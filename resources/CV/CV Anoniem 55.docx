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D904E1" w:rsidRDefault="008B67F5">
      <w:pPr>
        <w:pStyle w:val="Kop1"/>
        <w:tabs>
          <w:tab w:val="left" w:pos="2127"/>
          <w:tab w:val="left" w:pos="2835"/>
        </w:tabs>
      </w:pPr>
      <w:r>
        <w:t>Personalia</w:t>
      </w:r>
    </w:p>
    <w:p w14:paraId="3AD7C768" w14:textId="5E242C25" w:rsidR="00D904E1" w:rsidRDefault="008B67F5">
      <w:pPr>
        <w:tabs>
          <w:tab w:val="left" w:pos="2127"/>
          <w:tab w:val="left" w:pos="2268"/>
        </w:tabs>
      </w:pPr>
      <w:r w:rsidRPr="00B24CDE">
        <w:rPr>
          <w:rStyle w:val="LabelVetHOOFDletterChar"/>
        </w:rPr>
        <w:t>NAAM:</w:t>
      </w:r>
      <w:r>
        <w:tab/>
      </w:r>
      <w:del w:id="0" w:author="Linda Muller-Kessels" w:date="2021-04-30T09:37:00Z">
        <w:r w:rsidDel="00031C79">
          <w:delText>Mattijs Borgen</w:delText>
        </w:r>
      </w:del>
      <w:ins w:id="1" w:author="Linda Muller-Kessels" w:date="2021-04-30T09:37:00Z">
        <w:r w:rsidR="00031C79">
          <w:t>X</w:t>
        </w:r>
      </w:ins>
    </w:p>
    <w:p w14:paraId="3AC0E37D" w14:textId="77777777" w:rsidR="00D904E1" w:rsidRDefault="008B67F5">
      <w:pPr>
        <w:tabs>
          <w:tab w:val="left" w:pos="2127"/>
          <w:tab w:val="left" w:pos="2268"/>
        </w:tabs>
      </w:pPr>
      <w:r w:rsidRPr="00CD47AA">
        <w:rPr>
          <w:rStyle w:val="Kop2Char"/>
        </w:rPr>
        <w:t>WOONPLAATS:</w:t>
      </w:r>
      <w:r w:rsidRPr="00CD47AA">
        <w:rPr>
          <w:rStyle w:val="Kop2Char"/>
        </w:rPr>
        <w:tab/>
      </w:r>
      <w:r>
        <w:t>Kortenhoef</w:t>
      </w:r>
    </w:p>
    <w:p w14:paraId="62111E25" w14:textId="77777777" w:rsidR="00D904E1" w:rsidRDefault="008B67F5">
      <w:pPr>
        <w:tabs>
          <w:tab w:val="left" w:pos="2127"/>
          <w:tab w:val="left" w:pos="2268"/>
        </w:tabs>
      </w:pPr>
      <w:r w:rsidRPr="00CD47AA">
        <w:rPr>
          <w:rStyle w:val="Kop2Char"/>
        </w:rPr>
        <w:t>FUNCTIE:</w:t>
      </w:r>
      <w:r>
        <w:tab/>
      </w:r>
      <w:r w:rsidRPr="009462B7">
        <w:t>(Technisch) Projectleider</w:t>
      </w:r>
    </w:p>
    <w:p w14:paraId="247E5418" w14:textId="77777777" w:rsidR="00D904E1" w:rsidRDefault="008B67F5">
      <w:pPr>
        <w:tabs>
          <w:tab w:val="left" w:pos="2127"/>
          <w:tab w:val="left" w:pos="2268"/>
        </w:tabs>
      </w:pPr>
      <w:r w:rsidRPr="00CD47AA">
        <w:rPr>
          <w:rStyle w:val="Kop2Char"/>
        </w:rPr>
        <w:t>GEBOORTEDATUM:</w:t>
      </w:r>
      <w:r>
        <w:tab/>
        <w:t>23-7-1979</w:t>
      </w:r>
    </w:p>
    <w:p w14:paraId="4D18C2BF" w14:textId="77777777" w:rsidR="00D904E1" w:rsidRDefault="008B67F5">
      <w:pPr>
        <w:tabs>
          <w:tab w:val="left" w:pos="2127"/>
          <w:tab w:val="left" w:pos="2268"/>
        </w:tabs>
      </w:pPr>
      <w:r w:rsidRPr="009952E4">
        <w:rPr>
          <w:rStyle w:val="Kop2Char"/>
        </w:rPr>
        <w:t>NATIONALITEIT:</w:t>
      </w:r>
      <w:r w:rsidRPr="009952E4">
        <w:rPr>
          <w:b/>
        </w:rPr>
        <w:tab/>
      </w:r>
      <w:r w:rsidRPr="009952E4">
        <w:t>Nederlandse</w:t>
      </w:r>
    </w:p>
    <w:p w14:paraId="412D63CD" w14:textId="77777777" w:rsidR="00D904E1" w:rsidRDefault="008B67F5">
      <w:pPr>
        <w:tabs>
          <w:tab w:val="left" w:pos="2127"/>
          <w:tab w:val="left" w:pos="2268"/>
        </w:tabs>
      </w:pPr>
      <w:r w:rsidRPr="009952E4">
        <w:rPr>
          <w:rStyle w:val="Kop2Char"/>
        </w:rPr>
        <w:t>TALEN:</w:t>
      </w:r>
      <w:r w:rsidRPr="009952E4">
        <w:rPr>
          <w:rStyle w:val="Kop2Char"/>
        </w:rPr>
        <w:tab/>
      </w:r>
      <w:r w:rsidRPr="009952E4">
        <w:t>Nederlands, Engels</w:t>
      </w:r>
    </w:p>
    <w:p w14:paraId="3B1BE65C" w14:textId="77777777" w:rsidR="00D904E1" w:rsidRDefault="008B67F5">
      <w:pPr>
        <w:tabs>
          <w:tab w:val="left" w:pos="2127"/>
          <w:tab w:val="left" w:pos="2268"/>
        </w:tabs>
      </w:pPr>
      <w:r w:rsidRPr="009952E4">
        <w:rPr>
          <w:rStyle w:val="Kop2Char"/>
        </w:rPr>
        <w:t>ERVARING SINDS:</w:t>
      </w:r>
      <w:r w:rsidRPr="009952E4">
        <w:tab/>
        <w:t>2007</w:t>
      </w:r>
    </w:p>
    <w:p w14:paraId="672A6659" w14:textId="77777777" w:rsidR="00D904E1" w:rsidRDefault="00D904E1">
      <w:pPr>
        <w:tabs>
          <w:tab w:val="left" w:pos="2835"/>
        </w:tabs>
      </w:pPr>
    </w:p>
    <w:p w14:paraId="6B249F65" w14:textId="77777777" w:rsidR="00D904E1" w:rsidRDefault="008B67F5">
      <w:pPr>
        <w:pStyle w:val="Kop1"/>
        <w:tabs>
          <w:tab w:val="left" w:pos="2835"/>
        </w:tabs>
      </w:pPr>
      <w:r w:rsidRPr="000A52E1">
        <w:t>Specialisme</w:t>
      </w:r>
    </w:p>
    <w:p w14:paraId="4F64A527" w14:textId="56223F16" w:rsidR="00D904E1" w:rsidRDefault="6CA54DAD">
      <w:pPr>
        <w:numPr>
          <w:ilvl w:val="0"/>
          <w:numId w:val="15"/>
        </w:numPr>
        <w:ind w:left="375" w:right="375"/>
      </w:pPr>
      <w:r>
        <w:t>PRINCE2</w:t>
      </w:r>
      <w:r w:rsidR="008B67F5">
        <w:t>, Projectmanagement, Projectleiding, Teamleiding</w:t>
      </w:r>
    </w:p>
    <w:p w14:paraId="53BBB491" w14:textId="77777777" w:rsidR="00D904E1" w:rsidRDefault="008B67F5">
      <w:pPr>
        <w:numPr>
          <w:ilvl w:val="0"/>
          <w:numId w:val="15"/>
        </w:numPr>
        <w:ind w:left="375" w:right="375"/>
      </w:pPr>
      <w:r>
        <w:t>Halen van deadlines binnen scope en budget</w:t>
      </w:r>
    </w:p>
    <w:p w14:paraId="594E58B6" w14:textId="77777777" w:rsidR="00D904E1" w:rsidRDefault="008B67F5">
      <w:pPr>
        <w:numPr>
          <w:ilvl w:val="0"/>
          <w:numId w:val="15"/>
        </w:numPr>
        <w:ind w:left="375" w:right="375"/>
      </w:pPr>
      <w:r>
        <w:t>Businesscases, projectplannen</w:t>
      </w:r>
    </w:p>
    <w:p w14:paraId="459F016A" w14:textId="77777777" w:rsidR="00D904E1" w:rsidRPr="00031C79" w:rsidRDefault="008B67F5">
      <w:pPr>
        <w:numPr>
          <w:ilvl w:val="0"/>
          <w:numId w:val="15"/>
        </w:numPr>
        <w:ind w:left="375" w:right="375"/>
        <w:rPr>
          <w:lang w:val="en-US"/>
          <w:rPrChange w:id="2" w:author="Linda Muller-Kessels" w:date="2021-04-30T09:37:00Z">
            <w:rPr/>
          </w:rPrChange>
        </w:rPr>
      </w:pPr>
      <w:r w:rsidRPr="00031C79">
        <w:rPr>
          <w:lang w:val="en-US"/>
          <w:rPrChange w:id="3" w:author="Linda Muller-Kessels" w:date="2021-04-30T09:37:00Z">
            <w:rPr/>
          </w:rPrChange>
        </w:rPr>
        <w:t>Agile Scrum, User stories, Use cases</w:t>
      </w:r>
    </w:p>
    <w:p w14:paraId="4CA75DF8" w14:textId="77777777" w:rsidR="00D904E1" w:rsidRDefault="008B67F5">
      <w:pPr>
        <w:numPr>
          <w:ilvl w:val="0"/>
          <w:numId w:val="15"/>
        </w:numPr>
        <w:spacing w:afterAutospacing="1"/>
        <w:ind w:left="375" w:right="375"/>
      </w:pPr>
      <w:r>
        <w:t>Voorzitten en faciliteren van workshops, Adviseren</w:t>
      </w:r>
    </w:p>
    <w:p w14:paraId="675EB11C" w14:textId="77777777" w:rsidR="00D904E1" w:rsidRDefault="008B67F5">
      <w:pPr>
        <w:pStyle w:val="Kop1"/>
        <w:tabs>
          <w:tab w:val="left" w:pos="2835"/>
        </w:tabs>
      </w:pPr>
      <w:r w:rsidRPr="000A52E1">
        <w:t>Samenvatting</w:t>
      </w:r>
    </w:p>
    <w:p w14:paraId="4AA895D9" w14:textId="2026979A" w:rsidR="00D904E1" w:rsidRDefault="008B67F5">
      <w:r>
        <w:t xml:space="preserve">Na het afronden van zijn studie Human Technology heeft </w:t>
      </w:r>
      <w:del w:id="4" w:author="Linda Muller-Kessels" w:date="2021-04-30T09:37:00Z">
        <w:r w:rsidR="611ED307" w:rsidDel="00031C79">
          <w:delText>Mattijs</w:delText>
        </w:r>
      </w:del>
      <w:ins w:id="5" w:author="Linda Muller-Kessels" w:date="2021-04-30T09:37:00Z">
        <w:r w:rsidR="00031C79">
          <w:t>X</w:t>
        </w:r>
      </w:ins>
      <w:r>
        <w:t xml:space="preserve"> sinds 2007 werkervaring in diverse sectoren zoals (semi-)overheid, financiële dienstverlening, ICT en vanuit uitvoerende rollen gegroeid naar de rol </w:t>
      </w:r>
      <w:r w:rsidR="174A8426">
        <w:t>van Projectleider</w:t>
      </w:r>
      <w:r>
        <w:t>.</w:t>
      </w:r>
    </w:p>
    <w:p w14:paraId="0A37501D" w14:textId="77777777" w:rsidR="00D904E1" w:rsidRDefault="00D904E1"/>
    <w:p w14:paraId="05DA3E89" w14:textId="0392BEBF" w:rsidR="00D904E1" w:rsidRDefault="611ED307">
      <w:del w:id="6" w:author="Linda Muller-Kessels" w:date="2021-04-30T09:37:00Z">
        <w:r w:rsidDel="00031C79">
          <w:delText>Mattijs</w:delText>
        </w:r>
      </w:del>
      <w:ins w:id="7" w:author="Linda Muller-Kessels" w:date="2021-04-30T09:37:00Z">
        <w:r w:rsidR="00031C79">
          <w:t>X</w:t>
        </w:r>
      </w:ins>
      <w:r w:rsidR="008B67F5">
        <w:t xml:space="preserve"> heeft als Projectleider </w:t>
      </w:r>
      <w:r w:rsidR="247C284A">
        <w:t>leidinggegeven</w:t>
      </w:r>
      <w:r w:rsidR="008B67F5">
        <w:t xml:space="preserve"> aan meerdere projectteams in verschillende organisaties, hierbij zijn zowel Scrum als meer traditionelere vormen als </w:t>
      </w:r>
      <w:r w:rsidR="6CA54DAD">
        <w:t>PRINCE2</w:t>
      </w:r>
      <w:r w:rsidR="008B67F5">
        <w:t xml:space="preserve"> gebruikt. Hierbij was hij verantwoordelijk voor de ontwikkeling, de productiegang en de </w:t>
      </w:r>
      <w:proofErr w:type="spellStart"/>
      <w:r w:rsidR="008B67F5">
        <w:t>inbeheername</w:t>
      </w:r>
      <w:proofErr w:type="spellEnd"/>
      <w:r w:rsidR="008B67F5">
        <w:t xml:space="preserve"> van applicaties. Daarnaast rapporteerde hij naar hoger management en de business. Door zijn natuurlijke manier van leidinggeven en hands-on approach zijn de projecten naar tevredenheid van de business binnen scope, op tijd en binnen budget opgeleverd.</w:t>
      </w:r>
    </w:p>
    <w:p w14:paraId="5DAB6C7B" w14:textId="77777777" w:rsidR="00D904E1" w:rsidRDefault="00D904E1"/>
    <w:p w14:paraId="65E9212E" w14:textId="2FAC6A06" w:rsidR="00D904E1" w:rsidRDefault="611ED307">
      <w:del w:id="8" w:author="Linda Muller-Kessels" w:date="2021-04-30T09:37:00Z">
        <w:r w:rsidDel="00031C79">
          <w:delText>Mattijs</w:delText>
        </w:r>
      </w:del>
      <w:ins w:id="9" w:author="Linda Muller-Kessels" w:date="2021-04-30T09:37:00Z">
        <w:r w:rsidR="00031C79">
          <w:t>X</w:t>
        </w:r>
      </w:ins>
      <w:r w:rsidR="008B67F5">
        <w:t xml:space="preserve"> heeft veel kennis opgedaan met het opzetten en implementeren van beheerafdelingen, alsmede het maken en onderhouden van technische en functionele ontwerpen. Ook ondersteunde hij de business bij het uitvoeren van een FAT, GAT en PAT.</w:t>
      </w:r>
    </w:p>
    <w:p w14:paraId="02EB378F" w14:textId="77777777" w:rsidR="00D904E1" w:rsidRDefault="00D904E1"/>
    <w:p w14:paraId="3BDD5014" w14:textId="046C2A58" w:rsidR="00D904E1" w:rsidRDefault="611ED307">
      <w:del w:id="10" w:author="Linda Muller-Kessels" w:date="2021-04-30T09:37:00Z">
        <w:r w:rsidDel="00031C79">
          <w:delText>Mattijs</w:delText>
        </w:r>
      </w:del>
      <w:ins w:id="11" w:author="Linda Muller-Kessels" w:date="2021-04-30T09:37:00Z">
        <w:r w:rsidR="00031C79">
          <w:t>X</w:t>
        </w:r>
      </w:ins>
      <w:r w:rsidR="008B67F5">
        <w:t xml:space="preserve"> wordt gekenmerkt door zijn stressbestendigheid en organisatiebewustheid. Hij is actiegericht, besluitvaardig en communicatief sterk, is goed in het aansturen van teams van verschillende grootte, doorziet goed de zwakke en sterke punten binnen teams en kan deze goed bijsturen door coaching en planmatige structuur.</w:t>
      </w:r>
    </w:p>
    <w:p w14:paraId="6A05A809" w14:textId="77777777" w:rsidR="00D904E1" w:rsidRDefault="00D904E1"/>
    <w:p w14:paraId="5601A7F8" w14:textId="77625E59" w:rsidR="00D904E1" w:rsidRDefault="008B67F5">
      <w:r>
        <w:t xml:space="preserve">De werkzaamheden van </w:t>
      </w:r>
      <w:del w:id="12" w:author="Linda Muller-Kessels" w:date="2021-04-30T09:37:00Z">
        <w:r w:rsidR="611ED307" w:rsidDel="00031C79">
          <w:delText>Mattijs</w:delText>
        </w:r>
      </w:del>
      <w:ins w:id="13" w:author="Linda Muller-Kessels" w:date="2021-04-30T09:37:00Z">
        <w:r w:rsidR="00031C79">
          <w:t>X</w:t>
        </w:r>
      </w:ins>
      <w:r>
        <w:t xml:space="preserve"> zijn met name gebaseerd op de methoden Agile Scrum en </w:t>
      </w:r>
      <w:r w:rsidR="6CA54DAD">
        <w:t>PRINCE2</w:t>
      </w:r>
      <w:r>
        <w:t xml:space="preserve">. Ook heeft </w:t>
      </w:r>
      <w:del w:id="14" w:author="Linda Muller-Kessels" w:date="2021-04-30T09:37:00Z">
        <w:r w:rsidR="611ED307" w:rsidDel="00031C79">
          <w:delText>Mattijs</w:delText>
        </w:r>
      </w:del>
      <w:ins w:id="15" w:author="Linda Muller-Kessels" w:date="2021-04-30T09:37:00Z">
        <w:r w:rsidR="00031C79">
          <w:t>X</w:t>
        </w:r>
      </w:ins>
      <w:r>
        <w:t xml:space="preserve"> kennis van en ervaring met DevOps, BPM (Business </w:t>
      </w:r>
      <w:proofErr w:type="spellStart"/>
      <w:r>
        <w:t>Process</w:t>
      </w:r>
      <w:proofErr w:type="spellEnd"/>
      <w:r>
        <w:t xml:space="preserve"> Management), </w:t>
      </w:r>
      <w:proofErr w:type="spellStart"/>
      <w:r>
        <w:t>SaFe</w:t>
      </w:r>
      <w:proofErr w:type="spellEnd"/>
      <w:r>
        <w:t>, BiSL, ITIL, verschillende testmethodieken, MS Project, Incident-, Probleem- en Change management, adviseren en de volledige lifecycle van projecten, producten en diensten.</w:t>
      </w:r>
    </w:p>
    <w:p w14:paraId="5A39BBE3" w14:textId="77777777" w:rsidR="00D904E1" w:rsidRDefault="00D904E1">
      <w:pPr>
        <w:tabs>
          <w:tab w:val="left" w:pos="2835"/>
        </w:tabs>
      </w:pPr>
    </w:p>
    <w:p w14:paraId="45CE0989" w14:textId="77777777" w:rsidR="00D904E1" w:rsidRDefault="008B67F5">
      <w:pPr>
        <w:pStyle w:val="Kop1"/>
        <w:tabs>
          <w:tab w:val="left" w:pos="2835"/>
        </w:tabs>
      </w:pPr>
      <w:r w:rsidRPr="000A52E1">
        <w:t>Opleidingen</w:t>
      </w:r>
    </w:p>
    <w:p w14:paraId="54869D5C" w14:textId="7ACD83B2" w:rsidR="00D904E1" w:rsidRDefault="008B67F5">
      <w:r>
        <w:t>2001 - 2006</w:t>
      </w:r>
      <w:r>
        <w:tab/>
        <w:t>HBO Human Technology, Hanzehogeschool te Groningen. Deze opleiding is voornamelijk gericht op het doen van onderzoek en het uitbrengen van advies op het gebied van ICT</w:t>
      </w:r>
    </w:p>
    <w:p w14:paraId="41C8F396" w14:textId="77777777" w:rsidR="00D904E1" w:rsidRDefault="00D904E1">
      <w:pPr>
        <w:tabs>
          <w:tab w:val="left" w:pos="2835"/>
        </w:tabs>
      </w:pPr>
    </w:p>
    <w:p w14:paraId="032FDCF6" w14:textId="77777777" w:rsidR="00D904E1" w:rsidRPr="00031C79" w:rsidRDefault="008B67F5">
      <w:pPr>
        <w:pStyle w:val="Kop1"/>
        <w:tabs>
          <w:tab w:val="left" w:pos="2835"/>
        </w:tabs>
        <w:rPr>
          <w:lang w:val="en-US"/>
          <w:rPrChange w:id="16" w:author="Linda Muller-Kessels" w:date="2021-04-30T09:37:00Z">
            <w:rPr/>
          </w:rPrChange>
        </w:rPr>
      </w:pPr>
      <w:r w:rsidRPr="00031C79">
        <w:rPr>
          <w:lang w:val="en-US"/>
          <w:rPrChange w:id="17" w:author="Linda Muller-Kessels" w:date="2021-04-30T09:37:00Z">
            <w:rPr/>
          </w:rPrChange>
        </w:rPr>
        <w:lastRenderedPageBreak/>
        <w:t>Trainingen</w:t>
      </w:r>
    </w:p>
    <w:p w14:paraId="7FBFF738" w14:textId="239C1466" w:rsidR="00D904E1" w:rsidRPr="00031C79" w:rsidRDefault="008B67F5">
      <w:pPr>
        <w:rPr>
          <w:lang w:val="en-US"/>
          <w:rPrChange w:id="18" w:author="Linda Muller-Kessels" w:date="2021-04-30T09:37:00Z">
            <w:rPr/>
          </w:rPrChange>
        </w:rPr>
      </w:pPr>
      <w:r w:rsidRPr="00031C79">
        <w:rPr>
          <w:lang w:val="en-US"/>
          <w:rPrChange w:id="19" w:author="Linda Muller-Kessels" w:date="2021-04-30T09:37:00Z">
            <w:rPr/>
          </w:rPrChange>
        </w:rPr>
        <w:t>2019</w:t>
      </w:r>
      <w:r w:rsidRPr="00031C79">
        <w:rPr>
          <w:lang w:val="en-US"/>
          <w:rPrChange w:id="20" w:author="Linda Muller-Kessels" w:date="2021-04-30T09:37:00Z">
            <w:rPr/>
          </w:rPrChange>
        </w:rPr>
        <w:tab/>
        <w:t xml:space="preserve">Leading SAFe, </w:t>
      </w:r>
      <w:proofErr w:type="spellStart"/>
      <w:r w:rsidRPr="00031C79">
        <w:rPr>
          <w:lang w:val="en-US"/>
          <w:rPrChange w:id="21" w:author="Linda Muller-Kessels" w:date="2021-04-30T09:37:00Z">
            <w:rPr/>
          </w:rPrChange>
        </w:rPr>
        <w:t>Cimsolutions</w:t>
      </w:r>
      <w:proofErr w:type="spellEnd"/>
      <w:r w:rsidRPr="00031C79">
        <w:rPr>
          <w:lang w:val="en-US"/>
          <w:rPrChange w:id="22" w:author="Linda Muller-Kessels" w:date="2021-04-30T09:37:00Z">
            <w:rPr/>
          </w:rPrChange>
        </w:rPr>
        <w:t xml:space="preserve"> B.V.</w:t>
      </w:r>
      <w:r w:rsidRPr="00031C79">
        <w:rPr>
          <w:lang w:val="en-US"/>
          <w:rPrChange w:id="23" w:author="Linda Muller-Kessels" w:date="2021-04-30T09:37:00Z">
            <w:rPr/>
          </w:rPrChange>
        </w:rPr>
        <w:br/>
        <w:t>2016</w:t>
      </w:r>
      <w:r w:rsidRPr="00031C79">
        <w:rPr>
          <w:lang w:val="en-US"/>
          <w:rPrChange w:id="24" w:author="Linda Muller-Kessels" w:date="2021-04-30T09:37:00Z">
            <w:rPr/>
          </w:rPrChange>
        </w:rPr>
        <w:tab/>
        <w:t xml:space="preserve">Certified Scrum Master, </w:t>
      </w:r>
      <w:proofErr w:type="spellStart"/>
      <w:r w:rsidRPr="00031C79">
        <w:rPr>
          <w:lang w:val="en-US"/>
          <w:rPrChange w:id="25" w:author="Linda Muller-Kessels" w:date="2021-04-30T09:37:00Z">
            <w:rPr/>
          </w:rPrChange>
        </w:rPr>
        <w:t>Zilverline</w:t>
      </w:r>
      <w:proofErr w:type="spellEnd"/>
      <w:r w:rsidRPr="00031C79">
        <w:rPr>
          <w:lang w:val="en-US"/>
          <w:rPrChange w:id="26" w:author="Linda Muller-Kessels" w:date="2021-04-30T09:37:00Z">
            <w:rPr/>
          </w:rPrChange>
        </w:rPr>
        <w:br/>
        <w:t>2014</w:t>
      </w:r>
      <w:r w:rsidRPr="00031C79">
        <w:rPr>
          <w:lang w:val="en-US"/>
          <w:rPrChange w:id="27" w:author="Linda Muller-Kessels" w:date="2021-04-30T09:37:00Z">
            <w:rPr/>
          </w:rPrChange>
        </w:rPr>
        <w:tab/>
        <w:t>Professional Scrum Master I, Gift</w:t>
      </w:r>
      <w:r w:rsidRPr="00031C79">
        <w:rPr>
          <w:lang w:val="en-US"/>
          <w:rPrChange w:id="28" w:author="Linda Muller-Kessels" w:date="2021-04-30T09:37:00Z">
            <w:rPr/>
          </w:rPrChange>
        </w:rPr>
        <w:br/>
        <w:t>2013</w:t>
      </w:r>
      <w:r w:rsidRPr="00031C79">
        <w:rPr>
          <w:lang w:val="en-US"/>
          <w:rPrChange w:id="29" w:author="Linda Muller-Kessels" w:date="2021-04-30T09:37:00Z">
            <w:rPr/>
          </w:rPrChange>
        </w:rPr>
        <w:tab/>
      </w:r>
      <w:proofErr w:type="spellStart"/>
      <w:r w:rsidRPr="00031C79">
        <w:rPr>
          <w:lang w:val="en-US"/>
          <w:rPrChange w:id="30" w:author="Linda Muller-Kessels" w:date="2021-04-30T09:37:00Z">
            <w:rPr/>
          </w:rPrChange>
        </w:rPr>
        <w:t>iBolt</w:t>
      </w:r>
      <w:proofErr w:type="spellEnd"/>
      <w:r w:rsidRPr="00031C79">
        <w:rPr>
          <w:lang w:val="en-US"/>
          <w:rPrChange w:id="31" w:author="Linda Muller-Kessels" w:date="2021-04-30T09:37:00Z">
            <w:rPr/>
          </w:rPrChange>
        </w:rPr>
        <w:t xml:space="preserve"> Integration Server, Magic Software</w:t>
      </w:r>
      <w:r w:rsidRPr="00031C79">
        <w:rPr>
          <w:lang w:val="en-US"/>
          <w:rPrChange w:id="32" w:author="Linda Muller-Kessels" w:date="2021-04-30T09:37:00Z">
            <w:rPr/>
          </w:rPrChange>
        </w:rPr>
        <w:br/>
        <w:t>2012</w:t>
      </w:r>
      <w:r w:rsidRPr="00031C79">
        <w:rPr>
          <w:lang w:val="en-US"/>
          <w:rPrChange w:id="33" w:author="Linda Muller-Kessels" w:date="2021-04-30T09:37:00Z">
            <w:rPr/>
          </w:rPrChange>
        </w:rPr>
        <w:tab/>
      </w:r>
      <w:r w:rsidR="6CA54DAD" w:rsidRPr="00031C79">
        <w:rPr>
          <w:lang w:val="en-US"/>
          <w:rPrChange w:id="34" w:author="Linda Muller-Kessels" w:date="2021-04-30T09:37:00Z">
            <w:rPr/>
          </w:rPrChange>
        </w:rPr>
        <w:t>PRINCE2</w:t>
      </w:r>
      <w:r w:rsidRPr="00031C79">
        <w:rPr>
          <w:lang w:val="en-US"/>
          <w:rPrChange w:id="35" w:author="Linda Muller-Kessels" w:date="2021-04-30T09:37:00Z">
            <w:rPr/>
          </w:rPrChange>
        </w:rPr>
        <w:t xml:space="preserve"> Practitioner, APMG</w:t>
      </w:r>
      <w:r w:rsidRPr="00031C79">
        <w:rPr>
          <w:lang w:val="en-US"/>
          <w:rPrChange w:id="36" w:author="Linda Muller-Kessels" w:date="2021-04-30T09:37:00Z">
            <w:rPr/>
          </w:rPrChange>
        </w:rPr>
        <w:br/>
        <w:t>2011</w:t>
      </w:r>
      <w:r w:rsidRPr="00031C79">
        <w:rPr>
          <w:lang w:val="en-US"/>
          <w:rPrChange w:id="37" w:author="Linda Muller-Kessels" w:date="2021-04-30T09:37:00Z">
            <w:rPr/>
          </w:rPrChange>
        </w:rPr>
        <w:tab/>
      </w:r>
      <w:r w:rsidR="6CA54DAD" w:rsidRPr="00031C79">
        <w:rPr>
          <w:lang w:val="en-US"/>
          <w:rPrChange w:id="38" w:author="Linda Muller-Kessels" w:date="2021-04-30T09:37:00Z">
            <w:rPr/>
          </w:rPrChange>
        </w:rPr>
        <w:t>PRINCE2</w:t>
      </w:r>
      <w:r w:rsidRPr="00031C79">
        <w:rPr>
          <w:lang w:val="en-US"/>
          <w:rPrChange w:id="39" w:author="Linda Muller-Kessels" w:date="2021-04-30T09:37:00Z">
            <w:rPr/>
          </w:rPrChange>
        </w:rPr>
        <w:t xml:space="preserve"> Foundation, APMG</w:t>
      </w:r>
      <w:r w:rsidRPr="00031C79">
        <w:rPr>
          <w:lang w:val="en-US"/>
          <w:rPrChange w:id="40" w:author="Linda Muller-Kessels" w:date="2021-04-30T09:37:00Z">
            <w:rPr/>
          </w:rPrChange>
        </w:rPr>
        <w:br/>
        <w:t>2009</w:t>
      </w:r>
      <w:r w:rsidRPr="00031C79">
        <w:rPr>
          <w:lang w:val="en-US"/>
          <w:rPrChange w:id="41" w:author="Linda Muller-Kessels" w:date="2021-04-30T09:37:00Z">
            <w:rPr/>
          </w:rPrChange>
        </w:rPr>
        <w:tab/>
        <w:t xml:space="preserve">Protos </w:t>
      </w:r>
      <w:proofErr w:type="spellStart"/>
      <w:r w:rsidRPr="00031C79">
        <w:rPr>
          <w:lang w:val="en-US"/>
          <w:rPrChange w:id="42" w:author="Linda Muller-Kessels" w:date="2021-04-30T09:37:00Z">
            <w:rPr/>
          </w:rPrChange>
        </w:rPr>
        <w:t>procesontwerp</w:t>
      </w:r>
      <w:proofErr w:type="spellEnd"/>
      <w:r w:rsidRPr="00031C79">
        <w:rPr>
          <w:lang w:val="en-US"/>
          <w:rPrChange w:id="43" w:author="Linda Muller-Kessels" w:date="2021-04-30T09:37:00Z">
            <w:rPr/>
          </w:rPrChange>
        </w:rPr>
        <w:t>, Pallas Athena B.V.</w:t>
      </w:r>
      <w:r w:rsidRPr="00031C79">
        <w:rPr>
          <w:lang w:val="en-US"/>
          <w:rPrChange w:id="44" w:author="Linda Muller-Kessels" w:date="2021-04-30T09:37:00Z">
            <w:rPr/>
          </w:rPrChange>
        </w:rPr>
        <w:br/>
        <w:t>2008</w:t>
      </w:r>
      <w:r w:rsidRPr="00031C79">
        <w:rPr>
          <w:lang w:val="en-US"/>
          <w:rPrChange w:id="45" w:author="Linda Muller-Kessels" w:date="2021-04-30T09:37:00Z">
            <w:rPr/>
          </w:rPrChange>
        </w:rPr>
        <w:tab/>
      </w:r>
      <w:proofErr w:type="spellStart"/>
      <w:r w:rsidRPr="00031C79">
        <w:rPr>
          <w:lang w:val="en-US"/>
          <w:rPrChange w:id="46" w:author="Linda Muller-Kessels" w:date="2021-04-30T09:37:00Z">
            <w:rPr/>
          </w:rPrChange>
        </w:rPr>
        <w:t>Timemanagement</w:t>
      </w:r>
      <w:proofErr w:type="spellEnd"/>
      <w:r w:rsidRPr="00031C79">
        <w:rPr>
          <w:lang w:val="en-US"/>
          <w:rPrChange w:id="47" w:author="Linda Muller-Kessels" w:date="2021-04-30T09:37:00Z">
            <w:rPr/>
          </w:rPrChange>
        </w:rPr>
        <w:t xml:space="preserve">, </w:t>
      </w:r>
      <w:proofErr w:type="spellStart"/>
      <w:r w:rsidRPr="00031C79">
        <w:rPr>
          <w:lang w:val="en-US"/>
          <w:rPrChange w:id="48" w:author="Linda Muller-Kessels" w:date="2021-04-30T09:37:00Z">
            <w:rPr/>
          </w:rPrChange>
        </w:rPr>
        <w:t>Houthof</w:t>
      </w:r>
      <w:proofErr w:type="spellEnd"/>
      <w:r w:rsidRPr="00031C79">
        <w:rPr>
          <w:lang w:val="en-US"/>
          <w:rPrChange w:id="49" w:author="Linda Muller-Kessels" w:date="2021-04-30T09:37:00Z">
            <w:rPr/>
          </w:rPrChange>
        </w:rPr>
        <w:t xml:space="preserve"> </w:t>
      </w:r>
      <w:proofErr w:type="spellStart"/>
      <w:r w:rsidRPr="00031C79">
        <w:rPr>
          <w:lang w:val="en-US"/>
          <w:rPrChange w:id="50" w:author="Linda Muller-Kessels" w:date="2021-04-30T09:37:00Z">
            <w:rPr/>
          </w:rPrChange>
        </w:rPr>
        <w:t>Trainingen</w:t>
      </w:r>
      <w:proofErr w:type="spellEnd"/>
      <w:r w:rsidRPr="00031C79">
        <w:rPr>
          <w:lang w:val="en-US"/>
          <w:rPrChange w:id="51" w:author="Linda Muller-Kessels" w:date="2021-04-30T09:37:00Z">
            <w:rPr/>
          </w:rPrChange>
        </w:rPr>
        <w:br/>
        <w:t>2008</w:t>
      </w:r>
      <w:r w:rsidRPr="00031C79">
        <w:rPr>
          <w:lang w:val="en-US"/>
          <w:rPrChange w:id="52" w:author="Linda Muller-Kessels" w:date="2021-04-30T09:37:00Z">
            <w:rPr/>
          </w:rPrChange>
        </w:rPr>
        <w:tab/>
      </w:r>
      <w:proofErr w:type="spellStart"/>
      <w:r w:rsidRPr="00031C79">
        <w:rPr>
          <w:lang w:val="en-US"/>
          <w:rPrChange w:id="53" w:author="Linda Muller-Kessels" w:date="2021-04-30T09:37:00Z">
            <w:rPr/>
          </w:rPrChange>
        </w:rPr>
        <w:t>FLOWer</w:t>
      </w:r>
      <w:proofErr w:type="spellEnd"/>
      <w:r w:rsidRPr="00031C79">
        <w:rPr>
          <w:lang w:val="en-US"/>
          <w:rPrChange w:id="54" w:author="Linda Muller-Kessels" w:date="2021-04-30T09:37:00Z">
            <w:rPr/>
          </w:rPrChange>
        </w:rPr>
        <w:t xml:space="preserve"> </w:t>
      </w:r>
      <w:proofErr w:type="spellStart"/>
      <w:r w:rsidRPr="00031C79">
        <w:rPr>
          <w:lang w:val="en-US"/>
          <w:rPrChange w:id="55" w:author="Linda Muller-Kessels" w:date="2021-04-30T09:37:00Z">
            <w:rPr/>
          </w:rPrChange>
        </w:rPr>
        <w:t>beheer</w:t>
      </w:r>
      <w:proofErr w:type="spellEnd"/>
      <w:r w:rsidRPr="00031C79">
        <w:rPr>
          <w:lang w:val="en-US"/>
          <w:rPrChange w:id="56" w:author="Linda Muller-Kessels" w:date="2021-04-30T09:37:00Z">
            <w:rPr/>
          </w:rPrChange>
        </w:rPr>
        <w:t xml:space="preserve"> en </w:t>
      </w:r>
      <w:proofErr w:type="spellStart"/>
      <w:r w:rsidRPr="00031C79">
        <w:rPr>
          <w:lang w:val="en-US"/>
          <w:rPrChange w:id="57" w:author="Linda Muller-Kessels" w:date="2021-04-30T09:37:00Z">
            <w:rPr/>
          </w:rPrChange>
        </w:rPr>
        <w:t>distributie</w:t>
      </w:r>
      <w:proofErr w:type="spellEnd"/>
      <w:r w:rsidRPr="00031C79">
        <w:rPr>
          <w:lang w:val="en-US"/>
          <w:rPrChange w:id="58" w:author="Linda Muller-Kessels" w:date="2021-04-30T09:37:00Z">
            <w:rPr/>
          </w:rPrChange>
        </w:rPr>
        <w:t>, Pallas Athena B.V.</w:t>
      </w:r>
      <w:r w:rsidRPr="00031C79">
        <w:rPr>
          <w:lang w:val="en-US"/>
          <w:rPrChange w:id="59" w:author="Linda Muller-Kessels" w:date="2021-04-30T09:37:00Z">
            <w:rPr/>
          </w:rPrChange>
        </w:rPr>
        <w:br/>
        <w:t>2007</w:t>
      </w:r>
      <w:r w:rsidRPr="00031C79">
        <w:rPr>
          <w:lang w:val="en-US"/>
          <w:rPrChange w:id="60" w:author="Linda Muller-Kessels" w:date="2021-04-30T09:37:00Z">
            <w:rPr/>
          </w:rPrChange>
        </w:rPr>
        <w:tab/>
      </w:r>
      <w:proofErr w:type="spellStart"/>
      <w:r w:rsidRPr="00031C79">
        <w:rPr>
          <w:lang w:val="en-US"/>
          <w:rPrChange w:id="61" w:author="Linda Muller-Kessels" w:date="2021-04-30T09:37:00Z">
            <w:rPr/>
          </w:rPrChange>
        </w:rPr>
        <w:t>Verseon</w:t>
      </w:r>
      <w:proofErr w:type="spellEnd"/>
      <w:r w:rsidRPr="00031C79">
        <w:rPr>
          <w:lang w:val="en-US"/>
          <w:rPrChange w:id="62" w:author="Linda Muller-Kessels" w:date="2021-04-30T09:37:00Z">
            <w:rPr/>
          </w:rPrChange>
        </w:rPr>
        <w:t xml:space="preserve"> </w:t>
      </w:r>
      <w:proofErr w:type="spellStart"/>
      <w:r w:rsidRPr="00031C79">
        <w:rPr>
          <w:lang w:val="en-US"/>
          <w:rPrChange w:id="63" w:author="Linda Muller-Kessels" w:date="2021-04-30T09:37:00Z">
            <w:rPr/>
          </w:rPrChange>
        </w:rPr>
        <w:t>modelontwerp</w:t>
      </w:r>
      <w:proofErr w:type="spellEnd"/>
      <w:r w:rsidRPr="00031C79">
        <w:rPr>
          <w:lang w:val="en-US"/>
          <w:rPrChange w:id="64" w:author="Linda Muller-Kessels" w:date="2021-04-30T09:37:00Z">
            <w:rPr/>
          </w:rPrChange>
        </w:rPr>
        <w:t xml:space="preserve"> pro, Circle Software</w:t>
      </w:r>
      <w:r w:rsidRPr="00031C79">
        <w:rPr>
          <w:lang w:val="en-US"/>
          <w:rPrChange w:id="65" w:author="Linda Muller-Kessels" w:date="2021-04-30T09:37:00Z">
            <w:rPr/>
          </w:rPrChange>
        </w:rPr>
        <w:br/>
        <w:t>2007</w:t>
      </w:r>
      <w:r w:rsidRPr="00031C79">
        <w:rPr>
          <w:lang w:val="en-US"/>
          <w:rPrChange w:id="66" w:author="Linda Muller-Kessels" w:date="2021-04-30T09:37:00Z">
            <w:rPr/>
          </w:rPrChange>
        </w:rPr>
        <w:tab/>
        <w:t>ISO 9001, NEN</w:t>
      </w:r>
      <w:r w:rsidRPr="00031C79">
        <w:rPr>
          <w:lang w:val="en-US"/>
          <w:rPrChange w:id="67" w:author="Linda Muller-Kessels" w:date="2021-04-30T09:37:00Z">
            <w:rPr/>
          </w:rPrChange>
        </w:rPr>
        <w:br/>
        <w:t>2007</w:t>
      </w:r>
      <w:r w:rsidRPr="00031C79">
        <w:rPr>
          <w:lang w:val="en-US"/>
          <w:rPrChange w:id="68" w:author="Linda Muller-Kessels" w:date="2021-04-30T09:37:00Z">
            <w:rPr/>
          </w:rPrChange>
        </w:rPr>
        <w:tab/>
        <w:t>Interne auditing, NEN</w:t>
      </w:r>
      <w:r w:rsidRPr="00031C79">
        <w:rPr>
          <w:lang w:val="en-US"/>
          <w:rPrChange w:id="69" w:author="Linda Muller-Kessels" w:date="2021-04-30T09:37:00Z">
            <w:rPr/>
          </w:rPrChange>
        </w:rPr>
        <w:br/>
        <w:t>2007</w:t>
      </w:r>
      <w:r w:rsidRPr="00031C79">
        <w:rPr>
          <w:lang w:val="en-US"/>
          <w:rPrChange w:id="70" w:author="Linda Muller-Kessels" w:date="2021-04-30T09:37:00Z">
            <w:rPr/>
          </w:rPrChange>
        </w:rPr>
        <w:tab/>
        <w:t>ITIL V2 Foundation, Twice</w:t>
      </w:r>
      <w:r w:rsidRPr="00031C79">
        <w:rPr>
          <w:lang w:val="en-US"/>
          <w:rPrChange w:id="71" w:author="Linda Muller-Kessels" w:date="2021-04-30T09:37:00Z">
            <w:rPr/>
          </w:rPrChange>
        </w:rPr>
        <w:br/>
        <w:t>2007</w:t>
      </w:r>
      <w:r w:rsidRPr="00031C79">
        <w:rPr>
          <w:lang w:val="en-US"/>
          <w:rPrChange w:id="72" w:author="Linda Muller-Kessels" w:date="2021-04-30T09:37:00Z">
            <w:rPr/>
          </w:rPrChange>
        </w:rPr>
        <w:tab/>
      </w:r>
      <w:proofErr w:type="spellStart"/>
      <w:r w:rsidRPr="00031C79">
        <w:rPr>
          <w:lang w:val="en-US"/>
          <w:rPrChange w:id="73" w:author="Linda Muller-Kessels" w:date="2021-04-30T09:37:00Z">
            <w:rPr/>
          </w:rPrChange>
        </w:rPr>
        <w:t>FLOWer</w:t>
      </w:r>
      <w:proofErr w:type="spellEnd"/>
      <w:r w:rsidRPr="00031C79">
        <w:rPr>
          <w:lang w:val="en-US"/>
          <w:rPrChange w:id="74" w:author="Linda Muller-Kessels" w:date="2021-04-30T09:37:00Z">
            <w:rPr/>
          </w:rPrChange>
        </w:rPr>
        <w:t xml:space="preserve"> developer basic, Pallas Athena B.V.</w:t>
      </w:r>
    </w:p>
    <w:p w14:paraId="72A3D3EC" w14:textId="77777777" w:rsidR="00D904E1" w:rsidRPr="00031C79" w:rsidRDefault="00D904E1">
      <w:pPr>
        <w:tabs>
          <w:tab w:val="left" w:pos="2835"/>
        </w:tabs>
        <w:rPr>
          <w:lang w:val="en-US"/>
          <w:rPrChange w:id="75" w:author="Linda Muller-Kessels" w:date="2021-04-30T09:37:00Z">
            <w:rPr/>
          </w:rPrChange>
        </w:rPr>
      </w:pPr>
    </w:p>
    <w:p w14:paraId="700FA469" w14:textId="77777777" w:rsidR="00D904E1" w:rsidRPr="00031C79" w:rsidRDefault="008B67F5">
      <w:pPr>
        <w:pStyle w:val="Kop1"/>
        <w:tabs>
          <w:tab w:val="left" w:pos="2835"/>
        </w:tabs>
        <w:rPr>
          <w:lang w:val="en-US"/>
          <w:rPrChange w:id="76" w:author="Linda Muller-Kessels" w:date="2021-04-30T09:37:00Z">
            <w:rPr/>
          </w:rPrChange>
        </w:rPr>
      </w:pPr>
      <w:r w:rsidRPr="00031C79">
        <w:rPr>
          <w:lang w:val="en-US"/>
          <w:rPrChange w:id="77" w:author="Linda Muller-Kessels" w:date="2021-04-30T09:37:00Z">
            <w:rPr/>
          </w:rPrChange>
        </w:rPr>
        <w:t>Certificeringen</w:t>
      </w:r>
    </w:p>
    <w:p w14:paraId="03115AF9" w14:textId="27FA5FCE" w:rsidR="00D904E1" w:rsidRPr="00031C79" w:rsidRDefault="008B67F5">
      <w:pPr>
        <w:rPr>
          <w:lang w:val="en-US"/>
          <w:rPrChange w:id="78" w:author="Linda Muller-Kessels" w:date="2021-04-30T09:37:00Z">
            <w:rPr/>
          </w:rPrChange>
        </w:rPr>
      </w:pPr>
      <w:r w:rsidRPr="00031C79">
        <w:rPr>
          <w:lang w:val="en-US"/>
          <w:rPrChange w:id="79" w:author="Linda Muller-Kessels" w:date="2021-04-30T09:37:00Z">
            <w:rPr/>
          </w:rPrChange>
        </w:rPr>
        <w:t>2019</w:t>
      </w:r>
      <w:r w:rsidRPr="00031C79">
        <w:rPr>
          <w:lang w:val="en-US"/>
          <w:rPrChange w:id="80" w:author="Linda Muller-Kessels" w:date="2021-04-30T09:37:00Z">
            <w:rPr/>
          </w:rPrChange>
        </w:rPr>
        <w:tab/>
        <w:t xml:space="preserve">Certified Scrum </w:t>
      </w:r>
      <w:proofErr w:type="spellStart"/>
      <w:r w:rsidRPr="00031C79">
        <w:rPr>
          <w:lang w:val="en-US"/>
          <w:rPrChange w:id="81" w:author="Linda Muller-Kessels" w:date="2021-04-30T09:37:00Z">
            <w:rPr/>
          </w:rPrChange>
        </w:rPr>
        <w:t>ProductOwner</w:t>
      </w:r>
      <w:proofErr w:type="spellEnd"/>
      <w:r w:rsidRPr="00031C79">
        <w:rPr>
          <w:lang w:val="en-US"/>
          <w:rPrChange w:id="82" w:author="Linda Muller-Kessels" w:date="2021-04-30T09:37:00Z">
            <w:rPr/>
          </w:rPrChange>
        </w:rPr>
        <w:t xml:space="preserve"> (CSPO)</w:t>
      </w:r>
      <w:r w:rsidRPr="00031C79">
        <w:rPr>
          <w:lang w:val="en-US"/>
          <w:rPrChange w:id="83" w:author="Linda Muller-Kessels" w:date="2021-04-30T09:37:00Z">
            <w:rPr/>
          </w:rPrChange>
        </w:rPr>
        <w:br/>
        <w:t>2019</w:t>
      </w:r>
      <w:r w:rsidRPr="00031C79">
        <w:rPr>
          <w:lang w:val="en-US"/>
          <w:rPrChange w:id="84" w:author="Linda Muller-Kessels" w:date="2021-04-30T09:37:00Z">
            <w:rPr/>
          </w:rPrChange>
        </w:rPr>
        <w:tab/>
        <w:t>SAFe Agilist 4.6</w:t>
      </w:r>
      <w:r w:rsidRPr="00031C79">
        <w:rPr>
          <w:lang w:val="en-US"/>
          <w:rPrChange w:id="85" w:author="Linda Muller-Kessels" w:date="2021-04-30T09:37:00Z">
            <w:rPr/>
          </w:rPrChange>
        </w:rPr>
        <w:br/>
        <w:t>2017</w:t>
      </w:r>
      <w:r w:rsidRPr="00031C79">
        <w:rPr>
          <w:lang w:val="en-US"/>
          <w:rPrChange w:id="86" w:author="Linda Muller-Kessels" w:date="2021-04-30T09:37:00Z">
            <w:rPr/>
          </w:rPrChange>
        </w:rPr>
        <w:tab/>
        <w:t>Certified ScrumMaster (CSM)</w:t>
      </w:r>
      <w:r w:rsidRPr="00031C79">
        <w:rPr>
          <w:lang w:val="en-US"/>
          <w:rPrChange w:id="87" w:author="Linda Muller-Kessels" w:date="2021-04-30T09:37:00Z">
            <w:rPr/>
          </w:rPrChange>
        </w:rPr>
        <w:br/>
        <w:t>2017</w:t>
      </w:r>
      <w:r w:rsidRPr="00031C79">
        <w:rPr>
          <w:lang w:val="en-US"/>
          <w:rPrChange w:id="88" w:author="Linda Muller-Kessels" w:date="2021-04-30T09:37:00Z">
            <w:rPr/>
          </w:rPrChange>
        </w:rPr>
        <w:tab/>
      </w:r>
      <w:proofErr w:type="spellStart"/>
      <w:r w:rsidRPr="00031C79">
        <w:rPr>
          <w:lang w:val="en-US"/>
          <w:rPrChange w:id="89" w:author="Linda Muller-Kessels" w:date="2021-04-30T09:37:00Z">
            <w:rPr/>
          </w:rPrChange>
        </w:rPr>
        <w:t>Hercertificering</w:t>
      </w:r>
      <w:proofErr w:type="spellEnd"/>
      <w:r w:rsidRPr="00031C79">
        <w:rPr>
          <w:lang w:val="en-US"/>
          <w:rPrChange w:id="90" w:author="Linda Muller-Kessels" w:date="2021-04-30T09:37:00Z">
            <w:rPr/>
          </w:rPrChange>
        </w:rPr>
        <w:t xml:space="preserve"> </w:t>
      </w:r>
      <w:r w:rsidR="6CA54DAD" w:rsidRPr="00031C79">
        <w:rPr>
          <w:lang w:val="en-US"/>
          <w:rPrChange w:id="91" w:author="Linda Muller-Kessels" w:date="2021-04-30T09:37:00Z">
            <w:rPr/>
          </w:rPrChange>
        </w:rPr>
        <w:t>PRINCE2</w:t>
      </w:r>
      <w:r w:rsidRPr="00031C79">
        <w:rPr>
          <w:lang w:val="en-US"/>
          <w:rPrChange w:id="92" w:author="Linda Muller-Kessels" w:date="2021-04-30T09:37:00Z">
            <w:rPr/>
          </w:rPrChange>
        </w:rPr>
        <w:t xml:space="preserve"> Practitioner</w:t>
      </w:r>
      <w:r w:rsidRPr="00031C79">
        <w:rPr>
          <w:lang w:val="en-US"/>
          <w:rPrChange w:id="93" w:author="Linda Muller-Kessels" w:date="2021-04-30T09:37:00Z">
            <w:rPr/>
          </w:rPrChange>
        </w:rPr>
        <w:br/>
        <w:t>2016</w:t>
      </w:r>
      <w:r w:rsidRPr="00031C79">
        <w:rPr>
          <w:lang w:val="en-US"/>
          <w:rPrChange w:id="94" w:author="Linda Muller-Kessels" w:date="2021-04-30T09:37:00Z">
            <w:rPr/>
          </w:rPrChange>
        </w:rPr>
        <w:tab/>
        <w:t>BISL Foundation</w:t>
      </w:r>
      <w:r w:rsidRPr="00031C79">
        <w:rPr>
          <w:lang w:val="en-US"/>
          <w:rPrChange w:id="95" w:author="Linda Muller-Kessels" w:date="2021-04-30T09:37:00Z">
            <w:rPr/>
          </w:rPrChange>
        </w:rPr>
        <w:br/>
        <w:t>2012</w:t>
      </w:r>
      <w:r w:rsidRPr="00031C79">
        <w:rPr>
          <w:lang w:val="en-US"/>
          <w:rPrChange w:id="96" w:author="Linda Muller-Kessels" w:date="2021-04-30T09:37:00Z">
            <w:rPr/>
          </w:rPrChange>
        </w:rPr>
        <w:tab/>
      </w:r>
      <w:r w:rsidR="6CA54DAD" w:rsidRPr="00031C79">
        <w:rPr>
          <w:lang w:val="en-US"/>
          <w:rPrChange w:id="97" w:author="Linda Muller-Kessels" w:date="2021-04-30T09:37:00Z">
            <w:rPr/>
          </w:rPrChange>
        </w:rPr>
        <w:t>PRINCE2</w:t>
      </w:r>
      <w:r w:rsidRPr="00031C79">
        <w:rPr>
          <w:lang w:val="en-US"/>
          <w:rPrChange w:id="98" w:author="Linda Muller-Kessels" w:date="2021-04-30T09:37:00Z">
            <w:rPr/>
          </w:rPrChange>
        </w:rPr>
        <w:t xml:space="preserve"> Practitioner</w:t>
      </w:r>
      <w:r w:rsidRPr="00031C79">
        <w:rPr>
          <w:lang w:val="en-US"/>
          <w:rPrChange w:id="99" w:author="Linda Muller-Kessels" w:date="2021-04-30T09:37:00Z">
            <w:rPr/>
          </w:rPrChange>
        </w:rPr>
        <w:br/>
        <w:t>2011</w:t>
      </w:r>
      <w:r w:rsidRPr="00031C79">
        <w:rPr>
          <w:lang w:val="en-US"/>
          <w:rPrChange w:id="100" w:author="Linda Muller-Kessels" w:date="2021-04-30T09:37:00Z">
            <w:rPr/>
          </w:rPrChange>
        </w:rPr>
        <w:tab/>
      </w:r>
      <w:r w:rsidR="6CA54DAD" w:rsidRPr="00031C79">
        <w:rPr>
          <w:lang w:val="en-US"/>
          <w:rPrChange w:id="101" w:author="Linda Muller-Kessels" w:date="2021-04-30T09:37:00Z">
            <w:rPr/>
          </w:rPrChange>
        </w:rPr>
        <w:t>PRINCE2</w:t>
      </w:r>
      <w:r w:rsidRPr="00031C79">
        <w:rPr>
          <w:lang w:val="en-US"/>
          <w:rPrChange w:id="102" w:author="Linda Muller-Kessels" w:date="2021-04-30T09:37:00Z">
            <w:rPr/>
          </w:rPrChange>
        </w:rPr>
        <w:t xml:space="preserve"> Foundation</w:t>
      </w:r>
      <w:r w:rsidRPr="00031C79">
        <w:rPr>
          <w:lang w:val="en-US"/>
          <w:rPrChange w:id="103" w:author="Linda Muller-Kessels" w:date="2021-04-30T09:37:00Z">
            <w:rPr/>
          </w:rPrChange>
        </w:rPr>
        <w:br/>
        <w:t>2009</w:t>
      </w:r>
      <w:r w:rsidRPr="00031C79">
        <w:rPr>
          <w:lang w:val="en-US"/>
          <w:rPrChange w:id="104" w:author="Linda Muller-Kessels" w:date="2021-04-30T09:37:00Z">
            <w:rPr/>
          </w:rPrChange>
        </w:rPr>
        <w:tab/>
        <w:t xml:space="preserve">PROTOS </w:t>
      </w:r>
      <w:proofErr w:type="spellStart"/>
      <w:r w:rsidRPr="00031C79">
        <w:rPr>
          <w:lang w:val="en-US"/>
          <w:rPrChange w:id="105" w:author="Linda Muller-Kessels" w:date="2021-04-30T09:37:00Z">
            <w:rPr/>
          </w:rPrChange>
        </w:rPr>
        <w:t>procesontwerp</w:t>
      </w:r>
      <w:proofErr w:type="spellEnd"/>
      <w:r w:rsidRPr="00031C79">
        <w:rPr>
          <w:lang w:val="en-US"/>
          <w:rPrChange w:id="106" w:author="Linda Muller-Kessels" w:date="2021-04-30T09:37:00Z">
            <w:rPr/>
          </w:rPrChange>
        </w:rPr>
        <w:br/>
        <w:t>2007</w:t>
      </w:r>
      <w:r w:rsidRPr="00031C79">
        <w:rPr>
          <w:lang w:val="en-US"/>
          <w:rPrChange w:id="107" w:author="Linda Muller-Kessels" w:date="2021-04-30T09:37:00Z">
            <w:rPr/>
          </w:rPrChange>
        </w:rPr>
        <w:tab/>
        <w:t>ITIL V2 Foundation</w:t>
      </w:r>
      <w:r w:rsidRPr="00031C79">
        <w:rPr>
          <w:lang w:val="en-US"/>
          <w:rPrChange w:id="108" w:author="Linda Muller-Kessels" w:date="2021-04-30T09:37:00Z">
            <w:rPr/>
          </w:rPrChange>
        </w:rPr>
        <w:br/>
        <w:t>2007</w:t>
      </w:r>
      <w:r w:rsidRPr="00031C79">
        <w:rPr>
          <w:lang w:val="en-US"/>
          <w:rPrChange w:id="109" w:author="Linda Muller-Kessels" w:date="2021-04-30T09:37:00Z">
            <w:rPr/>
          </w:rPrChange>
        </w:rPr>
        <w:tab/>
      </w:r>
      <w:proofErr w:type="spellStart"/>
      <w:r w:rsidRPr="00031C79">
        <w:rPr>
          <w:lang w:val="en-US"/>
          <w:rPrChange w:id="110" w:author="Linda Muller-Kessels" w:date="2021-04-30T09:37:00Z">
            <w:rPr/>
          </w:rPrChange>
        </w:rPr>
        <w:t>FLOWer</w:t>
      </w:r>
      <w:proofErr w:type="spellEnd"/>
      <w:r w:rsidRPr="00031C79">
        <w:rPr>
          <w:lang w:val="en-US"/>
          <w:rPrChange w:id="111" w:author="Linda Muller-Kessels" w:date="2021-04-30T09:37:00Z">
            <w:rPr/>
          </w:rPrChange>
        </w:rPr>
        <w:t>, BPM suite</w:t>
      </w:r>
      <w:r w:rsidRPr="00031C79">
        <w:rPr>
          <w:lang w:val="en-US"/>
          <w:rPrChange w:id="112" w:author="Linda Muller-Kessels" w:date="2021-04-30T09:37:00Z">
            <w:rPr/>
          </w:rPrChange>
        </w:rPr>
        <w:br/>
        <w:t>2005</w:t>
      </w:r>
      <w:r w:rsidRPr="00031C79">
        <w:rPr>
          <w:lang w:val="en-US"/>
          <w:rPrChange w:id="113" w:author="Linda Muller-Kessels" w:date="2021-04-30T09:37:00Z">
            <w:rPr/>
          </w:rPrChange>
        </w:rPr>
        <w:tab/>
        <w:t>VOL-VCA</w:t>
      </w:r>
    </w:p>
    <w:p w14:paraId="0D0B940D" w14:textId="77777777" w:rsidR="00D904E1" w:rsidRPr="00031C79" w:rsidRDefault="00D904E1">
      <w:pPr>
        <w:tabs>
          <w:tab w:val="left" w:pos="2835"/>
        </w:tabs>
        <w:rPr>
          <w:lang w:val="en-US"/>
          <w:rPrChange w:id="114" w:author="Linda Muller-Kessels" w:date="2021-04-30T09:37:00Z">
            <w:rPr/>
          </w:rPrChange>
        </w:rPr>
      </w:pPr>
    </w:p>
    <w:p w14:paraId="553245CC" w14:textId="77777777" w:rsidR="00D904E1" w:rsidRPr="00031C79" w:rsidRDefault="008B67F5">
      <w:pPr>
        <w:pStyle w:val="Kop1"/>
        <w:tabs>
          <w:tab w:val="left" w:pos="2835"/>
        </w:tabs>
        <w:rPr>
          <w:lang w:val="en-US"/>
          <w:rPrChange w:id="115" w:author="Linda Muller-Kessels" w:date="2021-04-30T09:37:00Z">
            <w:rPr/>
          </w:rPrChange>
        </w:rPr>
      </w:pPr>
      <w:r w:rsidRPr="00031C79">
        <w:rPr>
          <w:lang w:val="en-US"/>
          <w:rPrChange w:id="116" w:author="Linda Muller-Kessels" w:date="2021-04-30T09:37:00Z">
            <w:rPr/>
          </w:rPrChange>
        </w:rPr>
        <w:t>Expertise</w:t>
      </w:r>
    </w:p>
    <w:p w14:paraId="6D641A25" w14:textId="77777777" w:rsidR="00D904E1" w:rsidRPr="00031C79" w:rsidRDefault="008B67F5">
      <w:pPr>
        <w:tabs>
          <w:tab w:val="left" w:pos="2835"/>
        </w:tabs>
        <w:rPr>
          <w:lang w:val="en-US"/>
          <w:rPrChange w:id="117" w:author="Linda Muller-Kessels" w:date="2021-04-30T09:37:00Z">
            <w:rPr/>
          </w:rPrChange>
        </w:rPr>
      </w:pPr>
      <w:r w:rsidRPr="00031C79">
        <w:rPr>
          <w:b/>
          <w:lang w:val="en-US"/>
          <w:rPrChange w:id="118" w:author="Linda Muller-Kessels" w:date="2021-04-30T09:37:00Z">
            <w:rPr>
              <w:b/>
            </w:rPr>
          </w:rPrChange>
        </w:rPr>
        <w:t>BESTURINGSSYSTEMEN:</w:t>
      </w:r>
      <w:r w:rsidRPr="00031C79">
        <w:rPr>
          <w:lang w:val="en-US"/>
          <w:rPrChange w:id="119" w:author="Linda Muller-Kessels" w:date="2021-04-30T09:37:00Z">
            <w:rPr/>
          </w:rPrChange>
        </w:rPr>
        <w:t xml:space="preserve"> Android, MS Windows, MS Exchange Server, Unix AIX</w:t>
      </w:r>
    </w:p>
    <w:p w14:paraId="3EEECC36" w14:textId="77777777" w:rsidR="00D904E1" w:rsidRPr="00031C79" w:rsidRDefault="008B67F5">
      <w:pPr>
        <w:tabs>
          <w:tab w:val="left" w:pos="2835"/>
        </w:tabs>
        <w:rPr>
          <w:lang w:val="en-US"/>
          <w:rPrChange w:id="120" w:author="Linda Muller-Kessels" w:date="2021-04-30T09:37:00Z">
            <w:rPr/>
          </w:rPrChange>
        </w:rPr>
      </w:pPr>
      <w:r w:rsidRPr="00031C79">
        <w:rPr>
          <w:b/>
          <w:lang w:val="en-US"/>
          <w:rPrChange w:id="121" w:author="Linda Muller-Kessels" w:date="2021-04-30T09:37:00Z">
            <w:rPr>
              <w:b/>
            </w:rPr>
          </w:rPrChange>
        </w:rPr>
        <w:t>COMPUTERTALEN:</w:t>
      </w:r>
      <w:r w:rsidRPr="00031C79">
        <w:rPr>
          <w:lang w:val="en-US"/>
          <w:rPrChange w:id="122" w:author="Linda Muller-Kessels" w:date="2021-04-30T09:37:00Z">
            <w:rPr/>
          </w:rPrChange>
        </w:rPr>
        <w:t xml:space="preserve"> C++, HTML, Pascal, SQL, XML</w:t>
      </w:r>
    </w:p>
    <w:p w14:paraId="670A2623" w14:textId="77777777" w:rsidR="00D904E1" w:rsidRPr="00031C79" w:rsidRDefault="008B67F5">
      <w:pPr>
        <w:tabs>
          <w:tab w:val="left" w:pos="2835"/>
        </w:tabs>
        <w:rPr>
          <w:lang w:val="en-US"/>
          <w:rPrChange w:id="123" w:author="Linda Muller-Kessels" w:date="2021-04-30T09:37:00Z">
            <w:rPr/>
          </w:rPrChange>
        </w:rPr>
      </w:pPr>
      <w:r w:rsidRPr="00031C79">
        <w:rPr>
          <w:b/>
          <w:lang w:val="en-US"/>
          <w:rPrChange w:id="124" w:author="Linda Muller-Kessels" w:date="2021-04-30T09:37:00Z">
            <w:rPr>
              <w:b/>
            </w:rPr>
          </w:rPrChange>
        </w:rPr>
        <w:t>DATABASES:</w:t>
      </w:r>
      <w:r w:rsidRPr="00031C79">
        <w:rPr>
          <w:lang w:val="en-US"/>
          <w:rPrChange w:id="125" w:author="Linda Muller-Kessels" w:date="2021-04-30T09:37:00Z">
            <w:rPr/>
          </w:rPrChange>
        </w:rPr>
        <w:t xml:space="preserve"> Oracle, MS SQL, MySQL</w:t>
      </w:r>
    </w:p>
    <w:p w14:paraId="347B6A99" w14:textId="77777777" w:rsidR="00D904E1" w:rsidRPr="00031C79" w:rsidRDefault="008B67F5">
      <w:pPr>
        <w:tabs>
          <w:tab w:val="left" w:pos="2835"/>
        </w:tabs>
        <w:rPr>
          <w:lang w:val="en-US"/>
          <w:rPrChange w:id="126" w:author="Linda Muller-Kessels" w:date="2021-04-30T09:37:00Z">
            <w:rPr/>
          </w:rPrChange>
        </w:rPr>
      </w:pPr>
      <w:r w:rsidRPr="00031C79">
        <w:rPr>
          <w:b/>
          <w:lang w:val="en-US"/>
          <w:rPrChange w:id="127" w:author="Linda Muller-Kessels" w:date="2021-04-30T09:37:00Z">
            <w:rPr>
              <w:b/>
            </w:rPr>
          </w:rPrChange>
        </w:rPr>
        <w:t>(ONTWIKKEL) TOOLS:</w:t>
      </w:r>
      <w:r w:rsidRPr="00031C79">
        <w:rPr>
          <w:lang w:val="en-US"/>
          <w:rPrChange w:id="128" w:author="Linda Muller-Kessels" w:date="2021-04-30T09:37:00Z">
            <w:rPr/>
          </w:rPrChange>
        </w:rPr>
        <w:t xml:space="preserve"> </w:t>
      </w:r>
      <w:proofErr w:type="spellStart"/>
      <w:r w:rsidRPr="00031C79">
        <w:rPr>
          <w:lang w:val="en-US"/>
          <w:rPrChange w:id="129" w:author="Linda Muller-Kessels" w:date="2021-04-30T09:37:00Z">
            <w:rPr/>
          </w:rPrChange>
        </w:rPr>
        <w:t>Altova</w:t>
      </w:r>
      <w:proofErr w:type="spellEnd"/>
      <w:r w:rsidRPr="00031C79">
        <w:rPr>
          <w:lang w:val="en-US"/>
          <w:rPrChange w:id="130" w:author="Linda Muller-Kessels" w:date="2021-04-30T09:37:00Z">
            <w:rPr/>
          </w:rPrChange>
        </w:rPr>
        <w:t xml:space="preserve"> </w:t>
      </w:r>
      <w:proofErr w:type="spellStart"/>
      <w:r w:rsidRPr="00031C79">
        <w:rPr>
          <w:lang w:val="en-US"/>
          <w:rPrChange w:id="131" w:author="Linda Muller-Kessels" w:date="2021-04-30T09:37:00Z">
            <w:rPr/>
          </w:rPrChange>
        </w:rPr>
        <w:t>XMLSpy</w:t>
      </w:r>
      <w:proofErr w:type="spellEnd"/>
      <w:r w:rsidRPr="00031C79">
        <w:rPr>
          <w:lang w:val="en-US"/>
          <w:rPrChange w:id="132" w:author="Linda Muller-Kessels" w:date="2021-04-30T09:37:00Z">
            <w:rPr/>
          </w:rPrChange>
        </w:rPr>
        <w:t xml:space="preserve">, Borland Delphi, </w:t>
      </w:r>
      <w:proofErr w:type="spellStart"/>
      <w:r w:rsidRPr="00031C79">
        <w:rPr>
          <w:lang w:val="en-US"/>
          <w:rPrChange w:id="133" w:author="Linda Muller-Kessels" w:date="2021-04-30T09:37:00Z">
            <w:rPr/>
          </w:rPrChange>
        </w:rPr>
        <w:t>BPMone</w:t>
      </w:r>
      <w:proofErr w:type="spellEnd"/>
      <w:r w:rsidRPr="00031C79">
        <w:rPr>
          <w:lang w:val="en-US"/>
          <w:rPrChange w:id="134" w:author="Linda Muller-Kessels" w:date="2021-04-30T09:37:00Z">
            <w:rPr/>
          </w:rPrChange>
        </w:rPr>
        <w:t xml:space="preserve">, </w:t>
      </w:r>
      <w:proofErr w:type="spellStart"/>
      <w:r w:rsidRPr="00031C79">
        <w:rPr>
          <w:lang w:val="en-US"/>
          <w:rPrChange w:id="135" w:author="Linda Muller-Kessels" w:date="2021-04-30T09:37:00Z">
            <w:rPr/>
          </w:rPrChange>
        </w:rPr>
        <w:t>FLOWer</w:t>
      </w:r>
      <w:proofErr w:type="spellEnd"/>
      <w:r w:rsidRPr="00031C79">
        <w:rPr>
          <w:lang w:val="en-US"/>
          <w:rPrChange w:id="136" w:author="Linda Muller-Kessels" w:date="2021-04-30T09:37:00Z">
            <w:rPr/>
          </w:rPrChange>
        </w:rPr>
        <w:t xml:space="preserve">, </w:t>
      </w:r>
      <w:proofErr w:type="spellStart"/>
      <w:r w:rsidRPr="00031C79">
        <w:rPr>
          <w:lang w:val="en-US"/>
          <w:rPrChange w:id="137" w:author="Linda Muller-Kessels" w:date="2021-04-30T09:37:00Z">
            <w:rPr/>
          </w:rPrChange>
        </w:rPr>
        <w:t>iMacros</w:t>
      </w:r>
      <w:proofErr w:type="spellEnd"/>
      <w:r w:rsidRPr="00031C79">
        <w:rPr>
          <w:lang w:val="en-US"/>
          <w:rPrChange w:id="138" w:author="Linda Muller-Kessels" w:date="2021-04-30T09:37:00Z">
            <w:rPr/>
          </w:rPrChange>
        </w:rPr>
        <w:t xml:space="preserve">, ISO 9001, ITIL, MS Access, MS Excel, MS Frontpage, MS Visio, MS SQL Server Management Studio, Notepad++, Perceptive Process, PROTOS, SAS Enterprise guide, SCRUM, SPSS, PL/SQL Developer, SQL*Plus, </w:t>
      </w:r>
      <w:proofErr w:type="spellStart"/>
      <w:r w:rsidRPr="00031C79">
        <w:rPr>
          <w:lang w:val="en-US"/>
          <w:rPrChange w:id="139" w:author="Linda Muller-Kessels" w:date="2021-04-30T09:37:00Z">
            <w:rPr/>
          </w:rPrChange>
        </w:rPr>
        <w:t>SubVersion</w:t>
      </w:r>
      <w:proofErr w:type="spellEnd"/>
      <w:r w:rsidRPr="00031C79">
        <w:rPr>
          <w:lang w:val="en-US"/>
          <w:rPrChange w:id="140" w:author="Linda Muller-Kessels" w:date="2021-04-30T09:37:00Z">
            <w:rPr/>
          </w:rPrChange>
        </w:rPr>
        <w:t>, Teradata Administrator, Toad, Track+, Tridion, VERSEON, Visual Studio</w:t>
      </w:r>
    </w:p>
    <w:p w14:paraId="1EAB4B4E" w14:textId="77777777" w:rsidR="00D904E1" w:rsidRPr="00031C79" w:rsidRDefault="008B67F5">
      <w:pPr>
        <w:tabs>
          <w:tab w:val="left" w:pos="2835"/>
        </w:tabs>
        <w:rPr>
          <w:lang w:val="en-US"/>
          <w:rPrChange w:id="141" w:author="Linda Muller-Kessels" w:date="2021-04-30T09:37:00Z">
            <w:rPr/>
          </w:rPrChange>
        </w:rPr>
      </w:pPr>
      <w:r w:rsidRPr="00031C79">
        <w:rPr>
          <w:b/>
          <w:lang w:val="en-US"/>
          <w:rPrChange w:id="142" w:author="Linda Muller-Kessels" w:date="2021-04-30T09:37:00Z">
            <w:rPr>
              <w:b/>
            </w:rPr>
          </w:rPrChange>
        </w:rPr>
        <w:t>BEHEER TOOLS:</w:t>
      </w:r>
      <w:r w:rsidRPr="00031C79">
        <w:rPr>
          <w:lang w:val="en-US"/>
          <w:rPrChange w:id="143" w:author="Linda Muller-Kessels" w:date="2021-04-30T09:37:00Z">
            <w:rPr/>
          </w:rPrChange>
        </w:rPr>
        <w:t xml:space="preserve"> Application Lifecycle Management (ALM), BiSL, ITSM, Citrix, </w:t>
      </w:r>
      <w:proofErr w:type="spellStart"/>
      <w:r w:rsidRPr="00031C79">
        <w:rPr>
          <w:lang w:val="en-US"/>
          <w:rPrChange w:id="144" w:author="Linda Muller-Kessels" w:date="2021-04-30T09:37:00Z">
            <w:rPr/>
          </w:rPrChange>
        </w:rPr>
        <w:t>ConnectPeople</w:t>
      </w:r>
      <w:proofErr w:type="spellEnd"/>
      <w:r w:rsidRPr="00031C79">
        <w:rPr>
          <w:lang w:val="en-US"/>
          <w:rPrChange w:id="145" w:author="Linda Muller-Kessels" w:date="2021-04-30T09:37:00Z">
            <w:rPr/>
          </w:rPrChange>
        </w:rPr>
        <w:t xml:space="preserve">, IBM Notes, HP </w:t>
      </w:r>
      <w:proofErr w:type="spellStart"/>
      <w:r w:rsidRPr="00031C79">
        <w:rPr>
          <w:lang w:val="en-US"/>
          <w:rPrChange w:id="146" w:author="Linda Muller-Kessels" w:date="2021-04-30T09:37:00Z">
            <w:rPr/>
          </w:rPrChange>
        </w:rPr>
        <w:t>Openview</w:t>
      </w:r>
      <w:proofErr w:type="spellEnd"/>
      <w:r w:rsidRPr="00031C79">
        <w:rPr>
          <w:lang w:val="en-US"/>
          <w:rPrChange w:id="147" w:author="Linda Muller-Kessels" w:date="2021-04-30T09:37:00Z">
            <w:rPr/>
          </w:rPrChange>
        </w:rPr>
        <w:t xml:space="preserve">, HP Service Manager, HP Quality Center, ITIL, MS Office, Perceptive Process, Platform Process Manager, PROTOS, Salesforce CRM, SAS Management Console, </w:t>
      </w:r>
      <w:proofErr w:type="spellStart"/>
      <w:r w:rsidRPr="00031C79">
        <w:rPr>
          <w:lang w:val="en-US"/>
          <w:rPrChange w:id="148" w:author="Linda Muller-Kessels" w:date="2021-04-30T09:37:00Z">
            <w:rPr/>
          </w:rPrChange>
        </w:rPr>
        <w:t>SubVersion</w:t>
      </w:r>
      <w:proofErr w:type="spellEnd"/>
      <w:r w:rsidRPr="00031C79">
        <w:rPr>
          <w:lang w:val="en-US"/>
          <w:rPrChange w:id="149" w:author="Linda Muller-Kessels" w:date="2021-04-30T09:37:00Z">
            <w:rPr/>
          </w:rPrChange>
        </w:rPr>
        <w:t xml:space="preserve">, Track+, </w:t>
      </w:r>
      <w:proofErr w:type="spellStart"/>
      <w:r w:rsidRPr="00031C79">
        <w:rPr>
          <w:lang w:val="en-US"/>
          <w:rPrChange w:id="150" w:author="Linda Muller-Kessels" w:date="2021-04-30T09:37:00Z">
            <w:rPr/>
          </w:rPrChange>
        </w:rPr>
        <w:t>TopDesk</w:t>
      </w:r>
      <w:proofErr w:type="spellEnd"/>
      <w:r w:rsidRPr="00031C79">
        <w:rPr>
          <w:lang w:val="en-US"/>
          <w:rPrChange w:id="151" w:author="Linda Muller-Kessels" w:date="2021-04-30T09:37:00Z">
            <w:rPr/>
          </w:rPrChange>
        </w:rPr>
        <w:t>, VERSEON, VMWare, VMware vSphere</w:t>
      </w:r>
    </w:p>
    <w:p w14:paraId="6047342F" w14:textId="0AB012D7" w:rsidR="00D904E1" w:rsidRPr="00031C79" w:rsidRDefault="008B67F5">
      <w:pPr>
        <w:tabs>
          <w:tab w:val="left" w:pos="2835"/>
        </w:tabs>
        <w:rPr>
          <w:lang w:val="en-US"/>
          <w:rPrChange w:id="152" w:author="Linda Muller-Kessels" w:date="2021-04-30T09:37:00Z">
            <w:rPr/>
          </w:rPrChange>
        </w:rPr>
      </w:pPr>
      <w:r w:rsidRPr="00031C79">
        <w:rPr>
          <w:b/>
          <w:bCs/>
          <w:lang w:val="en-US"/>
          <w:rPrChange w:id="153" w:author="Linda Muller-Kessels" w:date="2021-04-30T09:37:00Z">
            <w:rPr>
              <w:b/>
              <w:bCs/>
            </w:rPr>
          </w:rPrChange>
        </w:rPr>
        <w:t>METHODIEKEN:</w:t>
      </w:r>
      <w:r w:rsidRPr="00031C79">
        <w:rPr>
          <w:lang w:val="en-US"/>
          <w:rPrChange w:id="154" w:author="Linda Muller-Kessels" w:date="2021-04-30T09:37:00Z">
            <w:rPr/>
          </w:rPrChange>
        </w:rPr>
        <w:t xml:space="preserve"> ASL, Agile SCRUM, BiSL, </w:t>
      </w:r>
      <w:proofErr w:type="spellStart"/>
      <w:r w:rsidRPr="00031C79">
        <w:rPr>
          <w:lang w:val="en-US"/>
          <w:rPrChange w:id="155" w:author="Linda Muller-Kessels" w:date="2021-04-30T09:37:00Z">
            <w:rPr/>
          </w:rPrChange>
        </w:rPr>
        <w:t>Iteratief</w:t>
      </w:r>
      <w:proofErr w:type="spellEnd"/>
      <w:r w:rsidRPr="00031C79">
        <w:rPr>
          <w:lang w:val="en-US"/>
          <w:rPrChange w:id="156" w:author="Linda Muller-Kessels" w:date="2021-04-30T09:37:00Z">
            <w:rPr/>
          </w:rPrChange>
        </w:rPr>
        <w:t xml:space="preserve"> </w:t>
      </w:r>
      <w:proofErr w:type="spellStart"/>
      <w:r w:rsidRPr="00031C79">
        <w:rPr>
          <w:lang w:val="en-US"/>
          <w:rPrChange w:id="157" w:author="Linda Muller-Kessels" w:date="2021-04-30T09:37:00Z">
            <w:rPr/>
          </w:rPrChange>
        </w:rPr>
        <w:t>ontwikkelen</w:t>
      </w:r>
      <w:proofErr w:type="spellEnd"/>
      <w:r w:rsidRPr="00031C79">
        <w:rPr>
          <w:lang w:val="en-US"/>
          <w:rPrChange w:id="158" w:author="Linda Muller-Kessels" w:date="2021-04-30T09:37:00Z">
            <w:rPr/>
          </w:rPrChange>
        </w:rPr>
        <w:t xml:space="preserve">, ITIL, MOSCOW, </w:t>
      </w:r>
      <w:r w:rsidR="6CA54DAD" w:rsidRPr="00031C79">
        <w:rPr>
          <w:lang w:val="en-US"/>
          <w:rPrChange w:id="159" w:author="Linda Muller-Kessels" w:date="2021-04-30T09:37:00Z">
            <w:rPr/>
          </w:rPrChange>
        </w:rPr>
        <w:t>PRINCE2</w:t>
      </w:r>
      <w:r w:rsidRPr="00031C79">
        <w:rPr>
          <w:lang w:val="en-US"/>
          <w:rPrChange w:id="160" w:author="Linda Muller-Kessels" w:date="2021-04-30T09:37:00Z">
            <w:rPr/>
          </w:rPrChange>
        </w:rPr>
        <w:t>, SWOT-</w:t>
      </w:r>
      <w:proofErr w:type="spellStart"/>
      <w:r w:rsidRPr="00031C79">
        <w:rPr>
          <w:lang w:val="en-US"/>
          <w:rPrChange w:id="161" w:author="Linda Muller-Kessels" w:date="2021-04-30T09:37:00Z">
            <w:rPr/>
          </w:rPrChange>
        </w:rPr>
        <w:t>analyse</w:t>
      </w:r>
      <w:proofErr w:type="spellEnd"/>
      <w:r w:rsidRPr="00031C79">
        <w:rPr>
          <w:lang w:val="en-US"/>
          <w:rPrChange w:id="162" w:author="Linda Muller-Kessels" w:date="2021-04-30T09:37:00Z">
            <w:rPr/>
          </w:rPrChange>
        </w:rPr>
        <w:t xml:space="preserve">, User stories, Use cases, </w:t>
      </w:r>
      <w:proofErr w:type="spellStart"/>
      <w:r w:rsidRPr="00031C79">
        <w:rPr>
          <w:lang w:val="en-US"/>
          <w:rPrChange w:id="163" w:author="Linda Muller-Kessels" w:date="2021-04-30T09:37:00Z">
            <w:rPr/>
          </w:rPrChange>
        </w:rPr>
        <w:t>Watervalmethode</w:t>
      </w:r>
      <w:proofErr w:type="spellEnd"/>
      <w:r w:rsidRPr="00031C79">
        <w:rPr>
          <w:lang w:val="en-US"/>
          <w:rPrChange w:id="164" w:author="Linda Muller-Kessels" w:date="2021-04-30T09:37:00Z">
            <w:rPr/>
          </w:rPrChange>
        </w:rPr>
        <w:t>, Visual Studio</w:t>
      </w:r>
    </w:p>
    <w:p w14:paraId="783D3564" w14:textId="77777777" w:rsidR="00D904E1" w:rsidRPr="00031C79" w:rsidRDefault="008B67F5">
      <w:pPr>
        <w:tabs>
          <w:tab w:val="left" w:pos="2835"/>
        </w:tabs>
        <w:rPr>
          <w:lang w:val="en-US"/>
          <w:rPrChange w:id="165" w:author="Linda Muller-Kessels" w:date="2021-04-30T09:37:00Z">
            <w:rPr/>
          </w:rPrChange>
        </w:rPr>
      </w:pPr>
      <w:r w:rsidRPr="00031C79">
        <w:rPr>
          <w:b/>
          <w:lang w:val="en-US"/>
          <w:rPrChange w:id="166" w:author="Linda Muller-Kessels" w:date="2021-04-30T09:37:00Z">
            <w:rPr>
              <w:b/>
            </w:rPr>
          </w:rPrChange>
        </w:rPr>
        <w:t>TEST TOOLS:</w:t>
      </w:r>
      <w:r w:rsidRPr="00031C79">
        <w:rPr>
          <w:lang w:val="en-US"/>
          <w:rPrChange w:id="167" w:author="Linda Muller-Kessels" w:date="2021-04-30T09:37:00Z">
            <w:rPr/>
          </w:rPrChange>
        </w:rPr>
        <w:t xml:space="preserve"> Application Lifecycle Management (ALM), HP </w:t>
      </w:r>
      <w:proofErr w:type="spellStart"/>
      <w:r w:rsidRPr="00031C79">
        <w:rPr>
          <w:lang w:val="en-US"/>
          <w:rPrChange w:id="168" w:author="Linda Muller-Kessels" w:date="2021-04-30T09:37:00Z">
            <w:rPr/>
          </w:rPrChange>
        </w:rPr>
        <w:t>Openview</w:t>
      </w:r>
      <w:proofErr w:type="spellEnd"/>
      <w:r w:rsidRPr="00031C79">
        <w:rPr>
          <w:lang w:val="en-US"/>
          <w:rPrChange w:id="169" w:author="Linda Muller-Kessels" w:date="2021-04-30T09:37:00Z">
            <w:rPr/>
          </w:rPrChange>
        </w:rPr>
        <w:t>, HP Quality center, HP Service Manager, JIRA, Salesforce CRM, T-Map, Track+</w:t>
      </w:r>
    </w:p>
    <w:p w14:paraId="01A2D4F2" w14:textId="77777777" w:rsidR="00D904E1" w:rsidRPr="00031C79" w:rsidRDefault="008B67F5">
      <w:pPr>
        <w:tabs>
          <w:tab w:val="left" w:pos="2835"/>
        </w:tabs>
        <w:rPr>
          <w:lang w:val="en-US"/>
          <w:rPrChange w:id="170" w:author="Linda Muller-Kessels" w:date="2021-04-30T09:37:00Z">
            <w:rPr/>
          </w:rPrChange>
        </w:rPr>
      </w:pPr>
      <w:r w:rsidRPr="00031C79">
        <w:rPr>
          <w:b/>
          <w:lang w:val="en-US"/>
          <w:rPrChange w:id="171" w:author="Linda Muller-Kessels" w:date="2021-04-30T09:37:00Z">
            <w:rPr>
              <w:b/>
            </w:rPr>
          </w:rPrChange>
        </w:rPr>
        <w:t>TOOLS:</w:t>
      </w:r>
      <w:r w:rsidRPr="00031C79">
        <w:rPr>
          <w:lang w:val="en-US"/>
          <w:rPrChange w:id="172" w:author="Linda Muller-Kessels" w:date="2021-04-30T09:37:00Z">
            <w:rPr/>
          </w:rPrChange>
        </w:rPr>
        <w:t xml:space="preserve"> Highlight reports, MS Project, MS Sharepoint, MS Visio, PROTOS</w:t>
      </w:r>
    </w:p>
    <w:p w14:paraId="0E27B00A" w14:textId="77777777" w:rsidR="00D904E1" w:rsidRPr="00031C79" w:rsidRDefault="00D904E1">
      <w:pPr>
        <w:tabs>
          <w:tab w:val="left" w:pos="2835"/>
        </w:tabs>
        <w:rPr>
          <w:lang w:val="en-US"/>
          <w:rPrChange w:id="173" w:author="Linda Muller-Kessels" w:date="2021-04-30T09:37:00Z">
            <w:rPr/>
          </w:rPrChange>
        </w:rPr>
      </w:pPr>
    </w:p>
    <w:p w14:paraId="31300F47" w14:textId="77777777" w:rsidR="00D904E1" w:rsidRDefault="008B67F5">
      <w:pPr>
        <w:pStyle w:val="Kop1"/>
        <w:tabs>
          <w:tab w:val="left" w:pos="2835"/>
        </w:tabs>
      </w:pPr>
      <w:r>
        <w:lastRenderedPageBreak/>
        <w:t>Werkervaring</w:t>
      </w:r>
    </w:p>
    <w:p w14:paraId="1F1D6576" w14:textId="3F889FA8" w:rsidR="00D904E1" w:rsidRDefault="008B67F5">
      <w:r>
        <w:t xml:space="preserve">feb 2014 - </w:t>
      </w:r>
      <w:r w:rsidR="1514E59F">
        <w:t>heden</w:t>
      </w:r>
      <w:r>
        <w:tab/>
        <w:t>CIMSOLUTIONS B.V. (Technisch) Projectleider</w:t>
      </w:r>
      <w:r>
        <w:br/>
        <w:t>mrt 2007 - dec 2013</w:t>
      </w:r>
      <w:r>
        <w:tab/>
      </w:r>
      <w:proofErr w:type="spellStart"/>
      <w:r>
        <w:t>Perceptive</w:t>
      </w:r>
      <w:proofErr w:type="spellEnd"/>
      <w:r>
        <w:t xml:space="preserve"> Software B.V. Applicatie Ontwerper / Applicatie Ontwikkelaar / Consultant BPM / Functioneel Applicatiebeheerder / Informatie Analist / Projectleider / Teamleider</w:t>
      </w:r>
    </w:p>
    <w:p w14:paraId="60061E4C" w14:textId="77777777" w:rsidR="00D904E1" w:rsidRDefault="00D904E1">
      <w:pPr>
        <w:tabs>
          <w:tab w:val="left" w:pos="2835"/>
        </w:tabs>
      </w:pPr>
    </w:p>
    <w:p w14:paraId="745E8D8D" w14:textId="77777777" w:rsidR="00D904E1" w:rsidRDefault="008B67F5">
      <w:pPr>
        <w:pStyle w:val="Kop1"/>
        <w:tabs>
          <w:tab w:val="left" w:pos="2835"/>
        </w:tabs>
      </w:pPr>
      <w:r>
        <w:t>opdrachten</w:t>
      </w:r>
    </w:p>
    <w:p w14:paraId="3529B134" w14:textId="77777777" w:rsidR="00D904E1" w:rsidRDefault="008B67F5">
      <w:pPr>
        <w:tabs>
          <w:tab w:val="left" w:pos="2835"/>
        </w:tabs>
      </w:pPr>
      <w:r w:rsidRPr="00CD47AA">
        <w:rPr>
          <w:rStyle w:val="Kop2Char"/>
        </w:rPr>
        <w:t>PROJECT:</w:t>
      </w:r>
      <w:r>
        <w:rPr>
          <w:rStyle w:val="Kop2Char"/>
        </w:rPr>
        <w:t xml:space="preserve"> </w:t>
      </w:r>
      <w:r>
        <w:t>Expert Informatievoorziening</w:t>
      </w:r>
    </w:p>
    <w:p w14:paraId="57C380BE" w14:textId="77777777" w:rsidR="00D904E1" w:rsidRDefault="008B67F5">
      <w:pPr>
        <w:tabs>
          <w:tab w:val="left" w:pos="2835"/>
        </w:tabs>
      </w:pPr>
      <w:r w:rsidRPr="00CD47AA">
        <w:rPr>
          <w:rStyle w:val="Kop2Char"/>
        </w:rPr>
        <w:t>OPDRACHTGEVER:</w:t>
      </w:r>
      <w:r>
        <w:rPr>
          <w:rStyle w:val="Kop2Char"/>
        </w:rPr>
        <w:t xml:space="preserve"> </w:t>
      </w:r>
      <w:r>
        <w:t>Rijkswaterstaat</w:t>
      </w:r>
    </w:p>
    <w:p w14:paraId="01243016"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2020 - nu</w:t>
      </w:r>
    </w:p>
    <w:p w14:paraId="671B2AF9" w14:textId="77777777" w:rsidR="00D904E1" w:rsidRDefault="008B67F5">
      <w:pPr>
        <w:tabs>
          <w:tab w:val="left" w:pos="2835"/>
        </w:tabs>
      </w:pPr>
      <w:r w:rsidRPr="00CD47AA">
        <w:rPr>
          <w:rStyle w:val="Kop2Char"/>
        </w:rPr>
        <w:t>ROL:</w:t>
      </w:r>
      <w:r>
        <w:rPr>
          <w:rStyle w:val="Kop2Char"/>
        </w:rPr>
        <w:t xml:space="preserve"> </w:t>
      </w:r>
      <w:r>
        <w:t>Adviseur</w:t>
      </w:r>
    </w:p>
    <w:p w14:paraId="18FCA098" w14:textId="13CA6DA0" w:rsidR="00D904E1" w:rsidRDefault="008B67F5">
      <w:r w:rsidRPr="5537074F">
        <w:rPr>
          <w:b/>
          <w:bCs/>
        </w:rPr>
        <w:t>OMSCHRIJVING:</w:t>
      </w:r>
      <w:r>
        <w:t xml:space="preserve"> Rijkswaterstaat maakt voor verschillende applicaties gebruik van </w:t>
      </w:r>
      <w:proofErr w:type="spellStart"/>
      <w:r>
        <w:t>Mendix</w:t>
      </w:r>
      <w:proofErr w:type="spellEnd"/>
      <w:r>
        <w:t>, een Low-Code ontwikkeltool, voor verschillende primaire processen. Binnen de afdeling IV-B (</w:t>
      </w:r>
      <w:proofErr w:type="spellStart"/>
      <w:r>
        <w:t>InformatieVoorziening</w:t>
      </w:r>
      <w:proofErr w:type="spellEnd"/>
      <w:r>
        <w:t xml:space="preserve">-Beheer) was </w:t>
      </w:r>
      <w:del w:id="174" w:author="Linda Muller-Kessels" w:date="2021-04-30T09:37:00Z">
        <w:r w:rsidR="611ED307" w:rsidDel="00031C79">
          <w:delText>Mattijs</w:delText>
        </w:r>
      </w:del>
      <w:ins w:id="175" w:author="Linda Muller-Kessels" w:date="2021-04-30T09:37:00Z">
        <w:r w:rsidR="00031C79">
          <w:t>X</w:t>
        </w:r>
      </w:ins>
      <w:r>
        <w:t xml:space="preserve"> verantwoordelijk voor het inrichten van beheer van deze applicaties. </w:t>
      </w:r>
    </w:p>
    <w:p w14:paraId="570163C7" w14:textId="77777777" w:rsidR="00D904E1" w:rsidRDefault="008B67F5">
      <w:r>
        <w:t>Hiervoor moesten:</w:t>
      </w:r>
    </w:p>
    <w:p w14:paraId="3E016967" w14:textId="699B7542" w:rsidR="00D904E1" w:rsidRDefault="008B67F5">
      <w:pPr>
        <w:numPr>
          <w:ilvl w:val="0"/>
          <w:numId w:val="4"/>
        </w:numPr>
        <w:ind w:left="375" w:right="375"/>
      </w:pPr>
      <w:r>
        <w:t xml:space="preserve">Aansturen van de </w:t>
      </w:r>
      <w:r w:rsidR="3C2810AB">
        <w:t>P</w:t>
      </w:r>
      <w:r>
        <w:t xml:space="preserve">roduct </w:t>
      </w:r>
      <w:r w:rsidR="05E8896B">
        <w:t>O</w:t>
      </w:r>
      <w:r>
        <w:t xml:space="preserve">wners, </w:t>
      </w:r>
      <w:proofErr w:type="spellStart"/>
      <w:r w:rsidR="07CD464C">
        <w:t>S</w:t>
      </w:r>
      <w:r>
        <w:t>crum</w:t>
      </w:r>
      <w:r w:rsidR="26150C67">
        <w:t>M</w:t>
      </w:r>
      <w:r>
        <w:t>asters</w:t>
      </w:r>
      <w:proofErr w:type="spellEnd"/>
      <w:r>
        <w:t xml:space="preserve"> en </w:t>
      </w:r>
      <w:r w:rsidR="4AA30630">
        <w:t>F</w:t>
      </w:r>
      <w:r>
        <w:t xml:space="preserve">unctioneel </w:t>
      </w:r>
      <w:r w:rsidR="63D75B04">
        <w:t>B</w:t>
      </w:r>
      <w:r>
        <w:t>eheerders;</w:t>
      </w:r>
    </w:p>
    <w:p w14:paraId="1DF1A992" w14:textId="77777777" w:rsidR="00D904E1" w:rsidRDefault="008B67F5">
      <w:pPr>
        <w:numPr>
          <w:ilvl w:val="0"/>
          <w:numId w:val="4"/>
        </w:numPr>
        <w:ind w:left="375" w:right="375"/>
      </w:pPr>
      <w:r>
        <w:t>Inrichten van de beheerprocessen;</w:t>
      </w:r>
    </w:p>
    <w:p w14:paraId="50D93712" w14:textId="77777777" w:rsidR="00D904E1" w:rsidRDefault="008B67F5">
      <w:pPr>
        <w:numPr>
          <w:ilvl w:val="0"/>
          <w:numId w:val="4"/>
        </w:numPr>
        <w:ind w:left="375" w:right="375"/>
      </w:pPr>
      <w:r>
        <w:t>Maken en vastleggen van afspraken met alle stakeholders;</w:t>
      </w:r>
    </w:p>
    <w:p w14:paraId="7A9883FB" w14:textId="77777777" w:rsidR="00D904E1" w:rsidRDefault="008B67F5">
      <w:pPr>
        <w:numPr>
          <w:ilvl w:val="0"/>
          <w:numId w:val="4"/>
        </w:numPr>
        <w:ind w:left="375" w:right="375"/>
      </w:pPr>
      <w:r>
        <w:t>Opstellen van de beheerdocumentatie en het beheerdossier;</w:t>
      </w:r>
    </w:p>
    <w:p w14:paraId="558E91BF" w14:textId="77777777" w:rsidR="00D904E1" w:rsidRDefault="008B67F5">
      <w:pPr>
        <w:numPr>
          <w:ilvl w:val="0"/>
          <w:numId w:val="4"/>
        </w:numPr>
        <w:ind w:left="375" w:right="375"/>
      </w:pPr>
      <w:r>
        <w:t>Vaststellen van de beheerlast.</w:t>
      </w:r>
    </w:p>
    <w:p w14:paraId="635E7782" w14:textId="075242D0" w:rsidR="00D904E1" w:rsidRDefault="008B67F5">
      <w:r>
        <w:t xml:space="preserve">Door het succesvol inrichten van het beheer worden de applicaties volledig ondersteund en worden onder andere incidenten en wijzigingen in de afgesproken tijden opgelost. Daarnaast zorgt het aangelegde beheerdossier voor een goede overdracht naar de organisatie en de nieuwe </w:t>
      </w:r>
      <w:r w:rsidR="18D8D096">
        <w:t>Fu</w:t>
      </w:r>
      <w:r>
        <w:t xml:space="preserve">nctioneel </w:t>
      </w:r>
      <w:r w:rsidR="43CF2EEA">
        <w:t>B</w:t>
      </w:r>
      <w:r>
        <w:t>eheerder van de applicaties.</w:t>
      </w:r>
    </w:p>
    <w:p w14:paraId="091E922E"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Mendix</w:t>
      </w:r>
      <w:proofErr w:type="spellEnd"/>
      <w:r>
        <w:t xml:space="preserve">, MS Office, SharePoint, </w:t>
      </w:r>
      <w:proofErr w:type="spellStart"/>
      <w:r>
        <w:t>Topdesk</w:t>
      </w:r>
      <w:proofErr w:type="spellEnd"/>
    </w:p>
    <w:p w14:paraId="3DEEC669" w14:textId="77777777" w:rsidR="00D904E1" w:rsidRDefault="00031C79">
      <w:pPr>
        <w:tabs>
          <w:tab w:val="left" w:pos="2835"/>
        </w:tabs>
      </w:pPr>
      <w:r>
        <w:pict w14:anchorId="2344D268">
          <v:rect id="_x0000_i1025" style="width:0;height:1.5pt" o:hralign="center" o:bordertopcolor="this" o:borderleftcolor="this" o:borderbottomcolor="this" o:borderrightcolor="this" o:hrstd="t" o:hr="t" fillcolor="#a0a0a0" stroked="f"/>
        </w:pict>
      </w:r>
    </w:p>
    <w:p w14:paraId="113FBA41" w14:textId="77777777" w:rsidR="00D904E1" w:rsidRPr="00031C79" w:rsidRDefault="008B67F5">
      <w:pPr>
        <w:tabs>
          <w:tab w:val="left" w:pos="2835"/>
        </w:tabs>
        <w:rPr>
          <w:lang w:val="en-US"/>
          <w:rPrChange w:id="176" w:author="Linda Muller-Kessels" w:date="2021-04-30T09:37:00Z">
            <w:rPr/>
          </w:rPrChange>
        </w:rPr>
      </w:pPr>
      <w:r w:rsidRPr="00031C79">
        <w:rPr>
          <w:rStyle w:val="Kop2Char"/>
          <w:lang w:val="en-US"/>
          <w:rPrChange w:id="177" w:author="Linda Muller-Kessels" w:date="2021-04-30T09:37:00Z">
            <w:rPr>
              <w:rStyle w:val="Kop2Char"/>
            </w:rPr>
          </w:rPrChange>
        </w:rPr>
        <w:t xml:space="preserve">PROJECT: </w:t>
      </w:r>
      <w:proofErr w:type="spellStart"/>
      <w:r w:rsidRPr="00031C79">
        <w:rPr>
          <w:lang w:val="en-US"/>
          <w:rPrChange w:id="178" w:author="Linda Muller-Kessels" w:date="2021-04-30T09:37:00Z">
            <w:rPr/>
          </w:rPrChange>
        </w:rPr>
        <w:t>Coördinator</w:t>
      </w:r>
      <w:proofErr w:type="spellEnd"/>
      <w:r w:rsidRPr="00031C79">
        <w:rPr>
          <w:lang w:val="en-US"/>
          <w:rPrChange w:id="179" w:author="Linda Muller-Kessels" w:date="2021-04-30T09:37:00Z">
            <w:rPr/>
          </w:rPrChange>
        </w:rPr>
        <w:t xml:space="preserve"> Traineeship</w:t>
      </w:r>
    </w:p>
    <w:p w14:paraId="7811CE4F" w14:textId="77777777" w:rsidR="00D904E1" w:rsidRPr="00031C79" w:rsidRDefault="008B67F5">
      <w:pPr>
        <w:tabs>
          <w:tab w:val="left" w:pos="2835"/>
        </w:tabs>
        <w:rPr>
          <w:lang w:val="en-US"/>
          <w:rPrChange w:id="180" w:author="Linda Muller-Kessels" w:date="2021-04-30T09:37:00Z">
            <w:rPr/>
          </w:rPrChange>
        </w:rPr>
      </w:pPr>
      <w:r w:rsidRPr="00031C79">
        <w:rPr>
          <w:rStyle w:val="Kop2Char"/>
          <w:lang w:val="en-US"/>
          <w:rPrChange w:id="181" w:author="Linda Muller-Kessels" w:date="2021-04-30T09:37:00Z">
            <w:rPr>
              <w:rStyle w:val="Kop2Char"/>
            </w:rPr>
          </w:rPrChange>
        </w:rPr>
        <w:t xml:space="preserve">OPDRACHTGEVER: </w:t>
      </w:r>
      <w:r w:rsidRPr="00031C79">
        <w:rPr>
          <w:lang w:val="en-US"/>
          <w:rPrChange w:id="182" w:author="Linda Muller-Kessels" w:date="2021-04-30T09:37:00Z">
            <w:rPr/>
          </w:rPrChange>
        </w:rPr>
        <w:t>CIMSOLUTIONS B.V.</w:t>
      </w:r>
    </w:p>
    <w:p w14:paraId="55E9AF85" w14:textId="77777777" w:rsidR="00D904E1" w:rsidRPr="00031C79" w:rsidRDefault="008B67F5">
      <w:pPr>
        <w:tabs>
          <w:tab w:val="left" w:pos="2835"/>
          <w:tab w:val="left" w:pos="5812"/>
        </w:tabs>
        <w:rPr>
          <w:lang w:val="en-US"/>
          <w:rPrChange w:id="183" w:author="Linda Muller-Kessels" w:date="2021-04-30T09:37:00Z">
            <w:rPr/>
          </w:rPrChange>
        </w:rPr>
      </w:pPr>
      <w:r w:rsidRPr="00031C79">
        <w:rPr>
          <w:rStyle w:val="Kop2Char"/>
          <w:lang w:val="en-US"/>
          <w:rPrChange w:id="184" w:author="Linda Muller-Kessels" w:date="2021-04-30T09:37:00Z">
            <w:rPr>
              <w:rStyle w:val="Kop2Char"/>
            </w:rPr>
          </w:rPrChange>
        </w:rPr>
        <w:t xml:space="preserve">BRANCHE: </w:t>
      </w:r>
      <w:r w:rsidRPr="00031C79">
        <w:rPr>
          <w:lang w:val="en-US"/>
          <w:rPrChange w:id="185" w:author="Linda Muller-Kessels" w:date="2021-04-30T09:37:00Z">
            <w:rPr/>
          </w:rPrChange>
        </w:rPr>
        <w:t>Consultancy</w:t>
      </w:r>
      <w:r w:rsidRPr="00031C79">
        <w:rPr>
          <w:lang w:val="en-US"/>
          <w:rPrChange w:id="186" w:author="Linda Muller-Kessels" w:date="2021-04-30T09:37:00Z">
            <w:rPr/>
          </w:rPrChange>
        </w:rPr>
        <w:tab/>
      </w:r>
      <w:r w:rsidRPr="00031C79">
        <w:rPr>
          <w:rStyle w:val="Kop2Char"/>
          <w:lang w:val="en-US"/>
          <w:rPrChange w:id="187" w:author="Linda Muller-Kessels" w:date="2021-04-30T09:37:00Z">
            <w:rPr>
              <w:rStyle w:val="Kop2Char"/>
            </w:rPr>
          </w:rPrChange>
        </w:rPr>
        <w:t xml:space="preserve">PERIODE: </w:t>
      </w:r>
      <w:proofErr w:type="spellStart"/>
      <w:r w:rsidRPr="00031C79">
        <w:rPr>
          <w:lang w:val="en-US"/>
          <w:rPrChange w:id="188" w:author="Linda Muller-Kessels" w:date="2021-04-30T09:37:00Z">
            <w:rPr/>
          </w:rPrChange>
        </w:rPr>
        <w:t>nov</w:t>
      </w:r>
      <w:proofErr w:type="spellEnd"/>
      <w:r w:rsidRPr="00031C79">
        <w:rPr>
          <w:lang w:val="en-US"/>
          <w:rPrChange w:id="189" w:author="Linda Muller-Kessels" w:date="2021-04-30T09:37:00Z">
            <w:rPr/>
          </w:rPrChange>
        </w:rPr>
        <w:t xml:space="preserve"> 2019 - </w:t>
      </w:r>
      <w:proofErr w:type="spellStart"/>
      <w:r w:rsidRPr="00031C79">
        <w:rPr>
          <w:lang w:val="en-US"/>
          <w:rPrChange w:id="190" w:author="Linda Muller-Kessels" w:date="2021-04-30T09:37:00Z">
            <w:rPr/>
          </w:rPrChange>
        </w:rPr>
        <w:t>apr</w:t>
      </w:r>
      <w:proofErr w:type="spellEnd"/>
      <w:r w:rsidRPr="00031C79">
        <w:rPr>
          <w:lang w:val="en-US"/>
          <w:rPrChange w:id="191" w:author="Linda Muller-Kessels" w:date="2021-04-30T09:37:00Z">
            <w:rPr/>
          </w:rPrChange>
        </w:rPr>
        <w:t xml:space="preserve"> 2020</w:t>
      </w:r>
    </w:p>
    <w:p w14:paraId="15A14024" w14:textId="77777777" w:rsidR="00D904E1" w:rsidRDefault="008B67F5">
      <w:pPr>
        <w:tabs>
          <w:tab w:val="left" w:pos="2835"/>
        </w:tabs>
      </w:pPr>
      <w:r w:rsidRPr="00CD47AA">
        <w:rPr>
          <w:rStyle w:val="Kop2Char"/>
        </w:rPr>
        <w:t>ROL:</w:t>
      </w:r>
      <w:r>
        <w:rPr>
          <w:rStyle w:val="Kop2Char"/>
        </w:rPr>
        <w:t xml:space="preserve"> </w:t>
      </w:r>
      <w:r>
        <w:t>Coördinator/coach trainees</w:t>
      </w:r>
    </w:p>
    <w:p w14:paraId="70F18CEA" w14:textId="57DC5F2D" w:rsidR="00D904E1" w:rsidRDefault="008B67F5">
      <w:r w:rsidRPr="5537074F">
        <w:rPr>
          <w:b/>
          <w:bCs/>
        </w:rPr>
        <w:t>OMSCHRIJVING:</w:t>
      </w:r>
      <w:r>
        <w:t xml:space="preserve"> Voor het trainee programma van CIMSOLUTIONS worden trainees begeleid in alle facetten van de professionalisering van hun werkhouding. Als coördinator is </w:t>
      </w:r>
      <w:del w:id="192" w:author="Linda Muller-Kessels" w:date="2021-04-30T09:37:00Z">
        <w:r w:rsidR="611ED307" w:rsidDel="00031C79">
          <w:delText>Mattijs</w:delText>
        </w:r>
      </w:del>
      <w:ins w:id="193" w:author="Linda Muller-Kessels" w:date="2021-04-30T09:37:00Z">
        <w:r w:rsidR="00031C79">
          <w:t>X</w:t>
        </w:r>
      </w:ins>
      <w:r>
        <w:t xml:space="preserve"> verantwoordelijk voor het faciliteren van de benodigde trainingen, uitvoeren van kwaliteitsmanagement en coachen van de trainees.</w:t>
      </w:r>
    </w:p>
    <w:p w14:paraId="4F06341E"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3656B9AB" w14:textId="77777777" w:rsidR="00D904E1" w:rsidRDefault="00031C79">
      <w:pPr>
        <w:tabs>
          <w:tab w:val="left" w:pos="2835"/>
        </w:tabs>
      </w:pPr>
      <w:r>
        <w:pict w14:anchorId="13AF2838">
          <v:rect id="_x0000_i1026" style="width:0;height:1.5pt" o:hralign="center" o:bordertopcolor="this" o:borderleftcolor="this" o:borderbottomcolor="this" o:borderrightcolor="this" o:hrstd="t" o:hr="t" fillcolor="#a0a0a0" stroked="f"/>
        </w:pict>
      </w:r>
    </w:p>
    <w:p w14:paraId="6D722F5A" w14:textId="77777777" w:rsidR="00D904E1" w:rsidRDefault="008B67F5">
      <w:pPr>
        <w:tabs>
          <w:tab w:val="left" w:pos="2835"/>
        </w:tabs>
      </w:pPr>
      <w:r w:rsidRPr="00CD47AA">
        <w:rPr>
          <w:rStyle w:val="Kop2Char"/>
        </w:rPr>
        <w:t>PROJECT:</w:t>
      </w:r>
      <w:r>
        <w:rPr>
          <w:rStyle w:val="Kop2Char"/>
        </w:rPr>
        <w:t xml:space="preserve"> </w:t>
      </w:r>
      <w:r>
        <w:t>Regiemedewerker Proces en Informatiemanagement</w:t>
      </w:r>
    </w:p>
    <w:p w14:paraId="2FC86C93" w14:textId="77777777" w:rsidR="00D904E1" w:rsidRDefault="008B67F5">
      <w:pPr>
        <w:tabs>
          <w:tab w:val="left" w:pos="2835"/>
        </w:tabs>
      </w:pPr>
      <w:r w:rsidRPr="00CD47AA">
        <w:rPr>
          <w:rStyle w:val="Kop2Char"/>
        </w:rPr>
        <w:t>OPDRACHTGEVER:</w:t>
      </w:r>
      <w:r>
        <w:rPr>
          <w:rStyle w:val="Kop2Char"/>
        </w:rPr>
        <w:t xml:space="preserve"> </w:t>
      </w:r>
      <w:proofErr w:type="spellStart"/>
      <w:r>
        <w:t>RijksVastgoedBedrijf</w:t>
      </w:r>
      <w:proofErr w:type="spellEnd"/>
      <w:r>
        <w:t xml:space="preserve"> (RVB)</w:t>
      </w:r>
    </w:p>
    <w:p w14:paraId="646C963F"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2018 - nov 2019</w:t>
      </w:r>
    </w:p>
    <w:p w14:paraId="6C90B354" w14:textId="77777777" w:rsidR="00D904E1" w:rsidRDefault="008B67F5">
      <w:pPr>
        <w:tabs>
          <w:tab w:val="left" w:pos="2835"/>
        </w:tabs>
      </w:pPr>
      <w:r w:rsidRPr="00CD47AA">
        <w:rPr>
          <w:rStyle w:val="Kop2Char"/>
        </w:rPr>
        <w:t>ROL:</w:t>
      </w:r>
      <w:r>
        <w:rPr>
          <w:rStyle w:val="Kop2Char"/>
        </w:rPr>
        <w:t xml:space="preserve"> </w:t>
      </w:r>
      <w:r>
        <w:t>Projectleider, Procesanalist</w:t>
      </w:r>
    </w:p>
    <w:p w14:paraId="02A1A96B" w14:textId="77777777" w:rsidR="00D904E1" w:rsidRDefault="008B67F5">
      <w:r w:rsidRPr="5537074F">
        <w:rPr>
          <w:b/>
          <w:bCs/>
        </w:rPr>
        <w:t>OMSCHRIJVING:</w:t>
      </w:r>
      <w:r>
        <w:t xml:space="preserve"> Voor de primaire processen van het RVB worden eisen en wensen in de vorm van een behoeftestelling ingediend ter verbetering van de dienstverlening. De afdeling Regie van Proces en informatiemanagement is verantwoordelijk voor de coördinatie van het tijdig in productie brengen van een kwalitatieve oplossing in de vorm van een aanpassing van de functionaliteit van een applicatie of de aankoop en implementatie van nieuwe software in de vorm van wijzigingen of projecten. </w:t>
      </w:r>
    </w:p>
    <w:p w14:paraId="5E0BF612" w14:textId="3C3C2933" w:rsidR="00D904E1" w:rsidRDefault="611ED307">
      <w:del w:id="194" w:author="Linda Muller-Kessels" w:date="2021-04-30T09:37:00Z">
        <w:r w:rsidDel="00031C79">
          <w:delText>Mattijs</w:delText>
        </w:r>
      </w:del>
      <w:ins w:id="195" w:author="Linda Muller-Kessels" w:date="2021-04-30T09:37:00Z">
        <w:r w:rsidR="00031C79">
          <w:t>X</w:t>
        </w:r>
      </w:ins>
      <w:r w:rsidR="008B67F5">
        <w:t xml:space="preserve"> voerde hierbij de volgende taken uit:</w:t>
      </w:r>
    </w:p>
    <w:p w14:paraId="7983993C" w14:textId="77777777" w:rsidR="00D904E1" w:rsidRDefault="008B67F5">
      <w:pPr>
        <w:numPr>
          <w:ilvl w:val="0"/>
          <w:numId w:val="5"/>
        </w:numPr>
        <w:ind w:left="375" w:right="375"/>
      </w:pPr>
      <w:r>
        <w:t>Het organiseren, voorbereiden en voorzitten van de Intakeboard voor het bepalen van het traject;</w:t>
      </w:r>
    </w:p>
    <w:p w14:paraId="099E709F" w14:textId="3C572F2D" w:rsidR="00D904E1" w:rsidRDefault="008B67F5">
      <w:pPr>
        <w:numPr>
          <w:ilvl w:val="0"/>
          <w:numId w:val="5"/>
        </w:numPr>
        <w:ind w:left="375" w:right="375"/>
      </w:pPr>
      <w:r>
        <w:t xml:space="preserve">Sturen van </w:t>
      </w:r>
      <w:r w:rsidR="534A0967">
        <w:t>P</w:t>
      </w:r>
      <w:r>
        <w:t>rojectleiders en functioneel beheer op het volgen van het proces;</w:t>
      </w:r>
    </w:p>
    <w:p w14:paraId="3AAD18DA" w14:textId="77777777" w:rsidR="00D904E1" w:rsidRDefault="008B67F5">
      <w:pPr>
        <w:numPr>
          <w:ilvl w:val="0"/>
          <w:numId w:val="5"/>
        </w:numPr>
        <w:ind w:left="375" w:right="375"/>
      </w:pPr>
      <w:r>
        <w:t xml:space="preserve">Zitting nemen in het Change </w:t>
      </w:r>
      <w:proofErr w:type="spellStart"/>
      <w:r>
        <w:t>Advisory</w:t>
      </w:r>
      <w:proofErr w:type="spellEnd"/>
      <w:r>
        <w:t xml:space="preserve"> Board voor het toelichten van wijzigingen die in het Intakeboard behandeld zijn en het adviseren op wijzigingen die gereed zijn voor uitvoering;</w:t>
      </w:r>
    </w:p>
    <w:p w14:paraId="5389C587" w14:textId="77777777" w:rsidR="00D904E1" w:rsidRDefault="008B67F5">
      <w:pPr>
        <w:numPr>
          <w:ilvl w:val="0"/>
          <w:numId w:val="5"/>
        </w:numPr>
        <w:ind w:left="375" w:right="375"/>
      </w:pPr>
      <w:r>
        <w:lastRenderedPageBreak/>
        <w:t>Analyseren, optimaliseren en implementeren van processen met betrekking tot Project portfoliomanagement.</w:t>
      </w:r>
    </w:p>
    <w:p w14:paraId="44E6943D" w14:textId="77777777" w:rsidR="00D904E1" w:rsidRDefault="008B67F5">
      <w:pPr>
        <w:numPr>
          <w:ilvl w:val="0"/>
          <w:numId w:val="5"/>
        </w:numPr>
        <w:ind w:left="375" w:right="375"/>
      </w:pPr>
      <w:r>
        <w:t>Regievoeren over projecten;</w:t>
      </w:r>
    </w:p>
    <w:p w14:paraId="5EA97423" w14:textId="77777777" w:rsidR="00D904E1" w:rsidRDefault="008B67F5">
      <w:pPr>
        <w:numPr>
          <w:ilvl w:val="0"/>
          <w:numId w:val="5"/>
        </w:numPr>
        <w:ind w:left="375" w:right="375"/>
      </w:pPr>
      <w:r>
        <w:t>Coördineren van functionele en productgerichte uitvragen voor het op een rechtmatige manier inkopen van contracten.</w:t>
      </w:r>
    </w:p>
    <w:p w14:paraId="31455DB1" w14:textId="77777777" w:rsidR="00D904E1" w:rsidRDefault="008B67F5">
      <w:r>
        <w:t>Door het verbeteren van de processen met betrekking tot project portfoliomanagement worden de behoeftestellingen van de business sneller en met een hogere kwaliteit opgeleverd. Daarnaast zijn de stakeholders van het proces beter geïnformeerd over de voortgang en zijn/haar verantwoordelijkheden binnen het proces.</w:t>
      </w:r>
    </w:p>
    <w:p w14:paraId="44BCCA1C" w14:textId="30C2923C" w:rsidR="00D904E1" w:rsidRPr="00031C79" w:rsidRDefault="008B67F5">
      <w:pPr>
        <w:tabs>
          <w:tab w:val="left" w:pos="2835"/>
        </w:tabs>
        <w:rPr>
          <w:noProof/>
          <w:lang w:val="en-US"/>
          <w:rPrChange w:id="196" w:author="Linda Muller-Kessels" w:date="2021-04-30T09:37:00Z">
            <w:rPr>
              <w:noProof/>
            </w:rPr>
          </w:rPrChange>
        </w:rPr>
      </w:pPr>
      <w:r w:rsidRPr="00031C79">
        <w:rPr>
          <w:rStyle w:val="Kop2Char"/>
          <w:lang w:val="en-US"/>
          <w:rPrChange w:id="197" w:author="Linda Muller-Kessels" w:date="2021-04-30T09:37:00Z">
            <w:rPr>
              <w:rStyle w:val="Kop2Char"/>
            </w:rPr>
          </w:rPrChange>
        </w:rPr>
        <w:t xml:space="preserve">METHODEN EN TECHNIEKEN: </w:t>
      </w:r>
      <w:r w:rsidRPr="00031C79">
        <w:rPr>
          <w:lang w:val="en-US"/>
          <w:rPrChange w:id="198" w:author="Linda Muller-Kessels" w:date="2021-04-30T09:37:00Z">
            <w:rPr/>
          </w:rPrChange>
        </w:rPr>
        <w:t xml:space="preserve">BIMF, BISL, ITIL, MOSCOW, MS Office, MS Visio, </w:t>
      </w:r>
      <w:r w:rsidR="6CA54DAD" w:rsidRPr="00031C79">
        <w:rPr>
          <w:lang w:val="en-US"/>
          <w:rPrChange w:id="199" w:author="Linda Muller-Kessels" w:date="2021-04-30T09:37:00Z">
            <w:rPr/>
          </w:rPrChange>
        </w:rPr>
        <w:t>PRINCE2</w:t>
      </w:r>
      <w:r w:rsidRPr="00031C79">
        <w:rPr>
          <w:lang w:val="en-US"/>
          <w:rPrChange w:id="200" w:author="Linda Muller-Kessels" w:date="2021-04-30T09:37:00Z">
            <w:rPr/>
          </w:rPrChange>
        </w:rPr>
        <w:t>, Principal Toolbox (Fortes Change Cloud)</w:t>
      </w:r>
    </w:p>
    <w:p w14:paraId="53128261" w14:textId="77777777" w:rsidR="00D904E1" w:rsidRDefault="00031C79">
      <w:pPr>
        <w:tabs>
          <w:tab w:val="left" w:pos="2835"/>
        </w:tabs>
      </w:pPr>
      <w:r>
        <w:pict w14:anchorId="477A4821">
          <v:rect id="_x0000_i1027" style="width:0;height:1.5pt" o:hralign="center" o:bordertopcolor="this" o:borderleftcolor="this" o:borderbottomcolor="this" o:borderrightcolor="this" o:hrstd="t" o:hr="t" fillcolor="#a0a0a0" stroked="f"/>
        </w:pict>
      </w:r>
    </w:p>
    <w:p w14:paraId="7D36FBC0" w14:textId="77777777" w:rsidR="00D904E1" w:rsidRDefault="008B67F5">
      <w:pPr>
        <w:tabs>
          <w:tab w:val="left" w:pos="2835"/>
        </w:tabs>
      </w:pPr>
      <w:r w:rsidRPr="00CD47AA">
        <w:rPr>
          <w:rStyle w:val="Kop2Char"/>
        </w:rPr>
        <w:t>PROJECT:</w:t>
      </w:r>
      <w:r>
        <w:rPr>
          <w:rStyle w:val="Kop2Char"/>
        </w:rPr>
        <w:t xml:space="preserve"> </w:t>
      </w:r>
      <w:r>
        <w:t>Projectleiding implementeren acceptatiecriteria</w:t>
      </w:r>
    </w:p>
    <w:p w14:paraId="38595D7A" w14:textId="77777777" w:rsidR="00D904E1" w:rsidRDefault="008B67F5">
      <w:pPr>
        <w:tabs>
          <w:tab w:val="left" w:pos="2835"/>
        </w:tabs>
      </w:pPr>
      <w:r w:rsidRPr="00CD47AA">
        <w:rPr>
          <w:rStyle w:val="Kop2Char"/>
        </w:rPr>
        <w:t>OPDRACHTGEVER:</w:t>
      </w:r>
      <w:r>
        <w:rPr>
          <w:rStyle w:val="Kop2Char"/>
        </w:rPr>
        <w:t xml:space="preserve"> </w:t>
      </w:r>
      <w:r>
        <w:t>Data &amp; Analytics, Belastingdienst</w:t>
      </w:r>
    </w:p>
    <w:p w14:paraId="6BD22D3A"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2018 - jun 2018</w:t>
      </w:r>
    </w:p>
    <w:p w14:paraId="7BCBB3C8" w14:textId="77777777" w:rsidR="00D904E1" w:rsidRDefault="008B67F5">
      <w:pPr>
        <w:tabs>
          <w:tab w:val="left" w:pos="2835"/>
        </w:tabs>
      </w:pPr>
      <w:r w:rsidRPr="00CD47AA">
        <w:rPr>
          <w:rStyle w:val="Kop2Char"/>
        </w:rPr>
        <w:t>ROL:</w:t>
      </w:r>
      <w:r>
        <w:rPr>
          <w:rStyle w:val="Kop2Char"/>
        </w:rPr>
        <w:t xml:space="preserve"> </w:t>
      </w:r>
      <w:r>
        <w:t>Projectleider</w:t>
      </w:r>
    </w:p>
    <w:p w14:paraId="52B39A93" w14:textId="6B0559EC" w:rsidR="00D904E1" w:rsidRDefault="008B67F5">
      <w:r w:rsidRPr="5537074F">
        <w:rPr>
          <w:b/>
          <w:bCs/>
        </w:rPr>
        <w:t>OMSCHRIJVING:</w:t>
      </w:r>
      <w:r>
        <w:t xml:space="preserve"> De afdeling Data &amp; Analytics is binnen de Belastingdienst verantwoordelijk voor het verwerken van gegevens van verschillende bronnen. Deze gegevens worden gebruikt in risicomodellen voor het controleren van onder andere aangiften en het maken van afspraken met bedrijven en particulieren.</w:t>
      </w:r>
      <w:r w:rsidR="55EA67D9">
        <w:t xml:space="preserve"> </w:t>
      </w:r>
      <w:del w:id="201" w:author="Linda Muller-Kessels" w:date="2021-04-30T09:37:00Z">
        <w:r w:rsidR="611ED307" w:rsidDel="00031C79">
          <w:delText>Mattijs</w:delText>
        </w:r>
      </w:del>
      <w:ins w:id="202" w:author="Linda Muller-Kessels" w:date="2021-04-30T09:37:00Z">
        <w:r w:rsidR="00031C79">
          <w:t>X</w:t>
        </w:r>
      </w:ins>
      <w:r>
        <w:t xml:space="preserve"> was verantwoordelijk voor het opstellen en samenvoegen van de huidige acceptatiecriteria.</w:t>
      </w:r>
    </w:p>
    <w:p w14:paraId="5CA0FD7D" w14:textId="4757AF1D" w:rsidR="00D904E1" w:rsidRDefault="611ED307">
      <w:del w:id="203" w:author="Linda Muller-Kessels" w:date="2021-04-30T09:37:00Z">
        <w:r w:rsidDel="00031C79">
          <w:delText>Mattijs</w:delText>
        </w:r>
      </w:del>
      <w:ins w:id="204" w:author="Linda Muller-Kessels" w:date="2021-04-30T09:37:00Z">
        <w:r w:rsidR="00031C79">
          <w:t>X</w:t>
        </w:r>
      </w:ins>
      <w:r w:rsidR="008B67F5">
        <w:t xml:space="preserve"> voerde hierbij de volgende taken uit:</w:t>
      </w:r>
    </w:p>
    <w:p w14:paraId="31DE3528" w14:textId="77777777" w:rsidR="00D904E1" w:rsidRDefault="008B67F5">
      <w:pPr>
        <w:numPr>
          <w:ilvl w:val="0"/>
          <w:numId w:val="6"/>
        </w:numPr>
        <w:ind w:left="375" w:right="375"/>
      </w:pPr>
      <w:r>
        <w:t>Het aansturen van de projectgroep;</w:t>
      </w:r>
    </w:p>
    <w:p w14:paraId="0D7EEA83" w14:textId="77777777" w:rsidR="00D904E1" w:rsidRDefault="008B67F5">
      <w:pPr>
        <w:numPr>
          <w:ilvl w:val="0"/>
          <w:numId w:val="6"/>
        </w:numPr>
        <w:ind w:left="375" w:right="375"/>
      </w:pPr>
      <w:r>
        <w:t>Verantwoordelijk voor de werkverdeling en het opleveren van producten;</w:t>
      </w:r>
    </w:p>
    <w:p w14:paraId="3AED009D" w14:textId="77777777" w:rsidR="00D904E1" w:rsidRDefault="008B67F5">
      <w:pPr>
        <w:numPr>
          <w:ilvl w:val="0"/>
          <w:numId w:val="6"/>
        </w:numPr>
        <w:ind w:left="375" w:right="375"/>
      </w:pPr>
      <w:r>
        <w:t>Het organiseren van workshops met de betrokken partijen;</w:t>
      </w:r>
    </w:p>
    <w:p w14:paraId="5E87B91A" w14:textId="77777777" w:rsidR="00D904E1" w:rsidRDefault="008B67F5">
      <w:pPr>
        <w:numPr>
          <w:ilvl w:val="0"/>
          <w:numId w:val="6"/>
        </w:numPr>
        <w:ind w:left="375" w:right="375"/>
      </w:pPr>
      <w:r>
        <w:t>Het verwerken van de input in de nieuwe lijst met acceptatiecriteria;</w:t>
      </w:r>
    </w:p>
    <w:p w14:paraId="739F5E4F" w14:textId="77777777" w:rsidR="00D904E1" w:rsidRDefault="008B67F5">
      <w:pPr>
        <w:numPr>
          <w:ilvl w:val="0"/>
          <w:numId w:val="6"/>
        </w:numPr>
        <w:ind w:left="375" w:right="375"/>
      </w:pPr>
      <w:r>
        <w:t>Het creëren van draagvlak binnen de organisatie voor het gebruik van de criteria;</w:t>
      </w:r>
    </w:p>
    <w:p w14:paraId="26620825" w14:textId="77777777" w:rsidR="00D904E1" w:rsidRDefault="008B67F5">
      <w:pPr>
        <w:numPr>
          <w:ilvl w:val="0"/>
          <w:numId w:val="6"/>
        </w:numPr>
        <w:ind w:left="375" w:right="375"/>
      </w:pPr>
      <w:r>
        <w:t>Implementeren van de nieuwe criteria.</w:t>
      </w:r>
    </w:p>
    <w:p w14:paraId="1FF0C493" w14:textId="09E5D975" w:rsidR="00D904E1" w:rsidRDefault="611ED307">
      <w:del w:id="205" w:author="Linda Muller-Kessels" w:date="2021-04-30T09:37:00Z">
        <w:r w:rsidDel="00031C79">
          <w:delText>Mattijs</w:delText>
        </w:r>
      </w:del>
      <w:ins w:id="206" w:author="Linda Muller-Kessels" w:date="2021-04-30T09:37:00Z">
        <w:r w:rsidR="00031C79">
          <w:t>X</w:t>
        </w:r>
      </w:ins>
      <w:r w:rsidR="008B67F5">
        <w:t xml:space="preserve"> heeft de nieuwe set aan acceptatiecriteria succesvol in de organisatie geïmplementeerd waardoor alle nieuwe producten op basis hiervan in beheer genomen kunnen worden. Hierdoor wordt er een hogere mate van kwaliteit en stabiliteit bereikt en heeft de beheerorganisatie minder tijd nodig om een product te beheren na decharge van het project.</w:t>
      </w:r>
    </w:p>
    <w:p w14:paraId="0FE41075" w14:textId="39D3C14F" w:rsidR="00D904E1" w:rsidRDefault="008B67F5">
      <w:pPr>
        <w:tabs>
          <w:tab w:val="left" w:pos="2835"/>
        </w:tabs>
        <w:rPr>
          <w:noProof/>
        </w:rPr>
      </w:pPr>
      <w:r w:rsidRPr="5537074F">
        <w:rPr>
          <w:rStyle w:val="Kop2Char"/>
        </w:rPr>
        <w:t xml:space="preserve">METHODEN EN TECHNIEKEN: </w:t>
      </w:r>
      <w:r>
        <w:t xml:space="preserve">BiSL, ITSM, ITIL, MS Office, </w:t>
      </w:r>
      <w:r w:rsidR="6CA54DAD">
        <w:t>PRINCE2</w:t>
      </w:r>
    </w:p>
    <w:p w14:paraId="1299C43A" w14:textId="77777777" w:rsidR="00D904E1" w:rsidRDefault="00031C79">
      <w:pPr>
        <w:tabs>
          <w:tab w:val="left" w:pos="2835"/>
        </w:tabs>
      </w:pPr>
      <w:r>
        <w:pict w14:anchorId="401AF613">
          <v:rect id="_x0000_i1028" style="width:0;height:1.5pt" o:hralign="center" o:bordertopcolor="this" o:borderleftcolor="this" o:borderbottomcolor="this" o:borderrightcolor="this" o:hrstd="t" o:hr="t" fillcolor="#a0a0a0" stroked="f"/>
        </w:pict>
      </w:r>
    </w:p>
    <w:p w14:paraId="6AD19747" w14:textId="77777777" w:rsidR="00D904E1" w:rsidRDefault="008B67F5">
      <w:pPr>
        <w:tabs>
          <w:tab w:val="left" w:pos="2835"/>
        </w:tabs>
      </w:pPr>
      <w:r w:rsidRPr="00CD47AA">
        <w:rPr>
          <w:rStyle w:val="Kop2Char"/>
        </w:rPr>
        <w:t>PROJECT:</w:t>
      </w:r>
      <w:r>
        <w:rPr>
          <w:rStyle w:val="Kop2Char"/>
        </w:rPr>
        <w:t xml:space="preserve"> </w:t>
      </w:r>
      <w:r>
        <w:t>Functioneel Beheer Incasso en Inningen producten</w:t>
      </w:r>
    </w:p>
    <w:p w14:paraId="1AE62463" w14:textId="77777777" w:rsidR="00D904E1" w:rsidRDefault="008B67F5">
      <w:pPr>
        <w:tabs>
          <w:tab w:val="left" w:pos="2835"/>
        </w:tabs>
      </w:pPr>
      <w:r w:rsidRPr="00CD47AA">
        <w:rPr>
          <w:rStyle w:val="Kop2Char"/>
        </w:rPr>
        <w:t>OPDRACHTGEVER:</w:t>
      </w:r>
      <w:r>
        <w:rPr>
          <w:rStyle w:val="Kop2Char"/>
        </w:rPr>
        <w:t xml:space="preserve"> </w:t>
      </w:r>
      <w:r>
        <w:t>Data &amp; Analytics, Belastingdienst</w:t>
      </w:r>
    </w:p>
    <w:p w14:paraId="6FC814C4"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2017 - jun 2018</w:t>
      </w:r>
    </w:p>
    <w:p w14:paraId="3BB75F87" w14:textId="77777777" w:rsidR="00D904E1" w:rsidRDefault="008B67F5">
      <w:pPr>
        <w:tabs>
          <w:tab w:val="left" w:pos="2835"/>
        </w:tabs>
      </w:pPr>
      <w:r w:rsidRPr="00CD47AA">
        <w:rPr>
          <w:rStyle w:val="Kop2Char"/>
        </w:rPr>
        <w:t>ROL:</w:t>
      </w:r>
      <w:r>
        <w:rPr>
          <w:rStyle w:val="Kop2Char"/>
        </w:rPr>
        <w:t xml:space="preserve"> </w:t>
      </w:r>
      <w:r>
        <w:t>Senior Functioneel Beheerder, Procesontwerper</w:t>
      </w:r>
    </w:p>
    <w:p w14:paraId="59E24149" w14:textId="51D422E3" w:rsidR="00D904E1" w:rsidRDefault="008B67F5">
      <w:r w:rsidRPr="5537074F">
        <w:rPr>
          <w:b/>
          <w:bCs/>
        </w:rPr>
        <w:t>OMSCHRIJVING:</w:t>
      </w:r>
      <w:r>
        <w:t xml:space="preserve"> </w:t>
      </w:r>
      <w:del w:id="207" w:author="Linda Muller-Kessels" w:date="2021-04-30T09:37:00Z">
        <w:r w:rsidR="611ED307" w:rsidDel="00031C79">
          <w:delText>Mattijs</w:delText>
        </w:r>
      </w:del>
      <w:ins w:id="208" w:author="Linda Muller-Kessels" w:date="2021-04-30T09:37:00Z">
        <w:r w:rsidR="00031C79">
          <w:t>X</w:t>
        </w:r>
      </w:ins>
      <w:r>
        <w:t xml:space="preserve"> was verantwoordelijk voor het inrichten van de beheerprocessen volgens ITIL, het introduceren van de organisatie met het werken volgens Scrum en beheren van de verschillende applicaties en. Hiervoor heeft hij bewustwording gecreëerd bij verschillende afdelingen zodat deze meer gingen samenwerken en als Scrumteam gingen opereren. </w:t>
      </w:r>
    </w:p>
    <w:p w14:paraId="2DD9F8F2" w14:textId="524B3FF2" w:rsidR="00D904E1" w:rsidRDefault="611ED307">
      <w:del w:id="209" w:author="Linda Muller-Kessels" w:date="2021-04-30T09:37:00Z">
        <w:r w:rsidDel="00031C79">
          <w:delText>Mattijs</w:delText>
        </w:r>
      </w:del>
      <w:ins w:id="210" w:author="Linda Muller-Kessels" w:date="2021-04-30T09:37:00Z">
        <w:r w:rsidR="00031C79">
          <w:t>X</w:t>
        </w:r>
      </w:ins>
      <w:r w:rsidR="008B67F5">
        <w:t xml:space="preserve"> voerde als Functioneel Beheerder de volgende taken uit:</w:t>
      </w:r>
    </w:p>
    <w:p w14:paraId="791CAC71" w14:textId="77777777" w:rsidR="00D904E1" w:rsidRDefault="008B67F5">
      <w:pPr>
        <w:numPr>
          <w:ilvl w:val="0"/>
          <w:numId w:val="7"/>
        </w:numPr>
        <w:ind w:left="375" w:right="375"/>
      </w:pPr>
      <w:r>
        <w:t>Uitwerken van beheerprocessen;</w:t>
      </w:r>
    </w:p>
    <w:p w14:paraId="202FABFD" w14:textId="77777777" w:rsidR="00D904E1" w:rsidRDefault="008B67F5">
      <w:pPr>
        <w:numPr>
          <w:ilvl w:val="0"/>
          <w:numId w:val="7"/>
        </w:numPr>
        <w:ind w:left="375" w:right="375"/>
      </w:pPr>
      <w:r>
        <w:t>Operationaliseren van de nieuwe beheerprocessen;</w:t>
      </w:r>
    </w:p>
    <w:p w14:paraId="799F783E" w14:textId="77777777" w:rsidR="00D904E1" w:rsidRDefault="008B67F5">
      <w:pPr>
        <w:numPr>
          <w:ilvl w:val="0"/>
          <w:numId w:val="7"/>
        </w:numPr>
        <w:ind w:left="375" w:right="375"/>
      </w:pPr>
      <w:r>
        <w:t>Professionaliseren van functioneel beheer;</w:t>
      </w:r>
    </w:p>
    <w:p w14:paraId="6AA696A2" w14:textId="77777777" w:rsidR="00D904E1" w:rsidRDefault="008B67F5">
      <w:pPr>
        <w:numPr>
          <w:ilvl w:val="0"/>
          <w:numId w:val="7"/>
        </w:numPr>
        <w:ind w:left="375" w:right="375"/>
      </w:pPr>
      <w:r>
        <w:t>Bedenken, voorbereiden en geven van workshops;</w:t>
      </w:r>
    </w:p>
    <w:p w14:paraId="7D79A881" w14:textId="77777777" w:rsidR="00D904E1" w:rsidRDefault="008B67F5">
      <w:pPr>
        <w:numPr>
          <w:ilvl w:val="0"/>
          <w:numId w:val="7"/>
        </w:numPr>
        <w:ind w:left="375" w:right="375"/>
      </w:pPr>
      <w:r>
        <w:t>Aansturen van leveranciers;</w:t>
      </w:r>
    </w:p>
    <w:p w14:paraId="18A3DEEF" w14:textId="77777777" w:rsidR="00D904E1" w:rsidRDefault="008B67F5">
      <w:pPr>
        <w:numPr>
          <w:ilvl w:val="0"/>
          <w:numId w:val="7"/>
        </w:numPr>
        <w:ind w:left="375" w:right="375"/>
      </w:pPr>
      <w:r>
        <w:t>Opzetten beheerdocumentatie.</w:t>
      </w:r>
    </w:p>
    <w:p w14:paraId="1E0A26D9" w14:textId="2BE10CD1" w:rsidR="00D904E1" w:rsidRDefault="611ED307">
      <w:del w:id="211" w:author="Linda Muller-Kessels" w:date="2021-04-30T09:37:00Z">
        <w:r w:rsidDel="00031C79">
          <w:delText>Mattijs</w:delText>
        </w:r>
      </w:del>
      <w:ins w:id="212" w:author="Linda Muller-Kessels" w:date="2021-04-30T09:37:00Z">
        <w:r w:rsidR="00031C79">
          <w:t>X</w:t>
        </w:r>
      </w:ins>
      <w:r w:rsidR="008B67F5">
        <w:t xml:space="preserve"> werkte als Adviseur mee aan het synchroniseren en verbeteren van de afdelingsprocessen om aan te sluiten op de nieuwe organisatie waardoor deze een betere grip heeft op het beheren van zijn applicaties.</w:t>
      </w:r>
    </w:p>
    <w:p w14:paraId="5DA21B5E" w14:textId="77777777" w:rsidR="00D904E1" w:rsidRPr="00031C79" w:rsidRDefault="008B67F5">
      <w:pPr>
        <w:tabs>
          <w:tab w:val="left" w:pos="2835"/>
        </w:tabs>
        <w:rPr>
          <w:noProof/>
          <w:lang w:val="en-US"/>
          <w:rPrChange w:id="213" w:author="Linda Muller-Kessels" w:date="2021-04-30T09:37:00Z">
            <w:rPr>
              <w:noProof/>
            </w:rPr>
          </w:rPrChange>
        </w:rPr>
      </w:pPr>
      <w:r w:rsidRPr="00031C79">
        <w:rPr>
          <w:rStyle w:val="Kop2Char"/>
          <w:lang w:val="en-US"/>
          <w:rPrChange w:id="214" w:author="Linda Muller-Kessels" w:date="2021-04-30T09:37:00Z">
            <w:rPr>
              <w:rStyle w:val="Kop2Char"/>
            </w:rPr>
          </w:rPrChange>
        </w:rPr>
        <w:lastRenderedPageBreak/>
        <w:t xml:space="preserve">METHODEN EN TECHNIEKEN: </w:t>
      </w:r>
      <w:r w:rsidRPr="00031C79">
        <w:rPr>
          <w:lang w:val="en-US"/>
          <w:rPrChange w:id="215" w:author="Linda Muller-Kessels" w:date="2021-04-30T09:37:00Z">
            <w:rPr/>
          </w:rPrChange>
        </w:rPr>
        <w:t>BiSL, EOM DI Job Monitor, IBM Notes, IBM Platform Process Manager, ITSM, ITIL, MS Office, MS SQL, SAS 9.3, SAS 9.4, Teradata</w:t>
      </w:r>
    </w:p>
    <w:p w14:paraId="3CF2D8B6" w14:textId="77777777" w:rsidR="00D904E1" w:rsidRDefault="00031C79">
      <w:pPr>
        <w:tabs>
          <w:tab w:val="left" w:pos="2835"/>
        </w:tabs>
      </w:pPr>
      <w:r>
        <w:pict w14:anchorId="51DDA270">
          <v:rect id="_x0000_i1029" style="width:0;height:1.5pt" o:hralign="center" o:bordertopcolor="this" o:borderleftcolor="this" o:borderbottomcolor="this" o:borderrightcolor="this" o:hrstd="t" o:hr="t" fillcolor="#a0a0a0" stroked="f"/>
        </w:pict>
      </w:r>
    </w:p>
    <w:p w14:paraId="71F32510" w14:textId="77777777" w:rsidR="00D904E1" w:rsidRDefault="008B67F5">
      <w:pPr>
        <w:tabs>
          <w:tab w:val="left" w:pos="2835"/>
        </w:tabs>
      </w:pPr>
      <w:r w:rsidRPr="00CD47AA">
        <w:rPr>
          <w:rStyle w:val="Kop2Char"/>
        </w:rPr>
        <w:t>PROJECT:</w:t>
      </w:r>
      <w:r>
        <w:rPr>
          <w:rStyle w:val="Kop2Char"/>
        </w:rPr>
        <w:t xml:space="preserve"> </w:t>
      </w:r>
      <w:r>
        <w:t>Projectleiding werkgroep Uniforme werkwijze</w:t>
      </w:r>
    </w:p>
    <w:p w14:paraId="057D0F87" w14:textId="77777777" w:rsidR="00D904E1" w:rsidRDefault="008B67F5">
      <w:pPr>
        <w:tabs>
          <w:tab w:val="left" w:pos="2835"/>
        </w:tabs>
      </w:pPr>
      <w:r w:rsidRPr="00CD47AA">
        <w:rPr>
          <w:rStyle w:val="Kop2Char"/>
        </w:rPr>
        <w:t>OPDRACHTGEVER:</w:t>
      </w:r>
      <w:r>
        <w:rPr>
          <w:rStyle w:val="Kop2Char"/>
        </w:rPr>
        <w:t xml:space="preserve"> </w:t>
      </w:r>
      <w:r>
        <w:t>Centraal Informatiepunt Beroepen Gezondheidszorg (CIBG), Ministerie van Volksgezondheid, Welzijn en Sport (VWS)</w:t>
      </w:r>
    </w:p>
    <w:p w14:paraId="55EB3BA2"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2016 - jul 2017</w:t>
      </w:r>
    </w:p>
    <w:p w14:paraId="23762626" w14:textId="77777777" w:rsidR="00D904E1" w:rsidRDefault="008B67F5">
      <w:pPr>
        <w:tabs>
          <w:tab w:val="left" w:pos="2835"/>
        </w:tabs>
      </w:pPr>
      <w:r w:rsidRPr="00CD47AA">
        <w:rPr>
          <w:rStyle w:val="Kop2Char"/>
        </w:rPr>
        <w:t>ROL:</w:t>
      </w:r>
      <w:r>
        <w:rPr>
          <w:rStyle w:val="Kop2Char"/>
        </w:rPr>
        <w:t xml:space="preserve"> </w:t>
      </w:r>
      <w:r>
        <w:t>Projectleider</w:t>
      </w:r>
    </w:p>
    <w:p w14:paraId="4C82F4D5" w14:textId="77777777" w:rsidR="00D904E1" w:rsidRDefault="008B67F5">
      <w:r w:rsidRPr="5537074F">
        <w:rPr>
          <w:b/>
          <w:bCs/>
        </w:rPr>
        <w:t>OMSCHRIJVING:</w:t>
      </w:r>
      <w:r>
        <w:t xml:space="preserve"> Het CIBG is verantwoordelijk voor de informatievoorziening van het ministerie van VWS welke gebruikt wordt door de regering voor het maken en wijzigen van wet en regelgeving. Door een reorganisatie en het samenvoegen van verschillende afdelingen moesten de processen op elkaar afgestemd en geüniformeerd worden.</w:t>
      </w:r>
    </w:p>
    <w:p w14:paraId="77A2C901" w14:textId="73B588F6" w:rsidR="00D904E1" w:rsidRDefault="611ED307">
      <w:del w:id="216" w:author="Linda Muller-Kessels" w:date="2021-04-30T09:37:00Z">
        <w:r w:rsidDel="00031C79">
          <w:delText>Mattijs</w:delText>
        </w:r>
      </w:del>
      <w:ins w:id="217" w:author="Linda Muller-Kessels" w:date="2021-04-30T09:37:00Z">
        <w:r w:rsidR="00031C79">
          <w:t>X</w:t>
        </w:r>
      </w:ins>
      <w:r w:rsidR="008B67F5">
        <w:t xml:space="preserve"> was verantwoordelijk voor het leiden van het project welke de BiSL processen moest uniformeren en opleveren met betrekking tot het beheren van alle informatievoorziening applicaties van het CIBG.</w:t>
      </w:r>
    </w:p>
    <w:p w14:paraId="4A4A5347" w14:textId="165439CF" w:rsidR="00D904E1" w:rsidRDefault="611ED307">
      <w:del w:id="218" w:author="Linda Muller-Kessels" w:date="2021-04-30T09:37:00Z">
        <w:r w:rsidDel="00031C79">
          <w:delText>Mattijs</w:delText>
        </w:r>
      </w:del>
      <w:ins w:id="219" w:author="Linda Muller-Kessels" w:date="2021-04-30T09:37:00Z">
        <w:r w:rsidR="00031C79">
          <w:t>X</w:t>
        </w:r>
      </w:ins>
      <w:r w:rsidR="008B67F5">
        <w:t xml:space="preserve"> voerde hierbij de volgende taken uit:</w:t>
      </w:r>
    </w:p>
    <w:p w14:paraId="7EF1CD60" w14:textId="77777777" w:rsidR="00D904E1" w:rsidRDefault="008B67F5">
      <w:pPr>
        <w:numPr>
          <w:ilvl w:val="0"/>
          <w:numId w:val="8"/>
        </w:numPr>
        <w:ind w:left="375" w:right="375"/>
      </w:pPr>
      <w:r>
        <w:t>Verantwoordelijk voor de werkverdeling en het opleveren van producten;</w:t>
      </w:r>
    </w:p>
    <w:p w14:paraId="6F2C366D" w14:textId="77777777" w:rsidR="00D904E1" w:rsidRDefault="008B67F5">
      <w:pPr>
        <w:numPr>
          <w:ilvl w:val="0"/>
          <w:numId w:val="8"/>
        </w:numPr>
        <w:ind w:left="375" w:right="375"/>
      </w:pPr>
      <w:r>
        <w:t>Informeren en adviseren van de stuurgroep over de voortgang van het project;</w:t>
      </w:r>
    </w:p>
    <w:p w14:paraId="2423EE3F" w14:textId="77777777" w:rsidR="00D904E1" w:rsidRDefault="008B67F5">
      <w:pPr>
        <w:numPr>
          <w:ilvl w:val="0"/>
          <w:numId w:val="8"/>
        </w:numPr>
        <w:ind w:left="375" w:right="375"/>
      </w:pPr>
      <w:r>
        <w:t>Het organiseren van workshops en bijeenkomsten om de processen vorm te geven en draagvlak te creëren binnen de betreffende afdelingen en het management;</w:t>
      </w:r>
    </w:p>
    <w:p w14:paraId="06AFD2B3" w14:textId="77777777" w:rsidR="00D904E1" w:rsidRDefault="008B67F5">
      <w:pPr>
        <w:numPr>
          <w:ilvl w:val="0"/>
          <w:numId w:val="8"/>
        </w:numPr>
        <w:ind w:left="375" w:right="375"/>
      </w:pPr>
      <w:r>
        <w:t>Het opleveren van de gezamenlijke producten van de werkgroep;</w:t>
      </w:r>
    </w:p>
    <w:p w14:paraId="4333718D" w14:textId="77777777" w:rsidR="00D904E1" w:rsidRDefault="008B67F5">
      <w:pPr>
        <w:numPr>
          <w:ilvl w:val="0"/>
          <w:numId w:val="8"/>
        </w:numPr>
        <w:ind w:left="375" w:right="375"/>
      </w:pPr>
      <w:r>
        <w:t>Implementatie van de nieuwe beheerprocessen binnen de afdelingen en de leveranciers;</w:t>
      </w:r>
    </w:p>
    <w:p w14:paraId="3D89EB7F" w14:textId="77777777" w:rsidR="00D904E1" w:rsidRDefault="008B67F5">
      <w:pPr>
        <w:numPr>
          <w:ilvl w:val="0"/>
          <w:numId w:val="8"/>
        </w:numPr>
        <w:ind w:left="375" w:right="375"/>
      </w:pPr>
      <w:r>
        <w:t>Professionaliseren van functioneel beheer.</w:t>
      </w:r>
    </w:p>
    <w:p w14:paraId="46FE796F" w14:textId="77777777" w:rsidR="00D904E1" w:rsidRDefault="008B67F5">
      <w:r>
        <w:t>Door het uniformeren van de processen worden de gebruikte hulpsystemen op dezelfde manier ingezet waardoor incidenten sneller worden opgelost en wijzigingen sneller worden doorgevoerd. Daarnaast is het mogelijk voor beheerders om elkaars rol over te nemen bij afwezigheid.</w:t>
      </w:r>
    </w:p>
    <w:p w14:paraId="0661789A" w14:textId="0DA9E7B1" w:rsidR="00D904E1" w:rsidRDefault="008B67F5">
      <w:pPr>
        <w:tabs>
          <w:tab w:val="left" w:pos="2835"/>
        </w:tabs>
        <w:rPr>
          <w:noProof/>
        </w:rPr>
      </w:pPr>
      <w:r w:rsidRPr="5537074F">
        <w:rPr>
          <w:rStyle w:val="Kop2Char"/>
        </w:rPr>
        <w:t xml:space="preserve">METHODEN EN TECHNIEKEN: </w:t>
      </w:r>
      <w:r>
        <w:t xml:space="preserve">BiSL, Scrum, </w:t>
      </w:r>
      <w:r w:rsidR="6CA54DAD">
        <w:t>PRINCE2</w:t>
      </w:r>
    </w:p>
    <w:p w14:paraId="34CE0A41" w14:textId="77777777" w:rsidR="00D904E1" w:rsidRDefault="00031C79">
      <w:pPr>
        <w:tabs>
          <w:tab w:val="left" w:pos="2835"/>
        </w:tabs>
      </w:pPr>
      <w:r>
        <w:pict w14:anchorId="62079749">
          <v:rect id="_x0000_i1030" style="width:0;height:1.5pt" o:hralign="center" o:bordertopcolor="this" o:borderleftcolor="this" o:borderbottomcolor="this" o:borderrightcolor="this" o:hrstd="t" o:hr="t" fillcolor="#a0a0a0" stroked="f"/>
        </w:pict>
      </w:r>
    </w:p>
    <w:p w14:paraId="4B04AF52" w14:textId="77777777" w:rsidR="00D904E1" w:rsidRDefault="008B67F5">
      <w:pPr>
        <w:tabs>
          <w:tab w:val="left" w:pos="2835"/>
        </w:tabs>
      </w:pPr>
      <w:r w:rsidRPr="00CD47AA">
        <w:rPr>
          <w:rStyle w:val="Kop2Char"/>
        </w:rPr>
        <w:t>PROJECT:</w:t>
      </w:r>
      <w:r>
        <w:rPr>
          <w:rStyle w:val="Kop2Char"/>
        </w:rPr>
        <w:t xml:space="preserve"> </w:t>
      </w:r>
      <w:r>
        <w:t>Functioneel Beheer Donorgegevens Kunstmatige Bevruchting (DKB) en Unieke Zorgverlener Identificatie Register (UZI-register)</w:t>
      </w:r>
    </w:p>
    <w:p w14:paraId="76F053CD" w14:textId="77777777" w:rsidR="00D904E1" w:rsidRDefault="008B67F5">
      <w:pPr>
        <w:tabs>
          <w:tab w:val="left" w:pos="2835"/>
        </w:tabs>
      </w:pPr>
      <w:r w:rsidRPr="00CD47AA">
        <w:rPr>
          <w:rStyle w:val="Kop2Char"/>
        </w:rPr>
        <w:t>OPDRACHTGEVER:</w:t>
      </w:r>
      <w:r>
        <w:rPr>
          <w:rStyle w:val="Kop2Char"/>
        </w:rPr>
        <w:t xml:space="preserve"> </w:t>
      </w:r>
      <w:r>
        <w:t>Centraal Informatiepunt Beroepen Gezondheidszorg (CIBG), Ministerie van Volksgezondheid, Welzijn en Sport (VWS)</w:t>
      </w:r>
    </w:p>
    <w:p w14:paraId="1E3FFC6A"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2015 - jul 2017</w:t>
      </w:r>
    </w:p>
    <w:p w14:paraId="52704F5A" w14:textId="77777777" w:rsidR="00D904E1" w:rsidRDefault="008B67F5">
      <w:pPr>
        <w:tabs>
          <w:tab w:val="left" w:pos="2835"/>
        </w:tabs>
      </w:pPr>
      <w:r w:rsidRPr="00CD47AA">
        <w:rPr>
          <w:rStyle w:val="Kop2Char"/>
        </w:rPr>
        <w:t>ROL:</w:t>
      </w:r>
      <w:r>
        <w:rPr>
          <w:rStyle w:val="Kop2Char"/>
        </w:rPr>
        <w:t xml:space="preserve"> </w:t>
      </w:r>
      <w:r>
        <w:t>Senior Functioneel Beheerder, Procesontwerper</w:t>
      </w:r>
    </w:p>
    <w:p w14:paraId="51492001" w14:textId="383A782A" w:rsidR="00D904E1" w:rsidRDefault="008B67F5">
      <w:r w:rsidRPr="5537074F">
        <w:rPr>
          <w:b/>
          <w:bCs/>
        </w:rPr>
        <w:t>OMSCHRIJVING:</w:t>
      </w:r>
      <w:r>
        <w:t xml:space="preserve"> </w:t>
      </w:r>
      <w:del w:id="220" w:author="Linda Muller-Kessels" w:date="2021-04-30T09:37:00Z">
        <w:r w:rsidR="611ED307" w:rsidDel="00031C79">
          <w:delText>Mattijs</w:delText>
        </w:r>
      </w:del>
      <w:ins w:id="221" w:author="Linda Muller-Kessels" w:date="2021-04-30T09:37:00Z">
        <w:r w:rsidR="00031C79">
          <w:t>X</w:t>
        </w:r>
      </w:ins>
      <w:r>
        <w:t xml:space="preserve"> was verantwoordelijk voor het in beheer nemen van de applicatie DKB en het inrichten van de beheerprocessen. Daarnaast was hij verantwoordelijk voor de reguliere operationele taken van functioneel beheer voor DKB, maar ook andere applicaties zoals het UZI-register en het systeem voor het registreren en muteren van de gegevens RAAC.</w:t>
      </w:r>
    </w:p>
    <w:p w14:paraId="39FB0AEC" w14:textId="3620C56A" w:rsidR="00D904E1" w:rsidRDefault="611ED307">
      <w:del w:id="222" w:author="Linda Muller-Kessels" w:date="2021-04-30T09:37:00Z">
        <w:r w:rsidDel="00031C79">
          <w:delText>Mattijs</w:delText>
        </w:r>
      </w:del>
      <w:ins w:id="223" w:author="Linda Muller-Kessels" w:date="2021-04-30T09:37:00Z">
        <w:r w:rsidR="00031C79">
          <w:t>X</w:t>
        </w:r>
      </w:ins>
      <w:r w:rsidR="008B67F5">
        <w:t xml:space="preserve"> voerde als Functioneel Beheerder de volgende taken uit:</w:t>
      </w:r>
    </w:p>
    <w:p w14:paraId="2555DA79" w14:textId="77777777" w:rsidR="00D904E1" w:rsidRDefault="008B67F5">
      <w:pPr>
        <w:numPr>
          <w:ilvl w:val="0"/>
          <w:numId w:val="9"/>
        </w:numPr>
        <w:ind w:left="375" w:right="375"/>
      </w:pPr>
      <w:r>
        <w:t>Ontwerpen, uitwerken en implementeren van beheerprocessen;</w:t>
      </w:r>
    </w:p>
    <w:p w14:paraId="4F8E9F1F" w14:textId="77777777" w:rsidR="00D904E1" w:rsidRDefault="008B67F5">
      <w:pPr>
        <w:numPr>
          <w:ilvl w:val="0"/>
          <w:numId w:val="9"/>
        </w:numPr>
        <w:ind w:left="375" w:right="375"/>
      </w:pPr>
      <w:r>
        <w:t>Opzetten en voordragen van een nieuwe release aan de portfolioboard;</w:t>
      </w:r>
    </w:p>
    <w:p w14:paraId="4FCAE0B5" w14:textId="77777777" w:rsidR="00D904E1" w:rsidRDefault="008B67F5">
      <w:pPr>
        <w:numPr>
          <w:ilvl w:val="0"/>
          <w:numId w:val="9"/>
        </w:numPr>
        <w:ind w:left="375" w:right="375"/>
      </w:pPr>
      <w:r>
        <w:t>Professionaliseren van functioneel beheer;</w:t>
      </w:r>
    </w:p>
    <w:p w14:paraId="5A71F33A" w14:textId="77777777" w:rsidR="00D904E1" w:rsidRDefault="008B67F5">
      <w:pPr>
        <w:numPr>
          <w:ilvl w:val="0"/>
          <w:numId w:val="9"/>
        </w:numPr>
        <w:ind w:left="375" w:right="375"/>
      </w:pPr>
      <w:r>
        <w:t>Regie voeren op releases (Leverancier, business, DBA, TAB en FB);</w:t>
      </w:r>
    </w:p>
    <w:p w14:paraId="0D11333A" w14:textId="77777777" w:rsidR="00D904E1" w:rsidRDefault="008B67F5">
      <w:pPr>
        <w:numPr>
          <w:ilvl w:val="0"/>
          <w:numId w:val="9"/>
        </w:numPr>
        <w:ind w:left="375" w:right="375"/>
      </w:pPr>
      <w:r>
        <w:t>Invoeren van kennissysteem in SharePoint;</w:t>
      </w:r>
    </w:p>
    <w:p w14:paraId="10512692" w14:textId="77777777" w:rsidR="00D904E1" w:rsidRDefault="008B67F5">
      <w:pPr>
        <w:numPr>
          <w:ilvl w:val="0"/>
          <w:numId w:val="9"/>
        </w:numPr>
        <w:ind w:left="375" w:right="375"/>
      </w:pPr>
      <w:r>
        <w:t>Bedenken, voorbereiden en geven van workshops;</w:t>
      </w:r>
    </w:p>
    <w:p w14:paraId="4AE898E5" w14:textId="77777777" w:rsidR="00D904E1" w:rsidRDefault="008B67F5">
      <w:pPr>
        <w:numPr>
          <w:ilvl w:val="0"/>
          <w:numId w:val="9"/>
        </w:numPr>
        <w:ind w:left="375" w:right="375"/>
      </w:pPr>
      <w:r>
        <w:t>Opzetten beheerdocumentatie.</w:t>
      </w:r>
    </w:p>
    <w:p w14:paraId="74679C90" w14:textId="22424B67" w:rsidR="00D904E1" w:rsidRDefault="008B67F5">
      <w:r>
        <w:t xml:space="preserve">Door de inzet van </w:t>
      </w:r>
      <w:del w:id="224" w:author="Linda Muller-Kessels" w:date="2021-04-30T09:37:00Z">
        <w:r w:rsidR="611ED307" w:rsidDel="00031C79">
          <w:delText>Mattijs</w:delText>
        </w:r>
      </w:del>
      <w:ins w:id="225" w:author="Linda Muller-Kessels" w:date="2021-04-30T09:37:00Z">
        <w:r w:rsidR="00031C79">
          <w:t>X</w:t>
        </w:r>
      </w:ins>
      <w:r>
        <w:t xml:space="preserve"> met het synchroniseren en verbeteren van de afdelingsprocessen kan er efficiënter en effectiever gewerkt worden en sluiten deze beter aan op de nieuwe organisatie.</w:t>
      </w:r>
    </w:p>
    <w:p w14:paraId="1515B902"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r>
        <w:t xml:space="preserve">BiSL, </w:t>
      </w:r>
      <w:proofErr w:type="spellStart"/>
      <w:r>
        <w:t>Clientele</w:t>
      </w:r>
      <w:proofErr w:type="spellEnd"/>
      <w:r>
        <w:t xml:space="preserve"> ITSM, ITIL, MS Office, MS SQL, RAAC, Remote desktop, </w:t>
      </w:r>
      <w:proofErr w:type="spellStart"/>
      <w:r>
        <w:t>TopDesk</w:t>
      </w:r>
      <w:proofErr w:type="spellEnd"/>
    </w:p>
    <w:p w14:paraId="2946DB82" w14:textId="77777777" w:rsidR="00D904E1" w:rsidRDefault="00031C79">
      <w:pPr>
        <w:tabs>
          <w:tab w:val="left" w:pos="2835"/>
        </w:tabs>
      </w:pPr>
      <w:r>
        <w:pict w14:anchorId="34F985AE">
          <v:rect id="_x0000_i1031" style="width:0;height:1.5pt" o:hralign="center" o:bordertopcolor="this" o:borderleftcolor="this" o:borderbottomcolor="this" o:borderrightcolor="this" o:hrstd="t" o:hr="t" fillcolor="#a0a0a0" stroked="f"/>
        </w:pict>
      </w:r>
    </w:p>
    <w:p w14:paraId="64420C59" w14:textId="77777777" w:rsidR="00D904E1" w:rsidRDefault="008B67F5">
      <w:pPr>
        <w:tabs>
          <w:tab w:val="left" w:pos="2835"/>
        </w:tabs>
      </w:pPr>
      <w:r w:rsidRPr="00CD47AA">
        <w:rPr>
          <w:rStyle w:val="Kop2Char"/>
        </w:rPr>
        <w:lastRenderedPageBreak/>
        <w:t>PROJECT:</w:t>
      </w:r>
      <w:r>
        <w:rPr>
          <w:rStyle w:val="Kop2Char"/>
        </w:rPr>
        <w:t xml:space="preserve"> </w:t>
      </w:r>
      <w:r>
        <w:t>Projectleiding Haagse Afspraken Systeem (HAS)</w:t>
      </w:r>
    </w:p>
    <w:p w14:paraId="0F8C97A9" w14:textId="77777777" w:rsidR="00D904E1" w:rsidRDefault="008B67F5">
      <w:pPr>
        <w:tabs>
          <w:tab w:val="left" w:pos="2835"/>
        </w:tabs>
      </w:pPr>
      <w:r w:rsidRPr="00CD47AA">
        <w:rPr>
          <w:rStyle w:val="Kop2Char"/>
        </w:rPr>
        <w:t>OPDRACHTGEVER:</w:t>
      </w:r>
      <w:r>
        <w:rPr>
          <w:rStyle w:val="Kop2Char"/>
        </w:rPr>
        <w:t xml:space="preserve"> </w:t>
      </w:r>
      <w:r>
        <w:t>Dienst Publieke Zaken Gemeente Den haag</w:t>
      </w:r>
    </w:p>
    <w:p w14:paraId="6D05472E"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2014 - mrt 2015</w:t>
      </w:r>
    </w:p>
    <w:p w14:paraId="2D5E91F4" w14:textId="77777777" w:rsidR="00D904E1" w:rsidRDefault="008B67F5">
      <w:pPr>
        <w:tabs>
          <w:tab w:val="left" w:pos="2835"/>
        </w:tabs>
      </w:pPr>
      <w:r w:rsidRPr="00CD47AA">
        <w:rPr>
          <w:rStyle w:val="Kop2Char"/>
        </w:rPr>
        <w:t>ROL:</w:t>
      </w:r>
      <w:r>
        <w:rPr>
          <w:rStyle w:val="Kop2Char"/>
        </w:rPr>
        <w:t xml:space="preserve"> </w:t>
      </w:r>
      <w:r>
        <w:t>Projectleider</w:t>
      </w:r>
    </w:p>
    <w:p w14:paraId="78CC2228" w14:textId="6453645D" w:rsidR="00D904E1" w:rsidRDefault="008B67F5">
      <w:r w:rsidRPr="5537074F">
        <w:rPr>
          <w:b/>
          <w:bCs/>
        </w:rPr>
        <w:t>OMSCHRIJVING:</w:t>
      </w:r>
      <w:r>
        <w:t xml:space="preserve"> Door het vertrekken van de huidige Projectleider heeft </w:t>
      </w:r>
      <w:del w:id="226" w:author="Linda Muller-Kessels" w:date="2021-04-30T09:37:00Z">
        <w:r w:rsidR="611ED307" w:rsidDel="00031C79">
          <w:delText>Mattijs</w:delText>
        </w:r>
      </w:del>
      <w:ins w:id="227" w:author="Linda Muller-Kessels" w:date="2021-04-30T09:37:00Z">
        <w:r w:rsidR="00031C79">
          <w:t>X</w:t>
        </w:r>
      </w:ins>
      <w:r>
        <w:t xml:space="preserve"> door zijn capaciteit en betrokkenheid de rol van projectleider overgenomen voor het afronden van het project en de </w:t>
      </w:r>
      <w:proofErr w:type="spellStart"/>
      <w:r>
        <w:t>inbeheername</w:t>
      </w:r>
      <w:proofErr w:type="spellEnd"/>
      <w:r>
        <w:t xml:space="preserve"> van de applicatie in de lijnorganisatie.</w:t>
      </w:r>
    </w:p>
    <w:p w14:paraId="6C27F5D7" w14:textId="6E3E3B98" w:rsidR="00D904E1" w:rsidRDefault="611ED307">
      <w:del w:id="228" w:author="Linda Muller-Kessels" w:date="2021-04-30T09:37:00Z">
        <w:r w:rsidDel="00031C79">
          <w:delText>Mattijs</w:delText>
        </w:r>
      </w:del>
      <w:ins w:id="229" w:author="Linda Muller-Kessels" w:date="2021-04-30T09:37:00Z">
        <w:r w:rsidR="00031C79">
          <w:t>X</w:t>
        </w:r>
      </w:ins>
      <w:r w:rsidR="008B67F5">
        <w:t xml:space="preserve"> was verantwoordelijk voor het </w:t>
      </w:r>
      <w:proofErr w:type="spellStart"/>
      <w:r w:rsidR="008B67F5">
        <w:t>het</w:t>
      </w:r>
      <w:proofErr w:type="spellEnd"/>
      <w:r w:rsidR="008B67F5">
        <w:t xml:space="preserve"> organiseren van bijeenkomsten met de stakeholders, het opstellen van </w:t>
      </w:r>
      <w:proofErr w:type="spellStart"/>
      <w:r w:rsidR="008B67F5">
        <w:t>SLA's</w:t>
      </w:r>
      <w:proofErr w:type="spellEnd"/>
      <w:r w:rsidR="008B67F5">
        <w:t xml:space="preserve"> tussen de business, de ICT-dienstenleverancier en de applicatieleverancier, het begeleiden van de acceptatie van de applicatie en de decharge voor technisch en functioneel beheer.</w:t>
      </w:r>
    </w:p>
    <w:p w14:paraId="759772F8" w14:textId="64812111" w:rsidR="00D904E1" w:rsidRDefault="008B67F5">
      <w:r>
        <w:t xml:space="preserve">Door de bijdrage van </w:t>
      </w:r>
      <w:del w:id="230" w:author="Linda Muller-Kessels" w:date="2021-04-30T09:37:00Z">
        <w:r w:rsidR="611ED307" w:rsidDel="00031C79">
          <w:delText>Mattijs</w:delText>
        </w:r>
      </w:del>
      <w:ins w:id="231" w:author="Linda Muller-Kessels" w:date="2021-04-30T09:37:00Z">
        <w:r w:rsidR="00031C79">
          <w:t>X</w:t>
        </w:r>
      </w:ins>
      <w:r>
        <w:t xml:space="preserve"> is de applicatie op tijd, binnen budget en met de hoogst mogelijk standaard van kwaliteit in productie genomen en wordt deze dagelijks gebruikt door meer dan honderd burgers en tientallen medewerkers.</w:t>
      </w:r>
    </w:p>
    <w:p w14:paraId="14CBB517" w14:textId="590E6CD9" w:rsidR="00D904E1" w:rsidRDefault="008B67F5">
      <w:pPr>
        <w:tabs>
          <w:tab w:val="left" w:pos="2835"/>
        </w:tabs>
        <w:rPr>
          <w:noProof/>
        </w:rPr>
      </w:pPr>
      <w:r w:rsidRPr="5537074F">
        <w:rPr>
          <w:rStyle w:val="Kop2Char"/>
        </w:rPr>
        <w:t xml:space="preserve">METHODEN EN TECHNIEKEN: </w:t>
      </w:r>
      <w:r>
        <w:t xml:space="preserve">BiSL, ITIL, MS Office, </w:t>
      </w:r>
      <w:r w:rsidR="6CA54DAD">
        <w:t>PRINCE2</w:t>
      </w:r>
      <w:r>
        <w:t xml:space="preserve">, </w:t>
      </w:r>
      <w:proofErr w:type="spellStart"/>
      <w:r>
        <w:t>TopDesk</w:t>
      </w:r>
      <w:proofErr w:type="spellEnd"/>
    </w:p>
    <w:p w14:paraId="6B699379" w14:textId="77777777" w:rsidR="00D904E1" w:rsidRDefault="00031C79">
      <w:pPr>
        <w:tabs>
          <w:tab w:val="left" w:pos="2835"/>
        </w:tabs>
      </w:pPr>
      <w:r>
        <w:pict w14:anchorId="6497C57D">
          <v:rect id="_x0000_i1032" style="width:0;height:1.5pt" o:hralign="center" o:bordertopcolor="this" o:borderleftcolor="this" o:borderbottomcolor="this" o:borderrightcolor="this" o:hrstd="t" o:hr="t" fillcolor="#a0a0a0" stroked="f"/>
        </w:pict>
      </w:r>
    </w:p>
    <w:p w14:paraId="77673F6E" w14:textId="77777777" w:rsidR="00D904E1" w:rsidRDefault="008B67F5">
      <w:pPr>
        <w:tabs>
          <w:tab w:val="left" w:pos="2835"/>
        </w:tabs>
      </w:pPr>
      <w:r w:rsidRPr="00CD47AA">
        <w:rPr>
          <w:rStyle w:val="Kop2Char"/>
        </w:rPr>
        <w:t>PROJECT:</w:t>
      </w:r>
      <w:r>
        <w:rPr>
          <w:rStyle w:val="Kop2Char"/>
        </w:rPr>
        <w:t xml:space="preserve"> </w:t>
      </w:r>
      <w:r>
        <w:t>Functioneel Beheer Haagse Afspraken Systeem (HAS)</w:t>
      </w:r>
    </w:p>
    <w:p w14:paraId="39B9F5FE" w14:textId="77777777" w:rsidR="00D904E1" w:rsidRDefault="008B67F5">
      <w:pPr>
        <w:tabs>
          <w:tab w:val="left" w:pos="2835"/>
        </w:tabs>
      </w:pPr>
      <w:r w:rsidRPr="00CD47AA">
        <w:rPr>
          <w:rStyle w:val="Kop2Char"/>
        </w:rPr>
        <w:t>OPDRACHTGEVER:</w:t>
      </w:r>
      <w:r>
        <w:rPr>
          <w:rStyle w:val="Kop2Char"/>
        </w:rPr>
        <w:t xml:space="preserve"> </w:t>
      </w:r>
      <w:r>
        <w:t>Dienst Publieke Zaken Gemeente Den haag</w:t>
      </w:r>
    </w:p>
    <w:p w14:paraId="12ECA711"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2014 - mrt 2015</w:t>
      </w:r>
    </w:p>
    <w:p w14:paraId="4FF22148" w14:textId="77777777" w:rsidR="00D904E1" w:rsidRDefault="008B67F5">
      <w:pPr>
        <w:tabs>
          <w:tab w:val="left" w:pos="2835"/>
        </w:tabs>
      </w:pPr>
      <w:r w:rsidRPr="00CD47AA">
        <w:rPr>
          <w:rStyle w:val="Kop2Char"/>
        </w:rPr>
        <w:t>ROL:</w:t>
      </w:r>
      <w:r>
        <w:rPr>
          <w:rStyle w:val="Kop2Char"/>
        </w:rPr>
        <w:t xml:space="preserve"> </w:t>
      </w:r>
      <w:r>
        <w:t>Senior Functioneel Beheerder</w:t>
      </w:r>
    </w:p>
    <w:p w14:paraId="7E35A8D4" w14:textId="48DE63EA" w:rsidR="00D904E1" w:rsidRDefault="008B67F5">
      <w:r w:rsidRPr="5537074F">
        <w:rPr>
          <w:b/>
          <w:bCs/>
        </w:rPr>
        <w:t>OMSCHRIJVING:</w:t>
      </w:r>
      <w:r>
        <w:t xml:space="preserve"> Binnen de afdeling Functioneel Beheer Dienst Publieke Zaken (DPZ) werkte </w:t>
      </w:r>
      <w:del w:id="232" w:author="Linda Muller-Kessels" w:date="2021-04-30T09:37:00Z">
        <w:r w:rsidR="611ED307" w:rsidDel="00031C79">
          <w:delText>Mattijs</w:delText>
        </w:r>
      </w:del>
      <w:ins w:id="233" w:author="Linda Muller-Kessels" w:date="2021-04-30T09:37:00Z">
        <w:r w:rsidR="00031C79">
          <w:t>X</w:t>
        </w:r>
      </w:ins>
      <w:r>
        <w:t xml:space="preserve"> mee aan de ontwikkeling van het Haagse Afspraken Systeem (HAS). Hiermee moet een burger van de Gemeente Den Haag zelf via internet een afspraak inplannen voor bijvoorbeeld het aangeven van een geboorte.</w:t>
      </w:r>
    </w:p>
    <w:p w14:paraId="03292F17" w14:textId="16ABE093" w:rsidR="00D904E1" w:rsidRDefault="611ED307">
      <w:del w:id="234" w:author="Linda Muller-Kessels" w:date="2021-04-30T09:37:00Z">
        <w:r w:rsidDel="00031C79">
          <w:delText>Mattijs</w:delText>
        </w:r>
      </w:del>
      <w:ins w:id="235" w:author="Linda Muller-Kessels" w:date="2021-04-30T09:37:00Z">
        <w:r w:rsidR="00031C79">
          <w:t>X</w:t>
        </w:r>
      </w:ins>
      <w:r w:rsidR="008B67F5">
        <w:t xml:space="preserve"> was verantwoordelijk voor het ondersteunen van het projectteam en de </w:t>
      </w:r>
      <w:proofErr w:type="spellStart"/>
      <w:r w:rsidR="008B67F5">
        <w:t>inbeheername</w:t>
      </w:r>
      <w:proofErr w:type="spellEnd"/>
      <w:r w:rsidR="008B67F5">
        <w:t xml:space="preserve"> van de applicatie. Daarnaast was hij ook verantwoordelijk voor reguliere taken van functioneel beheer voor HAS, maar ook andere applicaties zoals GBOS en het systeem voor kernregistraties (KR).</w:t>
      </w:r>
    </w:p>
    <w:p w14:paraId="1F72F646" w14:textId="77777777" w:rsidR="00D904E1" w:rsidRDefault="00D904E1"/>
    <w:p w14:paraId="75D8ED72" w14:textId="5AD335B3" w:rsidR="00D904E1" w:rsidRDefault="611ED307">
      <w:del w:id="236" w:author="Linda Muller-Kessels" w:date="2021-04-30T09:37:00Z">
        <w:r w:rsidDel="00031C79">
          <w:delText>Mattijs</w:delText>
        </w:r>
      </w:del>
      <w:ins w:id="237" w:author="Linda Muller-Kessels" w:date="2021-04-30T09:37:00Z">
        <w:r w:rsidR="00031C79">
          <w:t>X</w:t>
        </w:r>
      </w:ins>
      <w:r w:rsidR="008B67F5">
        <w:t xml:space="preserve"> voerde als Functioneel Beheerder de volgende taken uit:</w:t>
      </w:r>
    </w:p>
    <w:p w14:paraId="6E0B3973" w14:textId="77777777" w:rsidR="00D904E1" w:rsidRDefault="008B67F5">
      <w:pPr>
        <w:numPr>
          <w:ilvl w:val="0"/>
          <w:numId w:val="10"/>
        </w:numPr>
        <w:ind w:left="375" w:right="375"/>
      </w:pPr>
      <w:proofErr w:type="spellStart"/>
      <w:r>
        <w:t>Inbeheername</w:t>
      </w:r>
      <w:proofErr w:type="spellEnd"/>
      <w:r>
        <w:t xml:space="preserve"> van de applicatie;</w:t>
      </w:r>
    </w:p>
    <w:p w14:paraId="3EF703F8" w14:textId="77777777" w:rsidR="00D904E1" w:rsidRDefault="008B67F5">
      <w:pPr>
        <w:numPr>
          <w:ilvl w:val="0"/>
          <w:numId w:val="10"/>
        </w:numPr>
        <w:ind w:left="375" w:right="375"/>
      </w:pPr>
      <w:r>
        <w:t>Vormgeven van de SLA met alle betrokken partijen;</w:t>
      </w:r>
    </w:p>
    <w:p w14:paraId="3DC16705" w14:textId="77777777" w:rsidR="00D904E1" w:rsidRDefault="008B67F5">
      <w:pPr>
        <w:numPr>
          <w:ilvl w:val="0"/>
          <w:numId w:val="10"/>
        </w:numPr>
        <w:ind w:left="375" w:right="375"/>
      </w:pPr>
      <w:r>
        <w:t>Regie voeren op releases (business, DBA, TAB en FB);</w:t>
      </w:r>
    </w:p>
    <w:p w14:paraId="673953FE" w14:textId="77777777" w:rsidR="00D904E1" w:rsidRDefault="008B67F5">
      <w:pPr>
        <w:numPr>
          <w:ilvl w:val="0"/>
          <w:numId w:val="10"/>
        </w:numPr>
        <w:ind w:left="375" w:right="375"/>
      </w:pPr>
      <w:r>
        <w:t>Aansturen van leveranciers;</w:t>
      </w:r>
    </w:p>
    <w:p w14:paraId="2551073F" w14:textId="77777777" w:rsidR="00D904E1" w:rsidRDefault="008B67F5">
      <w:pPr>
        <w:numPr>
          <w:ilvl w:val="0"/>
          <w:numId w:val="10"/>
        </w:numPr>
        <w:ind w:left="375" w:right="375"/>
      </w:pPr>
      <w:r>
        <w:t>Regie voeren over het oplossen van incidenten;</w:t>
      </w:r>
    </w:p>
    <w:p w14:paraId="7F0C3209" w14:textId="77777777" w:rsidR="00D904E1" w:rsidRDefault="008B67F5">
      <w:pPr>
        <w:numPr>
          <w:ilvl w:val="0"/>
          <w:numId w:val="10"/>
        </w:numPr>
        <w:ind w:left="375" w:right="375"/>
      </w:pPr>
      <w:r>
        <w:t>Opzetten beheerdocumentatie.</w:t>
      </w:r>
    </w:p>
    <w:p w14:paraId="08CE6F91" w14:textId="77777777" w:rsidR="00D904E1" w:rsidRDefault="00D904E1"/>
    <w:p w14:paraId="3F696F18" w14:textId="73C00D1C" w:rsidR="00D904E1" w:rsidRDefault="611ED307">
      <w:del w:id="238" w:author="Linda Muller-Kessels" w:date="2021-04-30T09:37:00Z">
        <w:r w:rsidDel="00031C79">
          <w:delText>Mattijs</w:delText>
        </w:r>
      </w:del>
      <w:ins w:id="239" w:author="Linda Muller-Kessels" w:date="2021-04-30T09:37:00Z">
        <w:r w:rsidR="00031C79">
          <w:t>X</w:t>
        </w:r>
      </w:ins>
      <w:r w:rsidR="008B67F5">
        <w:t xml:space="preserve"> heeft veel samengewerkt met de gebruikersorganisatie en was verantwoordelijk voor het geven van demonstraties over nieuwe functionaliteiten van de systemen.</w:t>
      </w:r>
    </w:p>
    <w:p w14:paraId="494BC546" w14:textId="29C3D965" w:rsidR="00D904E1" w:rsidRDefault="008B67F5">
      <w:r>
        <w:t xml:space="preserve">Daarnaast was </w:t>
      </w:r>
      <w:del w:id="240" w:author="Linda Muller-Kessels" w:date="2021-04-30T09:37:00Z">
        <w:r w:rsidR="611ED307" w:rsidDel="00031C79">
          <w:delText>Mattijs</w:delText>
        </w:r>
      </w:del>
      <w:ins w:id="241" w:author="Linda Muller-Kessels" w:date="2021-04-30T09:37:00Z">
        <w:r w:rsidR="00031C79">
          <w:t>X</w:t>
        </w:r>
      </w:ins>
      <w:r>
        <w:t xml:space="preserve"> de trekker van het opzetten van de verschillende projecten van HAS zoals het realiseren van extra functionaliteit en de koppeling met SZW.</w:t>
      </w:r>
    </w:p>
    <w:p w14:paraId="2253448C" w14:textId="77777777" w:rsidR="00D904E1" w:rsidRPr="00031C79" w:rsidRDefault="008B67F5">
      <w:pPr>
        <w:tabs>
          <w:tab w:val="left" w:pos="2835"/>
        </w:tabs>
        <w:rPr>
          <w:noProof/>
          <w:lang w:val="en-US"/>
          <w:rPrChange w:id="242" w:author="Linda Muller-Kessels" w:date="2021-04-30T09:37:00Z">
            <w:rPr>
              <w:noProof/>
            </w:rPr>
          </w:rPrChange>
        </w:rPr>
      </w:pPr>
      <w:r w:rsidRPr="00031C79">
        <w:rPr>
          <w:rStyle w:val="Kop2Char"/>
          <w:lang w:val="en-US"/>
          <w:rPrChange w:id="243" w:author="Linda Muller-Kessels" w:date="2021-04-30T09:37:00Z">
            <w:rPr>
              <w:rStyle w:val="Kop2Char"/>
            </w:rPr>
          </w:rPrChange>
        </w:rPr>
        <w:t xml:space="preserve">METHODEN EN TECHNIEKEN: </w:t>
      </w:r>
      <w:r w:rsidRPr="00031C79">
        <w:rPr>
          <w:lang w:val="en-US"/>
          <w:rPrChange w:id="244" w:author="Linda Muller-Kessels" w:date="2021-04-30T09:37:00Z">
            <w:rPr/>
          </w:rPrChange>
        </w:rPr>
        <w:t xml:space="preserve">BiSL, Database Browser, </w:t>
      </w:r>
      <w:proofErr w:type="spellStart"/>
      <w:r w:rsidRPr="00031C79">
        <w:rPr>
          <w:lang w:val="en-US"/>
          <w:rPrChange w:id="245" w:author="Linda Muller-Kessels" w:date="2021-04-30T09:37:00Z">
            <w:rPr/>
          </w:rPrChange>
        </w:rPr>
        <w:t>Eventus</w:t>
      </w:r>
      <w:proofErr w:type="spellEnd"/>
      <w:r w:rsidRPr="00031C79">
        <w:rPr>
          <w:lang w:val="en-US"/>
          <w:rPrChange w:id="246" w:author="Linda Muller-Kessels" w:date="2021-04-30T09:37:00Z">
            <w:rPr/>
          </w:rPrChange>
        </w:rPr>
        <w:t xml:space="preserve">, GBOS, Groupwise, ITIL, </w:t>
      </w:r>
      <w:proofErr w:type="spellStart"/>
      <w:r w:rsidRPr="00031C79">
        <w:rPr>
          <w:lang w:val="en-US"/>
          <w:rPrChange w:id="247" w:author="Linda Muller-Kessels" w:date="2021-04-30T09:37:00Z">
            <w:rPr/>
          </w:rPrChange>
        </w:rPr>
        <w:t>iMacros</w:t>
      </w:r>
      <w:proofErr w:type="spellEnd"/>
      <w:r w:rsidRPr="00031C79">
        <w:rPr>
          <w:lang w:val="en-US"/>
          <w:rPrChange w:id="248" w:author="Linda Muller-Kessels" w:date="2021-04-30T09:37:00Z">
            <w:rPr/>
          </w:rPrChange>
        </w:rPr>
        <w:t xml:space="preserve">, MS Office, MS SQL, Novell, Oracle SQL Developer, RDP, </w:t>
      </w:r>
      <w:proofErr w:type="spellStart"/>
      <w:r w:rsidRPr="00031C79">
        <w:rPr>
          <w:lang w:val="en-US"/>
          <w:rPrChange w:id="249" w:author="Linda Muller-Kessels" w:date="2021-04-30T09:37:00Z">
            <w:rPr/>
          </w:rPrChange>
        </w:rPr>
        <w:t>Timeblockr</w:t>
      </w:r>
      <w:proofErr w:type="spellEnd"/>
      <w:r w:rsidRPr="00031C79">
        <w:rPr>
          <w:lang w:val="en-US"/>
          <w:rPrChange w:id="250" w:author="Linda Muller-Kessels" w:date="2021-04-30T09:37:00Z">
            <w:rPr/>
          </w:rPrChange>
        </w:rPr>
        <w:t xml:space="preserve">, TOAD, </w:t>
      </w:r>
      <w:proofErr w:type="spellStart"/>
      <w:r w:rsidRPr="00031C79">
        <w:rPr>
          <w:lang w:val="en-US"/>
          <w:rPrChange w:id="251" w:author="Linda Muller-Kessels" w:date="2021-04-30T09:37:00Z">
            <w:rPr/>
          </w:rPrChange>
        </w:rPr>
        <w:t>Topdesk</w:t>
      </w:r>
      <w:proofErr w:type="spellEnd"/>
    </w:p>
    <w:p w14:paraId="6BB9E253" w14:textId="77777777" w:rsidR="00D904E1" w:rsidRDefault="00031C79">
      <w:pPr>
        <w:tabs>
          <w:tab w:val="left" w:pos="2835"/>
        </w:tabs>
      </w:pPr>
      <w:r>
        <w:pict w14:anchorId="3B4D852B">
          <v:rect id="_x0000_i1033" style="width:0;height:1.5pt" o:hralign="center" o:bordertopcolor="this" o:borderleftcolor="this" o:borderbottomcolor="this" o:borderrightcolor="this" o:hrstd="t" o:hr="t" fillcolor="#a0a0a0" stroked="f"/>
        </w:pict>
      </w:r>
    </w:p>
    <w:p w14:paraId="7DF62A72" w14:textId="77777777" w:rsidR="00D904E1" w:rsidRDefault="008B67F5">
      <w:pPr>
        <w:tabs>
          <w:tab w:val="left" w:pos="2835"/>
        </w:tabs>
      </w:pPr>
      <w:r w:rsidRPr="00CD47AA">
        <w:rPr>
          <w:rStyle w:val="Kop2Char"/>
        </w:rPr>
        <w:t>PROJECT:</w:t>
      </w:r>
      <w:r>
        <w:rPr>
          <w:rStyle w:val="Kop2Char"/>
        </w:rPr>
        <w:t xml:space="preserve"> </w:t>
      </w:r>
      <w:r>
        <w:t>Functioneel Applicatiebeheer</w:t>
      </w:r>
    </w:p>
    <w:p w14:paraId="278C738E" w14:textId="77777777" w:rsidR="00D904E1" w:rsidRDefault="008B67F5">
      <w:pPr>
        <w:tabs>
          <w:tab w:val="left" w:pos="2835"/>
        </w:tabs>
      </w:pPr>
      <w:r w:rsidRPr="00CD47AA">
        <w:rPr>
          <w:rStyle w:val="Kop2Char"/>
        </w:rPr>
        <w:t>OPDRACHTGEVER:</w:t>
      </w:r>
      <w:r>
        <w:rPr>
          <w:rStyle w:val="Kop2Char"/>
        </w:rPr>
        <w:t xml:space="preserve"> </w:t>
      </w:r>
      <w:proofErr w:type="spellStart"/>
      <w:r>
        <w:t>Perceptive</w:t>
      </w:r>
      <w:proofErr w:type="spellEnd"/>
      <w:r>
        <w:t xml:space="preserve"> Software B.V., Apeldoorn</w:t>
      </w:r>
    </w:p>
    <w:p w14:paraId="32F78021" w14:textId="77777777" w:rsidR="00D904E1" w:rsidRDefault="008B67F5">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feb 2013 - okt 2013</w:t>
      </w:r>
    </w:p>
    <w:p w14:paraId="045F8F70" w14:textId="77777777" w:rsidR="00D904E1" w:rsidRDefault="008B67F5">
      <w:pPr>
        <w:tabs>
          <w:tab w:val="left" w:pos="2835"/>
        </w:tabs>
      </w:pPr>
      <w:r w:rsidRPr="00CD47AA">
        <w:rPr>
          <w:rStyle w:val="Kop2Char"/>
        </w:rPr>
        <w:t>ROL:</w:t>
      </w:r>
      <w:r>
        <w:rPr>
          <w:rStyle w:val="Kop2Char"/>
        </w:rPr>
        <w:t xml:space="preserve"> </w:t>
      </w:r>
      <w:r>
        <w:t>Incident Manager, Applicatiebeheerder</w:t>
      </w:r>
    </w:p>
    <w:p w14:paraId="4B70A396" w14:textId="77777777" w:rsidR="00D904E1" w:rsidRDefault="008B67F5">
      <w:r>
        <w:rPr>
          <w:b/>
        </w:rPr>
        <w:t>OMSCHRIJVING:</w:t>
      </w:r>
      <w:r>
        <w:t xml:space="preserve"> Bij </w:t>
      </w:r>
      <w:proofErr w:type="spellStart"/>
      <w:r>
        <w:t>Perceptive</w:t>
      </w:r>
      <w:proofErr w:type="spellEnd"/>
      <w:r>
        <w:t xml:space="preserve"> Software B.V. is een afdeling Applicatiebeheer voor het oplossen van incidenten en beantwoorden van vragen voor de klanten die gebruikmaken van het maatwerk in de casemanagementsoftware </w:t>
      </w:r>
      <w:proofErr w:type="spellStart"/>
      <w:r>
        <w:t>FLOWer</w:t>
      </w:r>
      <w:proofErr w:type="spellEnd"/>
      <w:r>
        <w:t xml:space="preserve"> en </w:t>
      </w:r>
      <w:proofErr w:type="spellStart"/>
      <w:r>
        <w:t>BPMone</w:t>
      </w:r>
      <w:proofErr w:type="spellEnd"/>
      <w:r>
        <w:t xml:space="preserve">. Deze klanten bevinden zich onder andere in de sectoren (semi-)overheid, financiële dienstverlening, ICT en productie, waaronder DUO, CBR, ING, SVB, gemeente Utrecht, provincie Noord-Holland, CAK, </w:t>
      </w:r>
      <w:proofErr w:type="spellStart"/>
      <w:r>
        <w:t>Yeshiva</w:t>
      </w:r>
      <w:proofErr w:type="spellEnd"/>
      <w:r>
        <w:t xml:space="preserve"> University en andere grote organisaties.</w:t>
      </w:r>
    </w:p>
    <w:p w14:paraId="23DE523C" w14:textId="77777777" w:rsidR="00D904E1" w:rsidRDefault="00D904E1"/>
    <w:p w14:paraId="3E76D150" w14:textId="5977B2A9" w:rsidR="00D904E1" w:rsidRDefault="008B67F5">
      <w:r>
        <w:t xml:space="preserve">Door de kennis van </w:t>
      </w:r>
      <w:del w:id="252" w:author="Linda Muller-Kessels" w:date="2021-04-30T09:37:00Z">
        <w:r w:rsidR="611ED307" w:rsidDel="00031C79">
          <w:delText>Mattijs</w:delText>
        </w:r>
      </w:del>
      <w:ins w:id="253" w:author="Linda Muller-Kessels" w:date="2021-04-30T09:37:00Z">
        <w:r w:rsidR="00031C79">
          <w:t>X</w:t>
        </w:r>
      </w:ins>
      <w:r>
        <w:t xml:space="preserve"> van onder andere alle aspecten van projectmanagement, ITIL, ondersteunende software en de mogelijkheid tot lateraal denken was hij in staat klanten snel en efficiënt de beste oplossing te bieden voor vragen en problemen en zijn er preventieve wijzigingen gemaakt ter voorkoming van toekomstige incidenten. Ook heeft de hoge klanttevredenheid gezorgd voor de verlenging van servicecontracten.</w:t>
      </w:r>
    </w:p>
    <w:p w14:paraId="6FEF45CE" w14:textId="3E3DAF29" w:rsidR="00D904E1" w:rsidRPr="00031C79" w:rsidRDefault="008B67F5">
      <w:pPr>
        <w:tabs>
          <w:tab w:val="left" w:pos="2835"/>
        </w:tabs>
        <w:rPr>
          <w:noProof/>
          <w:lang w:val="en-US"/>
          <w:rPrChange w:id="254" w:author="Linda Muller-Kessels" w:date="2021-04-30T09:37:00Z">
            <w:rPr>
              <w:noProof/>
            </w:rPr>
          </w:rPrChange>
        </w:rPr>
      </w:pPr>
      <w:r w:rsidRPr="00031C79">
        <w:rPr>
          <w:rStyle w:val="Kop2Char"/>
          <w:lang w:val="en-US"/>
          <w:rPrChange w:id="255" w:author="Linda Muller-Kessels" w:date="2021-04-30T09:37:00Z">
            <w:rPr>
              <w:rStyle w:val="Kop2Char"/>
            </w:rPr>
          </w:rPrChange>
        </w:rPr>
        <w:t xml:space="preserve">METHODEN EN TECHNIEKEN: </w:t>
      </w:r>
      <w:r w:rsidRPr="00031C79">
        <w:rPr>
          <w:lang w:val="en-US"/>
          <w:rPrChange w:id="256" w:author="Linda Muller-Kessels" w:date="2021-04-30T09:37:00Z">
            <w:rPr/>
          </w:rPrChange>
        </w:rPr>
        <w:t xml:space="preserve">BiSL, </w:t>
      </w:r>
      <w:proofErr w:type="spellStart"/>
      <w:r w:rsidRPr="00031C79">
        <w:rPr>
          <w:lang w:val="en-US"/>
          <w:rPrChange w:id="257" w:author="Linda Muller-Kessels" w:date="2021-04-30T09:37:00Z">
            <w:rPr/>
          </w:rPrChange>
        </w:rPr>
        <w:t>BPMone</w:t>
      </w:r>
      <w:proofErr w:type="spellEnd"/>
      <w:r w:rsidRPr="00031C79">
        <w:rPr>
          <w:lang w:val="en-US"/>
          <w:rPrChange w:id="258" w:author="Linda Muller-Kessels" w:date="2021-04-30T09:37:00Z">
            <w:rPr/>
          </w:rPrChange>
        </w:rPr>
        <w:t xml:space="preserve"> Control, C++, Citrix, DAP, DNO, </w:t>
      </w:r>
      <w:proofErr w:type="spellStart"/>
      <w:r w:rsidRPr="00031C79">
        <w:rPr>
          <w:lang w:val="en-US"/>
          <w:rPrChange w:id="259" w:author="Linda Muller-Kessels" w:date="2021-04-30T09:37:00Z">
            <w:rPr/>
          </w:rPrChange>
        </w:rPr>
        <w:t>FLOWer</w:t>
      </w:r>
      <w:proofErr w:type="spellEnd"/>
      <w:r w:rsidRPr="00031C79">
        <w:rPr>
          <w:lang w:val="en-US"/>
          <w:rPrChange w:id="260" w:author="Linda Muller-Kessels" w:date="2021-04-30T09:37:00Z">
            <w:rPr/>
          </w:rPrChange>
        </w:rPr>
        <w:t xml:space="preserve">, ITIL, MSSQL Management Studio, Notepad++, PLA, </w:t>
      </w:r>
      <w:r w:rsidR="6CA54DAD" w:rsidRPr="00031C79">
        <w:rPr>
          <w:lang w:val="en-US"/>
          <w:rPrChange w:id="261" w:author="Linda Muller-Kessels" w:date="2021-04-30T09:37:00Z">
            <w:rPr/>
          </w:rPrChange>
        </w:rPr>
        <w:t>PRINCE2</w:t>
      </w:r>
      <w:r w:rsidRPr="00031C79">
        <w:rPr>
          <w:lang w:val="en-US"/>
          <w:rPrChange w:id="262" w:author="Linda Muller-Kessels" w:date="2021-04-30T09:37:00Z">
            <w:rPr/>
          </w:rPrChange>
        </w:rPr>
        <w:t xml:space="preserve">, Remote Desktop, Salesforce, SLA, SQL Developer, TOAD, </w:t>
      </w:r>
      <w:proofErr w:type="spellStart"/>
      <w:r w:rsidRPr="00031C79">
        <w:rPr>
          <w:lang w:val="en-US"/>
          <w:rPrChange w:id="263" w:author="Linda Muller-Kessels" w:date="2021-04-30T09:37:00Z">
            <w:rPr/>
          </w:rPrChange>
        </w:rPr>
        <w:t>Turtoise</w:t>
      </w:r>
      <w:proofErr w:type="spellEnd"/>
      <w:r w:rsidRPr="00031C79">
        <w:rPr>
          <w:lang w:val="en-US"/>
          <w:rPrChange w:id="264" w:author="Linda Muller-Kessels" w:date="2021-04-30T09:37:00Z">
            <w:rPr/>
          </w:rPrChange>
        </w:rPr>
        <w:t xml:space="preserve"> SVN, VMware, vSphere, XML</w:t>
      </w:r>
    </w:p>
    <w:p w14:paraId="52E56223" w14:textId="77777777" w:rsidR="00D904E1" w:rsidRDefault="00031C79">
      <w:pPr>
        <w:tabs>
          <w:tab w:val="left" w:pos="2835"/>
        </w:tabs>
      </w:pPr>
      <w:r>
        <w:pict w14:anchorId="2C6C61F2">
          <v:rect id="_x0000_i1034" style="width:0;height:1.5pt" o:hralign="center" o:bordertopcolor="this" o:borderleftcolor="this" o:borderbottomcolor="this" o:borderrightcolor="this" o:hrstd="t" o:hr="t" fillcolor="#a0a0a0" stroked="f"/>
        </w:pict>
      </w:r>
    </w:p>
    <w:p w14:paraId="5CFA8AA0" w14:textId="77777777" w:rsidR="00D904E1" w:rsidRDefault="008B67F5">
      <w:pPr>
        <w:tabs>
          <w:tab w:val="left" w:pos="2835"/>
        </w:tabs>
      </w:pPr>
      <w:r w:rsidRPr="00CD47AA">
        <w:rPr>
          <w:rStyle w:val="Kop2Char"/>
        </w:rPr>
        <w:t>PROJECT:</w:t>
      </w:r>
      <w:r>
        <w:rPr>
          <w:rStyle w:val="Kop2Char"/>
        </w:rPr>
        <w:t xml:space="preserve"> </w:t>
      </w:r>
      <w:r>
        <w:t>Projectleiding Migratie Hypotheekadministratie</w:t>
      </w:r>
    </w:p>
    <w:p w14:paraId="44A36F06" w14:textId="77777777" w:rsidR="00D904E1" w:rsidRDefault="008B67F5">
      <w:pPr>
        <w:tabs>
          <w:tab w:val="left" w:pos="2835"/>
        </w:tabs>
      </w:pPr>
      <w:r w:rsidRPr="00CD47AA">
        <w:rPr>
          <w:rStyle w:val="Kop2Char"/>
        </w:rPr>
        <w:t>OPDRACHTGEVER:</w:t>
      </w:r>
      <w:r>
        <w:rPr>
          <w:rStyle w:val="Kop2Char"/>
        </w:rPr>
        <w:t xml:space="preserve"> </w:t>
      </w:r>
      <w:r>
        <w:t xml:space="preserve">ING Business </w:t>
      </w:r>
      <w:proofErr w:type="spellStart"/>
      <w:r>
        <w:t>Lending</w:t>
      </w:r>
      <w:proofErr w:type="spellEnd"/>
      <w:r>
        <w:t>, Amsterdam</w:t>
      </w:r>
    </w:p>
    <w:p w14:paraId="13D31C13" w14:textId="77777777" w:rsidR="00D904E1" w:rsidRDefault="008B67F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2012 - jan 2013</w:t>
      </w:r>
    </w:p>
    <w:p w14:paraId="130269BF" w14:textId="77777777" w:rsidR="00D904E1" w:rsidRDefault="008B67F5">
      <w:pPr>
        <w:tabs>
          <w:tab w:val="left" w:pos="2835"/>
        </w:tabs>
      </w:pPr>
      <w:r w:rsidRPr="00CD47AA">
        <w:rPr>
          <w:rStyle w:val="Kop2Char"/>
        </w:rPr>
        <w:t>ROL:</w:t>
      </w:r>
      <w:r>
        <w:rPr>
          <w:rStyle w:val="Kop2Char"/>
        </w:rPr>
        <w:t xml:space="preserve"> </w:t>
      </w:r>
      <w:r>
        <w:t>Technisch projectleider</w:t>
      </w:r>
    </w:p>
    <w:p w14:paraId="38826D55" w14:textId="600DD55C" w:rsidR="00D904E1" w:rsidRDefault="008B67F5">
      <w:r w:rsidRPr="5537074F">
        <w:rPr>
          <w:b/>
          <w:bCs/>
        </w:rPr>
        <w:t>OMSCHRIJVING:</w:t>
      </w:r>
      <w:r>
        <w:t xml:space="preserve"> Voor de afdeling Business </w:t>
      </w:r>
      <w:proofErr w:type="spellStart"/>
      <w:r>
        <w:t>Lending</w:t>
      </w:r>
      <w:proofErr w:type="spellEnd"/>
      <w:r>
        <w:t xml:space="preserve"> van ING heeft </w:t>
      </w:r>
      <w:del w:id="265" w:author="Linda Muller-Kessels" w:date="2021-04-30T09:37:00Z">
        <w:r w:rsidR="611ED307" w:rsidDel="00031C79">
          <w:delText>Mattijs</w:delText>
        </w:r>
      </w:del>
      <w:ins w:id="266" w:author="Linda Muller-Kessels" w:date="2021-04-30T09:37:00Z">
        <w:r w:rsidR="00031C79">
          <w:t>X</w:t>
        </w:r>
      </w:ins>
      <w:r>
        <w:t xml:space="preserve"> met 3 collega's gewerkt aan het migreren en herbouwen van de zakelijke maatwerkapplicatie voor alle hypotheekaanvragen (KRETA) die door ongeveer 500 medewerkers gebruikt wordt. De applicatie ondersteunt de aanvraag, het offertetraject, het accordeertraject en het verwerken van de nieuwe hypotheek in de administratie van de hypotheekbeheerafdeling.</w:t>
      </w:r>
    </w:p>
    <w:p w14:paraId="6B9D014B" w14:textId="77777777" w:rsidR="00D904E1" w:rsidRDefault="008B67F5">
      <w:r>
        <w:t>Tijdens het project is gebruikgemaakt van de methodiek Agile Scrum en is de functionaliteit ontwikkeld door middel van User stories.</w:t>
      </w:r>
    </w:p>
    <w:p w14:paraId="5043CB0F" w14:textId="77777777" w:rsidR="00D904E1" w:rsidRDefault="00D904E1"/>
    <w:p w14:paraId="21C8B532" w14:textId="0DBF0DB5" w:rsidR="00D904E1" w:rsidRDefault="611ED307">
      <w:del w:id="267" w:author="Linda Muller-Kessels" w:date="2021-04-30T09:37:00Z">
        <w:r w:rsidDel="00031C79">
          <w:delText>Mattijs</w:delText>
        </w:r>
      </w:del>
      <w:ins w:id="268" w:author="Linda Muller-Kessels" w:date="2021-04-30T09:37:00Z">
        <w:r w:rsidR="00031C79">
          <w:t>X</w:t>
        </w:r>
      </w:ins>
      <w:r w:rsidR="008B67F5">
        <w:t xml:space="preserve"> was verantwoordelijk voor:</w:t>
      </w:r>
    </w:p>
    <w:p w14:paraId="74E2FF2E" w14:textId="77777777" w:rsidR="00D904E1" w:rsidRDefault="008B67F5">
      <w:pPr>
        <w:numPr>
          <w:ilvl w:val="0"/>
          <w:numId w:val="11"/>
        </w:numPr>
        <w:ind w:left="375" w:right="375"/>
      </w:pPr>
      <w:r>
        <w:t xml:space="preserve">Aanleveren van voortgangsrapportages aan het senior management van </w:t>
      </w:r>
      <w:proofErr w:type="spellStart"/>
      <w:r>
        <w:t>Perceptive</w:t>
      </w:r>
      <w:proofErr w:type="spellEnd"/>
      <w:r>
        <w:t xml:space="preserve"> Software B.V.;</w:t>
      </w:r>
    </w:p>
    <w:p w14:paraId="5F060935" w14:textId="77777777" w:rsidR="00D904E1" w:rsidRDefault="008B67F5">
      <w:pPr>
        <w:numPr>
          <w:ilvl w:val="0"/>
          <w:numId w:val="11"/>
        </w:numPr>
        <w:ind w:left="375" w:right="375"/>
      </w:pPr>
      <w:r>
        <w:t>Verantwoordelijk voor het naleven van de contracten bij de klant;</w:t>
      </w:r>
    </w:p>
    <w:p w14:paraId="55121ACA" w14:textId="77777777" w:rsidR="00D904E1" w:rsidRDefault="008B67F5">
      <w:pPr>
        <w:numPr>
          <w:ilvl w:val="0"/>
          <w:numId w:val="11"/>
        </w:numPr>
        <w:ind w:left="375" w:right="375"/>
      </w:pPr>
      <w:r>
        <w:t>Verantwoordelijk voor het halen van oplevermomenten en andere deadlines;</w:t>
      </w:r>
    </w:p>
    <w:p w14:paraId="2C1C46D9" w14:textId="77777777" w:rsidR="00D904E1" w:rsidRDefault="008B67F5">
      <w:pPr>
        <w:numPr>
          <w:ilvl w:val="0"/>
          <w:numId w:val="11"/>
        </w:numPr>
        <w:ind w:left="375" w:right="375"/>
      </w:pPr>
      <w:r>
        <w:t xml:space="preserve">Operationeel aanspreekpunt van </w:t>
      </w:r>
      <w:proofErr w:type="spellStart"/>
      <w:r>
        <w:t>Perceptive</w:t>
      </w:r>
      <w:proofErr w:type="spellEnd"/>
      <w:r>
        <w:t xml:space="preserve"> Software B.V.;</w:t>
      </w:r>
    </w:p>
    <w:p w14:paraId="73A2222D" w14:textId="77777777" w:rsidR="00D904E1" w:rsidRDefault="008B67F5">
      <w:pPr>
        <w:numPr>
          <w:ilvl w:val="0"/>
          <w:numId w:val="11"/>
        </w:numPr>
        <w:ind w:left="375" w:right="375"/>
      </w:pPr>
      <w:r>
        <w:t>Overleg voeren met de Programmamanager, Projectmanager, Scrum Master en Product Owner over de planning en prioritering van de backlog;</w:t>
      </w:r>
    </w:p>
    <w:p w14:paraId="60FE72A5" w14:textId="77777777" w:rsidR="00D904E1" w:rsidRDefault="008B67F5">
      <w:pPr>
        <w:numPr>
          <w:ilvl w:val="0"/>
          <w:numId w:val="11"/>
        </w:numPr>
        <w:ind w:left="375" w:right="375"/>
      </w:pPr>
      <w:r>
        <w:t>Begeleiden en ondersteunen van de Lead Architect bij de ontwikkeling van de applicatie.</w:t>
      </w:r>
    </w:p>
    <w:p w14:paraId="5305DFC0" w14:textId="73FF9510" w:rsidR="00D904E1" w:rsidRDefault="008B67F5">
      <w:r>
        <w:t xml:space="preserve">Door de kennis van </w:t>
      </w:r>
      <w:r w:rsidR="6CA54DAD">
        <w:t>PRINCE2</w:t>
      </w:r>
      <w:r>
        <w:t>, Agile Scrum en ITIL is het project met succes afgerond en heeft geleid tot een nieuwe, zeer efficiënte applicatie met de eisen en wensen van de klant.</w:t>
      </w:r>
    </w:p>
    <w:p w14:paraId="6537F28F" w14:textId="77777777" w:rsidR="00D904E1" w:rsidRDefault="00D904E1"/>
    <w:p w14:paraId="78261FC6" w14:textId="77777777" w:rsidR="00D904E1" w:rsidRDefault="008B67F5">
      <w:r>
        <w:t>Met het nieuwe systeem is de business in staat meer verschillende hypotheken te verwerken en wijzigingen in de hypotheken eenvoudiger en zelfstandig door te voeren wat een enorme kostenbesparing met zich meebrengt.</w:t>
      </w:r>
    </w:p>
    <w:p w14:paraId="55115D69" w14:textId="1E79A584" w:rsidR="00D904E1" w:rsidRPr="00031C79" w:rsidRDefault="008B67F5">
      <w:pPr>
        <w:tabs>
          <w:tab w:val="left" w:pos="2835"/>
        </w:tabs>
        <w:rPr>
          <w:noProof/>
          <w:lang w:val="en-US"/>
          <w:rPrChange w:id="269" w:author="Linda Muller-Kessels" w:date="2021-04-30T09:37:00Z">
            <w:rPr>
              <w:noProof/>
            </w:rPr>
          </w:rPrChange>
        </w:rPr>
      </w:pPr>
      <w:r w:rsidRPr="00031C79">
        <w:rPr>
          <w:rStyle w:val="Kop2Char"/>
          <w:lang w:val="en-US"/>
          <w:rPrChange w:id="270" w:author="Linda Muller-Kessels" w:date="2021-04-30T09:37:00Z">
            <w:rPr>
              <w:rStyle w:val="Kop2Char"/>
            </w:rPr>
          </w:rPrChange>
        </w:rPr>
        <w:t xml:space="preserve">METHODEN EN TECHNIEKEN: </w:t>
      </w:r>
      <w:r w:rsidRPr="00031C79">
        <w:rPr>
          <w:lang w:val="en-US"/>
          <w:rPrChange w:id="271" w:author="Linda Muller-Kessels" w:date="2021-04-30T09:37:00Z">
            <w:rPr/>
          </w:rPrChange>
        </w:rPr>
        <w:t xml:space="preserve">Agile Scrum, </w:t>
      </w:r>
      <w:proofErr w:type="spellStart"/>
      <w:r w:rsidRPr="00031C79">
        <w:rPr>
          <w:lang w:val="en-US"/>
          <w:rPrChange w:id="272" w:author="Linda Muller-Kessels" w:date="2021-04-30T09:37:00Z">
            <w:rPr/>
          </w:rPrChange>
        </w:rPr>
        <w:t>BPMone</w:t>
      </w:r>
      <w:proofErr w:type="spellEnd"/>
      <w:r w:rsidRPr="00031C79">
        <w:rPr>
          <w:lang w:val="en-US"/>
          <w:rPrChange w:id="273" w:author="Linda Muller-Kessels" w:date="2021-04-30T09:37:00Z">
            <w:rPr/>
          </w:rPrChange>
        </w:rPr>
        <w:t xml:space="preserve"> control, DevOps, HP Quality Center, ITIL, MS Office, MS Visual Studio, MS Project, </w:t>
      </w:r>
      <w:r w:rsidR="6CA54DAD" w:rsidRPr="00031C79">
        <w:rPr>
          <w:lang w:val="en-US"/>
          <w:rPrChange w:id="274" w:author="Linda Muller-Kessels" w:date="2021-04-30T09:37:00Z">
            <w:rPr/>
          </w:rPrChange>
        </w:rPr>
        <w:t>PRINCE2</w:t>
      </w:r>
      <w:r w:rsidRPr="00031C79">
        <w:rPr>
          <w:lang w:val="en-US"/>
          <w:rPrChange w:id="275" w:author="Linda Muller-Kessels" w:date="2021-04-30T09:37:00Z">
            <w:rPr/>
          </w:rPrChange>
        </w:rPr>
        <w:t>, SQL Developer, User stories</w:t>
      </w:r>
    </w:p>
    <w:p w14:paraId="6DFB9E20" w14:textId="77777777" w:rsidR="00D904E1" w:rsidRDefault="00031C79">
      <w:pPr>
        <w:tabs>
          <w:tab w:val="left" w:pos="2835"/>
        </w:tabs>
      </w:pPr>
      <w:r>
        <w:pict w14:anchorId="56A0389A">
          <v:rect id="_x0000_i1035" style="width:0;height:1.5pt" o:hralign="center" o:bordertopcolor="this" o:borderleftcolor="this" o:borderbottomcolor="this" o:borderrightcolor="this" o:hrstd="t" o:hr="t" fillcolor="#a0a0a0" stroked="f"/>
        </w:pict>
      </w:r>
    </w:p>
    <w:p w14:paraId="3099C0E3" w14:textId="77777777" w:rsidR="00D904E1" w:rsidRDefault="008B67F5">
      <w:pPr>
        <w:tabs>
          <w:tab w:val="left" w:pos="2835"/>
        </w:tabs>
      </w:pPr>
      <w:r w:rsidRPr="00CD47AA">
        <w:rPr>
          <w:rStyle w:val="Kop2Char"/>
        </w:rPr>
        <w:t>PROJECT:</w:t>
      </w:r>
      <w:r>
        <w:rPr>
          <w:rStyle w:val="Kop2Char"/>
        </w:rPr>
        <w:t xml:space="preserve"> </w:t>
      </w:r>
      <w:r>
        <w:t>Applicatieontwikkelaar Bezwaar &amp; Beroep</w:t>
      </w:r>
    </w:p>
    <w:p w14:paraId="1C669B54" w14:textId="77777777" w:rsidR="00D904E1" w:rsidRDefault="008B67F5">
      <w:pPr>
        <w:tabs>
          <w:tab w:val="left" w:pos="2835"/>
        </w:tabs>
      </w:pPr>
      <w:r w:rsidRPr="00CD47AA">
        <w:rPr>
          <w:rStyle w:val="Kop2Char"/>
        </w:rPr>
        <w:t>OPDRACHTGEVER:</w:t>
      </w:r>
      <w:r>
        <w:rPr>
          <w:rStyle w:val="Kop2Char"/>
        </w:rPr>
        <w:t xml:space="preserve"> </w:t>
      </w:r>
      <w:r>
        <w:t>UWV, Amsterdam</w:t>
      </w:r>
    </w:p>
    <w:p w14:paraId="1AD2B2BE"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2010 - dec 2011</w:t>
      </w:r>
    </w:p>
    <w:p w14:paraId="0B7BD5DC" w14:textId="77777777" w:rsidR="00D904E1" w:rsidRDefault="008B67F5">
      <w:pPr>
        <w:tabs>
          <w:tab w:val="left" w:pos="2835"/>
        </w:tabs>
      </w:pPr>
      <w:r w:rsidRPr="00CD47AA">
        <w:rPr>
          <w:rStyle w:val="Kop2Char"/>
        </w:rPr>
        <w:t>ROL:</w:t>
      </w:r>
      <w:r>
        <w:rPr>
          <w:rStyle w:val="Kop2Char"/>
        </w:rPr>
        <w:t xml:space="preserve"> </w:t>
      </w:r>
      <w:r>
        <w:t>Lead Applicatie Ontwerper, Lead Ontwikkelaar</w:t>
      </w:r>
    </w:p>
    <w:p w14:paraId="18CF81F0" w14:textId="6A997AB3" w:rsidR="00D904E1" w:rsidRDefault="008B67F5">
      <w:r w:rsidRPr="5537074F">
        <w:rPr>
          <w:b/>
          <w:bCs/>
        </w:rPr>
        <w:t>OMSCHRIJVING:</w:t>
      </w:r>
      <w:r>
        <w:t xml:space="preserve"> </w:t>
      </w:r>
      <w:del w:id="276" w:author="Linda Muller-Kessels" w:date="2021-04-30T09:37:00Z">
        <w:r w:rsidR="611ED307" w:rsidDel="00031C79">
          <w:delText>Mattijs</w:delText>
        </w:r>
      </w:del>
      <w:ins w:id="277" w:author="Linda Muller-Kessels" w:date="2021-04-30T09:37:00Z">
        <w:r w:rsidR="00031C79">
          <w:t>X</w:t>
        </w:r>
      </w:ins>
      <w:r>
        <w:t xml:space="preserve"> heeft de rol als Lead Informatie Analist / Software Ontwerper gepakt en heeft met de business het nieuwe proces ontworpen en daarna uitgewerkt tot een functioneel ontwerp. Tijdens dit proces is de ontwikkeling van start gegaan waaraan </w:t>
      </w:r>
      <w:del w:id="278" w:author="Linda Muller-Kessels" w:date="2021-04-30T09:37:00Z">
        <w:r w:rsidR="611ED307" w:rsidDel="00031C79">
          <w:delText>Mattijs</w:delText>
        </w:r>
      </w:del>
      <w:ins w:id="279" w:author="Linda Muller-Kessels" w:date="2021-04-30T09:37:00Z">
        <w:r w:rsidR="00031C79">
          <w:t>X</w:t>
        </w:r>
      </w:ins>
      <w:r>
        <w:t xml:space="preserve"> meegewerkt heeft. Hij heeft de andere 4 collega’s gestuurd in dit iteratieve proces. </w:t>
      </w:r>
    </w:p>
    <w:p w14:paraId="36B279BF" w14:textId="77777777" w:rsidR="00D904E1" w:rsidRDefault="008B67F5">
      <w:r>
        <w:t>Door het vernieuwde proces is de business in staat de wettelijke deadlines te halen voor het verwerken van bezwaarschiften en beroepen. Daarnaast is de leercurve van de applicatie vereenvoudigd zodat nieuwe medewerkers sneller zelfstandig kunnen werken.</w:t>
      </w:r>
    </w:p>
    <w:p w14:paraId="5DDFACB3" w14:textId="715A9686" w:rsidR="00D904E1" w:rsidRPr="00031C79" w:rsidRDefault="008B67F5">
      <w:pPr>
        <w:tabs>
          <w:tab w:val="left" w:pos="2835"/>
        </w:tabs>
        <w:rPr>
          <w:noProof/>
          <w:lang w:val="en-US"/>
          <w:rPrChange w:id="280" w:author="Linda Muller-Kessels" w:date="2021-04-30T09:37:00Z">
            <w:rPr>
              <w:noProof/>
            </w:rPr>
          </w:rPrChange>
        </w:rPr>
      </w:pPr>
      <w:r w:rsidRPr="00031C79">
        <w:rPr>
          <w:rStyle w:val="Kop2Char"/>
          <w:lang w:val="en-US"/>
          <w:rPrChange w:id="281" w:author="Linda Muller-Kessels" w:date="2021-04-30T09:37:00Z">
            <w:rPr>
              <w:rStyle w:val="Kop2Char"/>
            </w:rPr>
          </w:rPrChange>
        </w:rPr>
        <w:lastRenderedPageBreak/>
        <w:t xml:space="preserve">METHODEN EN TECHNIEKEN: </w:t>
      </w:r>
      <w:proofErr w:type="spellStart"/>
      <w:r w:rsidRPr="00031C79">
        <w:rPr>
          <w:lang w:val="en-US"/>
          <w:rPrChange w:id="282" w:author="Linda Muller-Kessels" w:date="2021-04-30T09:37:00Z">
            <w:rPr/>
          </w:rPrChange>
        </w:rPr>
        <w:t>BPMone</w:t>
      </w:r>
      <w:proofErr w:type="spellEnd"/>
      <w:r w:rsidRPr="00031C79">
        <w:rPr>
          <w:lang w:val="en-US"/>
          <w:rPrChange w:id="283" w:author="Linda Muller-Kessels" w:date="2021-04-30T09:37:00Z">
            <w:rPr/>
          </w:rPrChange>
        </w:rPr>
        <w:t xml:space="preserve"> Control, HP ALM, ITIL, Notepad++, </w:t>
      </w:r>
      <w:r w:rsidR="6CA54DAD" w:rsidRPr="00031C79">
        <w:rPr>
          <w:lang w:val="en-US"/>
          <w:rPrChange w:id="284" w:author="Linda Muller-Kessels" w:date="2021-04-30T09:37:00Z">
            <w:rPr/>
          </w:rPrChange>
        </w:rPr>
        <w:t>PRINCE2</w:t>
      </w:r>
      <w:r w:rsidRPr="00031C79">
        <w:rPr>
          <w:lang w:val="en-US"/>
          <w:rPrChange w:id="285" w:author="Linda Muller-Kessels" w:date="2021-04-30T09:37:00Z">
            <w:rPr/>
          </w:rPrChange>
        </w:rPr>
        <w:t xml:space="preserve">, </w:t>
      </w:r>
      <w:proofErr w:type="spellStart"/>
      <w:r w:rsidRPr="00031C79">
        <w:rPr>
          <w:lang w:val="en-US"/>
          <w:rPrChange w:id="286" w:author="Linda Muller-Kessels" w:date="2021-04-30T09:37:00Z">
            <w:rPr/>
          </w:rPrChange>
        </w:rPr>
        <w:t>PuTTy</w:t>
      </w:r>
      <w:proofErr w:type="spellEnd"/>
      <w:r w:rsidRPr="00031C79">
        <w:rPr>
          <w:lang w:val="en-US"/>
          <w:rPrChange w:id="287" w:author="Linda Muller-Kessels" w:date="2021-04-30T09:37:00Z">
            <w:rPr/>
          </w:rPrChange>
        </w:rPr>
        <w:t xml:space="preserve">, </w:t>
      </w:r>
      <w:proofErr w:type="spellStart"/>
      <w:r w:rsidRPr="00031C79">
        <w:rPr>
          <w:lang w:val="en-US"/>
          <w:rPrChange w:id="288" w:author="Linda Muller-Kessels" w:date="2021-04-30T09:37:00Z">
            <w:rPr/>
          </w:rPrChange>
        </w:rPr>
        <w:t>ReflexionX</w:t>
      </w:r>
      <w:proofErr w:type="spellEnd"/>
      <w:r w:rsidRPr="00031C79">
        <w:rPr>
          <w:lang w:val="en-US"/>
          <w:rPrChange w:id="289" w:author="Linda Muller-Kessels" w:date="2021-04-30T09:37:00Z">
            <w:rPr/>
          </w:rPrChange>
        </w:rPr>
        <w:t>, SQL Developer, TOAD, Track+, UNIX AIX</w:t>
      </w:r>
    </w:p>
    <w:p w14:paraId="44E871BC" w14:textId="77777777" w:rsidR="00D904E1" w:rsidRDefault="00031C79">
      <w:pPr>
        <w:tabs>
          <w:tab w:val="left" w:pos="2835"/>
        </w:tabs>
      </w:pPr>
      <w:r>
        <w:pict w14:anchorId="01127DDE">
          <v:rect id="_x0000_i1036" style="width:0;height:1.5pt" o:hralign="center" o:bordertopcolor="this" o:borderleftcolor="this" o:borderbottomcolor="this" o:borderrightcolor="this" o:hrstd="t" o:hr="t" fillcolor="#a0a0a0" stroked="f"/>
        </w:pict>
      </w:r>
    </w:p>
    <w:p w14:paraId="3A499010" w14:textId="77777777" w:rsidR="00D904E1" w:rsidRDefault="008B67F5">
      <w:pPr>
        <w:tabs>
          <w:tab w:val="left" w:pos="2835"/>
        </w:tabs>
      </w:pPr>
      <w:r w:rsidRPr="00CD47AA">
        <w:rPr>
          <w:rStyle w:val="Kop2Char"/>
        </w:rPr>
        <w:t>PROJECT:</w:t>
      </w:r>
      <w:r>
        <w:rPr>
          <w:rStyle w:val="Kop2Char"/>
        </w:rPr>
        <w:t xml:space="preserve"> </w:t>
      </w:r>
      <w:r>
        <w:t>Functioneel Beheer Bezwaar &amp; Beroep</w:t>
      </w:r>
    </w:p>
    <w:p w14:paraId="5F0A3053" w14:textId="77777777" w:rsidR="00D904E1" w:rsidRDefault="008B67F5">
      <w:pPr>
        <w:tabs>
          <w:tab w:val="left" w:pos="2835"/>
        </w:tabs>
      </w:pPr>
      <w:r w:rsidRPr="00CD47AA">
        <w:rPr>
          <w:rStyle w:val="Kop2Char"/>
        </w:rPr>
        <w:t>OPDRACHTGEVER:</w:t>
      </w:r>
      <w:r>
        <w:rPr>
          <w:rStyle w:val="Kop2Char"/>
        </w:rPr>
        <w:t xml:space="preserve"> </w:t>
      </w:r>
      <w:r>
        <w:t>UWV, Amsterdam</w:t>
      </w:r>
    </w:p>
    <w:p w14:paraId="2403AE89"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2009 - jul 2010</w:t>
      </w:r>
    </w:p>
    <w:p w14:paraId="7825F44E" w14:textId="77777777" w:rsidR="00D904E1" w:rsidRDefault="008B67F5">
      <w:pPr>
        <w:tabs>
          <w:tab w:val="left" w:pos="2835"/>
        </w:tabs>
      </w:pPr>
      <w:r w:rsidRPr="00CD47AA">
        <w:rPr>
          <w:rStyle w:val="Kop2Char"/>
        </w:rPr>
        <w:t>ROL:</w:t>
      </w:r>
      <w:r>
        <w:rPr>
          <w:rStyle w:val="Kop2Char"/>
        </w:rPr>
        <w:t xml:space="preserve"> </w:t>
      </w:r>
      <w:r>
        <w:t>Functioneel Beheerder, Tester</w:t>
      </w:r>
    </w:p>
    <w:p w14:paraId="3144E6BC" w14:textId="77777777" w:rsidR="00D904E1" w:rsidRDefault="008B67F5">
      <w:r w:rsidRPr="5537074F">
        <w:rPr>
          <w:b/>
          <w:bCs/>
        </w:rPr>
        <w:t>OMSCHRIJVING:</w:t>
      </w:r>
      <w:r>
        <w:t xml:space="preserve"> Voor de afdeling Bezwaar &amp; Beroep van het UWV was ondersteuning nodig bij het onderdeel Functioneel Beheer. </w:t>
      </w:r>
    </w:p>
    <w:p w14:paraId="02AB24D2" w14:textId="690A9EC2" w:rsidR="00D904E1" w:rsidRDefault="008B67F5">
      <w:r>
        <w:t xml:space="preserve">Hier was </w:t>
      </w:r>
      <w:del w:id="290" w:author="Linda Muller-Kessels" w:date="2021-04-30T09:37:00Z">
        <w:r w:rsidR="611ED307" w:rsidDel="00031C79">
          <w:delText>Mattijs</w:delText>
        </w:r>
      </w:del>
      <w:ins w:id="291" w:author="Linda Muller-Kessels" w:date="2021-04-30T09:37:00Z">
        <w:r w:rsidR="00031C79">
          <w:t>X</w:t>
        </w:r>
      </w:ins>
      <w:r>
        <w:t xml:space="preserve"> verantwoordelijk voor het opstellen van functionele ontwerpen en specificeren van wijzigingsverzoeken voor de applicatie en de managementinformatie. Daarnaast was </w:t>
      </w:r>
      <w:del w:id="292" w:author="Linda Muller-Kessels" w:date="2021-04-30T09:37:00Z">
        <w:r w:rsidR="611ED307" w:rsidDel="00031C79">
          <w:delText>Mattijs</w:delText>
        </w:r>
      </w:del>
      <w:ins w:id="293" w:author="Linda Muller-Kessels" w:date="2021-04-30T09:37:00Z">
        <w:r w:rsidR="00031C79">
          <w:t>X</w:t>
        </w:r>
      </w:ins>
      <w:r>
        <w:t xml:space="preserve"> verantwoordelijk voor het voorbereiden en uitvoeren van de functionele tests, het behandelen van klantvragen en het oplossen van incidenten.</w:t>
      </w:r>
    </w:p>
    <w:p w14:paraId="161DDB4D"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FLOWer</w:t>
      </w:r>
      <w:proofErr w:type="spellEnd"/>
      <w:r>
        <w:t>, HP ALM, ITIL, MS Office, SLA</w:t>
      </w:r>
    </w:p>
    <w:p w14:paraId="738610EB" w14:textId="77777777" w:rsidR="00D904E1" w:rsidRDefault="00031C79">
      <w:pPr>
        <w:tabs>
          <w:tab w:val="left" w:pos="2835"/>
        </w:tabs>
      </w:pPr>
      <w:r>
        <w:pict w14:anchorId="6429C3C6">
          <v:rect id="_x0000_i1037" style="width:0;height:1.5pt" o:hralign="center" o:bordertopcolor="this" o:borderleftcolor="this" o:borderbottomcolor="this" o:borderrightcolor="this" o:hrstd="t" o:hr="t" fillcolor="#a0a0a0" stroked="f"/>
        </w:pict>
      </w:r>
    </w:p>
    <w:p w14:paraId="3FE20689" w14:textId="77777777" w:rsidR="00D904E1" w:rsidRDefault="008B67F5">
      <w:pPr>
        <w:tabs>
          <w:tab w:val="left" w:pos="2835"/>
        </w:tabs>
      </w:pPr>
      <w:r w:rsidRPr="00CD47AA">
        <w:rPr>
          <w:rStyle w:val="Kop2Char"/>
        </w:rPr>
        <w:t>PROJECT:</w:t>
      </w:r>
      <w:r>
        <w:rPr>
          <w:rStyle w:val="Kop2Char"/>
        </w:rPr>
        <w:t xml:space="preserve"> </w:t>
      </w:r>
      <w:r>
        <w:t>Applicatieontwikkeling debiteurenadministratie</w:t>
      </w:r>
    </w:p>
    <w:p w14:paraId="3B093934" w14:textId="77777777" w:rsidR="00D904E1" w:rsidRDefault="008B67F5">
      <w:pPr>
        <w:tabs>
          <w:tab w:val="left" w:pos="2835"/>
        </w:tabs>
      </w:pPr>
      <w:r w:rsidRPr="00CD47AA">
        <w:rPr>
          <w:rStyle w:val="Kop2Char"/>
        </w:rPr>
        <w:t>OPDRACHTGEVER:</w:t>
      </w:r>
      <w:r>
        <w:rPr>
          <w:rStyle w:val="Kop2Char"/>
        </w:rPr>
        <w:t xml:space="preserve"> </w:t>
      </w:r>
      <w:proofErr w:type="spellStart"/>
      <w:r>
        <w:t>Aqualectra</w:t>
      </w:r>
      <w:proofErr w:type="spellEnd"/>
      <w:r>
        <w:t>, Willemstad Curaçao</w:t>
      </w:r>
    </w:p>
    <w:p w14:paraId="40B43051" w14:textId="77777777" w:rsidR="00D904E1" w:rsidRDefault="008B67F5">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feb 2009 - jul 2009</w:t>
      </w:r>
    </w:p>
    <w:p w14:paraId="5CAE9426" w14:textId="77777777" w:rsidR="00D904E1" w:rsidRDefault="008B67F5">
      <w:pPr>
        <w:tabs>
          <w:tab w:val="left" w:pos="2835"/>
        </w:tabs>
      </w:pPr>
      <w:r w:rsidRPr="00CD47AA">
        <w:rPr>
          <w:rStyle w:val="Kop2Char"/>
        </w:rPr>
        <w:t>ROL:</w:t>
      </w:r>
      <w:r>
        <w:rPr>
          <w:rStyle w:val="Kop2Char"/>
        </w:rPr>
        <w:t xml:space="preserve"> </w:t>
      </w:r>
      <w:r>
        <w:t>Applicatie Ontwikkelaar</w:t>
      </w:r>
    </w:p>
    <w:p w14:paraId="0ECC40BC" w14:textId="57797322" w:rsidR="00D904E1" w:rsidRDefault="008B67F5">
      <w:r w:rsidRPr="5537074F">
        <w:rPr>
          <w:b/>
          <w:bCs/>
        </w:rPr>
        <w:t>OMSCHRIJVING:</w:t>
      </w:r>
      <w:r>
        <w:t xml:space="preserve"> </w:t>
      </w:r>
      <w:del w:id="294" w:author="Linda Muller-Kessels" w:date="2021-04-30T09:37:00Z">
        <w:r w:rsidR="611ED307" w:rsidDel="00031C79">
          <w:delText>Mattijs</w:delText>
        </w:r>
      </w:del>
      <w:ins w:id="295" w:author="Linda Muller-Kessels" w:date="2021-04-30T09:37:00Z">
        <w:r w:rsidR="00031C79">
          <w:t>X</w:t>
        </w:r>
      </w:ins>
      <w:r>
        <w:t xml:space="preserve"> was verantwoordelijk voor het inventariseren, ontwikkelen en implementeren van de ontbrekende functionaliteit op het bestaande systeem voor het verwerken en betalen van rekeningen (</w:t>
      </w:r>
      <w:proofErr w:type="spellStart"/>
      <w:r>
        <w:t>Areglo</w:t>
      </w:r>
      <w:proofErr w:type="spellEnd"/>
      <w:r>
        <w:t xml:space="preserve"> di </w:t>
      </w:r>
      <w:proofErr w:type="spellStart"/>
      <w:r>
        <w:t>pago</w:t>
      </w:r>
      <w:proofErr w:type="spellEnd"/>
      <w:r>
        <w:t>).</w:t>
      </w:r>
    </w:p>
    <w:p w14:paraId="637805D2" w14:textId="77777777" w:rsidR="00D904E1" w:rsidRDefault="00D904E1"/>
    <w:p w14:paraId="74EDB40C" w14:textId="77777777" w:rsidR="00D904E1" w:rsidRDefault="008B67F5">
      <w:r>
        <w:t>Daarnaast was hij verantwoordelijk voor:</w:t>
      </w:r>
    </w:p>
    <w:p w14:paraId="72097673" w14:textId="77777777" w:rsidR="00D904E1" w:rsidRDefault="008B67F5">
      <w:pPr>
        <w:numPr>
          <w:ilvl w:val="0"/>
          <w:numId w:val="12"/>
        </w:numPr>
        <w:ind w:left="375" w:right="375"/>
      </w:pPr>
      <w:r>
        <w:t>Maken en testen van releases;</w:t>
      </w:r>
    </w:p>
    <w:p w14:paraId="185509CE" w14:textId="77777777" w:rsidR="00D904E1" w:rsidRDefault="008B67F5">
      <w:pPr>
        <w:numPr>
          <w:ilvl w:val="0"/>
          <w:numId w:val="12"/>
        </w:numPr>
        <w:ind w:left="375" w:right="375"/>
      </w:pPr>
      <w:r>
        <w:t>Plannen, begeleiden en uitvoeren van releases;</w:t>
      </w:r>
    </w:p>
    <w:p w14:paraId="1299706F" w14:textId="77777777" w:rsidR="00D904E1" w:rsidRDefault="008B67F5">
      <w:pPr>
        <w:numPr>
          <w:ilvl w:val="0"/>
          <w:numId w:val="12"/>
        </w:numPr>
        <w:ind w:left="375" w:right="375"/>
      </w:pPr>
      <w:r>
        <w:t>Rapporteren aan de directeur;</w:t>
      </w:r>
    </w:p>
    <w:p w14:paraId="48AEC8D7" w14:textId="77777777" w:rsidR="00D904E1" w:rsidRDefault="008B67F5">
      <w:pPr>
        <w:numPr>
          <w:ilvl w:val="0"/>
          <w:numId w:val="12"/>
        </w:numPr>
        <w:ind w:left="375" w:right="375"/>
      </w:pPr>
      <w:r>
        <w:t>Opstellen van urenverantwoordingen.</w:t>
      </w:r>
    </w:p>
    <w:p w14:paraId="75D8DCB3" w14:textId="77777777" w:rsidR="00D904E1" w:rsidRDefault="008B67F5">
      <w:r>
        <w:t>Door het toevoegen van de gewenste functionaliteit is de gebruikersvriendelijkheid verbeterd en kon er sneller met de applicatie gewerkt worden.</w:t>
      </w:r>
    </w:p>
    <w:p w14:paraId="1A7BD7B8"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r>
        <w:t xml:space="preserve">BPM, </w:t>
      </w:r>
      <w:proofErr w:type="spellStart"/>
      <w:r>
        <w:t>FLOWer</w:t>
      </w:r>
      <w:proofErr w:type="spellEnd"/>
      <w:r>
        <w:t xml:space="preserve">, </w:t>
      </w:r>
      <w:proofErr w:type="spellStart"/>
      <w:r>
        <w:t>Notepad</w:t>
      </w:r>
      <w:proofErr w:type="spellEnd"/>
      <w:r>
        <w:t>++, MS Office, SQL Developer, VMware</w:t>
      </w:r>
    </w:p>
    <w:p w14:paraId="3B7B4B86" w14:textId="77777777" w:rsidR="00D904E1" w:rsidRDefault="00031C79">
      <w:pPr>
        <w:tabs>
          <w:tab w:val="left" w:pos="2835"/>
        </w:tabs>
      </w:pPr>
      <w:r>
        <w:pict w14:anchorId="388DB17B">
          <v:rect id="_x0000_i1038" style="width:0;height:1.5pt" o:hralign="center" o:bordertopcolor="this" o:borderleftcolor="this" o:borderbottomcolor="this" o:borderrightcolor="this" o:hrstd="t" o:hr="t" fillcolor="#a0a0a0" stroked="f"/>
        </w:pict>
      </w:r>
    </w:p>
    <w:p w14:paraId="707D6552" w14:textId="77777777" w:rsidR="00D904E1" w:rsidRDefault="008B67F5">
      <w:pPr>
        <w:tabs>
          <w:tab w:val="left" w:pos="2835"/>
        </w:tabs>
      </w:pPr>
      <w:r w:rsidRPr="00CD47AA">
        <w:rPr>
          <w:rStyle w:val="Kop2Char"/>
        </w:rPr>
        <w:t>PROJECT:</w:t>
      </w:r>
      <w:r>
        <w:rPr>
          <w:rStyle w:val="Kop2Char"/>
        </w:rPr>
        <w:t xml:space="preserve"> </w:t>
      </w:r>
      <w:r>
        <w:t xml:space="preserve">Business Proces </w:t>
      </w:r>
      <w:proofErr w:type="spellStart"/>
      <w:r>
        <w:t>Modelling</w:t>
      </w:r>
      <w:proofErr w:type="spellEnd"/>
      <w:r>
        <w:t xml:space="preserve"> Werkorders</w:t>
      </w:r>
    </w:p>
    <w:p w14:paraId="3BE2B42E" w14:textId="77777777" w:rsidR="00D904E1" w:rsidRDefault="008B67F5">
      <w:pPr>
        <w:tabs>
          <w:tab w:val="left" w:pos="2835"/>
        </w:tabs>
      </w:pPr>
      <w:r w:rsidRPr="00CD47AA">
        <w:rPr>
          <w:rStyle w:val="Kop2Char"/>
        </w:rPr>
        <w:t>OPDRACHTGEVER:</w:t>
      </w:r>
      <w:r>
        <w:rPr>
          <w:rStyle w:val="Kop2Char"/>
        </w:rPr>
        <w:t xml:space="preserve"> </w:t>
      </w:r>
      <w:proofErr w:type="spellStart"/>
      <w:r>
        <w:t>Telfonia</w:t>
      </w:r>
      <w:proofErr w:type="spellEnd"/>
      <w:r>
        <w:t xml:space="preserve"> </w:t>
      </w:r>
      <w:proofErr w:type="spellStart"/>
      <w:r>
        <w:t>Bonairiano</w:t>
      </w:r>
      <w:proofErr w:type="spellEnd"/>
      <w:r>
        <w:t xml:space="preserve"> N.V. (</w:t>
      </w:r>
      <w:proofErr w:type="spellStart"/>
      <w:r>
        <w:t>Telbo</w:t>
      </w:r>
      <w:proofErr w:type="spellEnd"/>
      <w:r>
        <w:t>)</w:t>
      </w:r>
    </w:p>
    <w:p w14:paraId="626C88C2" w14:textId="77777777" w:rsidR="00D904E1" w:rsidRDefault="008B67F5">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feb 2009 - jul 2009</w:t>
      </w:r>
    </w:p>
    <w:p w14:paraId="5DD06AED" w14:textId="77777777" w:rsidR="00D904E1" w:rsidRDefault="008B67F5">
      <w:pPr>
        <w:tabs>
          <w:tab w:val="left" w:pos="2835"/>
        </w:tabs>
      </w:pPr>
      <w:r w:rsidRPr="00CD47AA">
        <w:rPr>
          <w:rStyle w:val="Kop2Char"/>
        </w:rPr>
        <w:t>ROL:</w:t>
      </w:r>
      <w:r>
        <w:rPr>
          <w:rStyle w:val="Kop2Char"/>
        </w:rPr>
        <w:t xml:space="preserve"> </w:t>
      </w:r>
      <w:r>
        <w:t>Consultant BPM</w:t>
      </w:r>
    </w:p>
    <w:p w14:paraId="6CDF15EE" w14:textId="6942C673" w:rsidR="00D904E1" w:rsidRDefault="008B67F5">
      <w:r w:rsidRPr="5537074F">
        <w:rPr>
          <w:b/>
          <w:bCs/>
        </w:rPr>
        <w:t>OMSCHRIJVING:</w:t>
      </w:r>
      <w:r>
        <w:t xml:space="preserve"> Voor </w:t>
      </w:r>
      <w:proofErr w:type="spellStart"/>
      <w:r>
        <w:t>Telbo</w:t>
      </w:r>
      <w:proofErr w:type="spellEnd"/>
      <w:r>
        <w:t xml:space="preserve"> was </w:t>
      </w:r>
      <w:del w:id="296" w:author="Linda Muller-Kessels" w:date="2021-04-30T09:37:00Z">
        <w:r w:rsidR="611ED307" w:rsidDel="00031C79">
          <w:delText>Mattijs</w:delText>
        </w:r>
      </w:del>
      <w:ins w:id="297" w:author="Linda Muller-Kessels" w:date="2021-04-30T09:37:00Z">
        <w:r w:rsidR="00031C79">
          <w:t>X</w:t>
        </w:r>
      </w:ins>
      <w:r>
        <w:t xml:space="preserve"> verantwoordelijk voor het beschrijven van de primaire bedrijfsprocessen van de verschillende afdelingen. Hij heeft een adviesrapport geschreven over de door hem voorgestelde verbeteringen op het proces voor de routering van werkorders en voor de realisatie van producten voor de klanten van </w:t>
      </w:r>
      <w:proofErr w:type="spellStart"/>
      <w:r>
        <w:t>Telbo</w:t>
      </w:r>
      <w:proofErr w:type="spellEnd"/>
      <w:r>
        <w:t xml:space="preserve">. </w:t>
      </w:r>
    </w:p>
    <w:p w14:paraId="5F6D203E" w14:textId="41C42795" w:rsidR="00D904E1" w:rsidRDefault="008B67F5">
      <w:r>
        <w:t xml:space="preserve">Verder heeft </w:t>
      </w:r>
      <w:del w:id="298" w:author="Linda Muller-Kessels" w:date="2021-04-30T09:37:00Z">
        <w:r w:rsidR="611ED307" w:rsidDel="00031C79">
          <w:delText>Mattijs</w:delText>
        </w:r>
      </w:del>
      <w:ins w:id="299" w:author="Linda Muller-Kessels" w:date="2021-04-30T09:37:00Z">
        <w:r w:rsidR="00031C79">
          <w:t>X</w:t>
        </w:r>
      </w:ins>
      <w:r>
        <w:t xml:space="preserve"> een ‘proof of concept’ gemaakt in </w:t>
      </w:r>
      <w:proofErr w:type="spellStart"/>
      <w:r>
        <w:t>BPMone</w:t>
      </w:r>
      <w:proofErr w:type="spellEnd"/>
      <w:r>
        <w:t xml:space="preserve"> om het vernieuwde proces te automatiseren.</w:t>
      </w:r>
    </w:p>
    <w:p w14:paraId="5630AD66" w14:textId="77777777" w:rsidR="00D904E1" w:rsidRDefault="00D904E1"/>
    <w:p w14:paraId="172EBDF6" w14:textId="77777777" w:rsidR="00D904E1" w:rsidRDefault="008B67F5">
      <w:r>
        <w:t>Daarnaast was hij verantwoordelijk voor:</w:t>
      </w:r>
    </w:p>
    <w:p w14:paraId="41999073" w14:textId="77777777" w:rsidR="00D904E1" w:rsidRDefault="008B67F5">
      <w:pPr>
        <w:numPr>
          <w:ilvl w:val="0"/>
          <w:numId w:val="13"/>
        </w:numPr>
        <w:ind w:left="375" w:right="375"/>
      </w:pPr>
      <w:r>
        <w:t>Maken van de businesscase;</w:t>
      </w:r>
    </w:p>
    <w:p w14:paraId="2681D0DC" w14:textId="77777777" w:rsidR="00D904E1" w:rsidRDefault="008B67F5">
      <w:pPr>
        <w:numPr>
          <w:ilvl w:val="0"/>
          <w:numId w:val="13"/>
        </w:numPr>
        <w:ind w:left="375" w:right="375"/>
      </w:pPr>
      <w:r>
        <w:t>Rapporteren aan de directeur;</w:t>
      </w:r>
    </w:p>
    <w:p w14:paraId="5E244502" w14:textId="77777777" w:rsidR="00D904E1" w:rsidRDefault="008B67F5">
      <w:pPr>
        <w:numPr>
          <w:ilvl w:val="0"/>
          <w:numId w:val="13"/>
        </w:numPr>
        <w:ind w:left="375" w:right="375"/>
      </w:pPr>
      <w:r>
        <w:t>Opstellen van urenverantwoordingen.</w:t>
      </w:r>
    </w:p>
    <w:p w14:paraId="7C974D64" w14:textId="77777777" w:rsidR="00D904E1" w:rsidRDefault="008B67F5">
      <w:proofErr w:type="spellStart"/>
      <w:r>
        <w:t>Telbo</w:t>
      </w:r>
      <w:proofErr w:type="spellEnd"/>
      <w:r>
        <w:t xml:space="preserve"> heeft nu beter grip op de bedrijfsprocessen en kan nu makkelijk zelf de knelpunten aanpakken met de verbetervoorstellen.</w:t>
      </w:r>
    </w:p>
    <w:p w14:paraId="36D4B37E"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BPMone</w:t>
      </w:r>
      <w:proofErr w:type="spellEnd"/>
      <w:r>
        <w:t xml:space="preserve">, </w:t>
      </w:r>
      <w:proofErr w:type="spellStart"/>
      <w:r>
        <w:t>Notepad</w:t>
      </w:r>
      <w:proofErr w:type="spellEnd"/>
      <w:r>
        <w:t>++, MS Office, MS Visio, PROTOS, VMware</w:t>
      </w:r>
    </w:p>
    <w:p w14:paraId="2BA226A1" w14:textId="77777777" w:rsidR="00D904E1" w:rsidRDefault="00031C79">
      <w:pPr>
        <w:tabs>
          <w:tab w:val="left" w:pos="2835"/>
        </w:tabs>
      </w:pPr>
      <w:r>
        <w:pict w14:anchorId="1D986E70">
          <v:rect id="_x0000_i1039" style="width:0;height:1.5pt" o:hralign="center" o:bordertopcolor="this" o:borderleftcolor="this" o:borderbottomcolor="this" o:borderrightcolor="this" o:hrstd="t" o:hr="t" fillcolor="#a0a0a0" stroked="f"/>
        </w:pict>
      </w:r>
    </w:p>
    <w:p w14:paraId="2113E0EF" w14:textId="77777777" w:rsidR="00D904E1" w:rsidRDefault="008B67F5">
      <w:pPr>
        <w:tabs>
          <w:tab w:val="left" w:pos="2835"/>
        </w:tabs>
      </w:pPr>
      <w:r w:rsidRPr="00CD47AA">
        <w:rPr>
          <w:rStyle w:val="Kop2Char"/>
        </w:rPr>
        <w:lastRenderedPageBreak/>
        <w:t>PROJECT:</w:t>
      </w:r>
      <w:r>
        <w:rPr>
          <w:rStyle w:val="Kop2Char"/>
        </w:rPr>
        <w:t xml:space="preserve"> </w:t>
      </w:r>
      <w:r>
        <w:t>Functioneel ontwerp P&amp;O koppelingen</w:t>
      </w:r>
    </w:p>
    <w:p w14:paraId="01C06F7F" w14:textId="77777777" w:rsidR="00D904E1" w:rsidRDefault="008B67F5">
      <w:pPr>
        <w:tabs>
          <w:tab w:val="left" w:pos="2835"/>
        </w:tabs>
      </w:pPr>
      <w:r w:rsidRPr="00CD47AA">
        <w:rPr>
          <w:rStyle w:val="Kop2Char"/>
        </w:rPr>
        <w:t>OPDRACHTGEVER:</w:t>
      </w:r>
      <w:r>
        <w:rPr>
          <w:rStyle w:val="Kop2Char"/>
        </w:rPr>
        <w:t xml:space="preserve"> </w:t>
      </w:r>
      <w:proofErr w:type="spellStart"/>
      <w:r>
        <w:t>Abrona</w:t>
      </w:r>
      <w:proofErr w:type="spellEnd"/>
      <w:r>
        <w:t>, Huis Ter Heide</w:t>
      </w:r>
    </w:p>
    <w:p w14:paraId="08A0E37F" w14:textId="77777777" w:rsidR="00D904E1" w:rsidRDefault="008B67F5">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jan 2009 - jan 2009</w:t>
      </w:r>
    </w:p>
    <w:p w14:paraId="31976F91" w14:textId="77777777" w:rsidR="00D904E1" w:rsidRDefault="008B67F5">
      <w:pPr>
        <w:tabs>
          <w:tab w:val="left" w:pos="2835"/>
        </w:tabs>
      </w:pPr>
      <w:r w:rsidRPr="00CD47AA">
        <w:rPr>
          <w:rStyle w:val="Kop2Char"/>
        </w:rPr>
        <w:t>ROL:</w:t>
      </w:r>
      <w:r>
        <w:rPr>
          <w:rStyle w:val="Kop2Char"/>
        </w:rPr>
        <w:t xml:space="preserve"> </w:t>
      </w:r>
      <w:r>
        <w:t>Technisch Consultant BPM</w:t>
      </w:r>
    </w:p>
    <w:p w14:paraId="24933490" w14:textId="1D2F57FF" w:rsidR="00D904E1" w:rsidRDefault="008B67F5">
      <w:r w:rsidRPr="5537074F">
        <w:rPr>
          <w:b/>
          <w:bCs/>
        </w:rPr>
        <w:t>OMSCHRIJVING:</w:t>
      </w:r>
      <w:r>
        <w:t xml:space="preserve"> </w:t>
      </w:r>
      <w:del w:id="300" w:author="Linda Muller-Kessels" w:date="2021-04-30T09:37:00Z">
        <w:r w:rsidR="611ED307" w:rsidDel="00031C79">
          <w:delText>Mattijs</w:delText>
        </w:r>
      </w:del>
      <w:ins w:id="301" w:author="Linda Muller-Kessels" w:date="2021-04-30T09:37:00Z">
        <w:r w:rsidR="00031C79">
          <w:t>X</w:t>
        </w:r>
      </w:ins>
      <w:r>
        <w:t xml:space="preserve"> heeft met een collega gewerkt aan het opstellen van een functioneel en technisch ontwerp en het ontwerpen van ontbrekende functionaliteit voor het proces ter ondersteuning van de afdeling P&amp;O.  Hiervoor moesten technische koppelingen gemaakt worden met interne en externe databases.</w:t>
      </w:r>
    </w:p>
    <w:p w14:paraId="472843F5" w14:textId="77777777" w:rsidR="00D904E1" w:rsidRDefault="008B67F5">
      <w:r>
        <w:t>Met het ontwerp is de Consultant in staat de applicatie verder aan te passen.</w:t>
      </w:r>
    </w:p>
    <w:p w14:paraId="662C36E6"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r>
        <w:t xml:space="preserve">BPM, </w:t>
      </w:r>
      <w:proofErr w:type="spellStart"/>
      <w:r>
        <w:t>FLOWer</w:t>
      </w:r>
      <w:proofErr w:type="spellEnd"/>
      <w:r>
        <w:t>, MS Office, MS SQL Management Studio, VMware</w:t>
      </w:r>
    </w:p>
    <w:p w14:paraId="0DE4B5B7" w14:textId="77777777" w:rsidR="00D904E1" w:rsidRDefault="00031C79">
      <w:pPr>
        <w:tabs>
          <w:tab w:val="left" w:pos="2835"/>
        </w:tabs>
      </w:pPr>
      <w:r>
        <w:pict w14:anchorId="323F43EB">
          <v:rect id="_x0000_i1040" style="width:0;height:1.5pt" o:hralign="center" o:bordertopcolor="this" o:borderleftcolor="this" o:borderbottomcolor="this" o:borderrightcolor="this" o:hrstd="t" o:hr="t" fillcolor="#a0a0a0" stroked="f"/>
        </w:pict>
      </w:r>
    </w:p>
    <w:p w14:paraId="20D5E75A" w14:textId="77777777" w:rsidR="00D904E1" w:rsidRDefault="008B67F5">
      <w:pPr>
        <w:tabs>
          <w:tab w:val="left" w:pos="2835"/>
        </w:tabs>
      </w:pPr>
      <w:r w:rsidRPr="00CD47AA">
        <w:rPr>
          <w:rStyle w:val="Kop2Char"/>
        </w:rPr>
        <w:t>PROJECT:</w:t>
      </w:r>
      <w:r>
        <w:rPr>
          <w:rStyle w:val="Kop2Char"/>
        </w:rPr>
        <w:t xml:space="preserve"> </w:t>
      </w:r>
      <w:r>
        <w:t>Opzetten Beheerafdeling MS SharePoint</w:t>
      </w:r>
    </w:p>
    <w:p w14:paraId="3B5A25CF" w14:textId="77777777" w:rsidR="00D904E1" w:rsidRDefault="008B67F5">
      <w:pPr>
        <w:tabs>
          <w:tab w:val="left" w:pos="2835"/>
        </w:tabs>
      </w:pPr>
      <w:r w:rsidRPr="00CD47AA">
        <w:rPr>
          <w:rStyle w:val="Kop2Char"/>
        </w:rPr>
        <w:t>OPDRACHTGEVER:</w:t>
      </w:r>
      <w:r>
        <w:rPr>
          <w:rStyle w:val="Kop2Char"/>
        </w:rPr>
        <w:t xml:space="preserve"> </w:t>
      </w:r>
      <w:r>
        <w:t>UWV, Amsterdam</w:t>
      </w:r>
    </w:p>
    <w:p w14:paraId="076F4384"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2008 - dec 2008</w:t>
      </w:r>
    </w:p>
    <w:p w14:paraId="0A817305" w14:textId="77777777" w:rsidR="00D904E1" w:rsidRDefault="008B67F5">
      <w:pPr>
        <w:tabs>
          <w:tab w:val="left" w:pos="2835"/>
        </w:tabs>
      </w:pPr>
      <w:r w:rsidRPr="00CD47AA">
        <w:rPr>
          <w:rStyle w:val="Kop2Char"/>
        </w:rPr>
        <w:t>ROL:</w:t>
      </w:r>
      <w:r>
        <w:rPr>
          <w:rStyle w:val="Kop2Char"/>
        </w:rPr>
        <w:t xml:space="preserve"> </w:t>
      </w:r>
      <w:r>
        <w:t>Functioneel Beheerder</w:t>
      </w:r>
    </w:p>
    <w:p w14:paraId="477D62C5" w14:textId="3C4F9573" w:rsidR="00D904E1" w:rsidRDefault="008B67F5">
      <w:r w:rsidRPr="5537074F">
        <w:rPr>
          <w:b/>
          <w:bCs/>
        </w:rPr>
        <w:t>OMSCHRIJVING:</w:t>
      </w:r>
      <w:r>
        <w:t xml:space="preserve"> </w:t>
      </w:r>
      <w:del w:id="302" w:author="Linda Muller-Kessels" w:date="2021-04-30T09:37:00Z">
        <w:r w:rsidR="611ED307" w:rsidDel="00031C79">
          <w:delText>Mattijs</w:delText>
        </w:r>
      </w:del>
      <w:ins w:id="303" w:author="Linda Muller-Kessels" w:date="2021-04-30T09:37:00Z">
        <w:r w:rsidR="00031C79">
          <w:t>X</w:t>
        </w:r>
      </w:ins>
      <w:r>
        <w:t xml:space="preserve"> was verantwoordelijk voor de kennisoverdracht aan interne medewerkers en het beschrijven van de processen voor onder andere incidentbeheer, wijzigingsbeheer en releasemanagement.</w:t>
      </w:r>
    </w:p>
    <w:p w14:paraId="66204FF1" w14:textId="77777777" w:rsidR="00D904E1" w:rsidRDefault="00D904E1"/>
    <w:p w14:paraId="5021EDD8" w14:textId="77777777" w:rsidR="00D904E1" w:rsidRDefault="008B67F5">
      <w:r>
        <w:t>Ook was hij verantwoordelijk voor het opzetten van een functioneel beheerafdeling voor de MS SharePoint Server omgeving welke landelijk gebruikt werd. Hiervoor moesten de betreffende beheerprocessen uitgewerkt en gedocumenteerd worden evenals een kostenstructuur voor de doorbelasting binnen het UWV.</w:t>
      </w:r>
    </w:p>
    <w:p w14:paraId="6ACE6BA2" w14:textId="77777777" w:rsidR="00D904E1" w:rsidRDefault="008B67F5">
      <w:r>
        <w:t>De interne medewerkers hebben nu genoeg kennis om de taken te kunnen uitvoeren. Ook is er nu een actieve en goed ingerichte beheerafdeling voor SharePoint Server.</w:t>
      </w:r>
    </w:p>
    <w:p w14:paraId="587FB98F"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r>
        <w:t xml:space="preserve">HP ALM, HP Openview, MS Office, MS SQL Management Studio, SharePoint, </w:t>
      </w:r>
      <w:proofErr w:type="spellStart"/>
      <w:r>
        <w:t>Tridion</w:t>
      </w:r>
      <w:proofErr w:type="spellEnd"/>
    </w:p>
    <w:p w14:paraId="6B62F1B3" w14:textId="77777777" w:rsidR="00D904E1" w:rsidRDefault="00031C79">
      <w:pPr>
        <w:tabs>
          <w:tab w:val="left" w:pos="2835"/>
        </w:tabs>
      </w:pPr>
      <w:r>
        <w:pict w14:anchorId="6811FFF7">
          <v:rect id="_x0000_i1041" style="width:0;height:1.5pt" o:hralign="center" o:bordertopcolor="this" o:borderleftcolor="this" o:borderbottomcolor="this" o:borderrightcolor="this" o:hrstd="t" o:hr="t" fillcolor="#a0a0a0" stroked="f"/>
        </w:pict>
      </w:r>
    </w:p>
    <w:p w14:paraId="0E42E086" w14:textId="77777777" w:rsidR="00D904E1" w:rsidRDefault="008B67F5">
      <w:pPr>
        <w:tabs>
          <w:tab w:val="left" w:pos="2835"/>
        </w:tabs>
      </w:pPr>
      <w:r w:rsidRPr="00CD47AA">
        <w:rPr>
          <w:rStyle w:val="Kop2Char"/>
        </w:rPr>
        <w:t>PROJECT:</w:t>
      </w:r>
      <w:r>
        <w:rPr>
          <w:rStyle w:val="Kop2Char"/>
        </w:rPr>
        <w:t xml:space="preserve"> </w:t>
      </w:r>
      <w:r>
        <w:t>Applicatiebeheer Bedrijfskritische Applicaties</w:t>
      </w:r>
    </w:p>
    <w:p w14:paraId="5F2AC3ED" w14:textId="77777777" w:rsidR="00D904E1" w:rsidRDefault="008B67F5">
      <w:pPr>
        <w:tabs>
          <w:tab w:val="left" w:pos="2835"/>
        </w:tabs>
      </w:pPr>
      <w:r w:rsidRPr="00CD47AA">
        <w:rPr>
          <w:rStyle w:val="Kop2Char"/>
        </w:rPr>
        <w:t>OPDRACHTGEVER:</w:t>
      </w:r>
      <w:r>
        <w:rPr>
          <w:rStyle w:val="Kop2Char"/>
        </w:rPr>
        <w:t xml:space="preserve"> </w:t>
      </w:r>
      <w:r>
        <w:t>UWV, Amsterdam</w:t>
      </w:r>
    </w:p>
    <w:p w14:paraId="16AB49F7" w14:textId="77777777" w:rsidR="00D904E1" w:rsidRDefault="008B67F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2007 - dec 2007</w:t>
      </w:r>
    </w:p>
    <w:p w14:paraId="6F8747F0" w14:textId="3CC1F8A0" w:rsidR="00D904E1" w:rsidRDefault="008B67F5">
      <w:pPr>
        <w:tabs>
          <w:tab w:val="left" w:pos="2835"/>
        </w:tabs>
      </w:pPr>
      <w:r w:rsidRPr="5537074F">
        <w:rPr>
          <w:rStyle w:val="Kop2Char"/>
        </w:rPr>
        <w:t xml:space="preserve">ROL: </w:t>
      </w:r>
      <w:r>
        <w:t>Teamleider</w:t>
      </w:r>
      <w:r w:rsidR="243B959C">
        <w:t xml:space="preserve"> </w:t>
      </w:r>
      <w:r>
        <w:t>/</w:t>
      </w:r>
      <w:r w:rsidR="243B959C">
        <w:t xml:space="preserve"> </w:t>
      </w:r>
      <w:r>
        <w:t>Incident Manager ICT</w:t>
      </w:r>
    </w:p>
    <w:p w14:paraId="729D10C7" w14:textId="54251F03" w:rsidR="00D904E1" w:rsidRDefault="008B67F5">
      <w:r w:rsidRPr="5537074F">
        <w:rPr>
          <w:b/>
          <w:bCs/>
        </w:rPr>
        <w:t>OMSCHRIJVING:</w:t>
      </w:r>
      <w:r>
        <w:t xml:space="preserve"> In eerste instantie was </w:t>
      </w:r>
      <w:del w:id="304" w:author="Linda Muller-Kessels" w:date="2021-04-30T09:37:00Z">
        <w:r w:rsidR="611ED307" w:rsidDel="00031C79">
          <w:delText>Mattijs</w:delText>
        </w:r>
      </w:del>
      <w:ins w:id="305" w:author="Linda Muller-Kessels" w:date="2021-04-30T09:37:00Z">
        <w:r w:rsidR="00031C79">
          <w:t>X</w:t>
        </w:r>
      </w:ins>
      <w:r>
        <w:t xml:space="preserve"> met 6 collega's verantwoordelijk voor het incidentbeheer van alle bedrijfskritische applicaties van het UWV die in beheer waren bij IBM. </w:t>
      </w:r>
    </w:p>
    <w:p w14:paraId="02F2C34E" w14:textId="77777777" w:rsidR="00D904E1" w:rsidRDefault="00D904E1"/>
    <w:p w14:paraId="128B9204" w14:textId="2F23A5CF" w:rsidR="00D904E1" w:rsidRDefault="611ED307">
      <w:del w:id="306" w:author="Linda Muller-Kessels" w:date="2021-04-30T09:37:00Z">
        <w:r w:rsidDel="00031C79">
          <w:delText>Mattijs</w:delText>
        </w:r>
      </w:del>
      <w:ins w:id="307" w:author="Linda Muller-Kessels" w:date="2021-04-30T09:37:00Z">
        <w:r w:rsidR="00031C79">
          <w:t>X</w:t>
        </w:r>
      </w:ins>
      <w:r w:rsidR="008B67F5">
        <w:t xml:space="preserve"> heeft als Incident Manager de volgende taken uitgevoerd:</w:t>
      </w:r>
    </w:p>
    <w:p w14:paraId="12552BD2" w14:textId="77777777" w:rsidR="00D904E1" w:rsidRDefault="008B67F5">
      <w:pPr>
        <w:numPr>
          <w:ilvl w:val="0"/>
          <w:numId w:val="14"/>
        </w:numPr>
        <w:ind w:left="375" w:right="375"/>
      </w:pPr>
      <w:r>
        <w:t xml:space="preserve">Het naleven van </w:t>
      </w:r>
      <w:proofErr w:type="spellStart"/>
      <w:r>
        <w:t>SLA’s</w:t>
      </w:r>
      <w:proofErr w:type="spellEnd"/>
      <w:r>
        <w:t xml:space="preserve">, </w:t>
      </w:r>
      <w:proofErr w:type="spellStart"/>
      <w:r>
        <w:t>DAP’s</w:t>
      </w:r>
      <w:proofErr w:type="spellEnd"/>
      <w:r>
        <w:t xml:space="preserve">, </w:t>
      </w:r>
      <w:proofErr w:type="spellStart"/>
      <w:r>
        <w:t>DNO’s</w:t>
      </w:r>
      <w:proofErr w:type="spellEnd"/>
      <w:r>
        <w:t xml:space="preserve"> en </w:t>
      </w:r>
      <w:proofErr w:type="spellStart"/>
      <w:r>
        <w:t>PLA’s</w:t>
      </w:r>
      <w:proofErr w:type="spellEnd"/>
      <w:r>
        <w:t>;</w:t>
      </w:r>
    </w:p>
    <w:p w14:paraId="5074D83C" w14:textId="77777777" w:rsidR="00D904E1" w:rsidRDefault="008B67F5">
      <w:pPr>
        <w:numPr>
          <w:ilvl w:val="0"/>
          <w:numId w:val="14"/>
        </w:numPr>
        <w:ind w:left="375" w:right="375"/>
      </w:pPr>
      <w:r>
        <w:t>Verantwoordelijk voor de hele keten;</w:t>
      </w:r>
    </w:p>
    <w:p w14:paraId="2C9DA86F" w14:textId="77777777" w:rsidR="00D904E1" w:rsidRDefault="008B67F5">
      <w:pPr>
        <w:numPr>
          <w:ilvl w:val="0"/>
          <w:numId w:val="14"/>
        </w:numPr>
        <w:ind w:left="375" w:right="375"/>
      </w:pPr>
      <w:r>
        <w:t>Aansturen van teamleden;</w:t>
      </w:r>
    </w:p>
    <w:p w14:paraId="1D4253EC" w14:textId="77777777" w:rsidR="00D904E1" w:rsidRDefault="008B67F5">
      <w:pPr>
        <w:numPr>
          <w:ilvl w:val="0"/>
          <w:numId w:val="14"/>
        </w:numPr>
        <w:ind w:left="375" w:right="375"/>
      </w:pPr>
      <w:r>
        <w:t>Regie voeren over de toewijzing van de incidenten;</w:t>
      </w:r>
    </w:p>
    <w:p w14:paraId="497F2EC3" w14:textId="77777777" w:rsidR="00D904E1" w:rsidRDefault="008B67F5">
      <w:pPr>
        <w:numPr>
          <w:ilvl w:val="0"/>
          <w:numId w:val="14"/>
        </w:numPr>
        <w:ind w:left="375" w:right="375"/>
      </w:pPr>
      <w:r>
        <w:t>In behandeling nemen van vragen en incidenten;</w:t>
      </w:r>
    </w:p>
    <w:p w14:paraId="0CEBECF6" w14:textId="77777777" w:rsidR="00D904E1" w:rsidRDefault="008B67F5">
      <w:pPr>
        <w:numPr>
          <w:ilvl w:val="0"/>
          <w:numId w:val="14"/>
        </w:numPr>
        <w:ind w:left="375" w:right="375"/>
      </w:pPr>
      <w:r>
        <w:t>Klantcontact per e-mail en telefoon;</w:t>
      </w:r>
    </w:p>
    <w:p w14:paraId="74FD3765" w14:textId="77777777" w:rsidR="00D904E1" w:rsidRDefault="008B67F5">
      <w:pPr>
        <w:numPr>
          <w:ilvl w:val="0"/>
          <w:numId w:val="14"/>
        </w:numPr>
        <w:ind w:left="375" w:right="375"/>
      </w:pPr>
      <w:r>
        <w:t>Analyseren en oplossen van incidenten.</w:t>
      </w:r>
    </w:p>
    <w:p w14:paraId="50B44E26" w14:textId="3F895078" w:rsidR="00D904E1" w:rsidRDefault="008B67F5">
      <w:r>
        <w:t>Daarna</w:t>
      </w:r>
      <w:r w:rsidR="60FB23BE">
        <w:t>ast</w:t>
      </w:r>
      <w:r>
        <w:t xml:space="preserve"> was hij betrokken bij het vormgeven van de groeiende afdeling en werd zijn rol Teamleider over het team van 6 personen.</w:t>
      </w:r>
    </w:p>
    <w:p w14:paraId="7A3C4697" w14:textId="77777777" w:rsidR="00D904E1" w:rsidRDefault="008B67F5">
      <w:pPr>
        <w:tabs>
          <w:tab w:val="left" w:pos="2835"/>
        </w:tabs>
        <w:rPr>
          <w:noProof/>
        </w:rPr>
      </w:pPr>
      <w:r>
        <w:rPr>
          <w:rStyle w:val="Kop2Char"/>
        </w:rPr>
        <w:t>METHODEN EN TECHNIEKEN</w:t>
      </w:r>
      <w:r w:rsidRPr="008B6801">
        <w:rPr>
          <w:rStyle w:val="Kop2Char"/>
        </w:rPr>
        <w:t>:</w:t>
      </w:r>
      <w:r>
        <w:rPr>
          <w:rStyle w:val="Kop2Char"/>
        </w:rPr>
        <w:t xml:space="preserve"> </w:t>
      </w:r>
      <w:r>
        <w:t>DAP, DNO, ITIL, HP Openview, MS Office, MS SQL Management Studio, PLA, SLA, SQL Developer</w:t>
      </w:r>
    </w:p>
    <w:p w14:paraId="19219836" w14:textId="77777777" w:rsidR="00D904E1" w:rsidRDefault="00031C79">
      <w:pPr>
        <w:tabs>
          <w:tab w:val="left" w:pos="2835"/>
        </w:tabs>
      </w:pPr>
      <w:r>
        <w:pict w14:anchorId="32628785">
          <v:rect id="_x0000_i1042" style="width:0;height:1.5pt" o:hralign="center" o:bordertopcolor="this" o:borderleftcolor="this" o:borderbottomcolor="this" o:borderrightcolor="this" o:hrstd="t" o:hr="t" fillcolor="#a0a0a0" stroked="f"/>
        </w:pict>
      </w:r>
    </w:p>
    <w:sectPr w:rsidR="00D904E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B856" w14:textId="77777777" w:rsidR="003B677B" w:rsidRDefault="008B67F5">
      <w:r>
        <w:separator/>
      </w:r>
    </w:p>
  </w:endnote>
  <w:endnote w:type="continuationSeparator" w:id="0">
    <w:p w14:paraId="7A9C2FB6" w14:textId="77777777" w:rsidR="003B677B" w:rsidRDefault="008B6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D904E1" w:rsidRDefault="008B67F5">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512CE92" wp14:editId="07777777">
          <wp:simplePos x="0" y="0"/>
          <wp:positionH relativeFrom="column">
            <wp:posOffset>5584825</wp:posOffset>
          </wp:positionH>
          <wp:positionV relativeFrom="paragraph">
            <wp:posOffset>-108585</wp:posOffset>
          </wp:positionV>
          <wp:extent cx="390741" cy="609600"/>
          <wp:effectExtent l="0" t="0" r="9525" b="0"/>
          <wp:wrapNone/>
          <wp:docPr id="480" name="_x0000_s501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01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537074F" w:rsidRPr="00585E80">
      <w:rPr>
        <w:color w:val="808080"/>
        <w:sz w:val="20"/>
        <w:szCs w:val="20"/>
        <w:lang w:val="en-US"/>
      </w:rPr>
      <w:t>CIMSOLUTIONS B.V.</w:t>
    </w:r>
    <w:bookmarkStart w:id="312" w:name="FooterTextLine2"/>
    <w:bookmarkEnd w:id="312"/>
  </w:p>
  <w:p w14:paraId="5AC000AE" w14:textId="77777777" w:rsidR="00D904E1" w:rsidRDefault="008B67F5">
    <w:pPr>
      <w:tabs>
        <w:tab w:val="center" w:pos="4680"/>
        <w:tab w:val="right" w:pos="9360"/>
      </w:tabs>
      <w:rPr>
        <w:color w:val="808080"/>
        <w:sz w:val="20"/>
        <w:szCs w:val="16"/>
        <w:lang w:val="en-US"/>
      </w:rPr>
    </w:pPr>
    <w:bookmarkStart w:id="313" w:name="FooterTextLine3"/>
    <w:bookmarkStart w:id="314" w:name="FooterTextLine4"/>
    <w:bookmarkEnd w:id="313"/>
    <w:bookmarkEnd w:id="314"/>
    <w:r w:rsidRPr="00585E80">
      <w:rPr>
        <w:b/>
        <w:color w:val="808080"/>
        <w:sz w:val="20"/>
        <w:szCs w:val="16"/>
        <w:lang w:val="en-US"/>
      </w:rPr>
      <w:t>T</w:t>
    </w:r>
    <w:r w:rsidRPr="00585E80">
      <w:rPr>
        <w:color w:val="808080"/>
        <w:sz w:val="20"/>
        <w:szCs w:val="16"/>
        <w:lang w:val="en-US"/>
      </w:rPr>
      <w:t xml:space="preserve"> +31 (0)347 - 368100   </w:t>
    </w:r>
    <w:bookmarkStart w:id="315" w:name="FooterTextLine5"/>
    <w:bookmarkEnd w:id="315"/>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316" w:name="FooterTextLine6"/>
    <w:bookmarkEnd w:id="3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82FEF" w14:textId="77777777" w:rsidR="003B677B" w:rsidRDefault="008B67F5">
      <w:r>
        <w:separator/>
      </w:r>
    </w:p>
  </w:footnote>
  <w:footnote w:type="continuationSeparator" w:id="0">
    <w:p w14:paraId="3EE2547E" w14:textId="77777777" w:rsidR="003B677B" w:rsidRDefault="008B6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33B4" w14:textId="77777777" w:rsidR="00D904E1" w:rsidRDefault="008B67F5">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332C5FB" wp14:editId="07777777">
              <wp:simplePos x="0" y="0"/>
              <wp:positionH relativeFrom="page">
                <wp:posOffset>895350</wp:posOffset>
              </wp:positionH>
              <wp:positionV relativeFrom="page">
                <wp:posOffset>504825</wp:posOffset>
              </wp:positionV>
              <wp:extent cx="5934075" cy="186055"/>
              <wp:effectExtent l="0" t="0" r="0" b="4445"/>
              <wp:wrapNone/>
              <wp:docPr id="475" name="_x0000_s5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C220550" w14:textId="2CBE6B49" w:rsidR="00D904E1" w:rsidRDefault="008B67F5">
                          <w:pPr>
                            <w:jc w:val="right"/>
                            <w:rPr>
                              <w:color w:val="7FA244"/>
                            </w:rPr>
                          </w:pPr>
                          <w:del w:id="308" w:author="Linda Muller-Kessels" w:date="2021-04-30T09:37:00Z">
                            <w:r w:rsidDel="00031C79">
                              <w:rPr>
                                <w:caps/>
                                <w:color w:val="7FA244"/>
                                <w:sz w:val="24"/>
                                <w:szCs w:val="24"/>
                              </w:rPr>
                              <w:delText>Mattijs Borgen</w:delText>
                            </w:r>
                          </w:del>
                          <w:ins w:id="309" w:author="Linda Muller-Kessels" w:date="2021-04-30T09:37:00Z">
                            <w:r w:rsidR="00031C79">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332C5FB" id="_x0000_s501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LGsSHw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6C220550" w14:textId="2CBE6B49" w:rsidR="00D904E1" w:rsidRDefault="008B67F5">
                    <w:pPr>
                      <w:jc w:val="right"/>
                      <w:rPr>
                        <w:color w:val="7FA244"/>
                      </w:rPr>
                    </w:pPr>
                    <w:del w:id="310" w:author="Linda Muller-Kessels" w:date="2021-04-30T09:37:00Z">
                      <w:r w:rsidDel="00031C79">
                        <w:rPr>
                          <w:caps/>
                          <w:color w:val="7FA244"/>
                          <w:sz w:val="24"/>
                          <w:szCs w:val="24"/>
                        </w:rPr>
                        <w:delText>Mattijs Borgen</w:delText>
                      </w:r>
                    </w:del>
                    <w:ins w:id="311" w:author="Linda Muller-Kessels" w:date="2021-04-30T09:37:00Z">
                      <w:r w:rsidR="00031C79">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BD87DD0" wp14:editId="07777777">
              <wp:simplePos x="0" y="0"/>
              <wp:positionH relativeFrom="page">
                <wp:posOffset>6831965</wp:posOffset>
              </wp:positionH>
              <wp:positionV relativeFrom="page">
                <wp:posOffset>506095</wp:posOffset>
              </wp:positionV>
              <wp:extent cx="683260" cy="123825"/>
              <wp:effectExtent l="0" t="0" r="19050" b="28575"/>
              <wp:wrapNone/>
              <wp:docPr id="476" name="_x0000_s50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D904E1" w:rsidRDefault="008B67F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BD87DD0" id="_x0000_s501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JySQ1w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D904E1" w:rsidRDefault="008B67F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D904E1" w:rsidRDefault="008B67F5">
    <w:pPr>
      <w:pStyle w:val="Koptekst"/>
    </w:pPr>
    <w:r>
      <w:rPr>
        <w:noProof/>
        <w:lang w:eastAsia="nl-NL"/>
      </w:rPr>
      <mc:AlternateContent>
        <mc:Choice Requires="wps">
          <w:drawing>
            <wp:anchor distT="0" distB="0" distL="114300" distR="114300" simplePos="0" relativeHeight="251657216" behindDoc="0" locked="0" layoutInCell="0" hidden="0" allowOverlap="1" wp14:anchorId="6EE6DE55" wp14:editId="07777777">
              <wp:simplePos x="0" y="0"/>
              <wp:positionH relativeFrom="page">
                <wp:posOffset>895350</wp:posOffset>
              </wp:positionH>
              <wp:positionV relativeFrom="page">
                <wp:posOffset>552450</wp:posOffset>
              </wp:positionV>
              <wp:extent cx="5934075" cy="170815"/>
              <wp:effectExtent l="0" t="0" r="0" b="635"/>
              <wp:wrapNone/>
              <wp:docPr id="477" name="_x0000_s50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D904E1" w:rsidRDefault="008B67F5">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EE6DE55" id="_x0000_s501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Mn1j8g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D904E1" w:rsidRDefault="008B67F5">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1DB2EA1" wp14:editId="07777777">
              <wp:simplePos x="0" y="0"/>
              <wp:positionH relativeFrom="page">
                <wp:posOffset>6827520</wp:posOffset>
              </wp:positionH>
              <wp:positionV relativeFrom="page">
                <wp:posOffset>548005</wp:posOffset>
              </wp:positionV>
              <wp:extent cx="683260" cy="123825"/>
              <wp:effectExtent l="0" t="0" r="19050" b="28575"/>
              <wp:wrapNone/>
              <wp:docPr id="478" name="_x0000_s5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D904E1" w:rsidRDefault="008B67F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1DB2EA1" id="_x0000_s501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HgXe3w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D904E1" w:rsidRDefault="008B67F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563B904" wp14:editId="07777777">
          <wp:simplePos x="0" y="0"/>
          <wp:positionH relativeFrom="column">
            <wp:posOffset>0</wp:posOffset>
          </wp:positionH>
          <wp:positionV relativeFrom="paragraph">
            <wp:posOffset>-635</wp:posOffset>
          </wp:positionV>
          <wp:extent cx="2590586" cy="451067"/>
          <wp:effectExtent l="0" t="0" r="635" b="6350"/>
          <wp:wrapSquare wrapText="bothSides"/>
          <wp:docPr id="479" name="_x0000_s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01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0A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0C807C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27F51AA"/>
    <w:multiLevelType w:val="hybridMultilevel"/>
    <w:tmpl w:val="FFFFFFFF"/>
    <w:lvl w:ilvl="0" w:tplc="40042568">
      <w:start w:val="1"/>
      <w:numFmt w:val="bullet"/>
      <w:pStyle w:val="Opsomming"/>
      <w:lvlText w:val=""/>
      <w:lvlJc w:val="left"/>
      <w:pPr>
        <w:ind w:left="720" w:hanging="360"/>
      </w:pPr>
      <w:rPr>
        <w:rFonts w:ascii="Symbol" w:hAnsi="Symbol" w:hint="default"/>
      </w:rPr>
    </w:lvl>
    <w:lvl w:ilvl="1" w:tplc="85DE3DD4">
      <w:start w:val="1"/>
      <w:numFmt w:val="bullet"/>
      <w:lvlText w:val="o"/>
      <w:lvlJc w:val="left"/>
      <w:pPr>
        <w:ind w:left="1440" w:hanging="360"/>
      </w:pPr>
      <w:rPr>
        <w:rFonts w:ascii="Courier New" w:hAnsi="Courier New" w:cs="Courier New" w:hint="default"/>
      </w:rPr>
    </w:lvl>
    <w:lvl w:ilvl="2" w:tplc="748A3D8E">
      <w:start w:val="1"/>
      <w:numFmt w:val="bullet"/>
      <w:lvlText w:val=""/>
      <w:lvlJc w:val="left"/>
      <w:pPr>
        <w:ind w:left="2160" w:hanging="360"/>
      </w:pPr>
      <w:rPr>
        <w:rFonts w:ascii="Wingdings" w:hAnsi="Wingdings" w:hint="default"/>
      </w:rPr>
    </w:lvl>
    <w:lvl w:ilvl="3" w:tplc="F4BECB18">
      <w:start w:val="1"/>
      <w:numFmt w:val="bullet"/>
      <w:lvlText w:val=""/>
      <w:lvlJc w:val="left"/>
      <w:pPr>
        <w:ind w:left="2880" w:hanging="360"/>
      </w:pPr>
      <w:rPr>
        <w:rFonts w:ascii="Symbol" w:hAnsi="Symbol" w:hint="default"/>
      </w:rPr>
    </w:lvl>
    <w:lvl w:ilvl="4" w:tplc="ED50BBD4">
      <w:start w:val="1"/>
      <w:numFmt w:val="bullet"/>
      <w:lvlText w:val="o"/>
      <w:lvlJc w:val="left"/>
      <w:pPr>
        <w:ind w:left="3600" w:hanging="360"/>
      </w:pPr>
      <w:rPr>
        <w:rFonts w:ascii="Courier New" w:hAnsi="Courier New" w:cs="Courier New" w:hint="default"/>
      </w:rPr>
    </w:lvl>
    <w:lvl w:ilvl="5" w:tplc="246E0190">
      <w:start w:val="1"/>
      <w:numFmt w:val="bullet"/>
      <w:lvlText w:val=""/>
      <w:lvlJc w:val="left"/>
      <w:pPr>
        <w:ind w:left="4320" w:hanging="360"/>
      </w:pPr>
      <w:rPr>
        <w:rFonts w:ascii="Wingdings" w:hAnsi="Wingdings" w:hint="default"/>
      </w:rPr>
    </w:lvl>
    <w:lvl w:ilvl="6" w:tplc="4994FF08">
      <w:start w:val="1"/>
      <w:numFmt w:val="bullet"/>
      <w:lvlText w:val=""/>
      <w:lvlJc w:val="left"/>
      <w:pPr>
        <w:ind w:left="5040" w:hanging="360"/>
      </w:pPr>
      <w:rPr>
        <w:rFonts w:ascii="Symbol" w:hAnsi="Symbol" w:hint="default"/>
      </w:rPr>
    </w:lvl>
    <w:lvl w:ilvl="7" w:tplc="5F604300">
      <w:start w:val="1"/>
      <w:numFmt w:val="bullet"/>
      <w:lvlText w:val="o"/>
      <w:lvlJc w:val="left"/>
      <w:pPr>
        <w:ind w:left="5760" w:hanging="360"/>
      </w:pPr>
      <w:rPr>
        <w:rFonts w:ascii="Courier New" w:hAnsi="Courier New" w:cs="Courier New" w:hint="default"/>
      </w:rPr>
    </w:lvl>
    <w:lvl w:ilvl="8" w:tplc="AFC473FA">
      <w:start w:val="1"/>
      <w:numFmt w:val="bullet"/>
      <w:lvlText w:val=""/>
      <w:lvlJc w:val="left"/>
      <w:pPr>
        <w:ind w:left="6480" w:hanging="360"/>
      </w:pPr>
      <w:rPr>
        <w:rFonts w:ascii="Wingdings" w:hAnsi="Wingdings" w:hint="default"/>
      </w:rPr>
    </w:lvl>
  </w:abstractNum>
  <w:abstractNum w:abstractNumId="3" w15:restartNumberingAfterBreak="0">
    <w:nsid w:val="20691AA0"/>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DF5514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41755E6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56328C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7B76E8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86D223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5F33035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60875E9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41F4AE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A5D30B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BA264D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CE12702"/>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4"/>
  </w:num>
  <w:num w:numId="2">
    <w:abstractNumId w:val="3"/>
  </w:num>
  <w:num w:numId="3">
    <w:abstractNumId w:val="2"/>
  </w:num>
  <w:num w:numId="4">
    <w:abstractNumId w:val="8"/>
  </w:num>
  <w:num w:numId="5">
    <w:abstractNumId w:val="10"/>
  </w:num>
  <w:num w:numId="6">
    <w:abstractNumId w:val="6"/>
  </w:num>
  <w:num w:numId="7">
    <w:abstractNumId w:val="4"/>
  </w:num>
  <w:num w:numId="8">
    <w:abstractNumId w:val="9"/>
  </w:num>
  <w:num w:numId="9">
    <w:abstractNumId w:val="13"/>
  </w:num>
  <w:num w:numId="10">
    <w:abstractNumId w:val="0"/>
  </w:num>
  <w:num w:numId="11">
    <w:abstractNumId w:val="7"/>
  </w:num>
  <w:num w:numId="12">
    <w:abstractNumId w:val="12"/>
  </w:num>
  <w:num w:numId="13">
    <w:abstractNumId w:val="5"/>
  </w:num>
  <w:num w:numId="14">
    <w:abstractNumId w:val="1"/>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4E1"/>
    <w:rsid w:val="00031C79"/>
    <w:rsid w:val="003B677B"/>
    <w:rsid w:val="008B67F5"/>
    <w:rsid w:val="00D01975"/>
    <w:rsid w:val="00D904E1"/>
    <w:rsid w:val="02DECBA1"/>
    <w:rsid w:val="0438789B"/>
    <w:rsid w:val="058DEDE8"/>
    <w:rsid w:val="05E8896B"/>
    <w:rsid w:val="07CD464C"/>
    <w:rsid w:val="081A52B4"/>
    <w:rsid w:val="0BF4BE22"/>
    <w:rsid w:val="0E662296"/>
    <w:rsid w:val="0E95301D"/>
    <w:rsid w:val="0FB0D8C0"/>
    <w:rsid w:val="1514E59F"/>
    <w:rsid w:val="174A8426"/>
    <w:rsid w:val="18D8D096"/>
    <w:rsid w:val="19BD7EA6"/>
    <w:rsid w:val="1C219ED8"/>
    <w:rsid w:val="1D766C47"/>
    <w:rsid w:val="24024776"/>
    <w:rsid w:val="243B959C"/>
    <w:rsid w:val="247C284A"/>
    <w:rsid w:val="26150C67"/>
    <w:rsid w:val="2675411F"/>
    <w:rsid w:val="27CF0A26"/>
    <w:rsid w:val="2846EA71"/>
    <w:rsid w:val="2E738E73"/>
    <w:rsid w:val="2E769F27"/>
    <w:rsid w:val="2F304DF8"/>
    <w:rsid w:val="3056CFE9"/>
    <w:rsid w:val="308C8BF4"/>
    <w:rsid w:val="370AD58B"/>
    <w:rsid w:val="3911DCC2"/>
    <w:rsid w:val="3C220EAD"/>
    <w:rsid w:val="3C2810AB"/>
    <w:rsid w:val="41193D28"/>
    <w:rsid w:val="42F5EC20"/>
    <w:rsid w:val="43CF2EEA"/>
    <w:rsid w:val="4AA30630"/>
    <w:rsid w:val="534A0967"/>
    <w:rsid w:val="5537074F"/>
    <w:rsid w:val="55EA67D9"/>
    <w:rsid w:val="5A9048E4"/>
    <w:rsid w:val="5C403713"/>
    <w:rsid w:val="60FB23BE"/>
    <w:rsid w:val="611ED307"/>
    <w:rsid w:val="6217F96E"/>
    <w:rsid w:val="63D75B04"/>
    <w:rsid w:val="63D77B3D"/>
    <w:rsid w:val="684FEC12"/>
    <w:rsid w:val="6CA54DAD"/>
    <w:rsid w:val="71F96D90"/>
    <w:rsid w:val="72B965A9"/>
    <w:rsid w:val="7D7255C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329C5AB"/>
  <w15:docId w15:val="{FB0E13F0-7EB8-4A3A-A9D7-8758977A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FD280DF5-068D-46BF-A829-BACB011C812D}">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4C38BEDF-8C0D-4D74-AC88-475FA36B4F4F}">
  <ds:schemaRefs/>
</ds:datastoreItem>
</file>

<file path=customXml/itemProps2.xml><?xml version="1.0" encoding="utf-8"?>
<ds:datastoreItem xmlns:ds="http://schemas.openxmlformats.org/officeDocument/2006/customXml" ds:itemID="{1CD734A0-09F8-4EE2-AF34-7437ED71987D}">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AC82448C-47B9-4267-9F04-AFE95CFDE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E7471095-9E78-423B-A1BF-5CF8D3BAAABF}">
  <ds:schemaRefs/>
</ds:datastoreItem>
</file>

<file path=customXml/itemProps6.xml><?xml version="1.0" encoding="utf-8"?>
<ds:datastoreItem xmlns:ds="http://schemas.openxmlformats.org/officeDocument/2006/customXml" ds:itemID="{6CB9A592-DBF2-42D2-B9C0-BCC143C172B4}">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FF4A42F7-6571-48D5-A247-BC1505F384B6}">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DA79F61B-3B09-47A0-959E-D72C6432E558}">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3772</Words>
  <Characters>21501</Characters>
  <Application>Microsoft Office Word</Application>
  <DocSecurity>0</DocSecurity>
  <Lines>179</Lines>
  <Paragraphs>50</Paragraphs>
  <ScaleCrop>false</ScaleCrop>
  <Company>CIMSOLUTIONS</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2021-04-30T07:37:00Z</dcterms:created>
  <dcterms:modified xsi:type="dcterms:W3CDTF">2021-04-30T07:37:00Z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