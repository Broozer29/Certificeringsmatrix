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5B4CA2" w:rsidRDefault="00143FF8">
      <w:pPr>
        <w:pStyle w:val="Kop1"/>
        <w:tabs>
          <w:tab w:val="left" w:pos="2127"/>
          <w:tab w:val="left" w:pos="2835"/>
        </w:tabs>
      </w:pPr>
      <w:r>
        <w:t>Personalia</w:t>
      </w:r>
    </w:p>
    <w:p w14:paraId="36E74C1F" w14:textId="7966D948" w:rsidR="005B4CA2" w:rsidRDefault="00143FF8">
      <w:pPr>
        <w:tabs>
          <w:tab w:val="left" w:pos="2127"/>
          <w:tab w:val="left" w:pos="2268"/>
        </w:tabs>
      </w:pPr>
      <w:r w:rsidRPr="00B24CDE">
        <w:rPr>
          <w:rStyle w:val="LabelVetHOOFDletterChar"/>
        </w:rPr>
        <w:t>NAAM:</w:t>
      </w:r>
      <w:r>
        <w:tab/>
      </w:r>
      <w:del w:id="0" w:author="Linda Muller-Kessels" w:date="2021-04-30T09:19:00Z">
        <w:r w:rsidDel="003A62E8">
          <w:delText>Marek Lof</w:delText>
        </w:r>
      </w:del>
      <w:ins w:id="1" w:author="Linda Muller-Kessels" w:date="2021-04-30T09:19:00Z">
        <w:r w:rsidR="003A62E8">
          <w:t>X</w:t>
        </w:r>
      </w:ins>
    </w:p>
    <w:p w14:paraId="7D3C08B9" w14:textId="77777777" w:rsidR="005B4CA2" w:rsidRDefault="00143FF8">
      <w:pPr>
        <w:tabs>
          <w:tab w:val="left" w:pos="2127"/>
          <w:tab w:val="left" w:pos="2268"/>
        </w:tabs>
      </w:pPr>
      <w:r w:rsidRPr="00CD47AA">
        <w:rPr>
          <w:rStyle w:val="Kop2Char"/>
        </w:rPr>
        <w:t>WOONPLAATS:</w:t>
      </w:r>
      <w:r w:rsidRPr="00CD47AA">
        <w:rPr>
          <w:rStyle w:val="Kop2Char"/>
        </w:rPr>
        <w:tab/>
      </w:r>
      <w:r>
        <w:t>Buren</w:t>
      </w:r>
    </w:p>
    <w:p w14:paraId="17BDB4FA" w14:textId="77777777" w:rsidR="005B4CA2" w:rsidRDefault="00143FF8">
      <w:pPr>
        <w:tabs>
          <w:tab w:val="left" w:pos="2127"/>
          <w:tab w:val="left" w:pos="2268"/>
        </w:tabs>
      </w:pPr>
      <w:r w:rsidRPr="00CD47AA">
        <w:rPr>
          <w:rStyle w:val="Kop2Char"/>
        </w:rPr>
        <w:t>FUNCTIE:</w:t>
      </w:r>
      <w:r>
        <w:tab/>
      </w:r>
      <w:r w:rsidRPr="009462B7">
        <w:t>Senior IT Integrator / Projectleider / Testmanager</w:t>
      </w:r>
    </w:p>
    <w:p w14:paraId="236131CD" w14:textId="77777777" w:rsidR="005B4CA2" w:rsidRDefault="00143FF8">
      <w:pPr>
        <w:tabs>
          <w:tab w:val="left" w:pos="2127"/>
          <w:tab w:val="left" w:pos="2268"/>
        </w:tabs>
      </w:pPr>
      <w:r w:rsidRPr="00CD47AA">
        <w:rPr>
          <w:rStyle w:val="Kop2Char"/>
        </w:rPr>
        <w:t>GEBOORTEDATUM:</w:t>
      </w:r>
      <w:r>
        <w:tab/>
        <w:t>7-8-1983</w:t>
      </w:r>
    </w:p>
    <w:p w14:paraId="56BBCC61" w14:textId="77777777" w:rsidR="005B4CA2" w:rsidRDefault="00143FF8">
      <w:pPr>
        <w:tabs>
          <w:tab w:val="left" w:pos="2127"/>
          <w:tab w:val="left" w:pos="2268"/>
        </w:tabs>
      </w:pPr>
      <w:r w:rsidRPr="009952E4">
        <w:rPr>
          <w:rStyle w:val="Kop2Char"/>
        </w:rPr>
        <w:t>NATIONALITEIT:</w:t>
      </w:r>
      <w:r w:rsidRPr="009952E4">
        <w:rPr>
          <w:b/>
        </w:rPr>
        <w:tab/>
      </w:r>
      <w:r w:rsidRPr="009952E4">
        <w:t>Nederlands</w:t>
      </w:r>
    </w:p>
    <w:p w14:paraId="5BB762AA" w14:textId="77777777" w:rsidR="005B4CA2" w:rsidRDefault="00143FF8">
      <w:pPr>
        <w:tabs>
          <w:tab w:val="left" w:pos="2127"/>
          <w:tab w:val="left" w:pos="2268"/>
        </w:tabs>
      </w:pPr>
      <w:r w:rsidRPr="009952E4">
        <w:rPr>
          <w:rStyle w:val="Kop2Char"/>
        </w:rPr>
        <w:t>TALEN:</w:t>
      </w:r>
      <w:r w:rsidRPr="009952E4">
        <w:rPr>
          <w:rStyle w:val="Kop2Char"/>
        </w:rPr>
        <w:tab/>
      </w:r>
      <w:r w:rsidRPr="009952E4">
        <w:t>Nederlands, Engels, Pools</w:t>
      </w:r>
    </w:p>
    <w:p w14:paraId="09FCD803" w14:textId="77777777" w:rsidR="005B4CA2" w:rsidRDefault="00143FF8">
      <w:pPr>
        <w:tabs>
          <w:tab w:val="left" w:pos="2127"/>
          <w:tab w:val="left" w:pos="2268"/>
        </w:tabs>
      </w:pPr>
      <w:r w:rsidRPr="009952E4">
        <w:rPr>
          <w:rStyle w:val="Kop2Char"/>
        </w:rPr>
        <w:t>ERVARING SINDS:</w:t>
      </w:r>
      <w:r w:rsidRPr="009952E4">
        <w:tab/>
        <w:t>2008</w:t>
      </w:r>
    </w:p>
    <w:p w14:paraId="672A6659" w14:textId="77777777" w:rsidR="005B4CA2" w:rsidRDefault="005B4CA2">
      <w:pPr>
        <w:tabs>
          <w:tab w:val="left" w:pos="2835"/>
        </w:tabs>
      </w:pPr>
    </w:p>
    <w:p w14:paraId="6B249F65" w14:textId="77777777" w:rsidR="005B4CA2" w:rsidRDefault="00143FF8">
      <w:pPr>
        <w:pStyle w:val="Kop1"/>
        <w:tabs>
          <w:tab w:val="left" w:pos="2835"/>
        </w:tabs>
      </w:pPr>
      <w:r w:rsidRPr="000A52E1">
        <w:t>Specialisme</w:t>
      </w:r>
    </w:p>
    <w:p w14:paraId="3FBD3C1E" w14:textId="77777777" w:rsidR="005B4CA2" w:rsidRPr="003A62E8" w:rsidRDefault="00143FF8">
      <w:pPr>
        <w:numPr>
          <w:ilvl w:val="0"/>
          <w:numId w:val="18"/>
        </w:numPr>
        <w:ind w:left="375" w:right="375"/>
        <w:rPr>
          <w:lang w:val="en-US"/>
          <w:rPrChange w:id="2" w:author="Linda Muller-Kessels" w:date="2021-04-30T09:19:00Z">
            <w:rPr/>
          </w:rPrChange>
        </w:rPr>
      </w:pPr>
      <w:r w:rsidRPr="003A62E8">
        <w:rPr>
          <w:lang w:val="en-US"/>
          <w:rPrChange w:id="3" w:author="Linda Muller-Kessels" w:date="2021-04-30T09:19:00Z">
            <w:rPr/>
          </w:rPrChange>
        </w:rPr>
        <w:t>Agile/SCRUM Framework - DevOps Way of Working</w:t>
      </w:r>
    </w:p>
    <w:p w14:paraId="2B106011" w14:textId="77777777" w:rsidR="005B4CA2" w:rsidRDefault="00143FF8">
      <w:pPr>
        <w:numPr>
          <w:ilvl w:val="0"/>
          <w:numId w:val="18"/>
        </w:numPr>
        <w:ind w:left="375" w:right="375"/>
      </w:pPr>
      <w:r>
        <w:t>Business Driven Test Management</w:t>
      </w:r>
    </w:p>
    <w:p w14:paraId="6FFCA85D" w14:textId="77777777" w:rsidR="005B4CA2" w:rsidRPr="003A62E8" w:rsidRDefault="00143FF8">
      <w:pPr>
        <w:numPr>
          <w:ilvl w:val="0"/>
          <w:numId w:val="18"/>
        </w:numPr>
        <w:ind w:left="375" w:right="375"/>
        <w:rPr>
          <w:lang w:val="en-US"/>
          <w:rPrChange w:id="4" w:author="Linda Muller-Kessels" w:date="2021-04-30T09:19:00Z">
            <w:rPr/>
          </w:rPrChange>
        </w:rPr>
      </w:pPr>
      <w:r w:rsidRPr="003A62E8">
        <w:rPr>
          <w:lang w:val="en-US"/>
          <w:rPrChange w:id="5" w:author="Linda Muller-Kessels" w:date="2021-04-30T09:19:00Z">
            <w:rPr/>
          </w:rPrChange>
        </w:rPr>
        <w:t xml:space="preserve">Business </w:t>
      </w:r>
      <w:proofErr w:type="spellStart"/>
      <w:r w:rsidRPr="003A62E8">
        <w:rPr>
          <w:lang w:val="en-US"/>
          <w:rPrChange w:id="6" w:author="Linda Muller-Kessels" w:date="2021-04-30T09:19:00Z">
            <w:rPr/>
          </w:rPrChange>
        </w:rPr>
        <w:t>Proces</w:t>
      </w:r>
      <w:proofErr w:type="spellEnd"/>
      <w:r w:rsidRPr="003A62E8">
        <w:rPr>
          <w:lang w:val="en-US"/>
          <w:rPrChange w:id="7" w:author="Linda Muller-Kessels" w:date="2021-04-30T09:19:00Z">
            <w:rPr/>
          </w:rPrChange>
        </w:rPr>
        <w:t xml:space="preserve"> Improvement / Business </w:t>
      </w:r>
      <w:proofErr w:type="spellStart"/>
      <w:r w:rsidRPr="003A62E8">
        <w:rPr>
          <w:lang w:val="en-US"/>
          <w:rPrChange w:id="8" w:author="Linda Muller-Kessels" w:date="2021-04-30T09:19:00Z">
            <w:rPr/>
          </w:rPrChange>
        </w:rPr>
        <w:t>Proces</w:t>
      </w:r>
      <w:proofErr w:type="spellEnd"/>
      <w:r w:rsidRPr="003A62E8">
        <w:rPr>
          <w:lang w:val="en-US"/>
          <w:rPrChange w:id="9" w:author="Linda Muller-Kessels" w:date="2021-04-30T09:19:00Z">
            <w:rPr/>
          </w:rPrChange>
        </w:rPr>
        <w:t xml:space="preserve"> Analysis</w:t>
      </w:r>
    </w:p>
    <w:p w14:paraId="64D9055C" w14:textId="77777777" w:rsidR="005B4CA2" w:rsidRPr="003A62E8" w:rsidRDefault="00143FF8">
      <w:pPr>
        <w:numPr>
          <w:ilvl w:val="0"/>
          <w:numId w:val="18"/>
        </w:numPr>
        <w:ind w:left="375" w:right="375"/>
        <w:rPr>
          <w:lang w:val="en-US"/>
          <w:rPrChange w:id="10" w:author="Linda Muller-Kessels" w:date="2021-04-30T09:19:00Z">
            <w:rPr/>
          </w:rPrChange>
        </w:rPr>
      </w:pPr>
      <w:r w:rsidRPr="003A62E8">
        <w:rPr>
          <w:lang w:val="en-US"/>
          <w:rPrChange w:id="11" w:author="Linda Muller-Kessels" w:date="2021-04-30T09:19:00Z">
            <w:rPr/>
          </w:rPrChange>
        </w:rPr>
        <w:t xml:space="preserve">Test Coordination, Test Management, Test </w:t>
      </w:r>
      <w:proofErr w:type="spellStart"/>
      <w:r w:rsidRPr="003A62E8">
        <w:rPr>
          <w:lang w:val="en-US"/>
          <w:rPrChange w:id="12" w:author="Linda Muller-Kessels" w:date="2021-04-30T09:19:00Z">
            <w:rPr/>
          </w:rPrChange>
        </w:rPr>
        <w:t>Proces</w:t>
      </w:r>
      <w:proofErr w:type="spellEnd"/>
      <w:r w:rsidRPr="003A62E8">
        <w:rPr>
          <w:lang w:val="en-US"/>
          <w:rPrChange w:id="13" w:author="Linda Muller-Kessels" w:date="2021-04-30T09:19:00Z">
            <w:rPr/>
          </w:rPrChange>
        </w:rPr>
        <w:t xml:space="preserve"> Improvement</w:t>
      </w:r>
    </w:p>
    <w:p w14:paraId="46CE6FB0" w14:textId="77777777" w:rsidR="005B4CA2" w:rsidRDefault="00143FF8">
      <w:pPr>
        <w:numPr>
          <w:ilvl w:val="0"/>
          <w:numId w:val="18"/>
        </w:numPr>
        <w:ind w:left="375" w:right="375"/>
      </w:pPr>
      <w:r>
        <w:t>Service Level Management</w:t>
      </w:r>
    </w:p>
    <w:p w14:paraId="65DC6EC3" w14:textId="77777777" w:rsidR="005B4CA2" w:rsidRDefault="00143FF8">
      <w:pPr>
        <w:numPr>
          <w:ilvl w:val="0"/>
          <w:numId w:val="18"/>
        </w:numPr>
        <w:ind w:left="375" w:right="375"/>
      </w:pPr>
      <w:r>
        <w:t>Projectmanagement, Technisch Projectmanagement</w:t>
      </w:r>
    </w:p>
    <w:p w14:paraId="4CD8949F" w14:textId="77777777" w:rsidR="005B4CA2" w:rsidRDefault="00143FF8">
      <w:pPr>
        <w:numPr>
          <w:ilvl w:val="0"/>
          <w:numId w:val="18"/>
        </w:numPr>
        <w:ind w:left="375" w:right="375"/>
      </w:pPr>
      <w:r>
        <w:t xml:space="preserve">Teamleiding, Coaching, </w:t>
      </w:r>
      <w:proofErr w:type="spellStart"/>
      <w:r>
        <w:t>Motivation</w:t>
      </w:r>
      <w:proofErr w:type="spellEnd"/>
    </w:p>
    <w:p w14:paraId="1D5B8F36" w14:textId="1A9912EB" w:rsidR="005B4CA2" w:rsidRDefault="00143FF8">
      <w:pPr>
        <w:numPr>
          <w:ilvl w:val="0"/>
          <w:numId w:val="18"/>
        </w:numPr>
        <w:ind w:left="375" w:right="375"/>
      </w:pPr>
      <w:r>
        <w:t xml:space="preserve">Information </w:t>
      </w:r>
      <w:proofErr w:type="spellStart"/>
      <w:r>
        <w:t>Process</w:t>
      </w:r>
      <w:proofErr w:type="spellEnd"/>
      <w:r>
        <w:t xml:space="preserve"> Design</w:t>
      </w:r>
      <w:r w:rsidR="694F3DFD">
        <w:t xml:space="preserve"> </w:t>
      </w:r>
      <w:r>
        <w:t>/</w:t>
      </w:r>
      <w:r w:rsidR="694F3DFD">
        <w:t xml:space="preserve"> </w:t>
      </w:r>
      <w:proofErr w:type="spellStart"/>
      <w:r>
        <w:t>Redesign</w:t>
      </w:r>
      <w:proofErr w:type="spellEnd"/>
    </w:p>
    <w:p w14:paraId="2CA90E23" w14:textId="77777777" w:rsidR="005B4CA2" w:rsidRPr="003A62E8" w:rsidRDefault="00143FF8">
      <w:pPr>
        <w:numPr>
          <w:ilvl w:val="0"/>
          <w:numId w:val="18"/>
        </w:numPr>
        <w:ind w:left="375" w:right="375"/>
        <w:rPr>
          <w:lang w:val="en-US"/>
          <w:rPrChange w:id="14" w:author="Linda Muller-Kessels" w:date="2021-04-30T09:19:00Z">
            <w:rPr/>
          </w:rPrChange>
        </w:rPr>
      </w:pPr>
      <w:r w:rsidRPr="003A62E8">
        <w:rPr>
          <w:lang w:val="en-US"/>
          <w:rPrChange w:id="15" w:author="Linda Muller-Kessels" w:date="2021-04-30T09:19:00Z">
            <w:rPr/>
          </w:rPrChange>
        </w:rPr>
        <w:t xml:space="preserve">Project Management Organization (PMO) / </w:t>
      </w:r>
      <w:proofErr w:type="spellStart"/>
      <w:r w:rsidRPr="003A62E8">
        <w:rPr>
          <w:lang w:val="en-US"/>
          <w:rPrChange w:id="16" w:author="Linda Muller-Kessels" w:date="2021-04-30T09:19:00Z">
            <w:rPr/>
          </w:rPrChange>
        </w:rPr>
        <w:t>Projectplanning</w:t>
      </w:r>
      <w:proofErr w:type="spellEnd"/>
      <w:r w:rsidRPr="003A62E8">
        <w:rPr>
          <w:lang w:val="en-US"/>
          <w:rPrChange w:id="17" w:author="Linda Muller-Kessels" w:date="2021-04-30T09:19:00Z">
            <w:rPr/>
          </w:rPrChange>
        </w:rPr>
        <w:t xml:space="preserve"> and support</w:t>
      </w:r>
    </w:p>
    <w:p w14:paraId="59104E57" w14:textId="77777777" w:rsidR="005B4CA2" w:rsidRDefault="00143FF8">
      <w:pPr>
        <w:numPr>
          <w:ilvl w:val="0"/>
          <w:numId w:val="18"/>
        </w:numPr>
        <w:ind w:left="375" w:right="375"/>
      </w:pPr>
      <w:r>
        <w:t>TMap – TMap Next</w:t>
      </w:r>
    </w:p>
    <w:p w14:paraId="555F5C74" w14:textId="77777777" w:rsidR="005B4CA2" w:rsidRDefault="00143FF8">
      <w:pPr>
        <w:numPr>
          <w:ilvl w:val="0"/>
          <w:numId w:val="18"/>
        </w:numPr>
        <w:ind w:left="375" w:right="375"/>
      </w:pPr>
      <w:r>
        <w:t>Business Intelligence (Reporting)</w:t>
      </w:r>
    </w:p>
    <w:p w14:paraId="2D89AA0F" w14:textId="77777777" w:rsidR="005B4CA2" w:rsidRPr="003A62E8" w:rsidRDefault="00143FF8">
      <w:pPr>
        <w:numPr>
          <w:ilvl w:val="0"/>
          <w:numId w:val="18"/>
        </w:numPr>
        <w:ind w:left="375" w:right="375"/>
        <w:rPr>
          <w:lang w:val="en-US"/>
          <w:rPrChange w:id="18" w:author="Linda Muller-Kessels" w:date="2021-04-30T09:19:00Z">
            <w:rPr/>
          </w:rPrChange>
        </w:rPr>
      </w:pPr>
      <w:r w:rsidRPr="003A62E8">
        <w:rPr>
          <w:lang w:val="en-US"/>
          <w:rPrChange w:id="19" w:author="Linda Muller-Kessels" w:date="2021-04-30T09:19:00Z">
            <w:rPr/>
          </w:rPrChange>
        </w:rPr>
        <w:t>Client Output Management / OCE Document Designer</w:t>
      </w:r>
    </w:p>
    <w:p w14:paraId="7A1781A0" w14:textId="77777777" w:rsidR="005B4CA2" w:rsidRDefault="00143FF8">
      <w:pPr>
        <w:numPr>
          <w:ilvl w:val="0"/>
          <w:numId w:val="18"/>
        </w:numPr>
        <w:ind w:left="375" w:right="375"/>
      </w:pPr>
      <w:r>
        <w:t>Ondernemingsraden</w:t>
      </w:r>
    </w:p>
    <w:p w14:paraId="0D6B53C2" w14:textId="77777777" w:rsidR="005B4CA2" w:rsidRDefault="00143FF8">
      <w:pPr>
        <w:numPr>
          <w:ilvl w:val="0"/>
          <w:numId w:val="18"/>
        </w:numPr>
        <w:ind w:left="375" w:right="375"/>
      </w:pPr>
      <w:proofErr w:type="spellStart"/>
      <w:r>
        <w:t>Governance</w:t>
      </w:r>
      <w:proofErr w:type="spellEnd"/>
      <w:r>
        <w:t xml:space="preserve"> Auditing</w:t>
      </w:r>
    </w:p>
    <w:p w14:paraId="181D7AA5" w14:textId="77777777" w:rsidR="005B4CA2" w:rsidRPr="003A62E8" w:rsidRDefault="00143FF8">
      <w:pPr>
        <w:numPr>
          <w:ilvl w:val="0"/>
          <w:numId w:val="18"/>
        </w:numPr>
        <w:ind w:left="375" w:right="375"/>
        <w:rPr>
          <w:lang w:val="en-US"/>
          <w:rPrChange w:id="20" w:author="Linda Muller-Kessels" w:date="2021-04-30T09:19:00Z">
            <w:rPr/>
          </w:rPrChange>
        </w:rPr>
      </w:pPr>
      <w:r w:rsidRPr="003A62E8">
        <w:rPr>
          <w:lang w:val="en-US"/>
          <w:rPrChange w:id="21" w:author="Linda Muller-Kessels" w:date="2021-04-30T09:19:00Z">
            <w:rPr/>
          </w:rPrChange>
        </w:rPr>
        <w:t>Incident Management / Change Management / Problem Management</w:t>
      </w:r>
    </w:p>
    <w:p w14:paraId="59F62167" w14:textId="77777777" w:rsidR="005B4CA2" w:rsidRDefault="00143FF8">
      <w:pPr>
        <w:numPr>
          <w:ilvl w:val="0"/>
          <w:numId w:val="18"/>
        </w:numPr>
        <w:ind w:left="375" w:right="375"/>
      </w:pPr>
      <w:r>
        <w:t xml:space="preserve">Service Level Management / </w:t>
      </w:r>
      <w:proofErr w:type="spellStart"/>
      <w:r>
        <w:t>Governance</w:t>
      </w:r>
      <w:proofErr w:type="spellEnd"/>
      <w:r>
        <w:t xml:space="preserve"> Auditing </w:t>
      </w:r>
    </w:p>
    <w:p w14:paraId="1CA276E6" w14:textId="77777777" w:rsidR="005B4CA2" w:rsidRPr="003A62E8" w:rsidRDefault="00143FF8">
      <w:pPr>
        <w:numPr>
          <w:ilvl w:val="0"/>
          <w:numId w:val="18"/>
        </w:numPr>
        <w:ind w:left="375" w:right="375"/>
        <w:rPr>
          <w:lang w:val="en-US"/>
          <w:rPrChange w:id="22" w:author="Linda Muller-Kessels" w:date="2021-04-30T09:19:00Z">
            <w:rPr/>
          </w:rPrChange>
        </w:rPr>
      </w:pPr>
      <w:r w:rsidRPr="003A62E8">
        <w:rPr>
          <w:lang w:val="en-US"/>
          <w:rPrChange w:id="23" w:author="Linda Muller-Kessels" w:date="2021-04-30T09:19:00Z">
            <w:rPr/>
          </w:rPrChange>
        </w:rPr>
        <w:t xml:space="preserve">IT Integration, Shifting left, RUN </w:t>
      </w:r>
      <w:proofErr w:type="spellStart"/>
      <w:r w:rsidRPr="003A62E8">
        <w:rPr>
          <w:lang w:val="en-US"/>
          <w:rPrChange w:id="24" w:author="Linda Muller-Kessels" w:date="2021-04-30T09:19:00Z">
            <w:rPr/>
          </w:rPrChange>
        </w:rPr>
        <w:t>Organisational</w:t>
      </w:r>
      <w:proofErr w:type="spellEnd"/>
      <w:r w:rsidRPr="003A62E8">
        <w:rPr>
          <w:lang w:val="en-US"/>
          <w:rPrChange w:id="25" w:author="Linda Muller-Kessels" w:date="2021-04-30T09:19:00Z">
            <w:rPr/>
          </w:rPrChange>
        </w:rPr>
        <w:t xml:space="preserve"> structures</w:t>
      </w:r>
    </w:p>
    <w:p w14:paraId="25D1FB83" w14:textId="77777777" w:rsidR="005B4CA2" w:rsidRDefault="00143FF8">
      <w:pPr>
        <w:numPr>
          <w:ilvl w:val="0"/>
          <w:numId w:val="18"/>
        </w:numPr>
        <w:ind w:left="375" w:right="375"/>
      </w:pPr>
      <w:r>
        <w:t>Release Management</w:t>
      </w:r>
    </w:p>
    <w:p w14:paraId="0C7165ED" w14:textId="77777777" w:rsidR="005B4CA2" w:rsidRPr="003A62E8" w:rsidRDefault="00143FF8">
      <w:pPr>
        <w:numPr>
          <w:ilvl w:val="0"/>
          <w:numId w:val="18"/>
        </w:numPr>
        <w:ind w:left="375" w:right="375"/>
        <w:rPr>
          <w:lang w:val="en-US"/>
          <w:rPrChange w:id="26" w:author="Linda Muller-Kessels" w:date="2021-04-30T09:19:00Z">
            <w:rPr/>
          </w:rPrChange>
        </w:rPr>
      </w:pPr>
      <w:r w:rsidRPr="003A62E8">
        <w:rPr>
          <w:lang w:val="en-US"/>
          <w:rPrChange w:id="27" w:author="Linda Muller-Kessels" w:date="2021-04-30T09:19:00Z">
            <w:rPr/>
          </w:rPrChange>
        </w:rPr>
        <w:t>CI/CD - Continuous Integration / Continuous Deployment</w:t>
      </w:r>
    </w:p>
    <w:p w14:paraId="5470E2C6" w14:textId="77777777" w:rsidR="005B4CA2" w:rsidRDefault="00143FF8">
      <w:pPr>
        <w:numPr>
          <w:ilvl w:val="0"/>
          <w:numId w:val="18"/>
        </w:numPr>
        <w:spacing w:afterAutospacing="1"/>
        <w:ind w:left="375" w:right="375"/>
      </w:pPr>
      <w:r>
        <w:t>Migraties, Transformaties, Upgrades</w:t>
      </w:r>
    </w:p>
    <w:p w14:paraId="675EB11C" w14:textId="77777777" w:rsidR="005B4CA2" w:rsidRDefault="00143FF8">
      <w:pPr>
        <w:pStyle w:val="Kop1"/>
        <w:tabs>
          <w:tab w:val="left" w:pos="2835"/>
        </w:tabs>
      </w:pPr>
      <w:r w:rsidRPr="000A52E1">
        <w:t>Samenvatting</w:t>
      </w:r>
    </w:p>
    <w:p w14:paraId="7F776DEF" w14:textId="52B47CAF" w:rsidR="005B4CA2" w:rsidRDefault="00143FF8">
      <w:r>
        <w:t xml:space="preserve">Tijdens en na zijn afgeronde studie Bedrijfskundige Informatica aan de Hogeschool van Amsterdam heeft </w:t>
      </w:r>
      <w:del w:id="28" w:author="Linda Muller-Kessels" w:date="2021-04-30T09:19:00Z">
        <w:r w:rsidR="4789F4BE" w:rsidDel="003A62E8">
          <w:delText>Marek</w:delText>
        </w:r>
      </w:del>
      <w:ins w:id="29" w:author="Linda Muller-Kessels" w:date="2021-04-30T09:19:00Z">
        <w:r w:rsidR="003A62E8">
          <w:t>X</w:t>
        </w:r>
      </w:ins>
      <w:r>
        <w:t xml:space="preserve"> ruime ervaring opgedaan als Business &amp; IT Integrator, Teamlead, Projectmanager en Testmanager. Hierbij was hij o.a. verantwoordelijk voor het optimaliseren van business processen en informatiestromen en waarborging van </w:t>
      </w:r>
      <w:proofErr w:type="spellStart"/>
      <w:r>
        <w:t>deployment</w:t>
      </w:r>
      <w:proofErr w:type="spellEnd"/>
      <w:r>
        <w:t xml:space="preserve">- en kwaliteitsprocessen binnen publieke, financiële en industriële IT-projecten. Hiernaast was hij verantwoordelijk voor softwareconversietrajecten en heeft hij implementatietrajecten vormgegeven en geleid. Business ondersteunend t.b.v. doorlopende kwaliteitsverbetering en vormgeving, uitvoering en leiding aan Business en IT vraagstukken bij oplevering van releases, implementaties en migraties van portfoliomanagement- en private banking suites, betalingsverkeersystemen, </w:t>
      </w:r>
      <w:proofErr w:type="spellStart"/>
      <w:r>
        <w:t>webbanking</w:t>
      </w:r>
      <w:proofErr w:type="spellEnd"/>
      <w:r>
        <w:t xml:space="preserve"> front-</w:t>
      </w:r>
      <w:proofErr w:type="spellStart"/>
      <w:r>
        <w:t>ends</w:t>
      </w:r>
      <w:proofErr w:type="spellEnd"/>
      <w:r>
        <w:t xml:space="preserve">, softwarepakketten en serverclusters. </w:t>
      </w:r>
    </w:p>
    <w:p w14:paraId="0A37501D" w14:textId="77777777" w:rsidR="005B4CA2" w:rsidRDefault="005B4CA2"/>
    <w:p w14:paraId="5447202F" w14:textId="7120173E" w:rsidR="005B4CA2" w:rsidRDefault="4789F4BE">
      <w:del w:id="30" w:author="Linda Muller-Kessels" w:date="2021-04-30T09:19:00Z">
        <w:r w:rsidDel="003A62E8">
          <w:delText>Marek</w:delText>
        </w:r>
      </w:del>
      <w:ins w:id="31" w:author="Linda Muller-Kessels" w:date="2021-04-30T09:19:00Z">
        <w:r w:rsidR="003A62E8">
          <w:t>X</w:t>
        </w:r>
      </w:ins>
      <w:r w:rsidR="00143FF8">
        <w:t xml:space="preserve"> heeft ervaring met het managen en integreren van volledige test- en releaseorganisaties, het opzetten en </w:t>
      </w:r>
      <w:proofErr w:type="spellStart"/>
      <w:r w:rsidR="00143FF8">
        <w:t>embedden</w:t>
      </w:r>
      <w:proofErr w:type="spellEnd"/>
      <w:r w:rsidR="00143FF8">
        <w:t xml:space="preserve"> van release- en teststraten en het inregelen van de daarvoor benodigde (beheer- en test)processen en besluitvorming/</w:t>
      </w:r>
      <w:proofErr w:type="spellStart"/>
      <w:r w:rsidR="00143FF8">
        <w:t>governancestructuur</w:t>
      </w:r>
      <w:proofErr w:type="spellEnd"/>
      <w:r w:rsidR="00143FF8">
        <w:t xml:space="preserve">. Hij heeft een drive voor organiseren, motiveren en teamleden coachen.  Hij kan business doeleinden vertalen in werkbare oplossingen en heeft bewezen bruggen te kunnen bouwen tussen business en IT. </w:t>
      </w:r>
    </w:p>
    <w:p w14:paraId="5DAB6C7B" w14:textId="77777777" w:rsidR="005B4CA2" w:rsidRDefault="005B4CA2"/>
    <w:p w14:paraId="68C60D3D" w14:textId="193B6284" w:rsidR="005B4CA2" w:rsidRDefault="4789F4BE">
      <w:del w:id="32" w:author="Linda Muller-Kessels" w:date="2021-04-30T09:19:00Z">
        <w:r w:rsidDel="003A62E8">
          <w:delText>Marek</w:delText>
        </w:r>
      </w:del>
      <w:ins w:id="33" w:author="Linda Muller-Kessels" w:date="2021-04-30T09:19:00Z">
        <w:r w:rsidR="003A62E8">
          <w:t>X</w:t>
        </w:r>
      </w:ins>
      <w:r w:rsidR="00143FF8">
        <w:t xml:space="preserve"> is een betrokken teamlead en coach voor onshore en offshore teams t.a.v. dag-tot-dag werkzaamheden en escalaties. </w:t>
      </w:r>
      <w:del w:id="34" w:author="Linda Muller-Kessels" w:date="2021-04-30T09:19:00Z">
        <w:r w:rsidDel="003A62E8">
          <w:delText>Marek</w:delText>
        </w:r>
      </w:del>
      <w:ins w:id="35" w:author="Linda Muller-Kessels" w:date="2021-04-30T09:19:00Z">
        <w:r w:rsidR="003A62E8">
          <w:t>X</w:t>
        </w:r>
      </w:ins>
      <w:r w:rsidR="00143FF8">
        <w:t xml:space="preserve"> heeft ervaring met het aansturen van meerdere (</w:t>
      </w:r>
      <w:r w:rsidR="02E10BA6">
        <w:t>S</w:t>
      </w:r>
      <w:r w:rsidR="00143FF8">
        <w:t xml:space="preserve">crum-)teams, IT-expertteams en het rapporteren en bijsturen van en naar deze teams, de Leads en het MT. Op team- &amp; strategisch niveau aanjagen van cohesie van beleid en </w:t>
      </w:r>
      <w:proofErr w:type="spellStart"/>
      <w:r w:rsidR="00143FF8">
        <w:t>langetermijn</w:t>
      </w:r>
      <w:proofErr w:type="spellEnd"/>
      <w:r w:rsidR="00143FF8">
        <w:t xml:space="preserve"> visie </w:t>
      </w:r>
      <w:proofErr w:type="spellStart"/>
      <w:r w:rsidR="00143FF8">
        <w:t>v.s.</w:t>
      </w:r>
      <w:proofErr w:type="spellEnd"/>
      <w:r w:rsidR="00143FF8">
        <w:t xml:space="preserve"> korte termijn doelstellingen. </w:t>
      </w:r>
      <w:del w:id="36" w:author="Linda Muller-Kessels" w:date="2021-04-30T09:19:00Z">
        <w:r w:rsidDel="003A62E8">
          <w:delText>Marek</w:delText>
        </w:r>
      </w:del>
      <w:ins w:id="37" w:author="Linda Muller-Kessels" w:date="2021-04-30T09:19:00Z">
        <w:r w:rsidR="003A62E8">
          <w:t>X</w:t>
        </w:r>
      </w:ins>
      <w:r w:rsidR="00143FF8">
        <w:t xml:space="preserve"> draagt verantwoordelijkheid voor aanname- en ontslagbeleid en is actief leidend in profielkeuzes, sollicitatieprocedures en -gesprekken.</w:t>
      </w:r>
    </w:p>
    <w:p w14:paraId="02EB378F" w14:textId="77777777" w:rsidR="005B4CA2" w:rsidRDefault="005B4CA2"/>
    <w:p w14:paraId="5D5BB213" w14:textId="5A27F88E" w:rsidR="005B4CA2" w:rsidRDefault="4789F4BE">
      <w:del w:id="38" w:author="Linda Muller-Kessels" w:date="2021-04-30T09:19:00Z">
        <w:r w:rsidDel="003A62E8">
          <w:delText>Marek</w:delText>
        </w:r>
      </w:del>
      <w:ins w:id="39" w:author="Linda Muller-Kessels" w:date="2021-04-30T09:19:00Z">
        <w:r w:rsidR="003A62E8">
          <w:t>X</w:t>
        </w:r>
      </w:ins>
      <w:r w:rsidR="00143FF8">
        <w:t xml:space="preserve"> weet zich goed te bewegen in politiek gevoelige situaties en in voor klanten impactvolle tijden zoals ten tijde van migraties, overnames en synergietrajecten. </w:t>
      </w:r>
      <w:del w:id="40" w:author="Linda Muller-Kessels" w:date="2021-04-30T09:19:00Z">
        <w:r w:rsidDel="003A62E8">
          <w:delText>Marek</w:delText>
        </w:r>
      </w:del>
      <w:ins w:id="41" w:author="Linda Muller-Kessels" w:date="2021-04-30T09:19:00Z">
        <w:r w:rsidR="003A62E8">
          <w:t>X</w:t>
        </w:r>
      </w:ins>
      <w:r w:rsidR="00143FF8">
        <w:t xml:space="preserve"> heeft ruime ervaring met stakeholdermanagement en </w:t>
      </w:r>
      <w:proofErr w:type="spellStart"/>
      <w:r w:rsidR="00143FF8">
        <w:t>vendor</w:t>
      </w:r>
      <w:proofErr w:type="spellEnd"/>
      <w:r w:rsidR="00143FF8">
        <w:t xml:space="preserve">-customer verhoudingen. Ervaring met het analyseren van organisatieproblematiek, het implementeren van IT-strategieën en kwaliteits- en testbeleid en beheersingsmaatregelen. Kan dit tevens duidelijk voorleggen aan alle niveaus, mede op C-niveau. </w:t>
      </w:r>
      <w:del w:id="42" w:author="Linda Muller-Kessels" w:date="2021-04-30T09:19:00Z">
        <w:r w:rsidDel="003A62E8">
          <w:delText>Marek</w:delText>
        </w:r>
      </w:del>
      <w:ins w:id="43" w:author="Linda Muller-Kessels" w:date="2021-04-30T09:19:00Z">
        <w:r w:rsidR="003A62E8">
          <w:t>X</w:t>
        </w:r>
      </w:ins>
      <w:r w:rsidR="00143FF8">
        <w:t xml:space="preserve"> heeft ruime ervaring met het ontwikkelen en uitdragen van beleid welke op breed gedragen steun over meerdere divisies en domeinen dient te rekenen. </w:t>
      </w:r>
      <w:del w:id="44" w:author="Linda Muller-Kessels" w:date="2021-04-30T09:19:00Z">
        <w:r w:rsidDel="003A62E8">
          <w:delText>Marek</w:delText>
        </w:r>
      </w:del>
      <w:ins w:id="45" w:author="Linda Muller-Kessels" w:date="2021-04-30T09:19:00Z">
        <w:r w:rsidR="003A62E8">
          <w:t>X</w:t>
        </w:r>
      </w:ins>
      <w:r w:rsidR="00143FF8">
        <w:t xml:space="preserve"> kan beleid, communicatie en processen stroomlijnen met focus op wegnemen van cultuurverschillen en het overtuigen van lokaal MT t.a.v. standaardisatie i.c.m. innovatie. </w:t>
      </w:r>
      <w:del w:id="46" w:author="Linda Muller-Kessels" w:date="2021-04-30T09:19:00Z">
        <w:r w:rsidDel="003A62E8">
          <w:delText>Marek</w:delText>
        </w:r>
      </w:del>
      <w:ins w:id="47" w:author="Linda Muller-Kessels" w:date="2021-04-30T09:19:00Z">
        <w:r w:rsidR="003A62E8">
          <w:t>X</w:t>
        </w:r>
      </w:ins>
      <w:r w:rsidR="00143FF8">
        <w:t xml:space="preserve"> heeft ruime ervaring met offshore stakeholdermanagement in bijv.; India, Duitsland en Frankrijk; op IT-, senior business- en MT-niveau.</w:t>
      </w:r>
    </w:p>
    <w:p w14:paraId="6A05A809" w14:textId="77777777" w:rsidR="005B4CA2" w:rsidRDefault="005B4CA2"/>
    <w:p w14:paraId="0BF057CB" w14:textId="4A773B99" w:rsidR="005B4CA2" w:rsidRPr="003A62E8" w:rsidRDefault="00143FF8">
      <w:pPr>
        <w:rPr>
          <w:lang w:val="en-US"/>
          <w:rPrChange w:id="48" w:author="Linda Muller-Kessels" w:date="2021-04-30T09:19:00Z">
            <w:rPr/>
          </w:rPrChange>
        </w:rPr>
      </w:pPr>
      <w:r>
        <w:t xml:space="preserve">In de </w:t>
      </w:r>
      <w:proofErr w:type="spellStart"/>
      <w:r>
        <w:t>finance</w:t>
      </w:r>
      <w:proofErr w:type="spellEnd"/>
      <w:r>
        <w:t xml:space="preserve"> en public sector heeft </w:t>
      </w:r>
      <w:del w:id="49" w:author="Linda Muller-Kessels" w:date="2021-04-30T09:19:00Z">
        <w:r w:rsidDel="003A62E8">
          <w:delText>Marek Lof</w:delText>
        </w:r>
      </w:del>
      <w:ins w:id="50" w:author="Linda Muller-Kessels" w:date="2021-04-30T09:19:00Z">
        <w:r w:rsidR="003A62E8">
          <w:t>X</w:t>
        </w:r>
      </w:ins>
      <w:r>
        <w:t xml:space="preserve"> o.a. diensten geleverd aan bijvoorbeeld ABN AMRO IT International, </w:t>
      </w:r>
      <w:proofErr w:type="spellStart"/>
      <w:r>
        <w:t>Banque</w:t>
      </w:r>
      <w:proofErr w:type="spellEnd"/>
      <w:r>
        <w:t xml:space="preserve"> </w:t>
      </w:r>
      <w:proofErr w:type="spellStart"/>
      <w:r>
        <w:t>Neuflize</w:t>
      </w:r>
      <w:proofErr w:type="spellEnd"/>
      <w:r>
        <w:t xml:space="preserve"> OBC Paris en de overheidsbanken Bank Nederlandse Gemeenten en de Nederlandse </w:t>
      </w:r>
      <w:proofErr w:type="spellStart"/>
      <w:r>
        <w:t>Waterschapsbank</w:t>
      </w:r>
      <w:proofErr w:type="spellEnd"/>
      <w:r>
        <w:t xml:space="preserve"> en financiële instellingen als Robeco, SNS Reaal, </w:t>
      </w:r>
      <w:proofErr w:type="spellStart"/>
      <w:r>
        <w:t>Loyalis</w:t>
      </w:r>
      <w:proofErr w:type="spellEnd"/>
      <w:r>
        <w:t xml:space="preserve"> en De Goudse Verzekeringen. In de manufacturing/industriële sector heeft </w:t>
      </w:r>
      <w:del w:id="51" w:author="Linda Muller-Kessels" w:date="2021-04-30T09:19:00Z">
        <w:r w:rsidR="4789F4BE" w:rsidDel="003A62E8">
          <w:delText>Marek</w:delText>
        </w:r>
      </w:del>
      <w:ins w:id="52" w:author="Linda Muller-Kessels" w:date="2021-04-30T09:19:00Z">
        <w:r w:rsidR="003A62E8">
          <w:t>X</w:t>
        </w:r>
      </w:ins>
      <w:r>
        <w:t xml:space="preserve"> meerdere trajecten doorlopen bij </w:t>
      </w:r>
      <w:proofErr w:type="spellStart"/>
      <w:r>
        <w:t>Smurfit</w:t>
      </w:r>
      <w:proofErr w:type="spellEnd"/>
      <w:r>
        <w:t xml:space="preserve"> Kappa Parenco BV. Hij heeft ervaring in en met RUN-omgevingen, Legacy-omgevingen, CI/CD implementaties, Agile/Scrum-omgevingen en DevOps werkwijzen. </w:t>
      </w:r>
      <w:proofErr w:type="spellStart"/>
      <w:r w:rsidRPr="003A62E8">
        <w:rPr>
          <w:lang w:val="en-US"/>
          <w:rPrChange w:id="53" w:author="Linda Muller-Kessels" w:date="2021-04-30T09:19:00Z">
            <w:rPr/>
          </w:rPrChange>
        </w:rPr>
        <w:t>Tevens</w:t>
      </w:r>
      <w:proofErr w:type="spellEnd"/>
      <w:r w:rsidRPr="003A62E8">
        <w:rPr>
          <w:lang w:val="en-US"/>
          <w:rPrChange w:id="54" w:author="Linda Muller-Kessels" w:date="2021-04-30T09:19:00Z">
            <w:rPr/>
          </w:rPrChange>
        </w:rPr>
        <w:t xml:space="preserve"> </w:t>
      </w:r>
      <w:proofErr w:type="spellStart"/>
      <w:r w:rsidRPr="003A62E8">
        <w:rPr>
          <w:lang w:val="en-US"/>
          <w:rPrChange w:id="55" w:author="Linda Muller-Kessels" w:date="2021-04-30T09:19:00Z">
            <w:rPr/>
          </w:rPrChange>
        </w:rPr>
        <w:t>heeft</w:t>
      </w:r>
      <w:proofErr w:type="spellEnd"/>
      <w:r w:rsidRPr="003A62E8">
        <w:rPr>
          <w:lang w:val="en-US"/>
          <w:rPrChange w:id="56" w:author="Linda Muller-Kessels" w:date="2021-04-30T09:19:00Z">
            <w:rPr/>
          </w:rPrChange>
        </w:rPr>
        <w:t xml:space="preserve"> </w:t>
      </w:r>
      <w:proofErr w:type="spellStart"/>
      <w:r w:rsidRPr="003A62E8">
        <w:rPr>
          <w:lang w:val="en-US"/>
          <w:rPrChange w:id="57" w:author="Linda Muller-Kessels" w:date="2021-04-30T09:19:00Z">
            <w:rPr/>
          </w:rPrChange>
        </w:rPr>
        <w:t>hij</w:t>
      </w:r>
      <w:proofErr w:type="spellEnd"/>
      <w:r w:rsidRPr="003A62E8">
        <w:rPr>
          <w:lang w:val="en-US"/>
          <w:rPrChange w:id="58" w:author="Linda Muller-Kessels" w:date="2021-04-30T09:19:00Z">
            <w:rPr/>
          </w:rPrChange>
        </w:rPr>
        <w:t xml:space="preserve"> </w:t>
      </w:r>
      <w:proofErr w:type="spellStart"/>
      <w:r w:rsidRPr="003A62E8">
        <w:rPr>
          <w:lang w:val="en-US"/>
          <w:rPrChange w:id="59" w:author="Linda Muller-Kessels" w:date="2021-04-30T09:19:00Z">
            <w:rPr/>
          </w:rPrChange>
        </w:rPr>
        <w:t>solide</w:t>
      </w:r>
      <w:proofErr w:type="spellEnd"/>
      <w:r w:rsidRPr="003A62E8">
        <w:rPr>
          <w:lang w:val="en-US"/>
          <w:rPrChange w:id="60" w:author="Linda Muller-Kessels" w:date="2021-04-30T09:19:00Z">
            <w:rPr/>
          </w:rPrChange>
        </w:rPr>
        <w:t xml:space="preserve"> </w:t>
      </w:r>
      <w:proofErr w:type="spellStart"/>
      <w:r w:rsidRPr="003A62E8">
        <w:rPr>
          <w:lang w:val="en-US"/>
          <w:rPrChange w:id="61" w:author="Linda Muller-Kessels" w:date="2021-04-30T09:19:00Z">
            <w:rPr/>
          </w:rPrChange>
        </w:rPr>
        <w:t>ervaring</w:t>
      </w:r>
      <w:proofErr w:type="spellEnd"/>
      <w:r w:rsidRPr="003A62E8">
        <w:rPr>
          <w:lang w:val="en-US"/>
          <w:rPrChange w:id="62" w:author="Linda Muller-Kessels" w:date="2021-04-30T09:19:00Z">
            <w:rPr/>
          </w:rPrChange>
        </w:rPr>
        <w:t xml:space="preserve"> met IT Integration, IT Project Management, Business Consultancy, </w:t>
      </w:r>
      <w:proofErr w:type="spellStart"/>
      <w:r w:rsidRPr="003A62E8">
        <w:rPr>
          <w:lang w:val="en-US"/>
          <w:rPrChange w:id="63" w:author="Linda Muller-Kessels" w:date="2021-04-30T09:19:00Z">
            <w:rPr/>
          </w:rPrChange>
        </w:rPr>
        <w:t>Releasemanagement</w:t>
      </w:r>
      <w:proofErr w:type="spellEnd"/>
      <w:r w:rsidRPr="003A62E8">
        <w:rPr>
          <w:lang w:val="en-US"/>
          <w:rPrChange w:id="64" w:author="Linda Muller-Kessels" w:date="2021-04-30T09:19:00Z">
            <w:rPr/>
          </w:rPrChange>
        </w:rPr>
        <w:t xml:space="preserve">, Business Driven </w:t>
      </w:r>
      <w:proofErr w:type="spellStart"/>
      <w:r w:rsidRPr="003A62E8">
        <w:rPr>
          <w:lang w:val="en-US"/>
          <w:rPrChange w:id="65" w:author="Linda Muller-Kessels" w:date="2021-04-30T09:19:00Z">
            <w:rPr/>
          </w:rPrChange>
        </w:rPr>
        <w:t>Proces</w:t>
      </w:r>
      <w:proofErr w:type="spellEnd"/>
      <w:r w:rsidRPr="003A62E8">
        <w:rPr>
          <w:lang w:val="en-US"/>
          <w:rPrChange w:id="66" w:author="Linda Muller-Kessels" w:date="2021-04-30T09:19:00Z">
            <w:rPr/>
          </w:rPrChange>
        </w:rPr>
        <w:t xml:space="preserve"> Improvement, Test Management, </w:t>
      </w:r>
      <w:proofErr w:type="spellStart"/>
      <w:r w:rsidRPr="003A62E8">
        <w:rPr>
          <w:lang w:val="en-US"/>
          <w:rPrChange w:id="67" w:author="Linda Muller-Kessels" w:date="2021-04-30T09:19:00Z">
            <w:rPr/>
          </w:rPrChange>
        </w:rPr>
        <w:t>strategisch</w:t>
      </w:r>
      <w:proofErr w:type="spellEnd"/>
      <w:r w:rsidRPr="003A62E8">
        <w:rPr>
          <w:lang w:val="en-US"/>
          <w:rPrChange w:id="68" w:author="Linda Muller-Kessels" w:date="2021-04-30T09:19:00Z">
            <w:rPr/>
          </w:rPrChange>
        </w:rPr>
        <w:t xml:space="preserve"> </w:t>
      </w:r>
      <w:proofErr w:type="spellStart"/>
      <w:r w:rsidRPr="003A62E8">
        <w:rPr>
          <w:lang w:val="en-US"/>
          <w:rPrChange w:id="69" w:author="Linda Muller-Kessels" w:date="2021-04-30T09:19:00Z">
            <w:rPr/>
          </w:rPrChange>
        </w:rPr>
        <w:t>communiceren</w:t>
      </w:r>
      <w:proofErr w:type="spellEnd"/>
      <w:r w:rsidRPr="003A62E8">
        <w:rPr>
          <w:lang w:val="en-US"/>
          <w:rPrChange w:id="70" w:author="Linda Muller-Kessels" w:date="2021-04-30T09:19:00Z">
            <w:rPr/>
          </w:rPrChange>
        </w:rPr>
        <w:t xml:space="preserve">, </w:t>
      </w:r>
      <w:proofErr w:type="spellStart"/>
      <w:r w:rsidRPr="003A62E8">
        <w:rPr>
          <w:lang w:val="en-US"/>
          <w:rPrChange w:id="71" w:author="Linda Muller-Kessels" w:date="2021-04-30T09:19:00Z">
            <w:rPr/>
          </w:rPrChange>
        </w:rPr>
        <w:t>presenteren</w:t>
      </w:r>
      <w:proofErr w:type="spellEnd"/>
      <w:r w:rsidRPr="003A62E8">
        <w:rPr>
          <w:lang w:val="en-US"/>
          <w:rPrChange w:id="72" w:author="Linda Muller-Kessels" w:date="2021-04-30T09:19:00Z">
            <w:rPr/>
          </w:rPrChange>
        </w:rPr>
        <w:t xml:space="preserve">, </w:t>
      </w:r>
      <w:proofErr w:type="spellStart"/>
      <w:r w:rsidRPr="003A62E8">
        <w:rPr>
          <w:lang w:val="en-US"/>
          <w:rPrChange w:id="73" w:author="Linda Muller-Kessels" w:date="2021-04-30T09:19:00Z">
            <w:rPr/>
          </w:rPrChange>
        </w:rPr>
        <w:t>trainingen</w:t>
      </w:r>
      <w:proofErr w:type="spellEnd"/>
      <w:r w:rsidRPr="003A62E8">
        <w:rPr>
          <w:lang w:val="en-US"/>
          <w:rPrChange w:id="74" w:author="Linda Muller-Kessels" w:date="2021-04-30T09:19:00Z">
            <w:rPr/>
          </w:rPrChange>
        </w:rPr>
        <w:t xml:space="preserve"> </w:t>
      </w:r>
      <w:proofErr w:type="spellStart"/>
      <w:r w:rsidRPr="003A62E8">
        <w:rPr>
          <w:lang w:val="en-US"/>
          <w:rPrChange w:id="75" w:author="Linda Muller-Kessels" w:date="2021-04-30T09:19:00Z">
            <w:rPr/>
          </w:rPrChange>
        </w:rPr>
        <w:t>geven</w:t>
      </w:r>
      <w:proofErr w:type="spellEnd"/>
      <w:r w:rsidRPr="003A62E8">
        <w:rPr>
          <w:lang w:val="en-US"/>
          <w:rPrChange w:id="76" w:author="Linda Muller-Kessels" w:date="2021-04-30T09:19:00Z">
            <w:rPr/>
          </w:rPrChange>
        </w:rPr>
        <w:t xml:space="preserve">, Incident-, Change- en Problem Management. </w:t>
      </w:r>
    </w:p>
    <w:p w14:paraId="5A39BBE3" w14:textId="77777777" w:rsidR="005B4CA2" w:rsidRPr="003A62E8" w:rsidRDefault="005B4CA2">
      <w:pPr>
        <w:rPr>
          <w:lang w:val="en-US"/>
          <w:rPrChange w:id="77" w:author="Linda Muller-Kessels" w:date="2021-04-30T09:19:00Z">
            <w:rPr/>
          </w:rPrChange>
        </w:rPr>
      </w:pPr>
    </w:p>
    <w:p w14:paraId="2B53178C" w14:textId="3FDA989C" w:rsidR="005B4CA2" w:rsidRDefault="4789F4BE">
      <w:del w:id="78" w:author="Linda Muller-Kessels" w:date="2021-04-30T09:19:00Z">
        <w:r w:rsidDel="003A62E8">
          <w:delText>Marek</w:delText>
        </w:r>
      </w:del>
      <w:ins w:id="79" w:author="Linda Muller-Kessels" w:date="2021-04-30T09:19:00Z">
        <w:r w:rsidR="003A62E8">
          <w:t>X</w:t>
        </w:r>
      </w:ins>
      <w:r w:rsidR="00143FF8">
        <w:t xml:space="preserve"> heeft als gastspreker mogen spreken op o.a. het </w:t>
      </w:r>
      <w:proofErr w:type="spellStart"/>
      <w:r w:rsidR="00143FF8">
        <w:t>TestNET</w:t>
      </w:r>
      <w:proofErr w:type="spellEnd"/>
      <w:r w:rsidR="00143FF8">
        <w:t xml:space="preserve"> Voorjaarsevenement 2019, Noordertest Conferentie 2019, het </w:t>
      </w:r>
      <w:proofErr w:type="spellStart"/>
      <w:r w:rsidR="00143FF8">
        <w:t>TestNET</w:t>
      </w:r>
      <w:proofErr w:type="spellEnd"/>
      <w:r w:rsidR="00143FF8">
        <w:t xml:space="preserve"> </w:t>
      </w:r>
      <w:proofErr w:type="spellStart"/>
      <w:r w:rsidR="00143FF8">
        <w:t>Najaarsevenement</w:t>
      </w:r>
      <w:proofErr w:type="spellEnd"/>
      <w:r w:rsidR="00143FF8">
        <w:t xml:space="preserve"> 2018 en De Nederlandse Testdag 2018. Daarnaast is </w:t>
      </w:r>
      <w:del w:id="80" w:author="Linda Muller-Kessels" w:date="2021-04-30T09:19:00Z">
        <w:r w:rsidDel="003A62E8">
          <w:delText>Marek</w:delText>
        </w:r>
      </w:del>
      <w:ins w:id="81" w:author="Linda Muller-Kessels" w:date="2021-04-30T09:19:00Z">
        <w:r w:rsidR="003A62E8">
          <w:t>X</w:t>
        </w:r>
      </w:ins>
      <w:r w:rsidR="00143FF8">
        <w:t xml:space="preserve"> </w:t>
      </w:r>
      <w:proofErr w:type="spellStart"/>
      <w:r w:rsidR="00143FF8">
        <w:t>co-auteur</w:t>
      </w:r>
      <w:proofErr w:type="spellEnd"/>
      <w:r w:rsidR="00143FF8">
        <w:t xml:space="preserve"> van het Whitepaper: “</w:t>
      </w:r>
      <w:proofErr w:type="spellStart"/>
      <w:r w:rsidR="00143FF8">
        <w:t>Testing</w:t>
      </w:r>
      <w:proofErr w:type="spellEnd"/>
      <w:r w:rsidR="00143FF8">
        <w:t xml:space="preserve"> </w:t>
      </w:r>
      <w:proofErr w:type="spellStart"/>
      <w:r w:rsidR="00143FF8">
        <w:t>With</w:t>
      </w:r>
      <w:proofErr w:type="spellEnd"/>
      <w:r w:rsidR="00143FF8">
        <w:t xml:space="preserve"> </w:t>
      </w:r>
      <w:proofErr w:type="spellStart"/>
      <w:r w:rsidR="00143FF8">
        <w:t>Artificial</w:t>
      </w:r>
      <w:proofErr w:type="spellEnd"/>
      <w:r w:rsidR="00143FF8">
        <w:t xml:space="preserve"> Intelligence (2019)“. Hiernaast is </w:t>
      </w:r>
      <w:del w:id="82" w:author="Linda Muller-Kessels" w:date="2021-04-30T09:19:00Z">
        <w:r w:rsidDel="003A62E8">
          <w:delText>Marek</w:delText>
        </w:r>
      </w:del>
      <w:ins w:id="83" w:author="Linda Muller-Kessels" w:date="2021-04-30T09:19:00Z">
        <w:r w:rsidR="003A62E8">
          <w:t>X</w:t>
        </w:r>
      </w:ins>
      <w:r w:rsidR="00143FF8">
        <w:t xml:space="preserve"> de oprichter van de App “Historisch Buren” en actief betrokken in zijn lokale gemeenschap.</w:t>
      </w:r>
    </w:p>
    <w:p w14:paraId="41C8F396" w14:textId="77777777" w:rsidR="005B4CA2" w:rsidRDefault="005B4CA2">
      <w:pPr>
        <w:tabs>
          <w:tab w:val="left" w:pos="2835"/>
        </w:tabs>
      </w:pPr>
    </w:p>
    <w:p w14:paraId="45CE0989" w14:textId="77777777" w:rsidR="005B4CA2" w:rsidRDefault="00143FF8">
      <w:pPr>
        <w:pStyle w:val="Kop1"/>
        <w:tabs>
          <w:tab w:val="left" w:pos="2835"/>
        </w:tabs>
      </w:pPr>
      <w:r w:rsidRPr="000A52E1">
        <w:t>Opleidingen</w:t>
      </w:r>
    </w:p>
    <w:p w14:paraId="61994F05" w14:textId="359AA1C0" w:rsidR="005B4CA2" w:rsidRDefault="00143FF8">
      <w:r>
        <w:t>2004</w:t>
      </w:r>
      <w:r w:rsidR="26F84082">
        <w:t xml:space="preserve"> – </w:t>
      </w:r>
      <w:r>
        <w:t>2007</w:t>
      </w:r>
      <w:r w:rsidR="26F84082">
        <w:t xml:space="preserve"> </w:t>
      </w:r>
      <w:r>
        <w:t>Business Administration, Vrije Universiteit Amsterdam</w:t>
      </w:r>
      <w:r>
        <w:br/>
        <w:t>2000</w:t>
      </w:r>
      <w:r w:rsidR="3F0C46EC">
        <w:t xml:space="preserve"> – </w:t>
      </w:r>
      <w:r>
        <w:t>2004</w:t>
      </w:r>
      <w:r w:rsidR="3F0C46EC">
        <w:t xml:space="preserve"> </w:t>
      </w:r>
      <w:r>
        <w:t>Bedrijfskundige Informatica aan de Hogeschool van Amsterdam</w:t>
      </w:r>
    </w:p>
    <w:p w14:paraId="72A3D3EC" w14:textId="77777777" w:rsidR="005B4CA2" w:rsidRDefault="005B4CA2">
      <w:pPr>
        <w:tabs>
          <w:tab w:val="left" w:pos="2835"/>
        </w:tabs>
      </w:pPr>
    </w:p>
    <w:p w14:paraId="032FDCF6" w14:textId="77777777" w:rsidR="005B4CA2" w:rsidRPr="003A62E8" w:rsidRDefault="00143FF8">
      <w:pPr>
        <w:pStyle w:val="Kop1"/>
        <w:tabs>
          <w:tab w:val="left" w:pos="2835"/>
        </w:tabs>
        <w:rPr>
          <w:lang w:val="en-US"/>
          <w:rPrChange w:id="84" w:author="Linda Muller-Kessels" w:date="2021-04-30T09:19:00Z">
            <w:rPr/>
          </w:rPrChange>
        </w:rPr>
      </w:pPr>
      <w:r w:rsidRPr="003A62E8">
        <w:rPr>
          <w:lang w:val="en-US"/>
          <w:rPrChange w:id="85" w:author="Linda Muller-Kessels" w:date="2021-04-30T09:19:00Z">
            <w:rPr/>
          </w:rPrChange>
        </w:rPr>
        <w:t>Trainingen</w:t>
      </w:r>
    </w:p>
    <w:p w14:paraId="588F987F" w14:textId="7D943210" w:rsidR="005B4CA2" w:rsidRPr="003A62E8" w:rsidRDefault="00143FF8">
      <w:pPr>
        <w:rPr>
          <w:lang w:val="en-US"/>
          <w:rPrChange w:id="86" w:author="Linda Muller-Kessels" w:date="2021-04-30T09:19:00Z">
            <w:rPr/>
          </w:rPrChange>
        </w:rPr>
      </w:pPr>
      <w:r w:rsidRPr="003A62E8">
        <w:rPr>
          <w:lang w:val="en-US"/>
          <w:rPrChange w:id="87" w:author="Linda Muller-Kessels" w:date="2021-04-30T09:19:00Z">
            <w:rPr/>
          </w:rPrChange>
        </w:rPr>
        <w:t>2019</w:t>
      </w:r>
      <w:r w:rsidRPr="003A62E8">
        <w:rPr>
          <w:lang w:val="en-US"/>
          <w:rPrChange w:id="88" w:author="Linda Muller-Kessels" w:date="2021-04-30T09:19:00Z">
            <w:rPr/>
          </w:rPrChange>
        </w:rPr>
        <w:tab/>
        <w:t>Leading SAFe - Safe 4 Agilist, CIMSOLUTIONS</w:t>
      </w:r>
      <w:r w:rsidRPr="003A62E8">
        <w:rPr>
          <w:lang w:val="en-US"/>
          <w:rPrChange w:id="89" w:author="Linda Muller-Kessels" w:date="2021-04-30T09:19:00Z">
            <w:rPr/>
          </w:rPrChange>
        </w:rPr>
        <w:br/>
        <w:t>2019</w:t>
      </w:r>
      <w:r w:rsidRPr="003A62E8">
        <w:rPr>
          <w:lang w:val="en-US"/>
          <w:rPrChange w:id="90" w:author="Linda Muller-Kessels" w:date="2021-04-30T09:19:00Z">
            <w:rPr/>
          </w:rPrChange>
        </w:rPr>
        <w:tab/>
      </w:r>
      <w:proofErr w:type="spellStart"/>
      <w:r w:rsidRPr="003A62E8">
        <w:rPr>
          <w:lang w:val="en-US"/>
          <w:rPrChange w:id="91" w:author="Linda Muller-Kessels" w:date="2021-04-30T09:19:00Z">
            <w:rPr/>
          </w:rPrChange>
        </w:rPr>
        <w:t>Situationeel</w:t>
      </w:r>
      <w:proofErr w:type="spellEnd"/>
      <w:r w:rsidRPr="003A62E8">
        <w:rPr>
          <w:lang w:val="en-US"/>
          <w:rPrChange w:id="92" w:author="Linda Muller-Kessels" w:date="2021-04-30T09:19:00Z">
            <w:rPr/>
          </w:rPrChange>
        </w:rPr>
        <w:t xml:space="preserve"> </w:t>
      </w:r>
      <w:proofErr w:type="spellStart"/>
      <w:r w:rsidRPr="003A62E8">
        <w:rPr>
          <w:lang w:val="en-US"/>
          <w:rPrChange w:id="93" w:author="Linda Muller-Kessels" w:date="2021-04-30T09:19:00Z">
            <w:rPr/>
          </w:rPrChange>
        </w:rPr>
        <w:t>Leidinggeven</w:t>
      </w:r>
      <w:proofErr w:type="spellEnd"/>
      <w:r w:rsidRPr="003A62E8">
        <w:rPr>
          <w:lang w:val="en-US"/>
          <w:rPrChange w:id="94" w:author="Linda Muller-Kessels" w:date="2021-04-30T09:19:00Z">
            <w:rPr/>
          </w:rPrChange>
        </w:rPr>
        <w:br/>
        <w:t>2018</w:t>
      </w:r>
      <w:r w:rsidRPr="003A62E8">
        <w:rPr>
          <w:lang w:val="en-US"/>
          <w:rPrChange w:id="95" w:author="Linda Muller-Kessels" w:date="2021-04-30T09:19:00Z">
            <w:rPr/>
          </w:rPrChange>
        </w:rPr>
        <w:tab/>
        <w:t>MBA Management Masterclass</w:t>
      </w:r>
      <w:r w:rsidRPr="003A62E8">
        <w:rPr>
          <w:lang w:val="en-US"/>
          <w:rPrChange w:id="96" w:author="Linda Muller-Kessels" w:date="2021-04-30T09:19:00Z">
            <w:rPr/>
          </w:rPrChange>
        </w:rPr>
        <w:br/>
        <w:t>2012</w:t>
      </w:r>
      <w:r w:rsidRPr="003A62E8">
        <w:rPr>
          <w:lang w:val="en-US"/>
          <w:rPrChange w:id="97" w:author="Linda Muller-Kessels" w:date="2021-04-30T09:19:00Z">
            <w:rPr/>
          </w:rPrChange>
        </w:rPr>
        <w:tab/>
      </w:r>
      <w:proofErr w:type="spellStart"/>
      <w:r w:rsidRPr="003A62E8">
        <w:rPr>
          <w:lang w:val="en-US"/>
          <w:rPrChange w:id="98" w:author="Linda Muller-Kessels" w:date="2021-04-30T09:19:00Z">
            <w:rPr/>
          </w:rPrChange>
        </w:rPr>
        <w:t>Ondernemingsraden</w:t>
      </w:r>
      <w:proofErr w:type="spellEnd"/>
      <w:r w:rsidRPr="003A62E8">
        <w:rPr>
          <w:lang w:val="en-US"/>
          <w:rPrChange w:id="99" w:author="Linda Muller-Kessels" w:date="2021-04-30T09:19:00Z">
            <w:rPr/>
          </w:rPrChange>
        </w:rPr>
        <w:br/>
        <w:t>2009</w:t>
      </w:r>
      <w:r w:rsidRPr="003A62E8">
        <w:rPr>
          <w:lang w:val="en-US"/>
          <w:rPrChange w:id="100" w:author="Linda Muller-Kessels" w:date="2021-04-30T09:19:00Z">
            <w:rPr/>
          </w:rPrChange>
        </w:rPr>
        <w:tab/>
        <w:t>Strategic / Business Conversation &amp; Communication</w:t>
      </w:r>
      <w:r w:rsidRPr="003A62E8">
        <w:rPr>
          <w:lang w:val="en-US"/>
          <w:rPrChange w:id="101" w:author="Linda Muller-Kessels" w:date="2021-04-30T09:19:00Z">
            <w:rPr/>
          </w:rPrChange>
        </w:rPr>
        <w:br/>
        <w:t>2008</w:t>
      </w:r>
      <w:r w:rsidRPr="003A62E8">
        <w:rPr>
          <w:lang w:val="en-US"/>
          <w:rPrChange w:id="102" w:author="Linda Muller-Kessels" w:date="2021-04-30T09:19:00Z">
            <w:rPr/>
          </w:rPrChange>
        </w:rPr>
        <w:tab/>
        <w:t>Business Consulting Skills</w:t>
      </w:r>
      <w:r w:rsidRPr="003A62E8">
        <w:rPr>
          <w:lang w:val="en-US"/>
          <w:rPrChange w:id="103" w:author="Linda Muller-Kessels" w:date="2021-04-30T09:19:00Z">
            <w:rPr/>
          </w:rPrChange>
        </w:rPr>
        <w:br/>
        <w:t>2008</w:t>
      </w:r>
      <w:r w:rsidR="52A8ABAB" w:rsidRPr="003A62E8">
        <w:rPr>
          <w:lang w:val="en-US"/>
          <w:rPrChange w:id="104" w:author="Linda Muller-Kessels" w:date="2021-04-30T09:19:00Z">
            <w:rPr/>
          </w:rPrChange>
        </w:rPr>
        <w:t xml:space="preserve"> </w:t>
      </w:r>
      <w:r w:rsidRPr="003A62E8">
        <w:rPr>
          <w:lang w:val="en-US"/>
          <w:rPrChange w:id="105" w:author="Linda Muller-Kessels" w:date="2021-04-30T09:19:00Z">
            <w:rPr/>
          </w:rPrChange>
        </w:rPr>
        <w:t>Personal Development Skills</w:t>
      </w:r>
      <w:r w:rsidRPr="003A62E8">
        <w:rPr>
          <w:lang w:val="en-US"/>
          <w:rPrChange w:id="106" w:author="Linda Muller-Kessels" w:date="2021-04-30T09:19:00Z">
            <w:rPr/>
          </w:rPrChange>
        </w:rPr>
        <w:br/>
        <w:t>2008</w:t>
      </w:r>
      <w:r w:rsidRPr="003A62E8">
        <w:rPr>
          <w:lang w:val="en-US"/>
          <w:rPrChange w:id="107" w:author="Linda Muller-Kessels" w:date="2021-04-30T09:19:00Z">
            <w:rPr/>
          </w:rPrChange>
        </w:rPr>
        <w:tab/>
        <w:t xml:space="preserve">Project Management </w:t>
      </w:r>
      <w:proofErr w:type="spellStart"/>
      <w:r w:rsidRPr="003A62E8">
        <w:rPr>
          <w:lang w:val="en-US"/>
          <w:rPrChange w:id="108" w:author="Linda Muller-Kessels" w:date="2021-04-30T09:19:00Z">
            <w:rPr/>
          </w:rPrChange>
        </w:rPr>
        <w:t>Organisation</w:t>
      </w:r>
      <w:proofErr w:type="spellEnd"/>
      <w:r w:rsidRPr="003A62E8">
        <w:rPr>
          <w:lang w:val="en-US"/>
          <w:rPrChange w:id="109" w:author="Linda Muller-Kessels" w:date="2021-04-30T09:19:00Z">
            <w:rPr/>
          </w:rPrChange>
        </w:rPr>
        <w:t xml:space="preserve"> Skills</w:t>
      </w:r>
      <w:r w:rsidRPr="003A62E8">
        <w:rPr>
          <w:lang w:val="en-US"/>
          <w:rPrChange w:id="110" w:author="Linda Muller-Kessels" w:date="2021-04-30T09:19:00Z">
            <w:rPr/>
          </w:rPrChange>
        </w:rPr>
        <w:br/>
        <w:t>2008</w:t>
      </w:r>
      <w:r w:rsidRPr="003A62E8">
        <w:rPr>
          <w:lang w:val="en-US"/>
          <w:rPrChange w:id="111" w:author="Linda Muller-Kessels" w:date="2021-04-30T09:19:00Z">
            <w:rPr/>
          </w:rPrChange>
        </w:rPr>
        <w:tab/>
        <w:t>Requirements Course</w:t>
      </w:r>
    </w:p>
    <w:p w14:paraId="0D0B940D" w14:textId="77777777" w:rsidR="005B4CA2" w:rsidRPr="003A62E8" w:rsidRDefault="005B4CA2">
      <w:pPr>
        <w:tabs>
          <w:tab w:val="left" w:pos="2835"/>
        </w:tabs>
        <w:rPr>
          <w:lang w:val="en-US"/>
          <w:rPrChange w:id="112" w:author="Linda Muller-Kessels" w:date="2021-04-30T09:19:00Z">
            <w:rPr/>
          </w:rPrChange>
        </w:rPr>
      </w:pPr>
    </w:p>
    <w:p w14:paraId="700FA469" w14:textId="77777777" w:rsidR="005B4CA2" w:rsidRPr="003A62E8" w:rsidRDefault="00143FF8">
      <w:pPr>
        <w:pStyle w:val="Kop1"/>
        <w:tabs>
          <w:tab w:val="left" w:pos="2835"/>
        </w:tabs>
        <w:rPr>
          <w:lang w:val="en-US"/>
          <w:rPrChange w:id="113" w:author="Linda Muller-Kessels" w:date="2021-04-30T09:19:00Z">
            <w:rPr/>
          </w:rPrChange>
        </w:rPr>
      </w:pPr>
      <w:r w:rsidRPr="003A62E8">
        <w:rPr>
          <w:lang w:val="en-US"/>
          <w:rPrChange w:id="114" w:author="Linda Muller-Kessels" w:date="2021-04-30T09:19:00Z">
            <w:rPr/>
          </w:rPrChange>
        </w:rPr>
        <w:lastRenderedPageBreak/>
        <w:t>Certificeringen</w:t>
      </w:r>
    </w:p>
    <w:p w14:paraId="136F3ED7" w14:textId="6941C16E" w:rsidR="005B4CA2" w:rsidRPr="003A62E8" w:rsidRDefault="00143FF8">
      <w:pPr>
        <w:rPr>
          <w:lang w:val="en-US"/>
          <w:rPrChange w:id="115" w:author="Linda Muller-Kessels" w:date="2021-04-30T09:19:00Z">
            <w:rPr/>
          </w:rPrChange>
        </w:rPr>
      </w:pPr>
      <w:r w:rsidRPr="003A62E8">
        <w:rPr>
          <w:lang w:val="en-US"/>
          <w:rPrChange w:id="116" w:author="Linda Muller-Kessels" w:date="2021-04-30T09:19:00Z">
            <w:rPr/>
          </w:rPrChange>
        </w:rPr>
        <w:t>2019</w:t>
      </w:r>
      <w:r w:rsidRPr="003A62E8">
        <w:rPr>
          <w:lang w:val="en-US"/>
          <w:rPrChange w:id="117" w:author="Linda Muller-Kessels" w:date="2021-04-30T09:19:00Z">
            <w:rPr/>
          </w:rPrChange>
        </w:rPr>
        <w:tab/>
        <w:t>Anti Money Laundering (AML) &amp; Sanctions</w:t>
      </w:r>
      <w:r w:rsidRPr="003A62E8">
        <w:rPr>
          <w:lang w:val="en-US"/>
          <w:rPrChange w:id="118" w:author="Linda Muller-Kessels" w:date="2021-04-30T09:19:00Z">
            <w:rPr/>
          </w:rPrChange>
        </w:rPr>
        <w:br/>
        <w:t>2019</w:t>
      </w:r>
      <w:r w:rsidRPr="003A62E8">
        <w:rPr>
          <w:lang w:val="en-US"/>
          <w:rPrChange w:id="119" w:author="Linda Muller-Kessels" w:date="2021-04-30T09:19:00Z">
            <w:rPr/>
          </w:rPrChange>
        </w:rPr>
        <w:tab/>
        <w:t>Anti Money Laundering (AML) &amp; Sanctions Training</w:t>
      </w:r>
      <w:r w:rsidRPr="003A62E8">
        <w:rPr>
          <w:lang w:val="en-US"/>
          <w:rPrChange w:id="120" w:author="Linda Muller-Kessels" w:date="2021-04-30T09:19:00Z">
            <w:rPr/>
          </w:rPrChange>
        </w:rPr>
        <w:br/>
        <w:t>2019</w:t>
      </w:r>
      <w:r w:rsidRPr="003A62E8">
        <w:rPr>
          <w:lang w:val="en-US"/>
          <w:rPrChange w:id="121" w:author="Linda Muller-Kessels" w:date="2021-04-30T09:19:00Z">
            <w:rPr/>
          </w:rPrChange>
        </w:rPr>
        <w:tab/>
        <w:t>LEAN IT Foundation</w:t>
      </w:r>
      <w:r w:rsidRPr="003A62E8">
        <w:rPr>
          <w:lang w:val="en-US"/>
          <w:rPrChange w:id="122" w:author="Linda Muller-Kessels" w:date="2021-04-30T09:19:00Z">
            <w:rPr/>
          </w:rPrChange>
        </w:rPr>
        <w:br/>
        <w:t>2019</w:t>
      </w:r>
      <w:r w:rsidRPr="003A62E8">
        <w:rPr>
          <w:lang w:val="en-US"/>
          <w:rPrChange w:id="123" w:author="Linda Muller-Kessels" w:date="2021-04-30T09:19:00Z">
            <w:rPr/>
          </w:rPrChange>
        </w:rPr>
        <w:tab/>
        <w:t>Bankers' Oath Statement</w:t>
      </w:r>
      <w:r w:rsidRPr="003A62E8">
        <w:rPr>
          <w:lang w:val="en-US"/>
          <w:rPrChange w:id="124" w:author="Linda Muller-Kessels" w:date="2021-04-30T09:19:00Z">
            <w:rPr/>
          </w:rPrChange>
        </w:rPr>
        <w:br/>
        <w:t>2018</w:t>
      </w:r>
      <w:r w:rsidRPr="003A62E8">
        <w:rPr>
          <w:lang w:val="en-US"/>
          <w:rPrChange w:id="125" w:author="Linda Muller-Kessels" w:date="2021-04-30T09:19:00Z">
            <w:rPr/>
          </w:rPrChange>
        </w:rPr>
        <w:tab/>
        <w:t>Information Security Foundation based on ISO/IEC 27001</w:t>
      </w:r>
      <w:r w:rsidRPr="003A62E8">
        <w:rPr>
          <w:lang w:val="en-US"/>
          <w:rPrChange w:id="126" w:author="Linda Muller-Kessels" w:date="2021-04-30T09:19:00Z">
            <w:rPr/>
          </w:rPrChange>
        </w:rPr>
        <w:br/>
        <w:t>2018</w:t>
      </w:r>
      <w:r w:rsidRPr="003A62E8">
        <w:rPr>
          <w:lang w:val="en-US"/>
          <w:rPrChange w:id="127" w:author="Linda Muller-Kessels" w:date="2021-04-30T09:19:00Z">
            <w:rPr/>
          </w:rPrChange>
        </w:rPr>
        <w:tab/>
        <w:t>Professional Scrum Product Owner I (PSPO1)</w:t>
      </w:r>
      <w:r w:rsidRPr="003A62E8">
        <w:rPr>
          <w:lang w:val="en-US"/>
          <w:rPrChange w:id="128" w:author="Linda Muller-Kessels" w:date="2021-04-30T09:19:00Z">
            <w:rPr/>
          </w:rPrChange>
        </w:rPr>
        <w:br/>
        <w:t>2018</w:t>
      </w:r>
      <w:r w:rsidRPr="003A62E8">
        <w:rPr>
          <w:lang w:val="en-US"/>
          <w:rPrChange w:id="129" w:author="Linda Muller-Kessels" w:date="2021-04-30T09:19:00Z">
            <w:rPr/>
          </w:rPrChange>
        </w:rPr>
        <w:tab/>
        <w:t>Professional Scrum Master I (PSM1)</w:t>
      </w:r>
      <w:r w:rsidRPr="003A62E8">
        <w:rPr>
          <w:lang w:val="en-US"/>
          <w:rPrChange w:id="130" w:author="Linda Muller-Kessels" w:date="2021-04-30T09:19:00Z">
            <w:rPr/>
          </w:rPrChange>
        </w:rPr>
        <w:br/>
        <w:t>2017</w:t>
      </w:r>
      <w:r w:rsidRPr="003A62E8">
        <w:rPr>
          <w:lang w:val="en-US"/>
          <w:rPrChange w:id="131" w:author="Linda Muller-Kessels" w:date="2021-04-30T09:19:00Z">
            <w:rPr/>
          </w:rPrChange>
        </w:rPr>
        <w:tab/>
        <w:t>ISTQB Foundation</w:t>
      </w:r>
      <w:r w:rsidRPr="003A62E8">
        <w:rPr>
          <w:lang w:val="en-US"/>
          <w:rPrChange w:id="132" w:author="Linda Muller-Kessels" w:date="2021-04-30T09:19:00Z">
            <w:rPr/>
          </w:rPrChange>
        </w:rPr>
        <w:br/>
        <w:t>2017</w:t>
      </w:r>
      <w:r w:rsidRPr="003A62E8">
        <w:rPr>
          <w:lang w:val="en-US"/>
          <w:rPrChange w:id="133" w:author="Linda Muller-Kessels" w:date="2021-04-30T09:19:00Z">
            <w:rPr/>
          </w:rPrChange>
        </w:rPr>
        <w:tab/>
        <w:t>Certified Agile Essentials</w:t>
      </w:r>
      <w:r w:rsidRPr="003A62E8">
        <w:rPr>
          <w:lang w:val="en-US"/>
          <w:rPrChange w:id="134" w:author="Linda Muller-Kessels" w:date="2021-04-30T09:19:00Z">
            <w:rPr/>
          </w:rPrChange>
        </w:rPr>
        <w:br/>
        <w:t>2017</w:t>
      </w:r>
      <w:r w:rsidRPr="003A62E8">
        <w:rPr>
          <w:lang w:val="en-US"/>
          <w:rPrChange w:id="135" w:author="Linda Muller-Kessels" w:date="2021-04-30T09:19:00Z">
            <w:rPr/>
          </w:rPrChange>
        </w:rPr>
        <w:tab/>
        <w:t>Certified Agile Essentials - Trainer</w:t>
      </w:r>
      <w:r w:rsidRPr="003A62E8">
        <w:rPr>
          <w:lang w:val="en-US"/>
          <w:rPrChange w:id="136" w:author="Linda Muller-Kessels" w:date="2021-04-30T09:19:00Z">
            <w:rPr/>
          </w:rPrChange>
        </w:rPr>
        <w:br/>
        <w:t>2015</w:t>
      </w:r>
      <w:r w:rsidRPr="003A62E8">
        <w:rPr>
          <w:lang w:val="en-US"/>
          <w:rPrChange w:id="137" w:author="Linda Muller-Kessels" w:date="2021-04-30T09:19:00Z">
            <w:rPr/>
          </w:rPrChange>
        </w:rPr>
        <w:tab/>
        <w:t>Business Driven Test Process Improvement – BD TPI</w:t>
      </w:r>
      <w:r w:rsidRPr="003A62E8">
        <w:rPr>
          <w:lang w:val="en-US"/>
          <w:rPrChange w:id="138" w:author="Linda Muller-Kessels" w:date="2021-04-30T09:19:00Z">
            <w:rPr/>
          </w:rPrChange>
        </w:rPr>
        <w:br/>
        <w:t>2014</w:t>
      </w:r>
      <w:r w:rsidRPr="003A62E8">
        <w:rPr>
          <w:lang w:val="en-US"/>
          <w:rPrChange w:id="139" w:author="Linda Muller-Kessels" w:date="2021-04-30T09:19:00Z">
            <w:rPr/>
          </w:rPrChange>
        </w:rPr>
        <w:tab/>
        <w:t>TMap Next Test Manager</w:t>
      </w:r>
      <w:r w:rsidRPr="003A62E8">
        <w:rPr>
          <w:lang w:val="en-US"/>
          <w:rPrChange w:id="140" w:author="Linda Muller-Kessels" w:date="2021-04-30T09:19:00Z">
            <w:rPr/>
          </w:rPrChange>
        </w:rPr>
        <w:br/>
        <w:t>2009</w:t>
      </w:r>
      <w:r w:rsidRPr="003A62E8">
        <w:rPr>
          <w:lang w:val="en-US"/>
          <w:rPrChange w:id="141" w:author="Linda Muller-Kessels" w:date="2021-04-30T09:19:00Z">
            <w:rPr/>
          </w:rPrChange>
        </w:rPr>
        <w:tab/>
        <w:t>Business Objects 6.5 &amp; XI 3.x</w:t>
      </w:r>
      <w:r w:rsidRPr="003A62E8">
        <w:rPr>
          <w:lang w:val="en-US"/>
          <w:rPrChange w:id="142" w:author="Linda Muller-Kessels" w:date="2021-04-30T09:19:00Z">
            <w:rPr/>
          </w:rPrChange>
        </w:rPr>
        <w:br/>
        <w:t>2008</w:t>
      </w:r>
      <w:r w:rsidRPr="003A62E8">
        <w:rPr>
          <w:lang w:val="en-US"/>
          <w:rPrChange w:id="143" w:author="Linda Muller-Kessels" w:date="2021-04-30T09:19:00Z">
            <w:rPr/>
          </w:rPrChange>
        </w:rPr>
        <w:tab/>
      </w:r>
      <w:proofErr w:type="spellStart"/>
      <w:r w:rsidRPr="003A62E8">
        <w:rPr>
          <w:lang w:val="en-US"/>
          <w:rPrChange w:id="144" w:author="Linda Muller-Kessels" w:date="2021-04-30T09:19:00Z">
            <w:rPr/>
          </w:rPrChange>
        </w:rPr>
        <w:t>Bankbedrijf</w:t>
      </w:r>
      <w:proofErr w:type="spellEnd"/>
      <w:r w:rsidRPr="003A62E8">
        <w:rPr>
          <w:lang w:val="en-US"/>
          <w:rPrChange w:id="145" w:author="Linda Muller-Kessels" w:date="2021-04-30T09:19:00Z">
            <w:rPr/>
          </w:rPrChange>
        </w:rPr>
        <w:t xml:space="preserve">, </w:t>
      </w:r>
      <w:proofErr w:type="spellStart"/>
      <w:r w:rsidRPr="003A62E8">
        <w:rPr>
          <w:lang w:val="en-US"/>
          <w:rPrChange w:id="146" w:author="Linda Muller-Kessels" w:date="2021-04-30T09:19:00Z">
            <w:rPr/>
          </w:rPrChange>
        </w:rPr>
        <w:t>Effectenbedrijf</w:t>
      </w:r>
      <w:proofErr w:type="spellEnd"/>
      <w:r w:rsidRPr="003A62E8">
        <w:rPr>
          <w:lang w:val="en-US"/>
          <w:rPrChange w:id="147" w:author="Linda Muller-Kessels" w:date="2021-04-30T09:19:00Z">
            <w:rPr/>
          </w:rPrChange>
        </w:rPr>
        <w:t xml:space="preserve"> – Banking Courses</w:t>
      </w:r>
      <w:r w:rsidRPr="003A62E8">
        <w:rPr>
          <w:lang w:val="en-US"/>
          <w:rPrChange w:id="148" w:author="Linda Muller-Kessels" w:date="2021-04-30T09:19:00Z">
            <w:rPr/>
          </w:rPrChange>
        </w:rPr>
        <w:br/>
        <w:t>2008</w:t>
      </w:r>
      <w:r w:rsidRPr="003A62E8">
        <w:rPr>
          <w:lang w:val="en-US"/>
          <w:rPrChange w:id="149" w:author="Linda Muller-Kessels" w:date="2021-04-30T09:19:00Z">
            <w:rPr/>
          </w:rPrChange>
        </w:rPr>
        <w:tab/>
        <w:t>ITIL - IT Service Management</w:t>
      </w:r>
      <w:r w:rsidRPr="003A62E8">
        <w:rPr>
          <w:lang w:val="en-US"/>
          <w:rPrChange w:id="150" w:author="Linda Muller-Kessels" w:date="2021-04-30T09:19:00Z">
            <w:rPr/>
          </w:rPrChange>
        </w:rPr>
        <w:br/>
        <w:t>2008</w:t>
      </w:r>
      <w:r w:rsidRPr="003A62E8">
        <w:rPr>
          <w:lang w:val="en-US"/>
          <w:rPrChange w:id="151" w:author="Linda Muller-Kessels" w:date="2021-04-30T09:19:00Z">
            <w:rPr/>
          </w:rPrChange>
        </w:rPr>
        <w:tab/>
        <w:t>PRINCE II Foundation</w:t>
      </w:r>
    </w:p>
    <w:p w14:paraId="0E27B00A" w14:textId="77777777" w:rsidR="005B4CA2" w:rsidRPr="003A62E8" w:rsidRDefault="005B4CA2">
      <w:pPr>
        <w:tabs>
          <w:tab w:val="left" w:pos="2835"/>
        </w:tabs>
        <w:rPr>
          <w:lang w:val="en-US"/>
          <w:rPrChange w:id="152" w:author="Linda Muller-Kessels" w:date="2021-04-30T09:19:00Z">
            <w:rPr/>
          </w:rPrChange>
        </w:rPr>
      </w:pPr>
    </w:p>
    <w:p w14:paraId="553245CC" w14:textId="77777777" w:rsidR="005B4CA2" w:rsidRPr="003A62E8" w:rsidRDefault="00143FF8">
      <w:pPr>
        <w:pStyle w:val="Kop1"/>
        <w:tabs>
          <w:tab w:val="left" w:pos="2835"/>
        </w:tabs>
        <w:rPr>
          <w:lang w:val="en-US"/>
          <w:rPrChange w:id="153" w:author="Linda Muller-Kessels" w:date="2021-04-30T09:19:00Z">
            <w:rPr/>
          </w:rPrChange>
        </w:rPr>
      </w:pPr>
      <w:r w:rsidRPr="003A62E8">
        <w:rPr>
          <w:lang w:val="en-US"/>
          <w:rPrChange w:id="154" w:author="Linda Muller-Kessels" w:date="2021-04-30T09:19:00Z">
            <w:rPr/>
          </w:rPrChange>
        </w:rPr>
        <w:t>Expertise</w:t>
      </w:r>
    </w:p>
    <w:p w14:paraId="60C97852" w14:textId="77777777" w:rsidR="005B4CA2" w:rsidRPr="003A62E8" w:rsidRDefault="00143FF8">
      <w:pPr>
        <w:tabs>
          <w:tab w:val="left" w:pos="2835"/>
        </w:tabs>
        <w:rPr>
          <w:lang w:val="en-US"/>
          <w:rPrChange w:id="155" w:author="Linda Muller-Kessels" w:date="2021-04-30T09:19:00Z">
            <w:rPr/>
          </w:rPrChange>
        </w:rPr>
      </w:pPr>
      <w:r w:rsidRPr="003A62E8">
        <w:rPr>
          <w:b/>
          <w:lang w:val="en-US"/>
          <w:rPrChange w:id="156" w:author="Linda Muller-Kessels" w:date="2021-04-30T09:19:00Z">
            <w:rPr>
              <w:b/>
            </w:rPr>
          </w:rPrChange>
        </w:rPr>
        <w:t>COMPUTERSYSTEMEN:</w:t>
      </w:r>
      <w:r w:rsidRPr="003A62E8">
        <w:rPr>
          <w:lang w:val="en-US"/>
          <w:rPrChange w:id="157" w:author="Linda Muller-Kessels" w:date="2021-04-30T09:19:00Z">
            <w:rPr/>
          </w:rPrChange>
        </w:rPr>
        <w:t xml:space="preserve"> PC</w:t>
      </w:r>
    </w:p>
    <w:p w14:paraId="12465153" w14:textId="77777777" w:rsidR="005B4CA2" w:rsidRPr="003A62E8" w:rsidRDefault="00143FF8">
      <w:pPr>
        <w:tabs>
          <w:tab w:val="left" w:pos="2835"/>
        </w:tabs>
        <w:rPr>
          <w:lang w:val="en-US"/>
          <w:rPrChange w:id="158" w:author="Linda Muller-Kessels" w:date="2021-04-30T09:19:00Z">
            <w:rPr/>
          </w:rPrChange>
        </w:rPr>
      </w:pPr>
      <w:r w:rsidRPr="003A62E8">
        <w:rPr>
          <w:b/>
          <w:lang w:val="en-US"/>
          <w:rPrChange w:id="159" w:author="Linda Muller-Kessels" w:date="2021-04-30T09:19:00Z">
            <w:rPr>
              <w:b/>
            </w:rPr>
          </w:rPrChange>
        </w:rPr>
        <w:t>BESTURINGSSYSTEMEN:</w:t>
      </w:r>
      <w:r w:rsidRPr="003A62E8">
        <w:rPr>
          <w:lang w:val="en-US"/>
          <w:rPrChange w:id="160" w:author="Linda Muller-Kessels" w:date="2021-04-30T09:19:00Z">
            <w:rPr/>
          </w:rPrChange>
        </w:rPr>
        <w:t xml:space="preserve"> MS Windows, MacOS</w:t>
      </w:r>
    </w:p>
    <w:p w14:paraId="73E3F59A" w14:textId="77777777" w:rsidR="005B4CA2" w:rsidRPr="003A62E8" w:rsidRDefault="00143FF8">
      <w:pPr>
        <w:tabs>
          <w:tab w:val="left" w:pos="2835"/>
        </w:tabs>
        <w:rPr>
          <w:lang w:val="en-US"/>
          <w:rPrChange w:id="161" w:author="Linda Muller-Kessels" w:date="2021-04-30T09:19:00Z">
            <w:rPr/>
          </w:rPrChange>
        </w:rPr>
      </w:pPr>
      <w:r w:rsidRPr="003A62E8">
        <w:rPr>
          <w:b/>
          <w:lang w:val="en-US"/>
          <w:rPrChange w:id="162" w:author="Linda Muller-Kessels" w:date="2021-04-30T09:19:00Z">
            <w:rPr>
              <w:b/>
            </w:rPr>
          </w:rPrChange>
        </w:rPr>
        <w:t>DATABASES:</w:t>
      </w:r>
      <w:r w:rsidRPr="003A62E8">
        <w:rPr>
          <w:lang w:val="en-US"/>
          <w:rPrChange w:id="163" w:author="Linda Muller-Kessels" w:date="2021-04-30T09:19:00Z">
            <w:rPr/>
          </w:rPrChange>
        </w:rPr>
        <w:t xml:space="preserve"> Oracle, SQL, MS Access</w:t>
      </w:r>
    </w:p>
    <w:p w14:paraId="3677F641" w14:textId="77777777" w:rsidR="005B4CA2" w:rsidRPr="003A62E8" w:rsidRDefault="00143FF8">
      <w:pPr>
        <w:tabs>
          <w:tab w:val="left" w:pos="2835"/>
        </w:tabs>
        <w:rPr>
          <w:lang w:val="en-US"/>
          <w:rPrChange w:id="164" w:author="Linda Muller-Kessels" w:date="2021-04-30T09:19:00Z">
            <w:rPr/>
          </w:rPrChange>
        </w:rPr>
      </w:pPr>
      <w:r w:rsidRPr="003A62E8">
        <w:rPr>
          <w:b/>
          <w:lang w:val="en-US"/>
          <w:rPrChange w:id="165" w:author="Linda Muller-Kessels" w:date="2021-04-30T09:19:00Z">
            <w:rPr>
              <w:b/>
            </w:rPr>
          </w:rPrChange>
        </w:rPr>
        <w:t>(ONTWIKKEL) TOOLS:</w:t>
      </w:r>
      <w:r w:rsidRPr="003A62E8">
        <w:rPr>
          <w:lang w:val="en-US"/>
          <w:rPrChange w:id="166" w:author="Linda Muller-Kessels" w:date="2021-04-30T09:19:00Z">
            <w:rPr/>
          </w:rPrChange>
        </w:rPr>
        <w:t xml:space="preserve"> MS Project, MS office, </w:t>
      </w:r>
      <w:proofErr w:type="spellStart"/>
      <w:r w:rsidRPr="003A62E8">
        <w:rPr>
          <w:lang w:val="en-US"/>
          <w:rPrChange w:id="167" w:author="Linda Muller-Kessels" w:date="2021-04-30T09:19:00Z">
            <w:rPr/>
          </w:rPrChange>
        </w:rPr>
        <w:t>TopDesk</w:t>
      </w:r>
      <w:proofErr w:type="spellEnd"/>
      <w:r w:rsidRPr="003A62E8">
        <w:rPr>
          <w:lang w:val="en-US"/>
          <w:rPrChange w:id="168" w:author="Linda Muller-Kessels" w:date="2021-04-30T09:19:00Z">
            <w:rPr/>
          </w:rPrChange>
        </w:rPr>
        <w:t xml:space="preserve">, OCE Document Designer, OCE Prisma Satellite, SAP Business Objects Suite 6.5.x, SAP Business Objects Suite XI 3.1.x, TOAD, </w:t>
      </w:r>
      <w:proofErr w:type="spellStart"/>
      <w:r w:rsidRPr="003A62E8">
        <w:rPr>
          <w:lang w:val="en-US"/>
          <w:rPrChange w:id="169" w:author="Linda Muller-Kessels" w:date="2021-04-30T09:19:00Z">
            <w:rPr/>
          </w:rPrChange>
        </w:rPr>
        <w:t>Jshell</w:t>
      </w:r>
      <w:proofErr w:type="spellEnd"/>
      <w:r w:rsidRPr="003A62E8">
        <w:rPr>
          <w:lang w:val="en-US"/>
          <w:rPrChange w:id="170" w:author="Linda Muller-Kessels" w:date="2021-04-30T09:19:00Z">
            <w:rPr/>
          </w:rPrChange>
        </w:rPr>
        <w:t>, Putty, G13 Classic, T24 Classic, T24 Desktop, Citrix, Actuate, IBM Notes</w:t>
      </w:r>
    </w:p>
    <w:p w14:paraId="45C21ACF" w14:textId="77777777" w:rsidR="005B4CA2" w:rsidRDefault="00143FF8">
      <w:pPr>
        <w:tabs>
          <w:tab w:val="left" w:pos="2835"/>
        </w:tabs>
      </w:pPr>
      <w:r>
        <w:rPr>
          <w:b/>
        </w:rPr>
        <w:t>ONTWIKKELMETHODIEKEN</w:t>
      </w:r>
      <w:r w:rsidRPr="000D6970">
        <w:rPr>
          <w:b/>
        </w:rPr>
        <w:t>:</w:t>
      </w:r>
      <w:r>
        <w:t xml:space="preserve"> UML, DSDM, Agile/SCRUM, CI/CD</w:t>
      </w:r>
    </w:p>
    <w:p w14:paraId="44EAFD9C" w14:textId="1AEFCA99" w:rsidR="005B4CA2" w:rsidRPr="003A62E8" w:rsidRDefault="00143FF8">
      <w:pPr>
        <w:tabs>
          <w:tab w:val="left" w:pos="2835"/>
        </w:tabs>
        <w:rPr>
          <w:lang w:val="en-US"/>
          <w:rPrChange w:id="171" w:author="Linda Muller-Kessels" w:date="2021-04-30T09:19:00Z">
            <w:rPr/>
          </w:rPrChange>
        </w:rPr>
      </w:pPr>
      <w:r w:rsidRPr="003A62E8">
        <w:rPr>
          <w:b/>
          <w:bCs/>
          <w:lang w:val="en-US"/>
          <w:rPrChange w:id="172" w:author="Linda Muller-Kessels" w:date="2021-04-30T09:19:00Z">
            <w:rPr>
              <w:b/>
              <w:bCs/>
            </w:rPr>
          </w:rPrChange>
        </w:rPr>
        <w:t>TEST METHODIEKEN:</w:t>
      </w:r>
      <w:r w:rsidRPr="003A62E8">
        <w:rPr>
          <w:lang w:val="en-US"/>
          <w:rPrChange w:id="173" w:author="Linda Muller-Kessels" w:date="2021-04-30T09:19:00Z">
            <w:rPr/>
          </w:rPrChange>
        </w:rPr>
        <w:t xml:space="preserve"> TMap, TMap NEXT, ISTQB, Test Process Improvement (TPI)</w:t>
      </w:r>
    </w:p>
    <w:p w14:paraId="160301A5" w14:textId="77777777" w:rsidR="005B4CA2" w:rsidRPr="003A62E8" w:rsidRDefault="00143FF8">
      <w:pPr>
        <w:tabs>
          <w:tab w:val="left" w:pos="2835"/>
        </w:tabs>
        <w:rPr>
          <w:lang w:val="en-US"/>
          <w:rPrChange w:id="174" w:author="Linda Muller-Kessels" w:date="2021-04-30T09:19:00Z">
            <w:rPr/>
          </w:rPrChange>
        </w:rPr>
      </w:pPr>
      <w:r w:rsidRPr="003A62E8">
        <w:rPr>
          <w:b/>
          <w:lang w:val="en-US"/>
          <w:rPrChange w:id="175" w:author="Linda Muller-Kessels" w:date="2021-04-30T09:19:00Z">
            <w:rPr>
              <w:b/>
            </w:rPr>
          </w:rPrChange>
        </w:rPr>
        <w:t>TEST/RELEASE TOOLS:</w:t>
      </w:r>
      <w:r w:rsidRPr="003A62E8">
        <w:rPr>
          <w:lang w:val="en-US"/>
          <w:rPrChange w:id="176" w:author="Linda Muller-Kessels" w:date="2021-04-30T09:19:00Z">
            <w:rPr/>
          </w:rPrChange>
        </w:rPr>
        <w:t xml:space="preserve"> SOAPUI, Jira, Confluence, XL Release</w:t>
      </w:r>
    </w:p>
    <w:p w14:paraId="2CB6DF37" w14:textId="77777777" w:rsidR="005B4CA2" w:rsidRPr="003A62E8" w:rsidRDefault="00143FF8">
      <w:pPr>
        <w:tabs>
          <w:tab w:val="left" w:pos="2835"/>
        </w:tabs>
        <w:rPr>
          <w:lang w:val="en-US"/>
          <w:rPrChange w:id="177" w:author="Linda Muller-Kessels" w:date="2021-04-30T09:19:00Z">
            <w:rPr/>
          </w:rPrChange>
        </w:rPr>
      </w:pPr>
      <w:r w:rsidRPr="003A62E8">
        <w:rPr>
          <w:b/>
          <w:lang w:val="en-US"/>
          <w:rPrChange w:id="178" w:author="Linda Muller-Kessels" w:date="2021-04-30T09:19:00Z">
            <w:rPr>
              <w:b/>
            </w:rPr>
          </w:rPrChange>
        </w:rPr>
        <w:t>AUDITIING, COMPLIANCE:</w:t>
      </w:r>
      <w:r w:rsidRPr="003A62E8">
        <w:rPr>
          <w:lang w:val="en-US"/>
          <w:rPrChange w:id="179" w:author="Linda Muller-Kessels" w:date="2021-04-30T09:19:00Z">
            <w:rPr/>
          </w:rPrChange>
        </w:rPr>
        <w:t xml:space="preserve"> SOX - Sarbanes-Oxley, ISAE 3402, BASEL II, CIA 111 Rating</w:t>
      </w:r>
    </w:p>
    <w:p w14:paraId="7F05F621" w14:textId="77777777" w:rsidR="005B4CA2" w:rsidRPr="003A62E8" w:rsidRDefault="00143FF8">
      <w:pPr>
        <w:tabs>
          <w:tab w:val="left" w:pos="2835"/>
        </w:tabs>
        <w:rPr>
          <w:lang w:val="en-US"/>
          <w:rPrChange w:id="180" w:author="Linda Muller-Kessels" w:date="2021-04-30T09:19:00Z">
            <w:rPr/>
          </w:rPrChange>
        </w:rPr>
      </w:pPr>
      <w:r w:rsidRPr="003A62E8">
        <w:rPr>
          <w:b/>
          <w:lang w:val="en-US"/>
          <w:rPrChange w:id="181" w:author="Linda Muller-Kessels" w:date="2021-04-30T09:19:00Z">
            <w:rPr>
              <w:b/>
            </w:rPr>
          </w:rPrChange>
        </w:rPr>
        <w:t>FINANCIËLE PLATFORMEN:</w:t>
      </w:r>
      <w:r w:rsidRPr="003A62E8">
        <w:rPr>
          <w:lang w:val="en-US"/>
          <w:rPrChange w:id="182" w:author="Linda Muller-Kessels" w:date="2021-04-30T09:19:00Z">
            <w:rPr/>
          </w:rPrChange>
        </w:rPr>
        <w:t xml:space="preserve"> SWIFT, Target 2, Thaler/Teran Banking </w:t>
      </w:r>
      <w:proofErr w:type="spellStart"/>
      <w:r w:rsidRPr="003A62E8">
        <w:rPr>
          <w:lang w:val="en-US"/>
          <w:rPrChange w:id="183" w:author="Linda Muller-Kessels" w:date="2021-04-30T09:19:00Z">
            <w:rPr/>
          </w:rPrChange>
        </w:rPr>
        <w:t>Plaform</w:t>
      </w:r>
      <w:proofErr w:type="spellEnd"/>
      <w:r w:rsidRPr="003A62E8">
        <w:rPr>
          <w:lang w:val="en-US"/>
          <w:rPrChange w:id="184" w:author="Linda Muller-Kessels" w:date="2021-04-30T09:19:00Z">
            <w:rPr/>
          </w:rPrChange>
        </w:rPr>
        <w:t>, T24 Core Banking, Triple A+ Portfolio Management, SAS Analytical Environment</w:t>
      </w:r>
    </w:p>
    <w:p w14:paraId="4B94D5A5" w14:textId="77777777" w:rsidR="005B4CA2" w:rsidRPr="003A62E8" w:rsidRDefault="005B4CA2">
      <w:pPr>
        <w:tabs>
          <w:tab w:val="left" w:pos="2835"/>
        </w:tabs>
        <w:rPr>
          <w:lang w:val="en-US"/>
          <w:rPrChange w:id="185" w:author="Linda Muller-Kessels" w:date="2021-04-30T09:19:00Z">
            <w:rPr/>
          </w:rPrChange>
        </w:rPr>
      </w:pPr>
    </w:p>
    <w:p w14:paraId="31300F47" w14:textId="77777777" w:rsidR="005B4CA2" w:rsidRPr="003A62E8" w:rsidRDefault="00143FF8">
      <w:pPr>
        <w:pStyle w:val="Kop1"/>
        <w:tabs>
          <w:tab w:val="left" w:pos="2835"/>
        </w:tabs>
        <w:rPr>
          <w:lang w:val="en-US"/>
          <w:rPrChange w:id="186" w:author="Linda Muller-Kessels" w:date="2021-04-30T09:19:00Z">
            <w:rPr/>
          </w:rPrChange>
        </w:rPr>
      </w:pPr>
      <w:r w:rsidRPr="003A62E8">
        <w:rPr>
          <w:lang w:val="en-US"/>
          <w:rPrChange w:id="187" w:author="Linda Muller-Kessels" w:date="2021-04-30T09:19:00Z">
            <w:rPr/>
          </w:rPrChange>
        </w:rPr>
        <w:t>Werkervaring</w:t>
      </w:r>
    </w:p>
    <w:p w14:paraId="171B31A5" w14:textId="3FFFF765" w:rsidR="005B4CA2" w:rsidRPr="003A62E8" w:rsidRDefault="00143FF8">
      <w:pPr>
        <w:rPr>
          <w:lang w:val="en-US"/>
          <w:rPrChange w:id="188" w:author="Linda Muller-Kessels" w:date="2021-04-30T09:19:00Z">
            <w:rPr/>
          </w:rPrChange>
        </w:rPr>
      </w:pPr>
      <w:proofErr w:type="spellStart"/>
      <w:r w:rsidRPr="003A62E8">
        <w:rPr>
          <w:lang w:val="en-US"/>
          <w:rPrChange w:id="189" w:author="Linda Muller-Kessels" w:date="2021-04-30T09:19:00Z">
            <w:rPr/>
          </w:rPrChange>
        </w:rPr>
        <w:t>feb</w:t>
      </w:r>
      <w:proofErr w:type="spellEnd"/>
      <w:r w:rsidRPr="003A62E8">
        <w:rPr>
          <w:lang w:val="en-US"/>
          <w:rPrChange w:id="190" w:author="Linda Muller-Kessels" w:date="2021-04-30T09:19:00Z">
            <w:rPr/>
          </w:rPrChange>
        </w:rPr>
        <w:t xml:space="preserve"> 2018 - </w:t>
      </w:r>
      <w:proofErr w:type="spellStart"/>
      <w:r w:rsidR="42BE018F" w:rsidRPr="003A62E8">
        <w:rPr>
          <w:lang w:val="en-US"/>
          <w:rPrChange w:id="191" w:author="Linda Muller-Kessels" w:date="2021-04-30T09:19:00Z">
            <w:rPr/>
          </w:rPrChange>
        </w:rPr>
        <w:t>heden</w:t>
      </w:r>
      <w:proofErr w:type="spellEnd"/>
      <w:r w:rsidRPr="003A62E8">
        <w:rPr>
          <w:lang w:val="en-US"/>
          <w:rPrChange w:id="192" w:author="Linda Muller-Kessels" w:date="2021-04-30T09:19:00Z">
            <w:rPr/>
          </w:rPrChange>
        </w:rPr>
        <w:tab/>
        <w:t>CIMSOLUTIONS B.V. Senior (</w:t>
      </w:r>
      <w:proofErr w:type="spellStart"/>
      <w:r w:rsidRPr="003A62E8">
        <w:rPr>
          <w:lang w:val="en-US"/>
          <w:rPrChange w:id="193" w:author="Linda Muller-Kessels" w:date="2021-04-30T09:19:00Z">
            <w:rPr/>
          </w:rPrChange>
        </w:rPr>
        <w:t>Technisch</w:t>
      </w:r>
      <w:proofErr w:type="spellEnd"/>
      <w:r w:rsidRPr="003A62E8">
        <w:rPr>
          <w:lang w:val="en-US"/>
          <w:rPrChange w:id="194" w:author="Linda Muller-Kessels" w:date="2021-04-30T09:19:00Z">
            <w:rPr/>
          </w:rPrChange>
        </w:rPr>
        <w:t xml:space="preserve">) </w:t>
      </w:r>
      <w:proofErr w:type="spellStart"/>
      <w:r w:rsidRPr="003A62E8">
        <w:rPr>
          <w:lang w:val="en-US"/>
          <w:rPrChange w:id="195" w:author="Linda Muller-Kessels" w:date="2021-04-30T09:19:00Z">
            <w:rPr/>
          </w:rPrChange>
        </w:rPr>
        <w:t>Projectleider</w:t>
      </w:r>
      <w:proofErr w:type="spellEnd"/>
      <w:r w:rsidRPr="003A62E8">
        <w:rPr>
          <w:lang w:val="en-US"/>
          <w:rPrChange w:id="196" w:author="Linda Muller-Kessels" w:date="2021-04-30T09:19:00Z">
            <w:rPr/>
          </w:rPrChange>
        </w:rPr>
        <w:t>/</w:t>
      </w:r>
      <w:proofErr w:type="spellStart"/>
      <w:r w:rsidRPr="003A62E8">
        <w:rPr>
          <w:lang w:val="en-US"/>
          <w:rPrChange w:id="197" w:author="Linda Muller-Kessels" w:date="2021-04-30T09:19:00Z">
            <w:rPr/>
          </w:rPrChange>
        </w:rPr>
        <w:t>Testmanager</w:t>
      </w:r>
      <w:proofErr w:type="spellEnd"/>
      <w:r w:rsidRPr="003A62E8">
        <w:rPr>
          <w:lang w:val="en-US"/>
          <w:rPrChange w:id="198" w:author="Linda Muller-Kessels" w:date="2021-04-30T09:19:00Z">
            <w:rPr/>
          </w:rPrChange>
        </w:rPr>
        <w:t>/Consultant</w:t>
      </w:r>
      <w:r w:rsidRPr="003A62E8">
        <w:rPr>
          <w:lang w:val="en-US"/>
          <w:rPrChange w:id="199" w:author="Linda Muller-Kessels" w:date="2021-04-30T09:19:00Z">
            <w:rPr/>
          </w:rPrChange>
        </w:rPr>
        <w:br/>
      </w:r>
      <w:proofErr w:type="spellStart"/>
      <w:r w:rsidRPr="003A62E8">
        <w:rPr>
          <w:lang w:val="en-US"/>
          <w:rPrChange w:id="200" w:author="Linda Muller-Kessels" w:date="2021-04-30T09:19:00Z">
            <w:rPr/>
          </w:rPrChange>
        </w:rPr>
        <w:t>jan</w:t>
      </w:r>
      <w:proofErr w:type="spellEnd"/>
      <w:r w:rsidRPr="003A62E8">
        <w:rPr>
          <w:lang w:val="en-US"/>
          <w:rPrChange w:id="201" w:author="Linda Muller-Kessels" w:date="2021-04-30T09:19:00Z">
            <w:rPr/>
          </w:rPrChange>
        </w:rPr>
        <w:t xml:space="preserve"> 2014 - </w:t>
      </w:r>
      <w:proofErr w:type="spellStart"/>
      <w:r w:rsidRPr="003A62E8">
        <w:rPr>
          <w:lang w:val="en-US"/>
          <w:rPrChange w:id="202" w:author="Linda Muller-Kessels" w:date="2021-04-30T09:19:00Z">
            <w:rPr/>
          </w:rPrChange>
        </w:rPr>
        <w:t>feb</w:t>
      </w:r>
      <w:proofErr w:type="spellEnd"/>
      <w:r w:rsidRPr="003A62E8">
        <w:rPr>
          <w:lang w:val="en-US"/>
          <w:rPrChange w:id="203" w:author="Linda Muller-Kessels" w:date="2021-04-30T09:19:00Z">
            <w:rPr/>
          </w:rPrChange>
        </w:rPr>
        <w:t xml:space="preserve"> 2018</w:t>
      </w:r>
      <w:r w:rsidRPr="003A62E8">
        <w:rPr>
          <w:lang w:val="en-US"/>
          <w:rPrChange w:id="204" w:author="Linda Muller-Kessels" w:date="2021-04-30T09:19:00Z">
            <w:rPr/>
          </w:rPrChange>
        </w:rPr>
        <w:tab/>
        <w:t>Centric Fin. Services &amp; Solutions Test Manager</w:t>
      </w:r>
      <w:r w:rsidRPr="003A62E8">
        <w:rPr>
          <w:lang w:val="en-US"/>
          <w:rPrChange w:id="205" w:author="Linda Muller-Kessels" w:date="2021-04-30T09:19:00Z">
            <w:rPr/>
          </w:rPrChange>
        </w:rPr>
        <w:br/>
      </w:r>
      <w:proofErr w:type="spellStart"/>
      <w:r w:rsidRPr="003A62E8">
        <w:rPr>
          <w:lang w:val="en-US"/>
          <w:rPrChange w:id="206" w:author="Linda Muller-Kessels" w:date="2021-04-30T09:19:00Z">
            <w:rPr/>
          </w:rPrChange>
        </w:rPr>
        <w:t>jan</w:t>
      </w:r>
      <w:proofErr w:type="spellEnd"/>
      <w:r w:rsidRPr="003A62E8">
        <w:rPr>
          <w:lang w:val="en-US"/>
          <w:rPrChange w:id="207" w:author="Linda Muller-Kessels" w:date="2021-04-30T09:19:00Z">
            <w:rPr/>
          </w:rPrChange>
        </w:rPr>
        <w:t xml:space="preserve"> 2009 - </w:t>
      </w:r>
      <w:proofErr w:type="spellStart"/>
      <w:r w:rsidRPr="003A62E8">
        <w:rPr>
          <w:lang w:val="en-US"/>
          <w:rPrChange w:id="208" w:author="Linda Muller-Kessels" w:date="2021-04-30T09:19:00Z">
            <w:rPr/>
          </w:rPrChange>
        </w:rPr>
        <w:t>jan</w:t>
      </w:r>
      <w:proofErr w:type="spellEnd"/>
      <w:r w:rsidRPr="003A62E8">
        <w:rPr>
          <w:lang w:val="en-US"/>
          <w:rPrChange w:id="209" w:author="Linda Muller-Kessels" w:date="2021-04-30T09:19:00Z">
            <w:rPr/>
          </w:rPrChange>
        </w:rPr>
        <w:t xml:space="preserve"> 2014</w:t>
      </w:r>
      <w:r w:rsidRPr="003A62E8">
        <w:rPr>
          <w:lang w:val="en-US"/>
          <w:rPrChange w:id="210" w:author="Linda Muller-Kessels" w:date="2021-04-30T09:19:00Z">
            <w:rPr/>
          </w:rPrChange>
        </w:rPr>
        <w:tab/>
        <w:t>Centric Fin. Services &amp; Solutions Business Intelligence Consultant/Systems Engineer</w:t>
      </w:r>
      <w:r w:rsidRPr="003A62E8">
        <w:rPr>
          <w:lang w:val="en-US"/>
          <w:rPrChange w:id="211" w:author="Linda Muller-Kessels" w:date="2021-04-30T09:19:00Z">
            <w:rPr/>
          </w:rPrChange>
        </w:rPr>
        <w:br/>
      </w:r>
      <w:proofErr w:type="spellStart"/>
      <w:r w:rsidRPr="003A62E8">
        <w:rPr>
          <w:lang w:val="en-US"/>
          <w:rPrChange w:id="212" w:author="Linda Muller-Kessels" w:date="2021-04-30T09:19:00Z">
            <w:rPr/>
          </w:rPrChange>
        </w:rPr>
        <w:t>jan</w:t>
      </w:r>
      <w:proofErr w:type="spellEnd"/>
      <w:r w:rsidRPr="003A62E8">
        <w:rPr>
          <w:lang w:val="en-US"/>
          <w:rPrChange w:id="213" w:author="Linda Muller-Kessels" w:date="2021-04-30T09:19:00Z">
            <w:rPr/>
          </w:rPrChange>
        </w:rPr>
        <w:t xml:space="preserve"> 2008 - </w:t>
      </w:r>
      <w:proofErr w:type="spellStart"/>
      <w:r w:rsidRPr="003A62E8">
        <w:rPr>
          <w:lang w:val="en-US"/>
          <w:rPrChange w:id="214" w:author="Linda Muller-Kessels" w:date="2021-04-30T09:19:00Z">
            <w:rPr/>
          </w:rPrChange>
        </w:rPr>
        <w:t>jan</w:t>
      </w:r>
      <w:proofErr w:type="spellEnd"/>
      <w:r w:rsidRPr="003A62E8">
        <w:rPr>
          <w:lang w:val="en-US"/>
          <w:rPrChange w:id="215" w:author="Linda Muller-Kessels" w:date="2021-04-30T09:19:00Z">
            <w:rPr/>
          </w:rPrChange>
        </w:rPr>
        <w:t xml:space="preserve"> 2009</w:t>
      </w:r>
      <w:r w:rsidRPr="003A62E8">
        <w:rPr>
          <w:lang w:val="en-US"/>
          <w:rPrChange w:id="216" w:author="Linda Muller-Kessels" w:date="2021-04-30T09:19:00Z">
            <w:rPr/>
          </w:rPrChange>
        </w:rPr>
        <w:tab/>
      </w:r>
      <w:proofErr w:type="spellStart"/>
      <w:r w:rsidRPr="003A62E8">
        <w:rPr>
          <w:lang w:val="en-US"/>
          <w:rPrChange w:id="217" w:author="Linda Muller-Kessels" w:date="2021-04-30T09:19:00Z">
            <w:rPr/>
          </w:rPrChange>
        </w:rPr>
        <w:t>Ordina</w:t>
      </w:r>
      <w:proofErr w:type="spellEnd"/>
      <w:r w:rsidRPr="003A62E8">
        <w:rPr>
          <w:lang w:val="en-US"/>
          <w:rPrChange w:id="218" w:author="Linda Muller-Kessels" w:date="2021-04-30T09:19:00Z">
            <w:rPr/>
          </w:rPrChange>
        </w:rPr>
        <w:t xml:space="preserve"> Bus. Process Outsourcing Traineeship Business Consultant/Project Manager</w:t>
      </w:r>
    </w:p>
    <w:p w14:paraId="3DEEC669" w14:textId="77777777" w:rsidR="005B4CA2" w:rsidRPr="003A62E8" w:rsidRDefault="005B4CA2">
      <w:pPr>
        <w:tabs>
          <w:tab w:val="left" w:pos="2835"/>
        </w:tabs>
        <w:rPr>
          <w:lang w:val="en-US"/>
          <w:rPrChange w:id="219" w:author="Linda Muller-Kessels" w:date="2021-04-30T09:19:00Z">
            <w:rPr/>
          </w:rPrChange>
        </w:rPr>
      </w:pPr>
    </w:p>
    <w:p w14:paraId="745E8D8D" w14:textId="77777777" w:rsidR="005B4CA2" w:rsidRPr="003A62E8" w:rsidRDefault="00143FF8">
      <w:pPr>
        <w:pStyle w:val="Kop1"/>
        <w:tabs>
          <w:tab w:val="left" w:pos="2835"/>
        </w:tabs>
        <w:rPr>
          <w:lang w:val="en-US"/>
          <w:rPrChange w:id="220" w:author="Linda Muller-Kessels" w:date="2021-04-30T09:19:00Z">
            <w:rPr/>
          </w:rPrChange>
        </w:rPr>
      </w:pPr>
      <w:r w:rsidRPr="003A62E8">
        <w:rPr>
          <w:lang w:val="en-US"/>
          <w:rPrChange w:id="221" w:author="Linda Muller-Kessels" w:date="2021-04-30T09:19:00Z">
            <w:rPr/>
          </w:rPrChange>
        </w:rPr>
        <w:t>opdrachten</w:t>
      </w:r>
    </w:p>
    <w:p w14:paraId="5083C728" w14:textId="77777777" w:rsidR="005B4CA2" w:rsidRPr="003A62E8" w:rsidRDefault="00143FF8">
      <w:pPr>
        <w:tabs>
          <w:tab w:val="left" w:pos="2835"/>
        </w:tabs>
        <w:rPr>
          <w:lang w:val="en-US"/>
          <w:rPrChange w:id="222" w:author="Linda Muller-Kessels" w:date="2021-04-30T09:19:00Z">
            <w:rPr/>
          </w:rPrChange>
        </w:rPr>
      </w:pPr>
      <w:r w:rsidRPr="003A62E8">
        <w:rPr>
          <w:rStyle w:val="Kop2Char"/>
          <w:lang w:val="en-US"/>
          <w:rPrChange w:id="223" w:author="Linda Muller-Kessels" w:date="2021-04-30T09:19:00Z">
            <w:rPr>
              <w:rStyle w:val="Kop2Char"/>
            </w:rPr>
          </w:rPrChange>
        </w:rPr>
        <w:t xml:space="preserve">PROJECT: </w:t>
      </w:r>
      <w:r w:rsidRPr="003A62E8">
        <w:rPr>
          <w:lang w:val="en-US"/>
          <w:rPrChange w:id="224" w:author="Linda Muller-Kessels" w:date="2021-04-30T09:19:00Z">
            <w:rPr/>
          </w:rPrChange>
        </w:rPr>
        <w:t>Aligning CI/CD Way of Working Within Investments, Channels &amp; Private Banking</w:t>
      </w:r>
    </w:p>
    <w:p w14:paraId="21E7AAB8" w14:textId="77777777" w:rsidR="005B4CA2" w:rsidRPr="003A62E8" w:rsidRDefault="00143FF8">
      <w:pPr>
        <w:tabs>
          <w:tab w:val="left" w:pos="2835"/>
        </w:tabs>
        <w:rPr>
          <w:lang w:val="en-US"/>
          <w:rPrChange w:id="225" w:author="Linda Muller-Kessels" w:date="2021-04-30T09:19:00Z">
            <w:rPr/>
          </w:rPrChange>
        </w:rPr>
      </w:pPr>
      <w:r w:rsidRPr="003A62E8">
        <w:rPr>
          <w:rStyle w:val="Kop2Char"/>
          <w:lang w:val="en-US"/>
          <w:rPrChange w:id="226" w:author="Linda Muller-Kessels" w:date="2021-04-30T09:19:00Z">
            <w:rPr>
              <w:rStyle w:val="Kop2Char"/>
            </w:rPr>
          </w:rPrChange>
        </w:rPr>
        <w:t xml:space="preserve">OPDRACHTGEVER: </w:t>
      </w:r>
      <w:r w:rsidRPr="003A62E8">
        <w:rPr>
          <w:lang w:val="en-US"/>
          <w:rPrChange w:id="227" w:author="Linda Muller-Kessels" w:date="2021-04-30T09:19:00Z">
            <w:rPr/>
          </w:rPrChange>
        </w:rPr>
        <w:t>ABN AMRO IT International</w:t>
      </w:r>
    </w:p>
    <w:p w14:paraId="1D1BEA7A" w14:textId="77777777" w:rsidR="005B4CA2" w:rsidRPr="003A62E8" w:rsidRDefault="00143FF8">
      <w:pPr>
        <w:tabs>
          <w:tab w:val="left" w:pos="2835"/>
          <w:tab w:val="left" w:pos="5812"/>
        </w:tabs>
        <w:rPr>
          <w:lang w:val="en-US"/>
          <w:rPrChange w:id="228" w:author="Linda Muller-Kessels" w:date="2021-04-30T09:19:00Z">
            <w:rPr/>
          </w:rPrChange>
        </w:rPr>
      </w:pPr>
      <w:r w:rsidRPr="003A62E8">
        <w:rPr>
          <w:rStyle w:val="Kop2Char"/>
          <w:lang w:val="en-US"/>
          <w:rPrChange w:id="229" w:author="Linda Muller-Kessels" w:date="2021-04-30T09:19:00Z">
            <w:rPr>
              <w:rStyle w:val="Kop2Char"/>
            </w:rPr>
          </w:rPrChange>
        </w:rPr>
        <w:t xml:space="preserve">BRANCHE: </w:t>
      </w:r>
      <w:r w:rsidRPr="003A62E8">
        <w:rPr>
          <w:lang w:val="en-US"/>
          <w:rPrChange w:id="230" w:author="Linda Muller-Kessels" w:date="2021-04-30T09:19:00Z">
            <w:rPr/>
          </w:rPrChange>
        </w:rPr>
        <w:t>Banking, Financial IT</w:t>
      </w:r>
      <w:r w:rsidRPr="003A62E8">
        <w:rPr>
          <w:lang w:val="en-US"/>
          <w:rPrChange w:id="231" w:author="Linda Muller-Kessels" w:date="2021-04-30T09:19:00Z">
            <w:rPr/>
          </w:rPrChange>
        </w:rPr>
        <w:tab/>
      </w:r>
      <w:r w:rsidRPr="003A62E8">
        <w:rPr>
          <w:rStyle w:val="Kop2Char"/>
          <w:lang w:val="en-US"/>
          <w:rPrChange w:id="232" w:author="Linda Muller-Kessels" w:date="2021-04-30T09:19:00Z">
            <w:rPr>
              <w:rStyle w:val="Kop2Char"/>
            </w:rPr>
          </w:rPrChange>
        </w:rPr>
        <w:t xml:space="preserve">PERIODE: </w:t>
      </w:r>
      <w:proofErr w:type="spellStart"/>
      <w:r w:rsidRPr="003A62E8">
        <w:rPr>
          <w:lang w:val="en-US"/>
          <w:rPrChange w:id="233" w:author="Linda Muller-Kessels" w:date="2021-04-30T09:19:00Z">
            <w:rPr/>
          </w:rPrChange>
        </w:rPr>
        <w:t>feb</w:t>
      </w:r>
      <w:proofErr w:type="spellEnd"/>
      <w:r w:rsidRPr="003A62E8">
        <w:rPr>
          <w:lang w:val="en-US"/>
          <w:rPrChange w:id="234" w:author="Linda Muller-Kessels" w:date="2021-04-30T09:19:00Z">
            <w:rPr/>
          </w:rPrChange>
        </w:rPr>
        <w:t xml:space="preserve"> 2019 - nu</w:t>
      </w:r>
    </w:p>
    <w:p w14:paraId="0D6BD1BD" w14:textId="77777777" w:rsidR="005B4CA2" w:rsidRPr="003A62E8" w:rsidRDefault="00143FF8">
      <w:pPr>
        <w:tabs>
          <w:tab w:val="left" w:pos="2835"/>
        </w:tabs>
        <w:rPr>
          <w:lang w:val="en-US"/>
          <w:rPrChange w:id="235" w:author="Linda Muller-Kessels" w:date="2021-04-30T09:19:00Z">
            <w:rPr/>
          </w:rPrChange>
        </w:rPr>
      </w:pPr>
      <w:r w:rsidRPr="003A62E8">
        <w:rPr>
          <w:rStyle w:val="Kop2Char"/>
          <w:lang w:val="en-US"/>
          <w:rPrChange w:id="236" w:author="Linda Muller-Kessels" w:date="2021-04-30T09:19:00Z">
            <w:rPr>
              <w:rStyle w:val="Kop2Char"/>
            </w:rPr>
          </w:rPrChange>
        </w:rPr>
        <w:t xml:space="preserve">ROL: </w:t>
      </w:r>
      <w:r w:rsidRPr="003A62E8">
        <w:rPr>
          <w:lang w:val="en-US"/>
          <w:rPrChange w:id="237" w:author="Linda Muller-Kessels" w:date="2021-04-30T09:19:00Z">
            <w:rPr/>
          </w:rPrChange>
        </w:rPr>
        <w:t xml:space="preserve">IT Integrator, </w:t>
      </w:r>
      <w:proofErr w:type="spellStart"/>
      <w:r w:rsidRPr="003A62E8">
        <w:rPr>
          <w:lang w:val="en-US"/>
          <w:rPrChange w:id="238" w:author="Linda Muller-Kessels" w:date="2021-04-30T09:19:00Z">
            <w:rPr/>
          </w:rPrChange>
        </w:rPr>
        <w:t>Releasemanager</w:t>
      </w:r>
      <w:proofErr w:type="spellEnd"/>
    </w:p>
    <w:p w14:paraId="36A9D8A3" w14:textId="77777777" w:rsidR="005B4CA2" w:rsidRDefault="00143FF8">
      <w:r w:rsidRPr="50FAE3AE">
        <w:rPr>
          <w:b/>
          <w:bCs/>
        </w:rPr>
        <w:t>OMSCHRIJVING:</w:t>
      </w:r>
      <w:r>
        <w:t xml:space="preserve"> Vanuit CI/CD Center of Expertise en hun </w:t>
      </w:r>
      <w:proofErr w:type="spellStart"/>
      <w:r>
        <w:t>Triangle</w:t>
      </w:r>
      <w:proofErr w:type="spellEnd"/>
      <w:r>
        <w:t xml:space="preserve"> met RUN-organisatie en de Scrum Teams is de wens uitgesproken om Release Management te betrekken voor het stuk Private Banking, </w:t>
      </w:r>
      <w:proofErr w:type="spellStart"/>
      <w:r>
        <w:t>Investments</w:t>
      </w:r>
      <w:proofErr w:type="spellEnd"/>
      <w:r>
        <w:t xml:space="preserve"> en </w:t>
      </w:r>
      <w:proofErr w:type="spellStart"/>
      <w:r>
        <w:t>Channels</w:t>
      </w:r>
      <w:proofErr w:type="spellEnd"/>
      <w:r>
        <w:t xml:space="preserve">. </w:t>
      </w:r>
    </w:p>
    <w:p w14:paraId="43996BA4" w14:textId="401D7163" w:rsidR="005B4CA2" w:rsidRDefault="4789F4BE">
      <w:del w:id="239" w:author="Linda Muller-Kessels" w:date="2021-04-30T09:19:00Z">
        <w:r w:rsidDel="003A62E8">
          <w:delText>Marek</w:delText>
        </w:r>
      </w:del>
      <w:ins w:id="240" w:author="Linda Muller-Kessels" w:date="2021-04-30T09:19:00Z">
        <w:r w:rsidR="003A62E8">
          <w:t>X</w:t>
        </w:r>
      </w:ins>
      <w:r w:rsidR="00143FF8">
        <w:t xml:space="preserve"> was verantwoordelijk als IT Integrator voor:</w:t>
      </w:r>
    </w:p>
    <w:p w14:paraId="5D455B23" w14:textId="77777777" w:rsidR="005B4CA2" w:rsidRDefault="00143FF8">
      <w:pPr>
        <w:numPr>
          <w:ilvl w:val="0"/>
          <w:numId w:val="5"/>
        </w:numPr>
        <w:ind w:left="375" w:right="375"/>
      </w:pPr>
      <w:r>
        <w:lastRenderedPageBreak/>
        <w:t xml:space="preserve">het adviseren van de CI/CD </w:t>
      </w:r>
      <w:proofErr w:type="spellStart"/>
      <w:r>
        <w:t>Triangle</w:t>
      </w:r>
      <w:proofErr w:type="spellEnd"/>
      <w:r>
        <w:t xml:space="preserve"> aangaande IT Integration en Release Management;</w:t>
      </w:r>
    </w:p>
    <w:p w14:paraId="5216F9AD" w14:textId="77777777" w:rsidR="005B4CA2" w:rsidRDefault="00143FF8">
      <w:pPr>
        <w:numPr>
          <w:ilvl w:val="0"/>
          <w:numId w:val="5"/>
        </w:numPr>
        <w:ind w:left="375" w:right="375"/>
      </w:pPr>
      <w:r>
        <w:t xml:space="preserve">het integreren van de IT-processen en </w:t>
      </w:r>
      <w:proofErr w:type="spellStart"/>
      <w:r>
        <w:t>workflows</w:t>
      </w:r>
      <w:proofErr w:type="spellEnd"/>
      <w:r>
        <w:t xml:space="preserve"> waarop de techniek, de Pipelines voor geheel DEV, ST, ET en PR en de </w:t>
      </w:r>
      <w:proofErr w:type="spellStart"/>
      <w:r>
        <w:t>deployments</w:t>
      </w:r>
      <w:proofErr w:type="spellEnd"/>
      <w:r>
        <w:t xml:space="preserve"> zijn gebouwd om het Releaseproces richting CI/CD Way Of </w:t>
      </w:r>
      <w:proofErr w:type="spellStart"/>
      <w:r>
        <w:t>Working</w:t>
      </w:r>
      <w:proofErr w:type="spellEnd"/>
      <w:r>
        <w:t xml:space="preserve"> te bewegen.</w:t>
      </w:r>
    </w:p>
    <w:p w14:paraId="51FC64D2" w14:textId="77777777" w:rsidR="005B4CA2" w:rsidRDefault="00143FF8">
      <w:pPr>
        <w:tabs>
          <w:tab w:val="left" w:pos="2835"/>
        </w:tabs>
        <w:rPr>
          <w:noProof/>
        </w:rPr>
      </w:pPr>
      <w:r>
        <w:rPr>
          <w:rStyle w:val="Kop2Char"/>
        </w:rPr>
        <w:t>METHODEN EN TECHNIEKEN</w:t>
      </w:r>
      <w:r w:rsidRPr="008B6801">
        <w:rPr>
          <w:rStyle w:val="Kop2Char"/>
        </w:rPr>
        <w:t>:</w:t>
      </w:r>
      <w:r>
        <w:rPr>
          <w:rStyle w:val="Kop2Char"/>
        </w:rPr>
        <w:t xml:space="preserve"> </w:t>
      </w:r>
      <w:r>
        <w:t>CI/CD, Releasemanagement, DevOps, IT Integration</w:t>
      </w:r>
    </w:p>
    <w:p w14:paraId="45FB0818" w14:textId="77777777" w:rsidR="005B4CA2" w:rsidRDefault="003A62E8">
      <w:pPr>
        <w:tabs>
          <w:tab w:val="left" w:pos="2835"/>
        </w:tabs>
      </w:pPr>
      <w:r>
        <w:pict w14:anchorId="47E958D8">
          <v:rect id="_x0000_i1025" style="width:0;height:1.5pt" o:hralign="center" o:bordertopcolor="this" o:borderleftcolor="this" o:borderbottomcolor="this" o:borderrightcolor="this" o:hrstd="t" o:hr="t" fillcolor="#a0a0a0" stroked="f"/>
        </w:pict>
      </w:r>
    </w:p>
    <w:p w14:paraId="60E949BB" w14:textId="77777777" w:rsidR="005B4CA2" w:rsidRPr="003A62E8" w:rsidRDefault="00143FF8">
      <w:pPr>
        <w:tabs>
          <w:tab w:val="left" w:pos="2835"/>
        </w:tabs>
        <w:rPr>
          <w:lang w:val="en-US"/>
          <w:rPrChange w:id="241" w:author="Linda Muller-Kessels" w:date="2021-04-30T09:19:00Z">
            <w:rPr/>
          </w:rPrChange>
        </w:rPr>
      </w:pPr>
      <w:r w:rsidRPr="003A62E8">
        <w:rPr>
          <w:rStyle w:val="Kop2Char"/>
          <w:lang w:val="en-US"/>
          <w:rPrChange w:id="242" w:author="Linda Muller-Kessels" w:date="2021-04-30T09:19:00Z">
            <w:rPr>
              <w:rStyle w:val="Kop2Char"/>
            </w:rPr>
          </w:rPrChange>
        </w:rPr>
        <w:t xml:space="preserve">PROJECT: </w:t>
      </w:r>
      <w:r w:rsidRPr="003A62E8">
        <w:rPr>
          <w:lang w:val="en-US"/>
          <w:rPrChange w:id="243" w:author="Linda Muller-Kessels" w:date="2021-04-30T09:19:00Z">
            <w:rPr/>
          </w:rPrChange>
        </w:rPr>
        <w:t>General Scope ABN AMRO IT International Activities</w:t>
      </w:r>
    </w:p>
    <w:p w14:paraId="312CB77B" w14:textId="77777777" w:rsidR="005B4CA2" w:rsidRPr="003A62E8" w:rsidRDefault="00143FF8">
      <w:pPr>
        <w:tabs>
          <w:tab w:val="left" w:pos="2835"/>
        </w:tabs>
        <w:rPr>
          <w:lang w:val="en-US"/>
          <w:rPrChange w:id="244" w:author="Linda Muller-Kessels" w:date="2021-04-30T09:19:00Z">
            <w:rPr/>
          </w:rPrChange>
        </w:rPr>
      </w:pPr>
      <w:r w:rsidRPr="003A62E8">
        <w:rPr>
          <w:rStyle w:val="Kop2Char"/>
          <w:lang w:val="en-US"/>
          <w:rPrChange w:id="245" w:author="Linda Muller-Kessels" w:date="2021-04-30T09:19:00Z">
            <w:rPr>
              <w:rStyle w:val="Kop2Char"/>
            </w:rPr>
          </w:rPrChange>
        </w:rPr>
        <w:t xml:space="preserve">OPDRACHTGEVER: </w:t>
      </w:r>
      <w:r w:rsidRPr="003A62E8">
        <w:rPr>
          <w:lang w:val="en-US"/>
          <w:rPrChange w:id="246" w:author="Linda Muller-Kessels" w:date="2021-04-30T09:19:00Z">
            <w:rPr/>
          </w:rPrChange>
        </w:rPr>
        <w:t>ABN AMRO IT International</w:t>
      </w:r>
    </w:p>
    <w:p w14:paraId="45B9C73A" w14:textId="77777777" w:rsidR="005B4CA2" w:rsidRPr="003A62E8" w:rsidRDefault="00143FF8">
      <w:pPr>
        <w:tabs>
          <w:tab w:val="left" w:pos="2835"/>
          <w:tab w:val="left" w:pos="5812"/>
        </w:tabs>
        <w:rPr>
          <w:lang w:val="en-US"/>
          <w:rPrChange w:id="247" w:author="Linda Muller-Kessels" w:date="2021-04-30T09:19:00Z">
            <w:rPr/>
          </w:rPrChange>
        </w:rPr>
      </w:pPr>
      <w:r w:rsidRPr="003A62E8">
        <w:rPr>
          <w:rStyle w:val="Kop2Char"/>
          <w:lang w:val="en-US"/>
          <w:rPrChange w:id="248" w:author="Linda Muller-Kessels" w:date="2021-04-30T09:19:00Z">
            <w:rPr>
              <w:rStyle w:val="Kop2Char"/>
            </w:rPr>
          </w:rPrChange>
        </w:rPr>
        <w:t xml:space="preserve">BRANCHE: </w:t>
      </w:r>
      <w:r w:rsidRPr="003A62E8">
        <w:rPr>
          <w:lang w:val="en-US"/>
          <w:rPrChange w:id="249" w:author="Linda Muller-Kessels" w:date="2021-04-30T09:19:00Z">
            <w:rPr/>
          </w:rPrChange>
        </w:rPr>
        <w:t>Banking, Financial IT</w:t>
      </w:r>
      <w:r w:rsidRPr="003A62E8">
        <w:rPr>
          <w:lang w:val="en-US"/>
          <w:rPrChange w:id="250" w:author="Linda Muller-Kessels" w:date="2021-04-30T09:19:00Z">
            <w:rPr/>
          </w:rPrChange>
        </w:rPr>
        <w:tab/>
      </w:r>
      <w:r w:rsidRPr="003A62E8">
        <w:rPr>
          <w:rStyle w:val="Kop2Char"/>
          <w:lang w:val="en-US"/>
          <w:rPrChange w:id="251" w:author="Linda Muller-Kessels" w:date="2021-04-30T09:19:00Z">
            <w:rPr>
              <w:rStyle w:val="Kop2Char"/>
            </w:rPr>
          </w:rPrChange>
        </w:rPr>
        <w:t xml:space="preserve">PERIODE: </w:t>
      </w:r>
      <w:proofErr w:type="spellStart"/>
      <w:r w:rsidRPr="003A62E8">
        <w:rPr>
          <w:lang w:val="en-US"/>
          <w:rPrChange w:id="252" w:author="Linda Muller-Kessels" w:date="2021-04-30T09:19:00Z">
            <w:rPr/>
          </w:rPrChange>
        </w:rPr>
        <w:t>feb</w:t>
      </w:r>
      <w:proofErr w:type="spellEnd"/>
      <w:r w:rsidRPr="003A62E8">
        <w:rPr>
          <w:lang w:val="en-US"/>
          <w:rPrChange w:id="253" w:author="Linda Muller-Kessels" w:date="2021-04-30T09:19:00Z">
            <w:rPr/>
          </w:rPrChange>
        </w:rPr>
        <w:t xml:space="preserve"> 2019 - nu</w:t>
      </w:r>
    </w:p>
    <w:p w14:paraId="19289F8D" w14:textId="77777777" w:rsidR="005B4CA2" w:rsidRPr="003A62E8" w:rsidRDefault="00143FF8">
      <w:pPr>
        <w:tabs>
          <w:tab w:val="left" w:pos="2835"/>
        </w:tabs>
        <w:rPr>
          <w:lang w:val="en-US"/>
          <w:rPrChange w:id="254" w:author="Linda Muller-Kessels" w:date="2021-04-30T09:19:00Z">
            <w:rPr/>
          </w:rPrChange>
        </w:rPr>
      </w:pPr>
      <w:r w:rsidRPr="003A62E8">
        <w:rPr>
          <w:rStyle w:val="Kop2Char"/>
          <w:lang w:val="en-US"/>
          <w:rPrChange w:id="255" w:author="Linda Muller-Kessels" w:date="2021-04-30T09:19:00Z">
            <w:rPr>
              <w:rStyle w:val="Kop2Char"/>
            </w:rPr>
          </w:rPrChange>
        </w:rPr>
        <w:t xml:space="preserve">ROL: </w:t>
      </w:r>
      <w:r w:rsidRPr="003A62E8">
        <w:rPr>
          <w:lang w:val="en-US"/>
          <w:rPrChange w:id="256" w:author="Linda Muller-Kessels" w:date="2021-04-30T09:19:00Z">
            <w:rPr/>
          </w:rPrChange>
        </w:rPr>
        <w:t>IT Integrator, Business Consultant, Release Manager, Scrum Master, Team Leader</w:t>
      </w:r>
    </w:p>
    <w:p w14:paraId="29755349" w14:textId="77777777" w:rsidR="005B4CA2" w:rsidRDefault="00143FF8">
      <w:r>
        <w:rPr>
          <w:b/>
        </w:rPr>
        <w:t>OMSCHRIJVING:</w:t>
      </w:r>
      <w:r>
        <w:t xml:space="preserve"> • Stakeholder management, IT/Business/Klant in- en externe partijen en leveranciers</w:t>
      </w:r>
    </w:p>
    <w:p w14:paraId="65609717" w14:textId="3BF49760" w:rsidR="005B4CA2" w:rsidRPr="003A62E8" w:rsidRDefault="00143FF8" w:rsidP="50FAE3AE">
      <w:pPr>
        <w:pStyle w:val="Lijstalinea"/>
        <w:numPr>
          <w:ilvl w:val="0"/>
          <w:numId w:val="1"/>
        </w:numPr>
        <w:rPr>
          <w:rFonts w:eastAsiaTheme="minorEastAsia"/>
          <w:lang w:val="en-US"/>
          <w:rPrChange w:id="257" w:author="Linda Muller-Kessels" w:date="2021-04-30T09:19:00Z">
            <w:rPr>
              <w:rFonts w:eastAsiaTheme="minorEastAsia"/>
            </w:rPr>
          </w:rPrChange>
        </w:rPr>
      </w:pPr>
      <w:r>
        <w:t xml:space="preserve"> </w:t>
      </w:r>
      <w:r w:rsidRPr="003A62E8">
        <w:rPr>
          <w:lang w:val="en-US"/>
          <w:rPrChange w:id="258" w:author="Linda Muller-Kessels" w:date="2021-04-30T09:19:00Z">
            <w:rPr/>
          </w:rPrChange>
        </w:rPr>
        <w:t xml:space="preserve">Dedicated </w:t>
      </w:r>
      <w:proofErr w:type="spellStart"/>
      <w:r w:rsidRPr="003A62E8">
        <w:rPr>
          <w:lang w:val="en-US"/>
          <w:rPrChange w:id="259" w:author="Linda Muller-Kessels" w:date="2021-04-30T09:19:00Z">
            <w:rPr/>
          </w:rPrChange>
        </w:rPr>
        <w:t>Teamlead</w:t>
      </w:r>
      <w:proofErr w:type="spellEnd"/>
      <w:r w:rsidRPr="003A62E8">
        <w:rPr>
          <w:lang w:val="en-US"/>
          <w:rPrChange w:id="260" w:author="Linda Muller-Kessels" w:date="2021-04-30T09:19:00Z">
            <w:rPr/>
          </w:rPrChange>
        </w:rPr>
        <w:t xml:space="preserve"> en coach 4 FTE IT Support team onshore (NL AMS) en offshore (IN Pune) Day to day management &amp; escalation management;</w:t>
      </w:r>
    </w:p>
    <w:p w14:paraId="56862EC3" w14:textId="70A1F4A7" w:rsidR="005B4CA2" w:rsidRPr="003A62E8" w:rsidRDefault="00143FF8" w:rsidP="50FAE3AE">
      <w:pPr>
        <w:pStyle w:val="Lijstalinea"/>
        <w:numPr>
          <w:ilvl w:val="0"/>
          <w:numId w:val="1"/>
        </w:numPr>
        <w:rPr>
          <w:rFonts w:eastAsiaTheme="minorEastAsia"/>
          <w:lang w:val="en-US"/>
          <w:rPrChange w:id="261" w:author="Linda Muller-Kessels" w:date="2021-04-30T09:19:00Z">
            <w:rPr>
              <w:rFonts w:eastAsiaTheme="minorEastAsia"/>
            </w:rPr>
          </w:rPrChange>
        </w:rPr>
      </w:pPr>
      <w:r w:rsidRPr="003A62E8">
        <w:rPr>
          <w:lang w:val="en-US"/>
          <w:rPrChange w:id="262" w:author="Linda Muller-Kessels" w:date="2021-04-30T09:19:00Z">
            <w:rPr/>
          </w:rPrChange>
        </w:rPr>
        <w:t xml:space="preserve"> Coach &amp; Dedicated Scrum Master Private Bank </w:t>
      </w:r>
      <w:proofErr w:type="spellStart"/>
      <w:r w:rsidRPr="003A62E8">
        <w:rPr>
          <w:lang w:val="en-US"/>
          <w:rPrChange w:id="263" w:author="Linda Muller-Kessels" w:date="2021-04-30T09:19:00Z">
            <w:rPr/>
          </w:rPrChange>
        </w:rPr>
        <w:t>Neuflize</w:t>
      </w:r>
      <w:proofErr w:type="spellEnd"/>
      <w:r w:rsidRPr="003A62E8">
        <w:rPr>
          <w:lang w:val="en-US"/>
          <w:rPrChange w:id="264" w:author="Linda Muller-Kessels" w:date="2021-04-30T09:19:00Z">
            <w:rPr/>
          </w:rPrChange>
        </w:rPr>
        <w:t xml:space="preserve"> Paris France Business &amp; NL IT Team (#8 FTE) Day to day management &amp; escalation management;</w:t>
      </w:r>
    </w:p>
    <w:p w14:paraId="435DD630" w14:textId="5D4094D0" w:rsidR="005B4CA2" w:rsidRDefault="00143FF8" w:rsidP="50FAE3AE">
      <w:pPr>
        <w:pStyle w:val="Lijstalinea"/>
        <w:numPr>
          <w:ilvl w:val="0"/>
          <w:numId w:val="1"/>
        </w:numPr>
        <w:rPr>
          <w:rFonts w:eastAsiaTheme="minorEastAsia"/>
        </w:rPr>
      </w:pPr>
      <w:r w:rsidRPr="003A62E8">
        <w:rPr>
          <w:lang w:val="en-US"/>
          <w:rPrChange w:id="265" w:author="Linda Muller-Kessels" w:date="2021-04-30T09:19:00Z">
            <w:rPr/>
          </w:rPrChange>
        </w:rPr>
        <w:t xml:space="preserve"> </w:t>
      </w:r>
      <w:r>
        <w:t>Verantwoordelijk voor aanname en ontslagbeleid en actief leidend in profielkeuzes, sollicitatieprocedures en -gesprekken evenals slechtnieuwsgesprekken;</w:t>
      </w:r>
    </w:p>
    <w:p w14:paraId="0923AA15" w14:textId="3AF95608" w:rsidR="005B4CA2" w:rsidRDefault="00143FF8" w:rsidP="50FAE3AE">
      <w:pPr>
        <w:pStyle w:val="Lijstalinea"/>
        <w:numPr>
          <w:ilvl w:val="0"/>
          <w:numId w:val="1"/>
        </w:numPr>
        <w:rPr>
          <w:rFonts w:eastAsiaTheme="minorEastAsia"/>
        </w:rPr>
      </w:pPr>
      <w:r>
        <w:t xml:space="preserve"> Op team- &amp; strategisch niveau aanjagen van cohesie van beleid en </w:t>
      </w:r>
      <w:proofErr w:type="spellStart"/>
      <w:r>
        <w:t>langetermijn</w:t>
      </w:r>
      <w:proofErr w:type="spellEnd"/>
      <w:r>
        <w:t xml:space="preserve"> visie </w:t>
      </w:r>
      <w:proofErr w:type="spellStart"/>
      <w:r>
        <w:t>v.s.</w:t>
      </w:r>
      <w:proofErr w:type="spellEnd"/>
      <w:r>
        <w:t xml:space="preserve"> korte termijn doelstellingen;</w:t>
      </w:r>
    </w:p>
    <w:p w14:paraId="26DDA848" w14:textId="18F23E09" w:rsidR="005B4CA2" w:rsidRPr="003A62E8" w:rsidRDefault="00143FF8" w:rsidP="50FAE3AE">
      <w:pPr>
        <w:pStyle w:val="Lijstalinea"/>
        <w:numPr>
          <w:ilvl w:val="0"/>
          <w:numId w:val="1"/>
        </w:numPr>
        <w:rPr>
          <w:rFonts w:eastAsiaTheme="minorEastAsia"/>
          <w:lang w:val="en-US"/>
          <w:rPrChange w:id="266" w:author="Linda Muller-Kessels" w:date="2021-04-30T09:19:00Z">
            <w:rPr>
              <w:rFonts w:eastAsiaTheme="minorEastAsia"/>
            </w:rPr>
          </w:rPrChange>
        </w:rPr>
      </w:pPr>
      <w:r>
        <w:t xml:space="preserve"> </w:t>
      </w:r>
      <w:proofErr w:type="spellStart"/>
      <w:r w:rsidRPr="003A62E8">
        <w:rPr>
          <w:lang w:val="en-US"/>
          <w:rPrChange w:id="267" w:author="Linda Muller-Kessels" w:date="2021-04-30T09:19:00Z">
            <w:rPr/>
          </w:rPrChange>
        </w:rPr>
        <w:t>Escalatiepunt</w:t>
      </w:r>
      <w:proofErr w:type="spellEnd"/>
      <w:r w:rsidRPr="003A62E8">
        <w:rPr>
          <w:lang w:val="en-US"/>
          <w:rPrChange w:id="268" w:author="Linda Muller-Kessels" w:date="2021-04-30T09:19:00Z">
            <w:rPr/>
          </w:rPrChange>
        </w:rPr>
        <w:t xml:space="preserve"> Investments </w:t>
      </w:r>
      <w:proofErr w:type="spellStart"/>
      <w:r w:rsidRPr="003A62E8">
        <w:rPr>
          <w:lang w:val="en-US"/>
          <w:rPrChange w:id="269" w:author="Linda Muller-Kessels" w:date="2021-04-30T09:19:00Z">
            <w:rPr/>
          </w:rPrChange>
        </w:rPr>
        <w:t>tijdens</w:t>
      </w:r>
      <w:proofErr w:type="spellEnd"/>
      <w:r w:rsidRPr="003A62E8">
        <w:rPr>
          <w:lang w:val="en-US"/>
          <w:rPrChange w:id="270" w:author="Linda Muller-Kessels" w:date="2021-04-30T09:19:00Z">
            <w:rPr/>
          </w:rPrChange>
        </w:rPr>
        <w:t xml:space="preserve"> PRD-deployments;</w:t>
      </w:r>
    </w:p>
    <w:p w14:paraId="2CAEB952" w14:textId="0CE3669F" w:rsidR="005B4CA2" w:rsidRDefault="00143FF8" w:rsidP="50FAE3AE">
      <w:pPr>
        <w:pStyle w:val="Lijstalinea"/>
        <w:numPr>
          <w:ilvl w:val="0"/>
          <w:numId w:val="1"/>
        </w:numPr>
        <w:rPr>
          <w:rFonts w:eastAsiaTheme="minorEastAsia"/>
        </w:rPr>
      </w:pPr>
      <w:r w:rsidRPr="003A62E8">
        <w:rPr>
          <w:lang w:val="en-US"/>
          <w:rPrChange w:id="271" w:author="Linda Muller-Kessels" w:date="2021-04-30T09:19:00Z">
            <w:rPr/>
          </w:rPrChange>
        </w:rPr>
        <w:t xml:space="preserve"> </w:t>
      </w:r>
      <w:r>
        <w:t xml:space="preserve">Overtuigen van teams en MT van behoefte voor innovatie en standaardisering naast BAU(Business As </w:t>
      </w:r>
      <w:proofErr w:type="spellStart"/>
      <w:r>
        <w:t>Usual</w:t>
      </w:r>
      <w:proofErr w:type="spellEnd"/>
      <w:r>
        <w:t>)/RUN-continuatie prioriteiten;</w:t>
      </w:r>
    </w:p>
    <w:p w14:paraId="780CF7D5" w14:textId="3AF2D852" w:rsidR="005B4CA2" w:rsidRDefault="00143FF8" w:rsidP="50FAE3AE">
      <w:pPr>
        <w:pStyle w:val="Lijstalinea"/>
        <w:numPr>
          <w:ilvl w:val="0"/>
          <w:numId w:val="1"/>
        </w:numPr>
        <w:rPr>
          <w:rFonts w:eastAsiaTheme="minorEastAsia"/>
        </w:rPr>
      </w:pPr>
      <w:r>
        <w:t xml:space="preserve"> </w:t>
      </w:r>
      <w:proofErr w:type="spellStart"/>
      <w:r>
        <w:t>Approx</w:t>
      </w:r>
      <w:proofErr w:type="spellEnd"/>
      <w:r>
        <w:t xml:space="preserve">. EUR 5 </w:t>
      </w:r>
      <w:proofErr w:type="spellStart"/>
      <w:r>
        <w:t>mln</w:t>
      </w:r>
      <w:proofErr w:type="spellEnd"/>
      <w:r>
        <w:t xml:space="preserve"> project SAB Frankfurt Bank </w:t>
      </w:r>
      <w:proofErr w:type="spellStart"/>
      <w:r>
        <w:t>migratiecoordinatie</w:t>
      </w:r>
      <w:proofErr w:type="spellEnd"/>
      <w:r>
        <w:t xml:space="preserve"> vanuit Releasemanagement;</w:t>
      </w:r>
    </w:p>
    <w:p w14:paraId="6D32BD57" w14:textId="5C1BB8E8" w:rsidR="005B4CA2" w:rsidRPr="003A62E8" w:rsidRDefault="00143FF8" w:rsidP="50FAE3AE">
      <w:pPr>
        <w:pStyle w:val="Lijstalinea"/>
        <w:numPr>
          <w:ilvl w:val="0"/>
          <w:numId w:val="1"/>
        </w:numPr>
        <w:rPr>
          <w:rFonts w:eastAsiaTheme="minorEastAsia"/>
          <w:lang w:val="en-US"/>
          <w:rPrChange w:id="272" w:author="Linda Muller-Kessels" w:date="2021-04-30T09:19:00Z">
            <w:rPr>
              <w:rFonts w:eastAsiaTheme="minorEastAsia"/>
            </w:rPr>
          </w:rPrChange>
        </w:rPr>
      </w:pPr>
      <w:r w:rsidRPr="003A62E8">
        <w:rPr>
          <w:lang w:val="en-US"/>
          <w:rPrChange w:id="273" w:author="Linda Muller-Kessels" w:date="2021-04-30T09:19:00Z">
            <w:rPr/>
          </w:rPrChange>
        </w:rPr>
        <w:t xml:space="preserve"> Insourcing </w:t>
      </w:r>
      <w:proofErr w:type="spellStart"/>
      <w:r w:rsidRPr="003A62E8">
        <w:rPr>
          <w:lang w:val="en-US"/>
          <w:rPrChange w:id="274" w:author="Linda Muller-Kessels" w:date="2021-04-30T09:19:00Z">
            <w:rPr/>
          </w:rPrChange>
        </w:rPr>
        <w:t>Releasemanagement</w:t>
      </w:r>
      <w:proofErr w:type="spellEnd"/>
      <w:r w:rsidRPr="003A62E8">
        <w:rPr>
          <w:lang w:val="en-US"/>
          <w:rPrChange w:id="275" w:author="Linda Muller-Kessels" w:date="2021-04-30T09:19:00Z">
            <w:rPr/>
          </w:rPrChange>
        </w:rPr>
        <w:t xml:space="preserve"> </w:t>
      </w:r>
      <w:proofErr w:type="spellStart"/>
      <w:r w:rsidRPr="003A62E8">
        <w:rPr>
          <w:lang w:val="en-US"/>
          <w:rPrChange w:id="276" w:author="Linda Muller-Kessels" w:date="2021-04-30T09:19:00Z">
            <w:rPr/>
          </w:rPrChange>
        </w:rPr>
        <w:t>activiteiten</w:t>
      </w:r>
      <w:proofErr w:type="spellEnd"/>
      <w:r w:rsidRPr="003A62E8">
        <w:rPr>
          <w:lang w:val="en-US"/>
          <w:rPrChange w:id="277" w:author="Linda Muller-Kessels" w:date="2021-04-30T09:19:00Z">
            <w:rPr/>
          </w:rPrChange>
        </w:rPr>
        <w:t xml:space="preserve"> &gt; approx. EUR 10 </w:t>
      </w:r>
      <w:proofErr w:type="spellStart"/>
      <w:r w:rsidRPr="003A62E8">
        <w:rPr>
          <w:lang w:val="en-US"/>
          <w:rPrChange w:id="278" w:author="Linda Muller-Kessels" w:date="2021-04-30T09:19:00Z">
            <w:rPr/>
          </w:rPrChange>
        </w:rPr>
        <w:t>mln</w:t>
      </w:r>
      <w:proofErr w:type="spellEnd"/>
      <w:r w:rsidRPr="003A62E8">
        <w:rPr>
          <w:lang w:val="en-US"/>
          <w:rPrChange w:id="279" w:author="Linda Muller-Kessels" w:date="2021-04-30T09:19:00Z">
            <w:rPr/>
          </w:rPrChange>
        </w:rPr>
        <w:t xml:space="preserve"> project Society </w:t>
      </w:r>
      <w:proofErr w:type="spellStart"/>
      <w:r w:rsidRPr="003A62E8">
        <w:rPr>
          <w:lang w:val="en-US"/>
          <w:rPrChange w:id="280" w:author="Linda Muller-Kessels" w:date="2021-04-30T09:19:00Z">
            <w:rPr/>
          </w:rPrChange>
        </w:rPr>
        <w:t>Generale</w:t>
      </w:r>
      <w:proofErr w:type="spellEnd"/>
      <w:r w:rsidRPr="003A62E8">
        <w:rPr>
          <w:lang w:val="en-US"/>
          <w:rPrChange w:id="281" w:author="Linda Muller-Kessels" w:date="2021-04-30T09:19:00Z">
            <w:rPr/>
          </w:rPrChange>
        </w:rPr>
        <w:t xml:space="preserve"> Belgium;</w:t>
      </w:r>
    </w:p>
    <w:p w14:paraId="0EF8EA3C" w14:textId="3CA4DD2E" w:rsidR="005B4CA2" w:rsidRDefault="00143FF8" w:rsidP="50FAE3AE">
      <w:pPr>
        <w:pStyle w:val="Lijstalinea"/>
        <w:numPr>
          <w:ilvl w:val="0"/>
          <w:numId w:val="1"/>
        </w:numPr>
        <w:rPr>
          <w:rFonts w:eastAsiaTheme="minorEastAsia"/>
        </w:rPr>
      </w:pPr>
      <w:r w:rsidRPr="003A62E8">
        <w:rPr>
          <w:lang w:val="en-US"/>
          <w:rPrChange w:id="282" w:author="Linda Muller-Kessels" w:date="2021-04-30T09:19:00Z">
            <w:rPr/>
          </w:rPrChange>
        </w:rPr>
        <w:t xml:space="preserve"> </w:t>
      </w:r>
      <w:r>
        <w:t xml:space="preserve">Business sturend en overtuigend op procesniveau voor </w:t>
      </w:r>
      <w:proofErr w:type="spellStart"/>
      <w:r>
        <w:t>Investments</w:t>
      </w:r>
      <w:proofErr w:type="spellEnd"/>
      <w:r>
        <w:t xml:space="preserve"> Domein ABN AMRO IT International-breed;</w:t>
      </w:r>
    </w:p>
    <w:p w14:paraId="19B5CCA5" w14:textId="29AB11D8" w:rsidR="005B4CA2" w:rsidRDefault="00143FF8" w:rsidP="50FAE3AE">
      <w:pPr>
        <w:pStyle w:val="Lijstalinea"/>
        <w:numPr>
          <w:ilvl w:val="0"/>
          <w:numId w:val="1"/>
        </w:numPr>
        <w:rPr>
          <w:rFonts w:eastAsiaTheme="minorEastAsia"/>
        </w:rPr>
      </w:pPr>
      <w:r>
        <w:t xml:space="preserve"> Opzetten duidelijke communicatiestromen, strategische besluitvorming faciliteren op MT-level ABN AMRO </w:t>
      </w:r>
      <w:proofErr w:type="spellStart"/>
      <w:r>
        <w:t>Investments</w:t>
      </w:r>
      <w:proofErr w:type="spellEnd"/>
      <w:r>
        <w:t xml:space="preserve"> &amp; </w:t>
      </w:r>
      <w:proofErr w:type="spellStart"/>
      <w:r>
        <w:t>Channels</w:t>
      </w:r>
      <w:proofErr w:type="spellEnd"/>
      <w:r>
        <w:t xml:space="preserve"> IT International;</w:t>
      </w:r>
    </w:p>
    <w:p w14:paraId="7B29B269" w14:textId="2F970BA0" w:rsidR="005B4CA2" w:rsidRDefault="00143FF8" w:rsidP="50FAE3AE">
      <w:pPr>
        <w:pStyle w:val="Lijstalinea"/>
        <w:numPr>
          <w:ilvl w:val="0"/>
          <w:numId w:val="1"/>
        </w:numPr>
        <w:rPr>
          <w:rFonts w:eastAsiaTheme="minorEastAsia"/>
        </w:rPr>
      </w:pPr>
      <w:r>
        <w:t xml:space="preserve"> </w:t>
      </w:r>
      <w:proofErr w:type="spellStart"/>
      <w:r>
        <w:t>Coordineren</w:t>
      </w:r>
      <w:proofErr w:type="spellEnd"/>
      <w:r>
        <w:t xml:space="preserve"> kritieke </w:t>
      </w:r>
      <w:proofErr w:type="spellStart"/>
      <w:r>
        <w:t>resourcing</w:t>
      </w:r>
      <w:proofErr w:type="spellEnd"/>
      <w:r>
        <w:t xml:space="preserve"> vanuit leveranciers IBM/</w:t>
      </w:r>
      <w:proofErr w:type="spellStart"/>
      <w:r>
        <w:t>Cognizant</w:t>
      </w:r>
      <w:proofErr w:type="spellEnd"/>
      <w:r>
        <w:t>/AS/</w:t>
      </w:r>
      <w:proofErr w:type="spellStart"/>
      <w:r>
        <w:t>Temenos</w:t>
      </w:r>
      <w:proofErr w:type="spellEnd"/>
      <w:r>
        <w:t xml:space="preserve"> voor activiteiten binnen </w:t>
      </w:r>
      <w:proofErr w:type="spellStart"/>
      <w:r>
        <w:t>Investments</w:t>
      </w:r>
      <w:proofErr w:type="spellEnd"/>
      <w:r>
        <w:t xml:space="preserve"> &amp; </w:t>
      </w:r>
      <w:proofErr w:type="spellStart"/>
      <w:r>
        <w:t>Channels</w:t>
      </w:r>
      <w:proofErr w:type="spellEnd"/>
      <w:r>
        <w:t xml:space="preserve"> </w:t>
      </w:r>
      <w:proofErr w:type="spellStart"/>
      <w:r>
        <w:t>Domains</w:t>
      </w:r>
      <w:proofErr w:type="spellEnd"/>
      <w:r>
        <w:t>;</w:t>
      </w:r>
    </w:p>
    <w:p w14:paraId="2C160A94" w14:textId="4B0DD12E" w:rsidR="005B4CA2" w:rsidRDefault="00143FF8" w:rsidP="50FAE3AE">
      <w:pPr>
        <w:pStyle w:val="Lijstalinea"/>
        <w:numPr>
          <w:ilvl w:val="0"/>
          <w:numId w:val="1"/>
        </w:numPr>
        <w:rPr>
          <w:rFonts w:eastAsiaTheme="minorEastAsia"/>
        </w:rPr>
      </w:pPr>
      <w:r>
        <w:t xml:space="preserve"> Aansturen support team van 4 FTE op </w:t>
      </w:r>
      <w:proofErr w:type="spellStart"/>
      <w:r>
        <w:t>coordinerend</w:t>
      </w:r>
      <w:proofErr w:type="spellEnd"/>
      <w:r>
        <w:t xml:space="preserve"> vlak en werkzaamheden en escalatie-niveau;</w:t>
      </w:r>
    </w:p>
    <w:p w14:paraId="16EFEFCD" w14:textId="42109AC8" w:rsidR="005B4CA2" w:rsidRDefault="00143FF8" w:rsidP="50FAE3AE">
      <w:pPr>
        <w:pStyle w:val="Lijstalinea"/>
        <w:numPr>
          <w:ilvl w:val="0"/>
          <w:numId w:val="1"/>
        </w:numPr>
        <w:rPr>
          <w:rFonts w:eastAsiaTheme="minorEastAsia"/>
        </w:rPr>
      </w:pPr>
      <w:r>
        <w:t xml:space="preserve"> Adviseren en sturen van 4 zelfstandige scrumteams (#33 FTE) op het vlak van Release &amp; IT-management;</w:t>
      </w:r>
    </w:p>
    <w:p w14:paraId="08C9E2A0" w14:textId="4EEE38C0" w:rsidR="005B4CA2" w:rsidRDefault="00143FF8" w:rsidP="50FAE3AE">
      <w:pPr>
        <w:pStyle w:val="Lijstalinea"/>
        <w:numPr>
          <w:ilvl w:val="0"/>
          <w:numId w:val="1"/>
        </w:numPr>
        <w:rPr>
          <w:rFonts w:eastAsiaTheme="minorEastAsia"/>
        </w:rPr>
      </w:pPr>
      <w:r>
        <w:t xml:space="preserve"> Offshore stakeholder management India - Pune, Duitsland - Frankfurt, Frankrijk - Parijs; op senior business en MT-niveau;</w:t>
      </w:r>
    </w:p>
    <w:p w14:paraId="6774BC11" w14:textId="2A6EB682" w:rsidR="005B4CA2" w:rsidRDefault="00143FF8" w:rsidP="50FAE3AE">
      <w:pPr>
        <w:pStyle w:val="Lijstalinea"/>
        <w:numPr>
          <w:ilvl w:val="0"/>
          <w:numId w:val="1"/>
        </w:numPr>
        <w:rPr>
          <w:rFonts w:eastAsiaTheme="minorEastAsia"/>
        </w:rPr>
      </w:pPr>
      <w:r>
        <w:t xml:space="preserve"> Extern business &amp; IT klantbezoek, Amsterdam, Amstelveen, Parijs; </w:t>
      </w:r>
    </w:p>
    <w:p w14:paraId="5E524490" w14:textId="6AB85A34" w:rsidR="005B4CA2" w:rsidRDefault="00143FF8" w:rsidP="50FAE3AE">
      <w:pPr>
        <w:pStyle w:val="Lijstalinea"/>
        <w:numPr>
          <w:ilvl w:val="0"/>
          <w:numId w:val="1"/>
        </w:numPr>
        <w:rPr>
          <w:rFonts w:eastAsiaTheme="minorEastAsia"/>
        </w:rPr>
      </w:pPr>
      <w:r>
        <w:t>Beleid stroomlijnen binnen Portfoliomanagement klanten FR/DUI/BEL/NL; focus op wegnemen cultuurverschillen en overtuigen lokaal MT van standaardoplossingen;</w:t>
      </w:r>
    </w:p>
    <w:p w14:paraId="1185F235" w14:textId="2A055C1B" w:rsidR="005B4CA2" w:rsidRDefault="00143FF8" w:rsidP="50FAE3AE">
      <w:pPr>
        <w:pStyle w:val="Lijstalinea"/>
        <w:numPr>
          <w:ilvl w:val="0"/>
          <w:numId w:val="1"/>
        </w:numPr>
        <w:rPr>
          <w:rFonts w:eastAsiaTheme="minorEastAsia"/>
        </w:rPr>
      </w:pPr>
      <w:r>
        <w:t xml:space="preserve"> Jaarvisie 2019 en 2020 opstellen op </w:t>
      </w:r>
      <w:proofErr w:type="spellStart"/>
      <w:r>
        <w:t>Investments</w:t>
      </w:r>
      <w:proofErr w:type="spellEnd"/>
      <w:r>
        <w:t xml:space="preserve"> IT MT niveau om te komen tot een breed gedragen roadmap over 5 divisies (Migratie/Infra/</w:t>
      </w:r>
      <w:proofErr w:type="spellStart"/>
      <w:r>
        <w:t>Testing</w:t>
      </w:r>
      <w:proofErr w:type="spellEnd"/>
      <w:r>
        <w:t>/</w:t>
      </w:r>
      <w:proofErr w:type="spellStart"/>
      <w:r>
        <w:t>Qualitymngt</w:t>
      </w:r>
      <w:proofErr w:type="spellEnd"/>
      <w:r>
        <w:t>/</w:t>
      </w:r>
      <w:proofErr w:type="spellStart"/>
      <w:r>
        <w:t>Releasmngt</w:t>
      </w:r>
      <w:proofErr w:type="spellEnd"/>
      <w:r>
        <w:t>)</w:t>
      </w:r>
      <w:r w:rsidR="26E6BF4B">
        <w:t>.</w:t>
      </w:r>
    </w:p>
    <w:p w14:paraId="017421EF" w14:textId="77777777" w:rsidR="005B4CA2" w:rsidRDefault="00143FF8">
      <w:pPr>
        <w:tabs>
          <w:tab w:val="left" w:pos="2835"/>
        </w:tabs>
        <w:rPr>
          <w:noProof/>
        </w:rPr>
      </w:pPr>
      <w:r>
        <w:rPr>
          <w:rStyle w:val="Kop2Char"/>
        </w:rPr>
        <w:t>METHODEN EN TECHNIEKEN</w:t>
      </w:r>
      <w:r w:rsidRPr="008B6801">
        <w:rPr>
          <w:rStyle w:val="Kop2Char"/>
        </w:rPr>
        <w:t>:</w:t>
      </w:r>
      <w:r>
        <w:rPr>
          <w:rStyle w:val="Kop2Char"/>
        </w:rPr>
        <w:t xml:space="preserve"> </w:t>
      </w:r>
    </w:p>
    <w:p w14:paraId="62486C05" w14:textId="77777777" w:rsidR="005B4CA2" w:rsidRDefault="003A62E8">
      <w:pPr>
        <w:tabs>
          <w:tab w:val="left" w:pos="2835"/>
        </w:tabs>
      </w:pPr>
      <w:r>
        <w:pict w14:anchorId="4000F5C3">
          <v:rect id="_x0000_i1026" style="width:0;height:1.5pt" o:hralign="center" o:bordertopcolor="this" o:borderleftcolor="this" o:borderbottomcolor="this" o:borderrightcolor="this" o:hrstd="t" o:hr="t" fillcolor="#a0a0a0" stroked="f"/>
        </w:pict>
      </w:r>
    </w:p>
    <w:p w14:paraId="15818373" w14:textId="77777777" w:rsidR="005B4CA2" w:rsidRPr="003A62E8" w:rsidRDefault="00143FF8">
      <w:pPr>
        <w:tabs>
          <w:tab w:val="left" w:pos="2835"/>
        </w:tabs>
        <w:rPr>
          <w:lang w:val="en-US"/>
          <w:rPrChange w:id="283" w:author="Linda Muller-Kessels" w:date="2021-04-30T09:19:00Z">
            <w:rPr/>
          </w:rPrChange>
        </w:rPr>
      </w:pPr>
      <w:r w:rsidRPr="003A62E8">
        <w:rPr>
          <w:rStyle w:val="Kop2Char"/>
          <w:lang w:val="en-US"/>
          <w:rPrChange w:id="284" w:author="Linda Muller-Kessels" w:date="2021-04-30T09:19:00Z">
            <w:rPr>
              <w:rStyle w:val="Kop2Char"/>
            </w:rPr>
          </w:rPrChange>
        </w:rPr>
        <w:t xml:space="preserve">PROJECT: </w:t>
      </w:r>
      <w:r w:rsidRPr="003A62E8">
        <w:rPr>
          <w:lang w:val="en-US"/>
          <w:rPrChange w:id="285" w:author="Linda Muller-Kessels" w:date="2021-04-30T09:19:00Z">
            <w:rPr/>
          </w:rPrChange>
        </w:rPr>
        <w:t>Coaching Product Owners in understanding Test Management &amp; Test Strategy</w:t>
      </w:r>
    </w:p>
    <w:p w14:paraId="44C0DC99" w14:textId="77777777" w:rsidR="005B4CA2" w:rsidRPr="003A62E8" w:rsidRDefault="00143FF8">
      <w:pPr>
        <w:tabs>
          <w:tab w:val="left" w:pos="2835"/>
        </w:tabs>
        <w:rPr>
          <w:lang w:val="en-US"/>
          <w:rPrChange w:id="286" w:author="Linda Muller-Kessels" w:date="2021-04-30T09:19:00Z">
            <w:rPr/>
          </w:rPrChange>
        </w:rPr>
      </w:pPr>
      <w:r w:rsidRPr="003A62E8">
        <w:rPr>
          <w:rStyle w:val="Kop2Char"/>
          <w:lang w:val="en-US"/>
          <w:rPrChange w:id="287" w:author="Linda Muller-Kessels" w:date="2021-04-30T09:19:00Z">
            <w:rPr>
              <w:rStyle w:val="Kop2Char"/>
            </w:rPr>
          </w:rPrChange>
        </w:rPr>
        <w:t xml:space="preserve">OPDRACHTGEVER: </w:t>
      </w:r>
      <w:r w:rsidRPr="003A62E8">
        <w:rPr>
          <w:lang w:val="en-US"/>
          <w:rPrChange w:id="288" w:author="Linda Muller-Kessels" w:date="2021-04-30T09:19:00Z">
            <w:rPr/>
          </w:rPrChange>
        </w:rPr>
        <w:t>ABN AMRO IT International</w:t>
      </w:r>
    </w:p>
    <w:p w14:paraId="18C5F720" w14:textId="77777777" w:rsidR="005B4CA2" w:rsidRPr="003A62E8" w:rsidRDefault="00143FF8">
      <w:pPr>
        <w:tabs>
          <w:tab w:val="left" w:pos="2835"/>
          <w:tab w:val="left" w:pos="5812"/>
        </w:tabs>
        <w:rPr>
          <w:lang w:val="en-US"/>
          <w:rPrChange w:id="289" w:author="Linda Muller-Kessels" w:date="2021-04-30T09:19:00Z">
            <w:rPr/>
          </w:rPrChange>
        </w:rPr>
      </w:pPr>
      <w:r w:rsidRPr="003A62E8">
        <w:rPr>
          <w:rStyle w:val="Kop2Char"/>
          <w:lang w:val="en-US"/>
          <w:rPrChange w:id="290" w:author="Linda Muller-Kessels" w:date="2021-04-30T09:19:00Z">
            <w:rPr>
              <w:rStyle w:val="Kop2Char"/>
            </w:rPr>
          </w:rPrChange>
        </w:rPr>
        <w:t xml:space="preserve">BRANCHE: </w:t>
      </w:r>
      <w:r w:rsidRPr="003A62E8">
        <w:rPr>
          <w:lang w:val="en-US"/>
          <w:rPrChange w:id="291" w:author="Linda Muller-Kessels" w:date="2021-04-30T09:19:00Z">
            <w:rPr/>
          </w:rPrChange>
        </w:rPr>
        <w:t>Banking, Financial IT</w:t>
      </w:r>
      <w:r w:rsidRPr="003A62E8">
        <w:rPr>
          <w:lang w:val="en-US"/>
          <w:rPrChange w:id="292" w:author="Linda Muller-Kessels" w:date="2021-04-30T09:19:00Z">
            <w:rPr/>
          </w:rPrChange>
        </w:rPr>
        <w:tab/>
      </w:r>
      <w:r w:rsidRPr="003A62E8">
        <w:rPr>
          <w:rStyle w:val="Kop2Char"/>
          <w:lang w:val="en-US"/>
          <w:rPrChange w:id="293" w:author="Linda Muller-Kessels" w:date="2021-04-30T09:19:00Z">
            <w:rPr>
              <w:rStyle w:val="Kop2Char"/>
            </w:rPr>
          </w:rPrChange>
        </w:rPr>
        <w:t xml:space="preserve">PERIODE: </w:t>
      </w:r>
      <w:proofErr w:type="spellStart"/>
      <w:r w:rsidRPr="003A62E8">
        <w:rPr>
          <w:lang w:val="en-US"/>
          <w:rPrChange w:id="294" w:author="Linda Muller-Kessels" w:date="2021-04-30T09:19:00Z">
            <w:rPr/>
          </w:rPrChange>
        </w:rPr>
        <w:t>feb</w:t>
      </w:r>
      <w:proofErr w:type="spellEnd"/>
      <w:r w:rsidRPr="003A62E8">
        <w:rPr>
          <w:lang w:val="en-US"/>
          <w:rPrChange w:id="295" w:author="Linda Muller-Kessels" w:date="2021-04-30T09:19:00Z">
            <w:rPr/>
          </w:rPrChange>
        </w:rPr>
        <w:t xml:space="preserve"> 2019 - nu</w:t>
      </w:r>
    </w:p>
    <w:p w14:paraId="6770494B" w14:textId="77777777" w:rsidR="005B4CA2" w:rsidRPr="003A62E8" w:rsidRDefault="00143FF8">
      <w:pPr>
        <w:tabs>
          <w:tab w:val="left" w:pos="2835"/>
        </w:tabs>
        <w:rPr>
          <w:lang w:val="en-US"/>
          <w:rPrChange w:id="296" w:author="Linda Muller-Kessels" w:date="2021-04-30T09:19:00Z">
            <w:rPr/>
          </w:rPrChange>
        </w:rPr>
      </w:pPr>
      <w:r w:rsidRPr="003A62E8">
        <w:rPr>
          <w:rStyle w:val="Kop2Char"/>
          <w:lang w:val="en-US"/>
          <w:rPrChange w:id="297" w:author="Linda Muller-Kessels" w:date="2021-04-30T09:19:00Z">
            <w:rPr>
              <w:rStyle w:val="Kop2Char"/>
            </w:rPr>
          </w:rPrChange>
        </w:rPr>
        <w:t xml:space="preserve">ROL: </w:t>
      </w:r>
      <w:r w:rsidRPr="003A62E8">
        <w:rPr>
          <w:lang w:val="en-US"/>
          <w:rPrChange w:id="298" w:author="Linda Muller-Kessels" w:date="2021-04-30T09:19:00Z">
            <w:rPr/>
          </w:rPrChange>
        </w:rPr>
        <w:t>IT Integrator, Business Consultant, Test Manager</w:t>
      </w:r>
    </w:p>
    <w:p w14:paraId="2E8DAA4E" w14:textId="77777777" w:rsidR="005B4CA2" w:rsidRDefault="00143FF8">
      <w:r w:rsidRPr="50FAE3AE">
        <w:rPr>
          <w:b/>
          <w:bCs/>
        </w:rPr>
        <w:t>OMSCHRIJVING:</w:t>
      </w:r>
      <w:r>
        <w:t xml:space="preserve"> Ondersteunen van </w:t>
      </w:r>
      <w:proofErr w:type="spellStart"/>
      <w:r>
        <w:t>PO's</w:t>
      </w:r>
      <w:proofErr w:type="spellEnd"/>
      <w:r>
        <w:t xml:space="preserve"> in hun rol om aan genoeg UAT/</w:t>
      </w:r>
      <w:proofErr w:type="spellStart"/>
      <w:r>
        <w:t>Functional</w:t>
      </w:r>
      <w:proofErr w:type="spellEnd"/>
      <w:r>
        <w:t xml:space="preserve"> testfocus te komen en besluiten te nemen vanuit een Quality Gate perspectief over het gehele development proces tot aan IPN. </w:t>
      </w:r>
    </w:p>
    <w:p w14:paraId="3FF3FD62" w14:textId="4493BF34" w:rsidR="005B4CA2" w:rsidRDefault="4789F4BE">
      <w:del w:id="299" w:author="Linda Muller-Kessels" w:date="2021-04-30T09:19:00Z">
        <w:r w:rsidDel="003A62E8">
          <w:lastRenderedPageBreak/>
          <w:delText>Marek</w:delText>
        </w:r>
      </w:del>
      <w:ins w:id="300" w:author="Linda Muller-Kessels" w:date="2021-04-30T09:19:00Z">
        <w:r w:rsidR="003A62E8">
          <w:t>X</w:t>
        </w:r>
      </w:ins>
      <w:r w:rsidR="00143FF8">
        <w:t xml:space="preserve"> wordt gevraagd mee te denken en deel te nemen in de PI Planning en Review sessies en </w:t>
      </w:r>
      <w:proofErr w:type="spellStart"/>
      <w:r w:rsidR="00143FF8">
        <w:t>coached</w:t>
      </w:r>
      <w:proofErr w:type="spellEnd"/>
      <w:r w:rsidR="00143FF8">
        <w:t xml:space="preserve"> meerdere </w:t>
      </w:r>
      <w:proofErr w:type="spellStart"/>
      <w:r w:rsidR="00143FF8">
        <w:t>PO's</w:t>
      </w:r>
      <w:proofErr w:type="spellEnd"/>
      <w:r w:rsidR="00143FF8">
        <w:t xml:space="preserve"> van Portfoliomanagement en </w:t>
      </w:r>
      <w:proofErr w:type="spellStart"/>
      <w:r w:rsidR="00143FF8">
        <w:t>Wealth</w:t>
      </w:r>
      <w:proofErr w:type="spellEnd"/>
      <w:r w:rsidR="00143FF8">
        <w:t>/</w:t>
      </w:r>
      <w:proofErr w:type="spellStart"/>
      <w:r w:rsidR="00143FF8">
        <w:t>Investments</w:t>
      </w:r>
      <w:proofErr w:type="spellEnd"/>
      <w:r w:rsidR="00143FF8">
        <w:t xml:space="preserve"> Suites uit Frankrijk, Duitsland en Nederland om het testproces vanuit development naar PR te integreren vanuit een business perspectief. </w:t>
      </w:r>
    </w:p>
    <w:p w14:paraId="04ECC1B6" w14:textId="731AF85E" w:rsidR="005B4CA2" w:rsidRDefault="4789F4BE">
      <w:del w:id="301" w:author="Linda Muller-Kessels" w:date="2021-04-30T09:19:00Z">
        <w:r w:rsidDel="003A62E8">
          <w:delText>Marek</w:delText>
        </w:r>
      </w:del>
      <w:ins w:id="302" w:author="Linda Muller-Kessels" w:date="2021-04-30T09:19:00Z">
        <w:r w:rsidR="003A62E8">
          <w:t>X</w:t>
        </w:r>
      </w:ins>
      <w:r w:rsidR="00143FF8">
        <w:t xml:space="preserve"> was verantwoordelijk voor:</w:t>
      </w:r>
    </w:p>
    <w:p w14:paraId="513E5127" w14:textId="77777777" w:rsidR="005B4CA2" w:rsidRDefault="00143FF8">
      <w:pPr>
        <w:numPr>
          <w:ilvl w:val="0"/>
          <w:numId w:val="6"/>
        </w:numPr>
        <w:ind w:left="375" w:right="375"/>
      </w:pPr>
      <w:r>
        <w:t xml:space="preserve">Coachen en </w:t>
      </w:r>
      <w:proofErr w:type="spellStart"/>
      <w:r>
        <w:t>challengen</w:t>
      </w:r>
      <w:proofErr w:type="spellEnd"/>
      <w:r>
        <w:t xml:space="preserve"> van </w:t>
      </w:r>
      <w:proofErr w:type="spellStart"/>
      <w:r>
        <w:t>PO's</w:t>
      </w:r>
      <w:proofErr w:type="spellEnd"/>
      <w:r>
        <w:t xml:space="preserve"> op testgebied.</w:t>
      </w:r>
    </w:p>
    <w:p w14:paraId="0591931B" w14:textId="77777777" w:rsidR="005B4CA2" w:rsidRDefault="00143FF8">
      <w:pPr>
        <w:numPr>
          <w:ilvl w:val="0"/>
          <w:numId w:val="6"/>
        </w:numPr>
        <w:ind w:left="375" w:right="375"/>
      </w:pPr>
      <w:r>
        <w:t>Deelnemen in PI planning en review sessies.</w:t>
      </w:r>
    </w:p>
    <w:p w14:paraId="0C5E84A3" w14:textId="77777777" w:rsidR="005B4CA2" w:rsidRDefault="00143FF8">
      <w:pPr>
        <w:numPr>
          <w:ilvl w:val="0"/>
          <w:numId w:val="6"/>
        </w:numPr>
        <w:ind w:left="375" w:right="375"/>
      </w:pPr>
      <w:r>
        <w:t xml:space="preserve">Teststrategie op Product level uitvouwen voor de </w:t>
      </w:r>
      <w:proofErr w:type="spellStart"/>
      <w:r>
        <w:t>PO's</w:t>
      </w:r>
      <w:proofErr w:type="spellEnd"/>
      <w:r>
        <w:t xml:space="preserve"> om te integreren.</w:t>
      </w:r>
    </w:p>
    <w:p w14:paraId="2E386B25" w14:textId="77777777" w:rsidR="005B4CA2" w:rsidRDefault="00143FF8">
      <w:pPr>
        <w:numPr>
          <w:ilvl w:val="0"/>
          <w:numId w:val="6"/>
        </w:numPr>
        <w:ind w:left="375" w:right="375"/>
      </w:pPr>
      <w:r>
        <w:t xml:space="preserve">Klankbord voor </w:t>
      </w:r>
      <w:proofErr w:type="spellStart"/>
      <w:r>
        <w:t>PO's</w:t>
      </w:r>
      <w:proofErr w:type="spellEnd"/>
      <w:r>
        <w:t>.</w:t>
      </w:r>
    </w:p>
    <w:p w14:paraId="0FFEE873" w14:textId="77777777" w:rsidR="005B4CA2" w:rsidRDefault="00143FF8">
      <w:pPr>
        <w:tabs>
          <w:tab w:val="left" w:pos="2835"/>
        </w:tabs>
        <w:rPr>
          <w:noProof/>
        </w:rPr>
      </w:pPr>
      <w:r>
        <w:rPr>
          <w:rStyle w:val="Kop2Char"/>
        </w:rPr>
        <w:t>METHODEN EN TECHNIEKEN</w:t>
      </w:r>
      <w:r w:rsidRPr="008B6801">
        <w:rPr>
          <w:rStyle w:val="Kop2Char"/>
        </w:rPr>
        <w:t>:</w:t>
      </w:r>
      <w:r>
        <w:rPr>
          <w:rStyle w:val="Kop2Char"/>
        </w:rPr>
        <w:t xml:space="preserve"> </w:t>
      </w:r>
      <w:r>
        <w:t xml:space="preserve">TPI, BDD, TDD, </w:t>
      </w:r>
      <w:proofErr w:type="spellStart"/>
      <w:r>
        <w:t>Lean</w:t>
      </w:r>
      <w:proofErr w:type="spellEnd"/>
      <w:r>
        <w:t>, Scrum</w:t>
      </w:r>
    </w:p>
    <w:p w14:paraId="1299C43A" w14:textId="77777777" w:rsidR="005B4CA2" w:rsidRDefault="003A62E8">
      <w:pPr>
        <w:tabs>
          <w:tab w:val="left" w:pos="2835"/>
        </w:tabs>
      </w:pPr>
      <w:r>
        <w:pict w14:anchorId="5B9CB1FB">
          <v:rect id="_x0000_i1027" style="width:0;height:1.5pt" o:hralign="center" o:bordertopcolor="this" o:borderleftcolor="this" o:borderbottomcolor="this" o:borderrightcolor="this" o:hrstd="t" o:hr="t" fillcolor="#a0a0a0" stroked="f"/>
        </w:pict>
      </w:r>
    </w:p>
    <w:p w14:paraId="11E1B6D5" w14:textId="77777777" w:rsidR="005B4CA2" w:rsidRPr="003A62E8" w:rsidRDefault="00143FF8">
      <w:pPr>
        <w:tabs>
          <w:tab w:val="left" w:pos="2835"/>
        </w:tabs>
        <w:rPr>
          <w:lang w:val="en-US"/>
          <w:rPrChange w:id="303" w:author="Linda Muller-Kessels" w:date="2021-04-30T09:19:00Z">
            <w:rPr/>
          </w:rPrChange>
        </w:rPr>
      </w:pPr>
      <w:r w:rsidRPr="003A62E8">
        <w:rPr>
          <w:rStyle w:val="Kop2Char"/>
          <w:lang w:val="en-US"/>
          <w:rPrChange w:id="304" w:author="Linda Muller-Kessels" w:date="2021-04-30T09:19:00Z">
            <w:rPr>
              <w:rStyle w:val="Kop2Char"/>
            </w:rPr>
          </w:rPrChange>
        </w:rPr>
        <w:t xml:space="preserve">PROJECT: </w:t>
      </w:r>
      <w:r w:rsidRPr="003A62E8">
        <w:rPr>
          <w:lang w:val="en-US"/>
          <w:rPrChange w:id="305" w:author="Linda Muller-Kessels" w:date="2021-04-30T09:19:00Z">
            <w:rPr/>
          </w:rPrChange>
        </w:rPr>
        <w:t>Define, Execute and Monitor Business Process Improvements Roadmap 2019 TREQ Investments</w:t>
      </w:r>
    </w:p>
    <w:p w14:paraId="6D53BE6A" w14:textId="77777777" w:rsidR="005B4CA2" w:rsidRPr="003A62E8" w:rsidRDefault="00143FF8">
      <w:pPr>
        <w:tabs>
          <w:tab w:val="left" w:pos="2835"/>
        </w:tabs>
        <w:rPr>
          <w:lang w:val="en-US"/>
          <w:rPrChange w:id="306" w:author="Linda Muller-Kessels" w:date="2021-04-30T09:19:00Z">
            <w:rPr/>
          </w:rPrChange>
        </w:rPr>
      </w:pPr>
      <w:r w:rsidRPr="003A62E8">
        <w:rPr>
          <w:rStyle w:val="Kop2Char"/>
          <w:lang w:val="en-US"/>
          <w:rPrChange w:id="307" w:author="Linda Muller-Kessels" w:date="2021-04-30T09:19:00Z">
            <w:rPr>
              <w:rStyle w:val="Kop2Char"/>
            </w:rPr>
          </w:rPrChange>
        </w:rPr>
        <w:t xml:space="preserve">OPDRACHTGEVER: </w:t>
      </w:r>
      <w:r w:rsidRPr="003A62E8">
        <w:rPr>
          <w:lang w:val="en-US"/>
          <w:rPrChange w:id="308" w:author="Linda Muller-Kessels" w:date="2021-04-30T09:19:00Z">
            <w:rPr/>
          </w:rPrChange>
        </w:rPr>
        <w:t>ABN AMRO IT International</w:t>
      </w:r>
    </w:p>
    <w:p w14:paraId="4B60AEFB" w14:textId="77777777" w:rsidR="005B4CA2" w:rsidRPr="003A62E8" w:rsidRDefault="00143FF8">
      <w:pPr>
        <w:tabs>
          <w:tab w:val="left" w:pos="2835"/>
          <w:tab w:val="left" w:pos="5812"/>
        </w:tabs>
        <w:rPr>
          <w:lang w:val="en-US"/>
          <w:rPrChange w:id="309" w:author="Linda Muller-Kessels" w:date="2021-04-30T09:19:00Z">
            <w:rPr/>
          </w:rPrChange>
        </w:rPr>
      </w:pPr>
      <w:r w:rsidRPr="003A62E8">
        <w:rPr>
          <w:rStyle w:val="Kop2Char"/>
          <w:lang w:val="en-US"/>
          <w:rPrChange w:id="310" w:author="Linda Muller-Kessels" w:date="2021-04-30T09:19:00Z">
            <w:rPr>
              <w:rStyle w:val="Kop2Char"/>
            </w:rPr>
          </w:rPrChange>
        </w:rPr>
        <w:t xml:space="preserve">BRANCHE: </w:t>
      </w:r>
      <w:r w:rsidRPr="003A62E8">
        <w:rPr>
          <w:lang w:val="en-US"/>
          <w:rPrChange w:id="311" w:author="Linda Muller-Kessels" w:date="2021-04-30T09:19:00Z">
            <w:rPr/>
          </w:rPrChange>
        </w:rPr>
        <w:t>Banking, Financial IT</w:t>
      </w:r>
      <w:r w:rsidRPr="003A62E8">
        <w:rPr>
          <w:lang w:val="en-US"/>
          <w:rPrChange w:id="312" w:author="Linda Muller-Kessels" w:date="2021-04-30T09:19:00Z">
            <w:rPr/>
          </w:rPrChange>
        </w:rPr>
        <w:tab/>
      </w:r>
      <w:r w:rsidRPr="003A62E8">
        <w:rPr>
          <w:rStyle w:val="Kop2Char"/>
          <w:lang w:val="en-US"/>
          <w:rPrChange w:id="313" w:author="Linda Muller-Kessels" w:date="2021-04-30T09:19:00Z">
            <w:rPr>
              <w:rStyle w:val="Kop2Char"/>
            </w:rPr>
          </w:rPrChange>
        </w:rPr>
        <w:t xml:space="preserve">PERIODE: </w:t>
      </w:r>
      <w:proofErr w:type="spellStart"/>
      <w:r w:rsidRPr="003A62E8">
        <w:rPr>
          <w:lang w:val="en-US"/>
          <w:rPrChange w:id="314" w:author="Linda Muller-Kessels" w:date="2021-04-30T09:19:00Z">
            <w:rPr/>
          </w:rPrChange>
        </w:rPr>
        <w:t>feb</w:t>
      </w:r>
      <w:proofErr w:type="spellEnd"/>
      <w:r w:rsidRPr="003A62E8">
        <w:rPr>
          <w:lang w:val="en-US"/>
          <w:rPrChange w:id="315" w:author="Linda Muller-Kessels" w:date="2021-04-30T09:19:00Z">
            <w:rPr/>
          </w:rPrChange>
        </w:rPr>
        <w:t xml:space="preserve"> 2019 - nu</w:t>
      </w:r>
    </w:p>
    <w:p w14:paraId="6A7BA733" w14:textId="77777777" w:rsidR="005B4CA2" w:rsidRPr="003A62E8" w:rsidRDefault="00143FF8">
      <w:pPr>
        <w:tabs>
          <w:tab w:val="left" w:pos="2835"/>
        </w:tabs>
        <w:rPr>
          <w:lang w:val="en-US"/>
          <w:rPrChange w:id="316" w:author="Linda Muller-Kessels" w:date="2021-04-30T09:19:00Z">
            <w:rPr/>
          </w:rPrChange>
        </w:rPr>
      </w:pPr>
      <w:r w:rsidRPr="003A62E8">
        <w:rPr>
          <w:rStyle w:val="Kop2Char"/>
          <w:lang w:val="en-US"/>
          <w:rPrChange w:id="317" w:author="Linda Muller-Kessels" w:date="2021-04-30T09:19:00Z">
            <w:rPr>
              <w:rStyle w:val="Kop2Char"/>
            </w:rPr>
          </w:rPrChange>
        </w:rPr>
        <w:t xml:space="preserve">ROL: </w:t>
      </w:r>
      <w:r w:rsidRPr="003A62E8">
        <w:rPr>
          <w:lang w:val="en-US"/>
          <w:rPrChange w:id="318" w:author="Linda Muller-Kessels" w:date="2021-04-30T09:19:00Z">
            <w:rPr/>
          </w:rPrChange>
        </w:rPr>
        <w:t>IT Integrator, Business Consultant</w:t>
      </w:r>
    </w:p>
    <w:p w14:paraId="1AE298E3" w14:textId="6CB71D1D" w:rsidR="005B4CA2" w:rsidRDefault="00143FF8">
      <w:r w:rsidRPr="50FAE3AE">
        <w:rPr>
          <w:b/>
          <w:bCs/>
        </w:rPr>
        <w:t>OMSCHRIJVING:</w:t>
      </w:r>
      <w:r>
        <w:t xml:space="preserve"> </w:t>
      </w:r>
      <w:del w:id="319" w:author="Linda Muller-Kessels" w:date="2021-04-30T09:19:00Z">
        <w:r w:rsidR="4789F4BE" w:rsidDel="003A62E8">
          <w:delText>Marek</w:delText>
        </w:r>
      </w:del>
      <w:ins w:id="320" w:author="Linda Muller-Kessels" w:date="2021-04-30T09:19:00Z">
        <w:r w:rsidR="003A62E8">
          <w:t>X</w:t>
        </w:r>
      </w:ins>
      <w:r>
        <w:t xml:space="preserve"> was verantwoordelijk voor het ontdekken, plannen en uitvoeren van de </w:t>
      </w:r>
      <w:proofErr w:type="spellStart"/>
      <w:r>
        <w:t>process</w:t>
      </w:r>
      <w:proofErr w:type="spellEnd"/>
      <w:r>
        <w:t xml:space="preserve"> </w:t>
      </w:r>
      <w:proofErr w:type="spellStart"/>
      <w:r>
        <w:t>impediments</w:t>
      </w:r>
      <w:proofErr w:type="spellEnd"/>
      <w:r>
        <w:t xml:space="preserve"> en departementale verbeteringen voor Q1 t/m Q4 van 2019 voor het cluster Test/Release/Environments/Quality-Management, CI/CD en </w:t>
      </w:r>
      <w:proofErr w:type="spellStart"/>
      <w:r>
        <w:t>Infinit</w:t>
      </w:r>
      <w:proofErr w:type="spellEnd"/>
      <w:r>
        <w:t xml:space="preserve"> binnen ABN AMRO IT International </w:t>
      </w:r>
      <w:proofErr w:type="spellStart"/>
      <w:r>
        <w:t>Investments</w:t>
      </w:r>
      <w:proofErr w:type="spellEnd"/>
      <w:r>
        <w:t xml:space="preserve">. </w:t>
      </w:r>
    </w:p>
    <w:p w14:paraId="7363F64D" w14:textId="47E4E230" w:rsidR="005B4CA2" w:rsidRDefault="4789F4BE">
      <w:del w:id="321" w:author="Linda Muller-Kessels" w:date="2021-04-30T09:19:00Z">
        <w:r w:rsidDel="003A62E8">
          <w:delText>Marek</w:delText>
        </w:r>
      </w:del>
      <w:ins w:id="322" w:author="Linda Muller-Kessels" w:date="2021-04-30T09:19:00Z">
        <w:r w:rsidR="003A62E8">
          <w:t>X</w:t>
        </w:r>
      </w:ins>
      <w:r w:rsidR="00143FF8">
        <w:t xml:space="preserve"> was verantwoordelijk:</w:t>
      </w:r>
    </w:p>
    <w:p w14:paraId="5D31EC23" w14:textId="77777777" w:rsidR="005B4CA2" w:rsidRDefault="00143FF8">
      <w:pPr>
        <w:numPr>
          <w:ilvl w:val="0"/>
          <w:numId w:val="7"/>
        </w:numPr>
        <w:ind w:left="375" w:right="375"/>
      </w:pPr>
      <w:r>
        <w:t xml:space="preserve">Ophalen en stroomlijnen van de verscheidene doelen voor alle zes afdelingen naar een geheel met oog voor </w:t>
      </w:r>
      <w:proofErr w:type="spellStart"/>
      <w:r>
        <w:t>quick</w:t>
      </w:r>
      <w:proofErr w:type="spellEnd"/>
      <w:r>
        <w:t xml:space="preserve"> </w:t>
      </w:r>
      <w:proofErr w:type="spellStart"/>
      <w:r>
        <w:t>wins</w:t>
      </w:r>
      <w:proofErr w:type="spellEnd"/>
      <w:r>
        <w:t xml:space="preserve"> en </w:t>
      </w:r>
      <w:proofErr w:type="spellStart"/>
      <w:r>
        <w:t>Epic's</w:t>
      </w:r>
      <w:proofErr w:type="spellEnd"/>
      <w:r>
        <w:t>/Saga's.</w:t>
      </w:r>
    </w:p>
    <w:p w14:paraId="00C1EF53" w14:textId="77777777" w:rsidR="005B4CA2" w:rsidRDefault="00143FF8">
      <w:pPr>
        <w:numPr>
          <w:ilvl w:val="0"/>
          <w:numId w:val="7"/>
        </w:numPr>
        <w:ind w:left="375" w:right="375"/>
      </w:pPr>
      <w:r>
        <w:t xml:space="preserve">Overkoepelend Portfolio Management opzetten en beheren in de </w:t>
      </w:r>
      <w:proofErr w:type="spellStart"/>
      <w:r>
        <w:t>Atlassian</w:t>
      </w:r>
      <w:proofErr w:type="spellEnd"/>
      <w:r>
        <w:t xml:space="preserve"> Suite t.b.v. deze roadmap.</w:t>
      </w:r>
    </w:p>
    <w:p w14:paraId="69B8C61C" w14:textId="77777777" w:rsidR="005B4CA2" w:rsidRDefault="00143FF8">
      <w:pPr>
        <w:numPr>
          <w:ilvl w:val="0"/>
          <w:numId w:val="7"/>
        </w:numPr>
        <w:ind w:left="375" w:right="375"/>
      </w:pPr>
      <w:r>
        <w:t xml:space="preserve">Starten met en afstemmen van de voortgang van het geheel en overkoepelend </w:t>
      </w:r>
      <w:proofErr w:type="spellStart"/>
      <w:r>
        <w:t>oversight</w:t>
      </w:r>
      <w:proofErr w:type="spellEnd"/>
      <w:r>
        <w:t xml:space="preserve"> houden op resultaten o.b.v. management </w:t>
      </w:r>
      <w:proofErr w:type="spellStart"/>
      <w:r>
        <w:t>by</w:t>
      </w:r>
      <w:proofErr w:type="spellEnd"/>
      <w:r>
        <w:t xml:space="preserve"> </w:t>
      </w:r>
      <w:proofErr w:type="spellStart"/>
      <w:r>
        <w:t>exception</w:t>
      </w:r>
      <w:proofErr w:type="spellEnd"/>
      <w:r>
        <w:t>.</w:t>
      </w:r>
    </w:p>
    <w:p w14:paraId="2C3BBA1D" w14:textId="77777777" w:rsidR="005B4CA2" w:rsidRDefault="00143FF8">
      <w:pPr>
        <w:numPr>
          <w:ilvl w:val="0"/>
          <w:numId w:val="7"/>
        </w:numPr>
        <w:ind w:left="375" w:right="375"/>
      </w:pPr>
      <w:r>
        <w:t>Zorgen voor een adequate landing, voorlichting en implementatie van de verbeteringen binnen de teams.</w:t>
      </w:r>
    </w:p>
    <w:p w14:paraId="7C500368" w14:textId="77777777" w:rsidR="005B4CA2" w:rsidRDefault="00143FF8">
      <w:pPr>
        <w:tabs>
          <w:tab w:val="left" w:pos="2835"/>
        </w:tabs>
        <w:rPr>
          <w:noProof/>
        </w:rPr>
      </w:pPr>
      <w:r>
        <w:rPr>
          <w:rStyle w:val="Kop2Char"/>
        </w:rPr>
        <w:t>METHODEN EN TECHNIEKEN</w:t>
      </w:r>
      <w:r w:rsidRPr="008B6801">
        <w:rPr>
          <w:rStyle w:val="Kop2Char"/>
        </w:rPr>
        <w:t>:</w:t>
      </w:r>
      <w:r>
        <w:rPr>
          <w:rStyle w:val="Kop2Char"/>
        </w:rPr>
        <w:t xml:space="preserve"> </w:t>
      </w:r>
      <w:r>
        <w:t>BPM, Portfolio Management, Jira</w:t>
      </w:r>
    </w:p>
    <w:p w14:paraId="3461D779" w14:textId="77777777" w:rsidR="005B4CA2" w:rsidRDefault="003A62E8">
      <w:pPr>
        <w:tabs>
          <w:tab w:val="left" w:pos="2835"/>
        </w:tabs>
      </w:pPr>
      <w:r>
        <w:pict w14:anchorId="753ED10B">
          <v:rect id="_x0000_i1028" style="width:0;height:1.5pt" o:hralign="center" o:bordertopcolor="this" o:borderleftcolor="this" o:borderbottomcolor="this" o:borderrightcolor="this" o:hrstd="t" o:hr="t" fillcolor="#a0a0a0" stroked="f"/>
        </w:pict>
      </w:r>
    </w:p>
    <w:p w14:paraId="7378BDDF" w14:textId="77777777" w:rsidR="005B4CA2" w:rsidRPr="003A62E8" w:rsidRDefault="00143FF8">
      <w:pPr>
        <w:tabs>
          <w:tab w:val="left" w:pos="2835"/>
        </w:tabs>
        <w:rPr>
          <w:lang w:val="en-US"/>
          <w:rPrChange w:id="323" w:author="Linda Muller-Kessels" w:date="2021-04-30T09:19:00Z">
            <w:rPr/>
          </w:rPrChange>
        </w:rPr>
      </w:pPr>
      <w:r w:rsidRPr="003A62E8">
        <w:rPr>
          <w:rStyle w:val="Kop2Char"/>
          <w:lang w:val="en-US"/>
          <w:rPrChange w:id="324" w:author="Linda Muller-Kessels" w:date="2021-04-30T09:19:00Z">
            <w:rPr>
              <w:rStyle w:val="Kop2Char"/>
            </w:rPr>
          </w:rPrChange>
        </w:rPr>
        <w:t xml:space="preserve">PROJECT: </w:t>
      </w:r>
      <w:proofErr w:type="spellStart"/>
      <w:r w:rsidRPr="003A62E8">
        <w:rPr>
          <w:lang w:val="en-US"/>
          <w:rPrChange w:id="325" w:author="Linda Muller-Kessels" w:date="2021-04-30T09:19:00Z">
            <w:rPr/>
          </w:rPrChange>
        </w:rPr>
        <w:t>Releasemanagement</w:t>
      </w:r>
      <w:proofErr w:type="spellEnd"/>
      <w:r w:rsidRPr="003A62E8">
        <w:rPr>
          <w:lang w:val="en-US"/>
          <w:rPrChange w:id="326" w:author="Linda Muller-Kessels" w:date="2021-04-30T09:19:00Z">
            <w:rPr/>
          </w:rPrChange>
        </w:rPr>
        <w:t xml:space="preserve"> Investments, Channels &amp; Private Banking</w:t>
      </w:r>
    </w:p>
    <w:p w14:paraId="51950795" w14:textId="77777777" w:rsidR="005B4CA2" w:rsidRPr="003A62E8" w:rsidRDefault="00143FF8">
      <w:pPr>
        <w:tabs>
          <w:tab w:val="left" w:pos="2835"/>
        </w:tabs>
        <w:rPr>
          <w:lang w:val="en-US"/>
          <w:rPrChange w:id="327" w:author="Linda Muller-Kessels" w:date="2021-04-30T09:19:00Z">
            <w:rPr/>
          </w:rPrChange>
        </w:rPr>
      </w:pPr>
      <w:r w:rsidRPr="003A62E8">
        <w:rPr>
          <w:rStyle w:val="Kop2Char"/>
          <w:lang w:val="en-US"/>
          <w:rPrChange w:id="328" w:author="Linda Muller-Kessels" w:date="2021-04-30T09:19:00Z">
            <w:rPr>
              <w:rStyle w:val="Kop2Char"/>
            </w:rPr>
          </w:rPrChange>
        </w:rPr>
        <w:t xml:space="preserve">OPDRACHTGEVER: </w:t>
      </w:r>
      <w:r w:rsidRPr="003A62E8">
        <w:rPr>
          <w:lang w:val="en-US"/>
          <w:rPrChange w:id="329" w:author="Linda Muller-Kessels" w:date="2021-04-30T09:19:00Z">
            <w:rPr/>
          </w:rPrChange>
        </w:rPr>
        <w:t>ABN AMRO IT International</w:t>
      </w:r>
    </w:p>
    <w:p w14:paraId="0C6C6214" w14:textId="77777777" w:rsidR="005B4CA2" w:rsidRPr="003A62E8" w:rsidRDefault="00143FF8">
      <w:pPr>
        <w:tabs>
          <w:tab w:val="left" w:pos="2835"/>
          <w:tab w:val="left" w:pos="5812"/>
        </w:tabs>
        <w:rPr>
          <w:lang w:val="en-US"/>
          <w:rPrChange w:id="330" w:author="Linda Muller-Kessels" w:date="2021-04-30T09:19:00Z">
            <w:rPr/>
          </w:rPrChange>
        </w:rPr>
      </w:pPr>
      <w:r w:rsidRPr="003A62E8">
        <w:rPr>
          <w:rStyle w:val="Kop2Char"/>
          <w:lang w:val="en-US"/>
          <w:rPrChange w:id="331" w:author="Linda Muller-Kessels" w:date="2021-04-30T09:19:00Z">
            <w:rPr>
              <w:rStyle w:val="Kop2Char"/>
            </w:rPr>
          </w:rPrChange>
        </w:rPr>
        <w:t xml:space="preserve">BRANCHE: </w:t>
      </w:r>
      <w:r w:rsidRPr="003A62E8">
        <w:rPr>
          <w:lang w:val="en-US"/>
          <w:rPrChange w:id="332" w:author="Linda Muller-Kessels" w:date="2021-04-30T09:19:00Z">
            <w:rPr/>
          </w:rPrChange>
        </w:rPr>
        <w:t>Banking, Financial IT</w:t>
      </w:r>
      <w:r w:rsidRPr="003A62E8">
        <w:rPr>
          <w:lang w:val="en-US"/>
          <w:rPrChange w:id="333" w:author="Linda Muller-Kessels" w:date="2021-04-30T09:19:00Z">
            <w:rPr/>
          </w:rPrChange>
        </w:rPr>
        <w:tab/>
      </w:r>
      <w:r w:rsidRPr="003A62E8">
        <w:rPr>
          <w:rStyle w:val="Kop2Char"/>
          <w:lang w:val="en-US"/>
          <w:rPrChange w:id="334" w:author="Linda Muller-Kessels" w:date="2021-04-30T09:19:00Z">
            <w:rPr>
              <w:rStyle w:val="Kop2Char"/>
            </w:rPr>
          </w:rPrChange>
        </w:rPr>
        <w:t xml:space="preserve">PERIODE: </w:t>
      </w:r>
      <w:proofErr w:type="spellStart"/>
      <w:r w:rsidRPr="003A62E8">
        <w:rPr>
          <w:lang w:val="en-US"/>
          <w:rPrChange w:id="335" w:author="Linda Muller-Kessels" w:date="2021-04-30T09:19:00Z">
            <w:rPr/>
          </w:rPrChange>
        </w:rPr>
        <w:t>feb</w:t>
      </w:r>
      <w:proofErr w:type="spellEnd"/>
      <w:r w:rsidRPr="003A62E8">
        <w:rPr>
          <w:lang w:val="en-US"/>
          <w:rPrChange w:id="336" w:author="Linda Muller-Kessels" w:date="2021-04-30T09:19:00Z">
            <w:rPr/>
          </w:rPrChange>
        </w:rPr>
        <w:t xml:space="preserve"> 2019 - nu</w:t>
      </w:r>
    </w:p>
    <w:p w14:paraId="5DFBE1EC" w14:textId="77777777" w:rsidR="005B4CA2" w:rsidRPr="003A62E8" w:rsidRDefault="00143FF8">
      <w:pPr>
        <w:tabs>
          <w:tab w:val="left" w:pos="2835"/>
        </w:tabs>
        <w:rPr>
          <w:lang w:val="en-US"/>
          <w:rPrChange w:id="337" w:author="Linda Muller-Kessels" w:date="2021-04-30T09:19:00Z">
            <w:rPr/>
          </w:rPrChange>
        </w:rPr>
      </w:pPr>
      <w:r w:rsidRPr="003A62E8">
        <w:rPr>
          <w:rStyle w:val="Kop2Char"/>
          <w:lang w:val="en-US"/>
          <w:rPrChange w:id="338" w:author="Linda Muller-Kessels" w:date="2021-04-30T09:19:00Z">
            <w:rPr>
              <w:rStyle w:val="Kop2Char"/>
            </w:rPr>
          </w:rPrChange>
        </w:rPr>
        <w:t xml:space="preserve">ROL: </w:t>
      </w:r>
      <w:r w:rsidRPr="003A62E8">
        <w:rPr>
          <w:lang w:val="en-US"/>
          <w:rPrChange w:id="339" w:author="Linda Muller-Kessels" w:date="2021-04-30T09:19:00Z">
            <w:rPr/>
          </w:rPrChange>
        </w:rPr>
        <w:t xml:space="preserve">IT Integrator, </w:t>
      </w:r>
      <w:proofErr w:type="spellStart"/>
      <w:r w:rsidRPr="003A62E8">
        <w:rPr>
          <w:lang w:val="en-US"/>
          <w:rPrChange w:id="340" w:author="Linda Muller-Kessels" w:date="2021-04-30T09:19:00Z">
            <w:rPr/>
          </w:rPrChange>
        </w:rPr>
        <w:t>Releasemanager</w:t>
      </w:r>
      <w:proofErr w:type="spellEnd"/>
    </w:p>
    <w:p w14:paraId="20F5EA7A" w14:textId="32C620A2" w:rsidR="005B4CA2" w:rsidRDefault="00143FF8">
      <w:r w:rsidRPr="50FAE3AE">
        <w:rPr>
          <w:b/>
          <w:bCs/>
        </w:rPr>
        <w:t>OMSCHRIJVING:</w:t>
      </w:r>
      <w:r>
        <w:t xml:space="preserve"> </w:t>
      </w:r>
      <w:del w:id="341" w:author="Linda Muller-Kessels" w:date="2021-04-30T09:19:00Z">
        <w:r w:rsidR="4789F4BE" w:rsidDel="003A62E8">
          <w:delText>Marek</w:delText>
        </w:r>
      </w:del>
      <w:ins w:id="342" w:author="Linda Muller-Kessels" w:date="2021-04-30T09:19:00Z">
        <w:r w:rsidR="003A62E8">
          <w:t>X</w:t>
        </w:r>
      </w:ins>
      <w:r>
        <w:t xml:space="preserve"> is aangetrokken bij ABN AMRO IT International binnen het domein Private Banking, </w:t>
      </w:r>
      <w:proofErr w:type="spellStart"/>
      <w:r>
        <w:t>Investments</w:t>
      </w:r>
      <w:proofErr w:type="spellEnd"/>
      <w:r>
        <w:t xml:space="preserve"> &amp; </w:t>
      </w:r>
      <w:proofErr w:type="spellStart"/>
      <w:r>
        <w:t>Channels</w:t>
      </w:r>
      <w:proofErr w:type="spellEnd"/>
      <w:r>
        <w:t xml:space="preserve"> om de hoge werkdruk van de huidige IT Integrator te verlichten en vanaf het eerste moment de IT organisatie te ontzorgen o.b.v. de volgende activiteiten en verantwoordelijkheden:</w:t>
      </w:r>
    </w:p>
    <w:p w14:paraId="1C9C2CDA" w14:textId="77777777" w:rsidR="005B4CA2" w:rsidRPr="003A62E8" w:rsidRDefault="00143FF8">
      <w:pPr>
        <w:numPr>
          <w:ilvl w:val="0"/>
          <w:numId w:val="8"/>
        </w:numPr>
        <w:ind w:left="375" w:right="375"/>
        <w:rPr>
          <w:lang w:val="en-US"/>
          <w:rPrChange w:id="343" w:author="Linda Muller-Kessels" w:date="2021-04-30T09:19:00Z">
            <w:rPr/>
          </w:rPrChange>
        </w:rPr>
      </w:pPr>
      <w:proofErr w:type="spellStart"/>
      <w:r w:rsidRPr="003A62E8">
        <w:rPr>
          <w:lang w:val="en-US"/>
          <w:rPrChange w:id="344" w:author="Linda Muller-Kessels" w:date="2021-04-30T09:19:00Z">
            <w:rPr/>
          </w:rPrChange>
        </w:rPr>
        <w:t>Releasemanagement</w:t>
      </w:r>
      <w:proofErr w:type="spellEnd"/>
      <w:r w:rsidRPr="003A62E8">
        <w:rPr>
          <w:lang w:val="en-US"/>
          <w:rPrChange w:id="345" w:author="Linda Muller-Kessels" w:date="2021-04-30T09:19:00Z">
            <w:rPr/>
          </w:rPrChange>
        </w:rPr>
        <w:t xml:space="preserve"> </w:t>
      </w:r>
      <w:proofErr w:type="spellStart"/>
      <w:r w:rsidRPr="003A62E8">
        <w:rPr>
          <w:lang w:val="en-US"/>
          <w:rPrChange w:id="346" w:author="Linda Muller-Kessels" w:date="2021-04-30T09:19:00Z">
            <w:rPr/>
          </w:rPrChange>
        </w:rPr>
        <w:t>TripleA</w:t>
      </w:r>
      <w:proofErr w:type="spellEnd"/>
      <w:r w:rsidRPr="003A62E8">
        <w:rPr>
          <w:lang w:val="en-US"/>
          <w:rPrChange w:id="347" w:author="Linda Muller-Kessels" w:date="2021-04-30T09:19:00Z">
            <w:rPr/>
          </w:rPrChange>
        </w:rPr>
        <w:t xml:space="preserve">+ </w:t>
      </w:r>
      <w:proofErr w:type="spellStart"/>
      <w:r w:rsidRPr="003A62E8">
        <w:rPr>
          <w:lang w:val="en-US"/>
          <w:rPrChange w:id="348" w:author="Linda Muller-Kessels" w:date="2021-04-30T09:19:00Z">
            <w:rPr/>
          </w:rPrChange>
        </w:rPr>
        <w:t>Portfoliomanagement</w:t>
      </w:r>
      <w:proofErr w:type="spellEnd"/>
      <w:r w:rsidRPr="003A62E8">
        <w:rPr>
          <w:lang w:val="en-US"/>
          <w:rPrChange w:id="349" w:author="Linda Muller-Kessels" w:date="2021-04-30T09:19:00Z">
            <w:rPr/>
          </w:rPrChange>
        </w:rPr>
        <w:t xml:space="preserve"> Wealth Suite (TAP) - FRANCE.</w:t>
      </w:r>
    </w:p>
    <w:p w14:paraId="5511CA5D" w14:textId="77777777" w:rsidR="005B4CA2" w:rsidRPr="003A62E8" w:rsidRDefault="00143FF8">
      <w:pPr>
        <w:numPr>
          <w:ilvl w:val="0"/>
          <w:numId w:val="8"/>
        </w:numPr>
        <w:ind w:left="375" w:right="375"/>
        <w:rPr>
          <w:lang w:val="en-US"/>
          <w:rPrChange w:id="350" w:author="Linda Muller-Kessels" w:date="2021-04-30T09:19:00Z">
            <w:rPr/>
          </w:rPrChange>
        </w:rPr>
      </w:pPr>
      <w:proofErr w:type="spellStart"/>
      <w:r w:rsidRPr="003A62E8">
        <w:rPr>
          <w:lang w:val="en-US"/>
          <w:rPrChange w:id="351" w:author="Linda Muller-Kessels" w:date="2021-04-30T09:19:00Z">
            <w:rPr/>
          </w:rPrChange>
        </w:rPr>
        <w:t>Releasemanagement</w:t>
      </w:r>
      <w:proofErr w:type="spellEnd"/>
      <w:r w:rsidRPr="003A62E8">
        <w:rPr>
          <w:lang w:val="en-US"/>
          <w:rPrChange w:id="352" w:author="Linda Muller-Kessels" w:date="2021-04-30T09:19:00Z">
            <w:rPr/>
          </w:rPrChange>
        </w:rPr>
        <w:t xml:space="preserve"> </w:t>
      </w:r>
      <w:proofErr w:type="spellStart"/>
      <w:r w:rsidRPr="003A62E8">
        <w:rPr>
          <w:lang w:val="en-US"/>
          <w:rPrChange w:id="353" w:author="Linda Muller-Kessels" w:date="2021-04-30T09:19:00Z">
            <w:rPr/>
          </w:rPrChange>
        </w:rPr>
        <w:t>TripleA</w:t>
      </w:r>
      <w:proofErr w:type="spellEnd"/>
      <w:r w:rsidRPr="003A62E8">
        <w:rPr>
          <w:lang w:val="en-US"/>
          <w:rPrChange w:id="354" w:author="Linda Muller-Kessels" w:date="2021-04-30T09:19:00Z">
            <w:rPr/>
          </w:rPrChange>
        </w:rPr>
        <w:t xml:space="preserve">+ </w:t>
      </w:r>
      <w:proofErr w:type="spellStart"/>
      <w:r w:rsidRPr="003A62E8">
        <w:rPr>
          <w:lang w:val="en-US"/>
          <w:rPrChange w:id="355" w:author="Linda Muller-Kessels" w:date="2021-04-30T09:19:00Z">
            <w:rPr/>
          </w:rPrChange>
        </w:rPr>
        <w:t>Portfoliomanagement</w:t>
      </w:r>
      <w:proofErr w:type="spellEnd"/>
      <w:r w:rsidRPr="003A62E8">
        <w:rPr>
          <w:lang w:val="en-US"/>
          <w:rPrChange w:id="356" w:author="Linda Muller-Kessels" w:date="2021-04-30T09:19:00Z">
            <w:rPr/>
          </w:rPrChange>
        </w:rPr>
        <w:t xml:space="preserve"> Wealth Suite (TAP) - GERMANY.</w:t>
      </w:r>
    </w:p>
    <w:p w14:paraId="3950AD99" w14:textId="77777777" w:rsidR="005B4CA2" w:rsidRPr="003A62E8" w:rsidRDefault="00143FF8">
      <w:pPr>
        <w:numPr>
          <w:ilvl w:val="0"/>
          <w:numId w:val="8"/>
        </w:numPr>
        <w:ind w:left="375" w:right="375"/>
        <w:rPr>
          <w:lang w:val="en-US"/>
          <w:rPrChange w:id="357" w:author="Linda Muller-Kessels" w:date="2021-04-30T09:19:00Z">
            <w:rPr/>
          </w:rPrChange>
        </w:rPr>
      </w:pPr>
      <w:proofErr w:type="spellStart"/>
      <w:r w:rsidRPr="003A62E8">
        <w:rPr>
          <w:lang w:val="en-US"/>
          <w:rPrChange w:id="358" w:author="Linda Muller-Kessels" w:date="2021-04-30T09:19:00Z">
            <w:rPr/>
          </w:rPrChange>
        </w:rPr>
        <w:t>Releasemanagement</w:t>
      </w:r>
      <w:proofErr w:type="spellEnd"/>
      <w:r w:rsidRPr="003A62E8">
        <w:rPr>
          <w:lang w:val="en-US"/>
          <w:rPrChange w:id="359" w:author="Linda Muller-Kessels" w:date="2021-04-30T09:19:00Z">
            <w:rPr/>
          </w:rPrChange>
        </w:rPr>
        <w:t xml:space="preserve"> SAS Analytical Environment (SAS AE).</w:t>
      </w:r>
    </w:p>
    <w:p w14:paraId="4B3BF5A6" w14:textId="77777777" w:rsidR="005B4CA2" w:rsidRPr="003A62E8" w:rsidRDefault="00143FF8">
      <w:pPr>
        <w:numPr>
          <w:ilvl w:val="0"/>
          <w:numId w:val="8"/>
        </w:numPr>
        <w:ind w:left="375" w:right="375"/>
        <w:rPr>
          <w:lang w:val="en-US"/>
          <w:rPrChange w:id="360" w:author="Linda Muller-Kessels" w:date="2021-04-30T09:19:00Z">
            <w:rPr/>
          </w:rPrChange>
        </w:rPr>
      </w:pPr>
      <w:proofErr w:type="spellStart"/>
      <w:r w:rsidRPr="003A62E8">
        <w:rPr>
          <w:lang w:val="en-US"/>
          <w:rPrChange w:id="361" w:author="Linda Muller-Kessels" w:date="2021-04-30T09:19:00Z">
            <w:rPr/>
          </w:rPrChange>
        </w:rPr>
        <w:t>Releasemanagement</w:t>
      </w:r>
      <w:proofErr w:type="spellEnd"/>
      <w:r w:rsidRPr="003A62E8">
        <w:rPr>
          <w:lang w:val="en-US"/>
          <w:rPrChange w:id="362" w:author="Linda Muller-Kessels" w:date="2021-04-30T09:19:00Z">
            <w:rPr/>
          </w:rPrChange>
        </w:rPr>
        <w:t xml:space="preserve"> Product Approval Tool (PAT).</w:t>
      </w:r>
    </w:p>
    <w:p w14:paraId="02A28D47" w14:textId="77777777" w:rsidR="005B4CA2" w:rsidRPr="003A62E8" w:rsidRDefault="00143FF8">
      <w:pPr>
        <w:numPr>
          <w:ilvl w:val="0"/>
          <w:numId w:val="8"/>
        </w:numPr>
        <w:ind w:left="375" w:right="375"/>
        <w:rPr>
          <w:lang w:val="en-US"/>
          <w:rPrChange w:id="363" w:author="Linda Muller-Kessels" w:date="2021-04-30T09:19:00Z">
            <w:rPr/>
          </w:rPrChange>
        </w:rPr>
      </w:pPr>
      <w:r w:rsidRPr="003A62E8">
        <w:rPr>
          <w:lang w:val="en-US"/>
          <w:rPrChange w:id="364" w:author="Linda Muller-Kessels" w:date="2021-04-30T09:19:00Z">
            <w:rPr/>
          </w:rPrChange>
        </w:rPr>
        <w:t xml:space="preserve">Backup </w:t>
      </w:r>
      <w:proofErr w:type="spellStart"/>
      <w:r w:rsidRPr="003A62E8">
        <w:rPr>
          <w:lang w:val="en-US"/>
          <w:rPrChange w:id="365" w:author="Linda Muller-Kessels" w:date="2021-04-30T09:19:00Z">
            <w:rPr/>
          </w:rPrChange>
        </w:rPr>
        <w:t>Releasemanagement</w:t>
      </w:r>
      <w:proofErr w:type="spellEnd"/>
      <w:r w:rsidRPr="003A62E8">
        <w:rPr>
          <w:lang w:val="en-US"/>
          <w:rPrChange w:id="366" w:author="Linda Muller-Kessels" w:date="2021-04-30T09:19:00Z">
            <w:rPr/>
          </w:rPrChange>
        </w:rPr>
        <w:t xml:space="preserve"> TAP BELGIUM, TAP NETHERLANDS, TIBCO &amp; IAC.</w:t>
      </w:r>
    </w:p>
    <w:p w14:paraId="3552F885" w14:textId="77777777" w:rsidR="005B4CA2" w:rsidRPr="003A62E8" w:rsidRDefault="00143FF8">
      <w:pPr>
        <w:numPr>
          <w:ilvl w:val="0"/>
          <w:numId w:val="8"/>
        </w:numPr>
        <w:ind w:left="375" w:right="375"/>
        <w:rPr>
          <w:lang w:val="en-US"/>
          <w:rPrChange w:id="367" w:author="Linda Muller-Kessels" w:date="2021-04-30T09:19:00Z">
            <w:rPr/>
          </w:rPrChange>
        </w:rPr>
      </w:pPr>
      <w:r w:rsidRPr="003A62E8">
        <w:rPr>
          <w:lang w:val="en-US"/>
          <w:rPrChange w:id="368" w:author="Linda Muller-Kessels" w:date="2021-04-30T09:19:00Z">
            <w:rPr/>
          </w:rPrChange>
        </w:rPr>
        <w:t>Implementing ST &amp; ET Refreshes on a quarterly basis for GER &amp; FR.</w:t>
      </w:r>
    </w:p>
    <w:p w14:paraId="087E0969" w14:textId="77777777" w:rsidR="005B4CA2" w:rsidRPr="003A62E8" w:rsidRDefault="00143FF8">
      <w:pPr>
        <w:numPr>
          <w:ilvl w:val="0"/>
          <w:numId w:val="8"/>
        </w:numPr>
        <w:ind w:left="375" w:right="375"/>
        <w:rPr>
          <w:lang w:val="en-US"/>
          <w:rPrChange w:id="369" w:author="Linda Muller-Kessels" w:date="2021-04-30T09:19:00Z">
            <w:rPr/>
          </w:rPrChange>
        </w:rPr>
      </w:pPr>
      <w:r w:rsidRPr="003A62E8">
        <w:rPr>
          <w:lang w:val="en-US"/>
          <w:rPrChange w:id="370" w:author="Linda Muller-Kessels" w:date="2021-04-30T09:19:00Z">
            <w:rPr/>
          </w:rPrChange>
        </w:rPr>
        <w:t>improvements; Improve Maturity for FR-Teams with PO involvement.</w:t>
      </w:r>
    </w:p>
    <w:p w14:paraId="0DB7B6F3" w14:textId="77777777" w:rsidR="005B4CA2" w:rsidRPr="003A62E8" w:rsidRDefault="00143FF8">
      <w:pPr>
        <w:numPr>
          <w:ilvl w:val="0"/>
          <w:numId w:val="8"/>
        </w:numPr>
        <w:ind w:left="375" w:right="375"/>
        <w:rPr>
          <w:lang w:val="en-US"/>
          <w:rPrChange w:id="371" w:author="Linda Muller-Kessels" w:date="2021-04-30T09:19:00Z">
            <w:rPr/>
          </w:rPrChange>
        </w:rPr>
      </w:pPr>
      <w:r w:rsidRPr="003A62E8">
        <w:rPr>
          <w:lang w:val="en-US"/>
          <w:rPrChange w:id="372" w:author="Linda Muller-Kessels" w:date="2021-04-30T09:19:00Z">
            <w:rPr/>
          </w:rPrChange>
        </w:rPr>
        <w:t>improvements; Improve Maturity for GER-Teams with User Story based development.</w:t>
      </w:r>
    </w:p>
    <w:p w14:paraId="74FA3900" w14:textId="77777777" w:rsidR="005B4CA2" w:rsidRPr="003A62E8" w:rsidRDefault="00143FF8">
      <w:pPr>
        <w:numPr>
          <w:ilvl w:val="0"/>
          <w:numId w:val="8"/>
        </w:numPr>
        <w:ind w:left="375" w:right="375"/>
        <w:rPr>
          <w:lang w:val="en-US"/>
          <w:rPrChange w:id="373" w:author="Linda Muller-Kessels" w:date="2021-04-30T09:19:00Z">
            <w:rPr/>
          </w:rPrChange>
        </w:rPr>
      </w:pPr>
      <w:r w:rsidRPr="003A62E8">
        <w:rPr>
          <w:lang w:val="en-US"/>
          <w:rPrChange w:id="374" w:author="Linda Muller-Kessels" w:date="2021-04-30T09:19:00Z">
            <w:rPr/>
          </w:rPrChange>
        </w:rPr>
        <w:t xml:space="preserve">improvements; Setup Full </w:t>
      </w:r>
      <w:proofErr w:type="spellStart"/>
      <w:r w:rsidRPr="003A62E8">
        <w:rPr>
          <w:lang w:val="en-US"/>
          <w:rPrChange w:id="375" w:author="Linda Muller-Kessels" w:date="2021-04-30T09:19:00Z">
            <w:rPr/>
          </w:rPrChange>
        </w:rPr>
        <w:t>Releasemanagement</w:t>
      </w:r>
      <w:proofErr w:type="spellEnd"/>
      <w:r w:rsidRPr="003A62E8">
        <w:rPr>
          <w:lang w:val="en-US"/>
          <w:rPrChange w:id="376" w:author="Linda Muller-Kessels" w:date="2021-04-30T09:19:00Z">
            <w:rPr/>
          </w:rPrChange>
        </w:rPr>
        <w:t xml:space="preserve"> for SAS AE &amp; PAT.</w:t>
      </w:r>
    </w:p>
    <w:p w14:paraId="0FFF58B8" w14:textId="7AD89765" w:rsidR="005B4CA2" w:rsidRDefault="4789F4BE">
      <w:del w:id="377" w:author="Linda Muller-Kessels" w:date="2021-04-30T09:19:00Z">
        <w:r w:rsidDel="003A62E8">
          <w:delText>Marek</w:delText>
        </w:r>
      </w:del>
      <w:ins w:id="378" w:author="Linda Muller-Kessels" w:date="2021-04-30T09:19:00Z">
        <w:r w:rsidR="003A62E8">
          <w:t>X</w:t>
        </w:r>
      </w:ins>
      <w:r w:rsidR="00143FF8">
        <w:t xml:space="preserve"> is actief binnen vijf (5) verschillende business units, acht (8) scrum teams en een (1) support team en verantwoordelijk voor het volledige releaseproces van DEV tot PR van teams gesitueerd in Frankrijk, Duitsland, </w:t>
      </w:r>
      <w:proofErr w:type="spellStart"/>
      <w:r w:rsidR="00143FF8">
        <w:t>Belgie</w:t>
      </w:r>
      <w:proofErr w:type="spellEnd"/>
      <w:r w:rsidR="00143FF8">
        <w:t xml:space="preserve">, Nederland en India. Deze </w:t>
      </w:r>
      <w:proofErr w:type="spellStart"/>
      <w:r w:rsidR="00143FF8">
        <w:t>onsite</w:t>
      </w:r>
      <w:proofErr w:type="spellEnd"/>
      <w:r w:rsidR="00143FF8">
        <w:t xml:space="preserve">, </w:t>
      </w:r>
      <w:proofErr w:type="spellStart"/>
      <w:r w:rsidR="00143FF8">
        <w:t>near</w:t>
      </w:r>
      <w:proofErr w:type="spellEnd"/>
      <w:r w:rsidR="00143FF8">
        <w:t xml:space="preserve"> </w:t>
      </w:r>
      <w:proofErr w:type="spellStart"/>
      <w:r w:rsidR="00143FF8">
        <w:t>shore</w:t>
      </w:r>
      <w:proofErr w:type="spellEnd"/>
      <w:r w:rsidR="00143FF8">
        <w:t xml:space="preserve"> en offshore </w:t>
      </w:r>
      <w:proofErr w:type="spellStart"/>
      <w:r w:rsidR="00143FF8">
        <w:t>teamcoordinatie</w:t>
      </w:r>
      <w:proofErr w:type="spellEnd"/>
      <w:r w:rsidR="00143FF8">
        <w:t xml:space="preserve"> vergt een strakke aanpak, </w:t>
      </w:r>
      <w:proofErr w:type="spellStart"/>
      <w:r w:rsidR="00143FF8">
        <w:t>helicoptervisie</w:t>
      </w:r>
      <w:proofErr w:type="spellEnd"/>
      <w:r w:rsidR="00143FF8">
        <w:t xml:space="preserve"> en planning met een oog voor alle zakelijke alsmede culturele verschillen die continue samenwerking tussen nationaliteiten met zich meebrengt. </w:t>
      </w:r>
      <w:del w:id="379" w:author="Linda Muller-Kessels" w:date="2021-04-30T09:19:00Z">
        <w:r w:rsidDel="003A62E8">
          <w:delText>Marek</w:delText>
        </w:r>
      </w:del>
      <w:ins w:id="380" w:author="Linda Muller-Kessels" w:date="2021-04-30T09:19:00Z">
        <w:r w:rsidR="003A62E8">
          <w:t>X</w:t>
        </w:r>
      </w:ins>
      <w:r w:rsidR="00143FF8">
        <w:t xml:space="preserve"> rapporteert aan de Delivery Lead </w:t>
      </w:r>
      <w:r w:rsidR="00143FF8">
        <w:lastRenderedPageBreak/>
        <w:t xml:space="preserve">van het </w:t>
      </w:r>
      <w:proofErr w:type="spellStart"/>
      <w:r w:rsidR="00143FF8">
        <w:t>Grid</w:t>
      </w:r>
      <w:proofErr w:type="spellEnd"/>
      <w:r w:rsidR="00143FF8">
        <w:t xml:space="preserve"> </w:t>
      </w:r>
      <w:proofErr w:type="spellStart"/>
      <w:r w:rsidR="00143FF8">
        <w:t>Investments</w:t>
      </w:r>
      <w:proofErr w:type="spellEnd"/>
      <w:r w:rsidR="00143FF8">
        <w:t xml:space="preserve"> en adviseert in zijn rol o.a. Product Owners, Scrum Masters, Business </w:t>
      </w:r>
      <w:proofErr w:type="spellStart"/>
      <w:r w:rsidR="00143FF8">
        <w:t>Analysts</w:t>
      </w:r>
      <w:proofErr w:type="spellEnd"/>
      <w:r w:rsidR="00143FF8">
        <w:t>, Management en Engineering Leads.</w:t>
      </w:r>
    </w:p>
    <w:p w14:paraId="5B301B06" w14:textId="77777777" w:rsidR="005B4CA2" w:rsidRPr="003A62E8" w:rsidRDefault="00143FF8">
      <w:pPr>
        <w:tabs>
          <w:tab w:val="left" w:pos="2835"/>
        </w:tabs>
        <w:rPr>
          <w:noProof/>
          <w:lang w:val="en-US"/>
          <w:rPrChange w:id="381" w:author="Linda Muller-Kessels" w:date="2021-04-30T09:19:00Z">
            <w:rPr>
              <w:noProof/>
            </w:rPr>
          </w:rPrChange>
        </w:rPr>
      </w:pPr>
      <w:r w:rsidRPr="003A62E8">
        <w:rPr>
          <w:rStyle w:val="Kop2Char"/>
          <w:lang w:val="en-US"/>
          <w:rPrChange w:id="382" w:author="Linda Muller-Kessels" w:date="2021-04-30T09:19:00Z">
            <w:rPr>
              <w:rStyle w:val="Kop2Char"/>
            </w:rPr>
          </w:rPrChange>
        </w:rPr>
        <w:t xml:space="preserve">METHODEN EN TECHNIEKEN: </w:t>
      </w:r>
      <w:proofErr w:type="spellStart"/>
      <w:r w:rsidRPr="003A62E8">
        <w:rPr>
          <w:lang w:val="en-US"/>
          <w:rPrChange w:id="383" w:author="Linda Muller-Kessels" w:date="2021-04-30T09:19:00Z">
            <w:rPr/>
          </w:rPrChange>
        </w:rPr>
        <w:t>Releasemanagement</w:t>
      </w:r>
      <w:proofErr w:type="spellEnd"/>
      <w:r w:rsidRPr="003A62E8">
        <w:rPr>
          <w:lang w:val="en-US"/>
          <w:rPrChange w:id="384" w:author="Linda Muller-Kessels" w:date="2021-04-30T09:19:00Z">
            <w:rPr/>
          </w:rPrChange>
        </w:rPr>
        <w:t>, IT Integration, Business Consultancy</w:t>
      </w:r>
    </w:p>
    <w:p w14:paraId="0FB78278" w14:textId="77777777" w:rsidR="005B4CA2" w:rsidRDefault="003A62E8">
      <w:pPr>
        <w:tabs>
          <w:tab w:val="left" w:pos="2835"/>
        </w:tabs>
      </w:pPr>
      <w:r>
        <w:pict w14:anchorId="0D1D2BA7">
          <v:rect id="_x0000_i1029" style="width:0;height:1.5pt" o:hralign="center" o:bordertopcolor="this" o:borderleftcolor="this" o:borderbottomcolor="this" o:borderrightcolor="this" o:hrstd="t" o:hr="t" fillcolor="#a0a0a0" stroked="f"/>
        </w:pict>
      </w:r>
    </w:p>
    <w:p w14:paraId="6E047FD3" w14:textId="77777777" w:rsidR="005B4CA2" w:rsidRDefault="00143FF8">
      <w:pPr>
        <w:tabs>
          <w:tab w:val="left" w:pos="2835"/>
        </w:tabs>
      </w:pPr>
      <w:r w:rsidRPr="00CD47AA">
        <w:rPr>
          <w:rStyle w:val="Kop2Char"/>
        </w:rPr>
        <w:t>PROJECT:</w:t>
      </w:r>
      <w:r>
        <w:rPr>
          <w:rStyle w:val="Kop2Char"/>
        </w:rPr>
        <w:t xml:space="preserve"> </w:t>
      </w:r>
      <w:r>
        <w:t>Technisch- en Acceptatietesttraject en IPN PM2 software</w:t>
      </w:r>
    </w:p>
    <w:p w14:paraId="57AD6DBB" w14:textId="77777777" w:rsidR="005B4CA2" w:rsidRDefault="00143FF8">
      <w:pPr>
        <w:tabs>
          <w:tab w:val="left" w:pos="2835"/>
        </w:tabs>
      </w:pPr>
      <w:r w:rsidRPr="00CD47AA">
        <w:rPr>
          <w:rStyle w:val="Kop2Char"/>
        </w:rPr>
        <w:t>OPDRACHTGEVER:</w:t>
      </w:r>
      <w:r>
        <w:rPr>
          <w:rStyle w:val="Kop2Char"/>
        </w:rPr>
        <w:t xml:space="preserve"> </w:t>
      </w:r>
      <w:proofErr w:type="spellStart"/>
      <w:r>
        <w:t>Smurfit</w:t>
      </w:r>
      <w:proofErr w:type="spellEnd"/>
      <w:r>
        <w:t xml:space="preserve"> Kappa Parenco BV</w:t>
      </w:r>
    </w:p>
    <w:p w14:paraId="1B821358" w14:textId="77777777" w:rsidR="005B4CA2" w:rsidRDefault="00143FF8">
      <w:pPr>
        <w:tabs>
          <w:tab w:val="left" w:pos="2835"/>
          <w:tab w:val="left" w:pos="5812"/>
        </w:tabs>
      </w:pPr>
      <w:r w:rsidRPr="00BA776E">
        <w:rPr>
          <w:rStyle w:val="Kop2Char"/>
        </w:rPr>
        <w:t xml:space="preserve">BRANCHE: </w:t>
      </w:r>
      <w:r w:rsidRPr="00BA776E">
        <w:t xml:space="preserve">Manufacturing, </w:t>
      </w:r>
      <w:proofErr w:type="spellStart"/>
      <w:r w:rsidRPr="00BA776E">
        <w:t>Industry</w:t>
      </w:r>
      <w:proofErr w:type="spellEnd"/>
      <w:r w:rsidRPr="00BA776E">
        <w:tab/>
      </w:r>
      <w:r w:rsidRPr="00BA776E">
        <w:rPr>
          <w:rStyle w:val="Kop2Char"/>
        </w:rPr>
        <w:t xml:space="preserve">PERIODE: </w:t>
      </w:r>
      <w:r w:rsidRPr="00BA776E">
        <w:t>mei 2018 - aug 2018</w:t>
      </w:r>
    </w:p>
    <w:p w14:paraId="312FB690" w14:textId="77777777" w:rsidR="005B4CA2" w:rsidRDefault="00143FF8">
      <w:pPr>
        <w:tabs>
          <w:tab w:val="left" w:pos="2835"/>
        </w:tabs>
      </w:pPr>
      <w:r w:rsidRPr="00CD47AA">
        <w:rPr>
          <w:rStyle w:val="Kop2Char"/>
        </w:rPr>
        <w:t>ROL:</w:t>
      </w:r>
      <w:r>
        <w:rPr>
          <w:rStyle w:val="Kop2Char"/>
        </w:rPr>
        <w:t xml:space="preserve"> </w:t>
      </w:r>
      <w:r>
        <w:t>Sr. Test Manager, Consultant, Sr. Technisch Projectleider</w:t>
      </w:r>
    </w:p>
    <w:p w14:paraId="1B4BA03D" w14:textId="6235017D" w:rsidR="005B4CA2" w:rsidRDefault="00143FF8">
      <w:r w:rsidRPr="50FAE3AE">
        <w:rPr>
          <w:b/>
          <w:bCs/>
        </w:rPr>
        <w:t>OMSCHRIJVING:</w:t>
      </w:r>
      <w:r>
        <w:t xml:space="preserve"> De VB-software van de Papier Machine 2 (PM2; verantwoordelijk voor de volledige karton-productie, met een afzetcapaciteit van 500.000 ton (kg) per jaar. De verouderde omgeving werd geconverteerd naar een beheersbare C#-omgeving. </w:t>
      </w:r>
      <w:del w:id="385" w:author="Linda Muller-Kessels" w:date="2021-04-30T09:19:00Z">
        <w:r w:rsidR="4789F4BE" w:rsidDel="003A62E8">
          <w:delText>Marek</w:delText>
        </w:r>
      </w:del>
      <w:ins w:id="386" w:author="Linda Muller-Kessels" w:date="2021-04-30T09:19:00Z">
        <w:r w:rsidR="003A62E8">
          <w:t>X</w:t>
        </w:r>
      </w:ins>
      <w:r>
        <w:t xml:space="preserve"> is gevraagd het Technisch- en Acceptatietesttraject hiervoor op te zetten en te leiden. </w:t>
      </w:r>
    </w:p>
    <w:p w14:paraId="060D9F09" w14:textId="77777777" w:rsidR="005B4CA2" w:rsidRDefault="00143FF8">
      <w:r>
        <w:t>Hij was verantwoordelijk voor:</w:t>
      </w:r>
    </w:p>
    <w:p w14:paraId="1F486FF1" w14:textId="77777777" w:rsidR="005B4CA2" w:rsidRDefault="00143FF8">
      <w:pPr>
        <w:numPr>
          <w:ilvl w:val="0"/>
          <w:numId w:val="9"/>
        </w:numPr>
        <w:ind w:left="375" w:right="375"/>
      </w:pPr>
      <w:r>
        <w:t>De teststrategie en –aanpak; waaronder het opstellen en uitvoeren Mastertestplan;</w:t>
      </w:r>
    </w:p>
    <w:p w14:paraId="7A9AA76E" w14:textId="77777777" w:rsidR="005B4CA2" w:rsidRDefault="00143FF8">
      <w:pPr>
        <w:numPr>
          <w:ilvl w:val="0"/>
          <w:numId w:val="9"/>
        </w:numPr>
        <w:ind w:left="375" w:right="375"/>
      </w:pPr>
      <w:r>
        <w:t>Opzetten van maatwerk testscenario-templates en testcase-templates;</w:t>
      </w:r>
    </w:p>
    <w:p w14:paraId="0776218B" w14:textId="77777777" w:rsidR="005B4CA2" w:rsidRDefault="00143FF8">
      <w:pPr>
        <w:numPr>
          <w:ilvl w:val="0"/>
          <w:numId w:val="9"/>
        </w:numPr>
        <w:ind w:left="375" w:right="375"/>
      </w:pPr>
      <w:r>
        <w:t>Geven van workshops en presentaties aan beheerders en gebruikers;</w:t>
      </w:r>
    </w:p>
    <w:p w14:paraId="581AA929" w14:textId="77777777" w:rsidR="005B4CA2" w:rsidRDefault="00143FF8">
      <w:pPr>
        <w:numPr>
          <w:ilvl w:val="0"/>
          <w:numId w:val="9"/>
        </w:numPr>
        <w:ind w:left="375" w:right="375"/>
      </w:pPr>
      <w:r>
        <w:t>Volledige voortgang en verloop van de testtrajecten incl. vrijgaven en riskmanagement;</w:t>
      </w:r>
    </w:p>
    <w:p w14:paraId="210CD674" w14:textId="77777777" w:rsidR="005B4CA2" w:rsidRDefault="00143FF8">
      <w:pPr>
        <w:numPr>
          <w:ilvl w:val="0"/>
          <w:numId w:val="9"/>
        </w:numPr>
        <w:ind w:left="375" w:right="375"/>
      </w:pPr>
      <w:r>
        <w:t xml:space="preserve">Opzetten volledig werkende Teststraat (4 </w:t>
      </w:r>
      <w:proofErr w:type="spellStart"/>
      <w:r>
        <w:t>TC’s</w:t>
      </w:r>
      <w:proofErr w:type="spellEnd"/>
      <w:r>
        <w:t xml:space="preserve"> o.b.v. </w:t>
      </w:r>
      <w:proofErr w:type="spellStart"/>
      <w:r>
        <w:t>VDI’s</w:t>
      </w:r>
      <w:proofErr w:type="spellEnd"/>
      <w:r>
        <w:t xml:space="preserve"> met T- en A- domeinen).</w:t>
      </w:r>
    </w:p>
    <w:p w14:paraId="4FFC7F8B" w14:textId="77777777" w:rsidR="005B4CA2" w:rsidRPr="003A62E8" w:rsidRDefault="00143FF8">
      <w:pPr>
        <w:tabs>
          <w:tab w:val="left" w:pos="2835"/>
        </w:tabs>
        <w:rPr>
          <w:noProof/>
          <w:lang w:val="en-US"/>
          <w:rPrChange w:id="387" w:author="Linda Muller-Kessels" w:date="2021-04-30T09:19:00Z">
            <w:rPr>
              <w:noProof/>
            </w:rPr>
          </w:rPrChange>
        </w:rPr>
      </w:pPr>
      <w:r w:rsidRPr="003A62E8">
        <w:rPr>
          <w:rStyle w:val="Kop2Char"/>
          <w:lang w:val="en-US"/>
          <w:rPrChange w:id="388" w:author="Linda Muller-Kessels" w:date="2021-04-30T09:19:00Z">
            <w:rPr>
              <w:rStyle w:val="Kop2Char"/>
            </w:rPr>
          </w:rPrChange>
        </w:rPr>
        <w:t xml:space="preserve">METHODEN EN TECHNIEKEN: </w:t>
      </w:r>
      <w:r w:rsidRPr="003A62E8">
        <w:rPr>
          <w:lang w:val="en-US"/>
          <w:rPrChange w:id="389" w:author="Linda Muller-Kessels" w:date="2021-04-30T09:19:00Z">
            <w:rPr/>
          </w:rPrChange>
        </w:rPr>
        <w:t xml:space="preserve">MS Project, MS Office, MS Windows, Citrix, VDI, RollTrack2 MES, Voight &amp; </w:t>
      </w:r>
      <w:proofErr w:type="spellStart"/>
      <w:r w:rsidRPr="003A62E8">
        <w:rPr>
          <w:lang w:val="en-US"/>
          <w:rPrChange w:id="390" w:author="Linda Muller-Kessels" w:date="2021-04-30T09:19:00Z">
            <w:rPr/>
          </w:rPrChange>
        </w:rPr>
        <w:t>Valmeth</w:t>
      </w:r>
      <w:proofErr w:type="spellEnd"/>
      <w:r w:rsidRPr="003A62E8">
        <w:rPr>
          <w:lang w:val="en-US"/>
          <w:rPrChange w:id="391" w:author="Linda Muller-Kessels" w:date="2021-04-30T09:19:00Z">
            <w:rPr/>
          </w:rPrChange>
        </w:rPr>
        <w:t xml:space="preserve"> papier machine interfacing</w:t>
      </w:r>
    </w:p>
    <w:p w14:paraId="34CE0A41" w14:textId="77777777" w:rsidR="005B4CA2" w:rsidRDefault="003A62E8">
      <w:pPr>
        <w:tabs>
          <w:tab w:val="left" w:pos="2835"/>
        </w:tabs>
      </w:pPr>
      <w:r>
        <w:pict w14:anchorId="3E1E72AA">
          <v:rect id="_x0000_i1030" style="width:0;height:1.5pt" o:hralign="center" o:bordertopcolor="this" o:borderleftcolor="this" o:borderbottomcolor="this" o:borderrightcolor="this" o:hrstd="t" o:hr="t" fillcolor="#a0a0a0" stroked="f"/>
        </w:pict>
      </w:r>
    </w:p>
    <w:p w14:paraId="6E3D3ACD" w14:textId="77777777" w:rsidR="005B4CA2" w:rsidRDefault="00143FF8">
      <w:pPr>
        <w:tabs>
          <w:tab w:val="left" w:pos="2835"/>
        </w:tabs>
      </w:pPr>
      <w:r w:rsidRPr="00CD47AA">
        <w:rPr>
          <w:rStyle w:val="Kop2Char"/>
        </w:rPr>
        <w:t>PROJECT:</w:t>
      </w:r>
      <w:r>
        <w:rPr>
          <w:rStyle w:val="Kop2Char"/>
        </w:rPr>
        <w:t xml:space="preserve"> </w:t>
      </w:r>
      <w:r>
        <w:t>Releasematig Werken en Change Control implementeren</w:t>
      </w:r>
    </w:p>
    <w:p w14:paraId="2A55F945" w14:textId="77777777" w:rsidR="005B4CA2" w:rsidRPr="003A62E8" w:rsidRDefault="00143FF8">
      <w:pPr>
        <w:tabs>
          <w:tab w:val="left" w:pos="2835"/>
        </w:tabs>
        <w:rPr>
          <w:lang w:val="en-US"/>
          <w:rPrChange w:id="392" w:author="Linda Muller-Kessels" w:date="2021-04-30T09:19:00Z">
            <w:rPr/>
          </w:rPrChange>
        </w:rPr>
      </w:pPr>
      <w:r w:rsidRPr="003A62E8">
        <w:rPr>
          <w:rStyle w:val="Kop2Char"/>
          <w:lang w:val="en-US"/>
          <w:rPrChange w:id="393" w:author="Linda Muller-Kessels" w:date="2021-04-30T09:19:00Z">
            <w:rPr>
              <w:rStyle w:val="Kop2Char"/>
            </w:rPr>
          </w:rPrChange>
        </w:rPr>
        <w:t xml:space="preserve">OPDRACHTGEVER: </w:t>
      </w:r>
      <w:r w:rsidRPr="003A62E8">
        <w:rPr>
          <w:lang w:val="en-US"/>
          <w:rPrChange w:id="394" w:author="Linda Muller-Kessels" w:date="2021-04-30T09:19:00Z">
            <w:rPr/>
          </w:rPrChange>
        </w:rPr>
        <w:t xml:space="preserve">Smurfit Kappa </w:t>
      </w:r>
      <w:proofErr w:type="spellStart"/>
      <w:r w:rsidRPr="003A62E8">
        <w:rPr>
          <w:lang w:val="en-US"/>
          <w:rPrChange w:id="395" w:author="Linda Muller-Kessels" w:date="2021-04-30T09:19:00Z">
            <w:rPr/>
          </w:rPrChange>
        </w:rPr>
        <w:t>Parenco</w:t>
      </w:r>
      <w:proofErr w:type="spellEnd"/>
      <w:r w:rsidRPr="003A62E8">
        <w:rPr>
          <w:lang w:val="en-US"/>
          <w:rPrChange w:id="396" w:author="Linda Muller-Kessels" w:date="2021-04-30T09:19:00Z">
            <w:rPr/>
          </w:rPrChange>
        </w:rPr>
        <w:t xml:space="preserve"> BV</w:t>
      </w:r>
    </w:p>
    <w:p w14:paraId="00B75D2A" w14:textId="77777777" w:rsidR="005B4CA2" w:rsidRPr="003A62E8" w:rsidRDefault="00143FF8">
      <w:pPr>
        <w:tabs>
          <w:tab w:val="left" w:pos="2835"/>
          <w:tab w:val="left" w:pos="5812"/>
        </w:tabs>
        <w:rPr>
          <w:lang w:val="en-US"/>
          <w:rPrChange w:id="397" w:author="Linda Muller-Kessels" w:date="2021-04-30T09:19:00Z">
            <w:rPr/>
          </w:rPrChange>
        </w:rPr>
      </w:pPr>
      <w:r w:rsidRPr="003A62E8">
        <w:rPr>
          <w:rStyle w:val="Kop2Char"/>
          <w:lang w:val="en-US"/>
          <w:rPrChange w:id="398" w:author="Linda Muller-Kessels" w:date="2021-04-30T09:19:00Z">
            <w:rPr>
              <w:rStyle w:val="Kop2Char"/>
            </w:rPr>
          </w:rPrChange>
        </w:rPr>
        <w:t xml:space="preserve">BRANCHE: </w:t>
      </w:r>
      <w:r w:rsidRPr="003A62E8">
        <w:rPr>
          <w:lang w:val="en-US"/>
          <w:rPrChange w:id="399" w:author="Linda Muller-Kessels" w:date="2021-04-30T09:19:00Z">
            <w:rPr/>
          </w:rPrChange>
        </w:rPr>
        <w:t>Manufacturing, Industry</w:t>
      </w:r>
      <w:r w:rsidRPr="003A62E8">
        <w:rPr>
          <w:lang w:val="en-US"/>
          <w:rPrChange w:id="400" w:author="Linda Muller-Kessels" w:date="2021-04-30T09:19:00Z">
            <w:rPr/>
          </w:rPrChange>
        </w:rPr>
        <w:tab/>
      </w:r>
      <w:r w:rsidRPr="003A62E8">
        <w:rPr>
          <w:rStyle w:val="Kop2Char"/>
          <w:lang w:val="en-US"/>
          <w:rPrChange w:id="401" w:author="Linda Muller-Kessels" w:date="2021-04-30T09:19:00Z">
            <w:rPr>
              <w:rStyle w:val="Kop2Char"/>
            </w:rPr>
          </w:rPrChange>
        </w:rPr>
        <w:t xml:space="preserve">PERIODE: </w:t>
      </w:r>
      <w:proofErr w:type="spellStart"/>
      <w:r w:rsidRPr="003A62E8">
        <w:rPr>
          <w:lang w:val="en-US"/>
          <w:rPrChange w:id="402" w:author="Linda Muller-Kessels" w:date="2021-04-30T09:19:00Z">
            <w:rPr/>
          </w:rPrChange>
        </w:rPr>
        <w:t>apr</w:t>
      </w:r>
      <w:proofErr w:type="spellEnd"/>
      <w:r w:rsidRPr="003A62E8">
        <w:rPr>
          <w:lang w:val="en-US"/>
          <w:rPrChange w:id="403" w:author="Linda Muller-Kessels" w:date="2021-04-30T09:19:00Z">
            <w:rPr/>
          </w:rPrChange>
        </w:rPr>
        <w:t xml:space="preserve"> 2018 - </w:t>
      </w:r>
      <w:proofErr w:type="spellStart"/>
      <w:r w:rsidRPr="003A62E8">
        <w:rPr>
          <w:lang w:val="en-US"/>
          <w:rPrChange w:id="404" w:author="Linda Muller-Kessels" w:date="2021-04-30T09:19:00Z">
            <w:rPr/>
          </w:rPrChange>
        </w:rPr>
        <w:t>okt</w:t>
      </w:r>
      <w:proofErr w:type="spellEnd"/>
      <w:r w:rsidRPr="003A62E8">
        <w:rPr>
          <w:lang w:val="en-US"/>
          <w:rPrChange w:id="405" w:author="Linda Muller-Kessels" w:date="2021-04-30T09:19:00Z">
            <w:rPr/>
          </w:rPrChange>
        </w:rPr>
        <w:t xml:space="preserve"> 2018</w:t>
      </w:r>
    </w:p>
    <w:p w14:paraId="71C6F42C" w14:textId="77777777" w:rsidR="005B4CA2" w:rsidRPr="003A62E8" w:rsidRDefault="00143FF8">
      <w:pPr>
        <w:tabs>
          <w:tab w:val="left" w:pos="2835"/>
        </w:tabs>
        <w:rPr>
          <w:lang w:val="en-US"/>
          <w:rPrChange w:id="406" w:author="Linda Muller-Kessels" w:date="2021-04-30T09:19:00Z">
            <w:rPr/>
          </w:rPrChange>
        </w:rPr>
      </w:pPr>
      <w:r w:rsidRPr="003A62E8">
        <w:rPr>
          <w:rStyle w:val="Kop2Char"/>
          <w:lang w:val="en-US"/>
          <w:rPrChange w:id="407" w:author="Linda Muller-Kessels" w:date="2021-04-30T09:19:00Z">
            <w:rPr>
              <w:rStyle w:val="Kop2Char"/>
            </w:rPr>
          </w:rPrChange>
        </w:rPr>
        <w:t xml:space="preserve">ROL: </w:t>
      </w:r>
      <w:r w:rsidRPr="003A62E8">
        <w:rPr>
          <w:lang w:val="en-US"/>
          <w:rPrChange w:id="408" w:author="Linda Muller-Kessels" w:date="2021-04-30T09:19:00Z">
            <w:rPr/>
          </w:rPrChange>
        </w:rPr>
        <w:t>Business Process Consultant, Change Manager, Test Manager</w:t>
      </w:r>
    </w:p>
    <w:p w14:paraId="3620F021" w14:textId="77777777" w:rsidR="005B4CA2" w:rsidRDefault="00143FF8">
      <w:r w:rsidRPr="50FAE3AE">
        <w:rPr>
          <w:b/>
          <w:bCs/>
        </w:rPr>
        <w:t>OMSCHRIJVING:</w:t>
      </w:r>
      <w:r>
        <w:t xml:space="preserve"> Vanaf een blanco procesomgeving uitdenken, opzetten en implementeren van het Releasematig Werken binnen deze legacy-organisatie. </w:t>
      </w:r>
    </w:p>
    <w:p w14:paraId="6920FCA0" w14:textId="24F3B14D" w:rsidR="005B4CA2" w:rsidRDefault="4789F4BE">
      <w:del w:id="409" w:author="Linda Muller-Kessels" w:date="2021-04-30T09:19:00Z">
        <w:r w:rsidDel="003A62E8">
          <w:delText>Marek</w:delText>
        </w:r>
      </w:del>
      <w:ins w:id="410" w:author="Linda Muller-Kessels" w:date="2021-04-30T09:19:00Z">
        <w:r w:rsidR="003A62E8">
          <w:t>X</w:t>
        </w:r>
      </w:ins>
      <w:r w:rsidR="00143FF8">
        <w:t xml:space="preserve"> heeft t.b.v. de IT-organisatie, het ontwikkelproces en het volledige test- en opleverproces van de bedrijfskritische software RollTrack2 (RT2) het Releasematig Werken geïmplementeerd. </w:t>
      </w:r>
      <w:del w:id="411" w:author="Linda Muller-Kessels" w:date="2021-04-30T09:19:00Z">
        <w:r w:rsidDel="003A62E8">
          <w:delText>Marek</w:delText>
        </w:r>
      </w:del>
      <w:ins w:id="412" w:author="Linda Muller-Kessels" w:date="2021-04-30T09:19:00Z">
        <w:r w:rsidR="003A62E8">
          <w:t>X</w:t>
        </w:r>
      </w:ins>
      <w:r w:rsidR="00143FF8">
        <w:t xml:space="preserve"> was verantwoordelijk voor:</w:t>
      </w:r>
    </w:p>
    <w:p w14:paraId="1BE24287" w14:textId="77777777" w:rsidR="005B4CA2" w:rsidRDefault="00143FF8">
      <w:pPr>
        <w:numPr>
          <w:ilvl w:val="0"/>
          <w:numId w:val="10"/>
        </w:numPr>
        <w:ind w:left="375" w:right="375"/>
      </w:pPr>
      <w:r>
        <w:t>Het uitzetten van het algemene IT- en kwaliteitsbeleid i.o.m. het MT;</w:t>
      </w:r>
    </w:p>
    <w:p w14:paraId="5F18E0BD" w14:textId="77777777" w:rsidR="005B4CA2" w:rsidRDefault="00143FF8">
      <w:pPr>
        <w:numPr>
          <w:ilvl w:val="0"/>
          <w:numId w:val="10"/>
        </w:numPr>
        <w:ind w:left="375" w:right="375"/>
      </w:pPr>
      <w:r>
        <w:t>Processen uitdenken en inbedden t.a.v. ontwikkelen, testen en opleveren van software;</w:t>
      </w:r>
    </w:p>
    <w:p w14:paraId="5EB0D987" w14:textId="77777777" w:rsidR="005B4CA2" w:rsidRDefault="00143FF8">
      <w:pPr>
        <w:numPr>
          <w:ilvl w:val="0"/>
          <w:numId w:val="10"/>
        </w:numPr>
        <w:ind w:left="375" w:right="375"/>
      </w:pPr>
      <w:r>
        <w:t>Koppelen Teststrategie aanpak aan Releasematig Werken en Change Control;</w:t>
      </w:r>
    </w:p>
    <w:p w14:paraId="036E2394" w14:textId="77777777" w:rsidR="005B4CA2" w:rsidRDefault="00143FF8">
      <w:pPr>
        <w:numPr>
          <w:ilvl w:val="0"/>
          <w:numId w:val="10"/>
        </w:numPr>
        <w:ind w:left="375" w:right="375"/>
      </w:pPr>
      <w:r>
        <w:t xml:space="preserve">Bundelen van </w:t>
      </w:r>
      <w:proofErr w:type="spellStart"/>
      <w:r>
        <w:t>bugfixes</w:t>
      </w:r>
      <w:proofErr w:type="spellEnd"/>
      <w:r>
        <w:t xml:space="preserve"> en incidenten/changes in </w:t>
      </w:r>
      <w:proofErr w:type="spellStart"/>
      <w:r>
        <w:t>Builds</w:t>
      </w:r>
      <w:proofErr w:type="spellEnd"/>
      <w:r>
        <w:t xml:space="preserve"> en Releases geïntroduceerd;</w:t>
      </w:r>
    </w:p>
    <w:p w14:paraId="2B93236A" w14:textId="77777777" w:rsidR="005B4CA2" w:rsidRDefault="00143FF8">
      <w:pPr>
        <w:numPr>
          <w:ilvl w:val="0"/>
          <w:numId w:val="10"/>
        </w:numPr>
        <w:ind w:left="375" w:right="375"/>
      </w:pPr>
      <w:r>
        <w:t xml:space="preserve">Maatwerk </w:t>
      </w:r>
      <w:proofErr w:type="spellStart"/>
      <w:r>
        <w:t>Releasenote</w:t>
      </w:r>
      <w:proofErr w:type="spellEnd"/>
      <w:r>
        <w:t>-template en Standaard Aanvraag Formulier ontwikkeld;</w:t>
      </w:r>
    </w:p>
    <w:p w14:paraId="2746E4E4" w14:textId="77777777" w:rsidR="005B4CA2" w:rsidRDefault="00143FF8">
      <w:pPr>
        <w:numPr>
          <w:ilvl w:val="0"/>
          <w:numId w:val="10"/>
        </w:numPr>
        <w:ind w:left="375" w:right="375"/>
      </w:pPr>
      <w:r>
        <w:t xml:space="preserve">Opzetten en voorzitten Change overleggen en het Change </w:t>
      </w:r>
      <w:proofErr w:type="spellStart"/>
      <w:r>
        <w:t>Advisory</w:t>
      </w:r>
      <w:proofErr w:type="spellEnd"/>
      <w:r>
        <w:t xml:space="preserve"> Board (CAB);</w:t>
      </w:r>
    </w:p>
    <w:p w14:paraId="417F501C" w14:textId="77777777" w:rsidR="005B4CA2" w:rsidRDefault="00143FF8">
      <w:pPr>
        <w:numPr>
          <w:ilvl w:val="0"/>
          <w:numId w:val="10"/>
        </w:numPr>
        <w:ind w:left="375" w:right="375"/>
      </w:pPr>
      <w:proofErr w:type="spellStart"/>
      <w:r>
        <w:t>InProductieName</w:t>
      </w:r>
      <w:proofErr w:type="spellEnd"/>
      <w:r>
        <w:t xml:space="preserve"> proces ingericht met checklists met </w:t>
      </w:r>
      <w:proofErr w:type="spellStart"/>
      <w:r>
        <w:t>goverance</w:t>
      </w:r>
      <w:proofErr w:type="spellEnd"/>
      <w:r>
        <w:t xml:space="preserve"> binnen CAB.</w:t>
      </w:r>
    </w:p>
    <w:p w14:paraId="6542F281" w14:textId="77777777" w:rsidR="005B4CA2" w:rsidRPr="003A62E8" w:rsidRDefault="00143FF8">
      <w:pPr>
        <w:tabs>
          <w:tab w:val="left" w:pos="2835"/>
        </w:tabs>
        <w:rPr>
          <w:noProof/>
          <w:lang w:val="en-US"/>
          <w:rPrChange w:id="413" w:author="Linda Muller-Kessels" w:date="2021-04-30T09:19:00Z">
            <w:rPr>
              <w:noProof/>
            </w:rPr>
          </w:rPrChange>
        </w:rPr>
      </w:pPr>
      <w:r w:rsidRPr="003A62E8">
        <w:rPr>
          <w:rStyle w:val="Kop2Char"/>
          <w:lang w:val="en-US"/>
          <w:rPrChange w:id="414" w:author="Linda Muller-Kessels" w:date="2021-04-30T09:19:00Z">
            <w:rPr>
              <w:rStyle w:val="Kop2Char"/>
            </w:rPr>
          </w:rPrChange>
        </w:rPr>
        <w:t xml:space="preserve">METHODEN EN TECHNIEKEN: </w:t>
      </w:r>
      <w:r w:rsidRPr="003A62E8">
        <w:rPr>
          <w:lang w:val="en-US"/>
          <w:rPrChange w:id="415" w:author="Linda Muller-Kessels" w:date="2021-04-30T09:19:00Z">
            <w:rPr/>
          </w:rPrChange>
        </w:rPr>
        <w:t>MS Office, MS Windows, Citrix, VDI, RollTrack2 MES</w:t>
      </w:r>
    </w:p>
    <w:p w14:paraId="2946DB82" w14:textId="77777777" w:rsidR="005B4CA2" w:rsidRDefault="003A62E8">
      <w:pPr>
        <w:tabs>
          <w:tab w:val="left" w:pos="2835"/>
        </w:tabs>
      </w:pPr>
      <w:r>
        <w:pict w14:anchorId="3E9EAB40">
          <v:rect id="_x0000_i1031" style="width:0;height:1.5pt" o:hralign="center" o:bordertopcolor="this" o:borderleftcolor="this" o:borderbottomcolor="this" o:borderrightcolor="this" o:hrstd="t" o:hr="t" fillcolor="#a0a0a0" stroked="f"/>
        </w:pict>
      </w:r>
    </w:p>
    <w:p w14:paraId="4326A48B" w14:textId="77777777" w:rsidR="005B4CA2" w:rsidRDefault="00143FF8">
      <w:pPr>
        <w:tabs>
          <w:tab w:val="left" w:pos="2835"/>
        </w:tabs>
      </w:pPr>
      <w:r w:rsidRPr="00CD47AA">
        <w:rPr>
          <w:rStyle w:val="Kop2Char"/>
        </w:rPr>
        <w:t>PROJECT:</w:t>
      </w:r>
      <w:r>
        <w:rPr>
          <w:rStyle w:val="Kop2Char"/>
        </w:rPr>
        <w:t xml:space="preserve"> </w:t>
      </w:r>
      <w:r>
        <w:t>Opzetten OTAP-straat</w:t>
      </w:r>
    </w:p>
    <w:p w14:paraId="20497D40" w14:textId="77777777" w:rsidR="005B4CA2" w:rsidRDefault="00143FF8">
      <w:pPr>
        <w:tabs>
          <w:tab w:val="left" w:pos="2835"/>
        </w:tabs>
      </w:pPr>
      <w:r w:rsidRPr="00CD47AA">
        <w:rPr>
          <w:rStyle w:val="Kop2Char"/>
        </w:rPr>
        <w:t>OPDRACHTGEVER:</w:t>
      </w:r>
      <w:r>
        <w:rPr>
          <w:rStyle w:val="Kop2Char"/>
        </w:rPr>
        <w:t xml:space="preserve"> </w:t>
      </w:r>
      <w:proofErr w:type="spellStart"/>
      <w:r>
        <w:t>Smurfit</w:t>
      </w:r>
      <w:proofErr w:type="spellEnd"/>
      <w:r>
        <w:t xml:space="preserve"> Kappa Parenco BV</w:t>
      </w:r>
    </w:p>
    <w:p w14:paraId="233349CF" w14:textId="77777777" w:rsidR="005B4CA2" w:rsidRPr="003A62E8" w:rsidRDefault="00143FF8">
      <w:pPr>
        <w:tabs>
          <w:tab w:val="left" w:pos="2835"/>
          <w:tab w:val="left" w:pos="5812"/>
        </w:tabs>
        <w:rPr>
          <w:lang w:val="en-US"/>
          <w:rPrChange w:id="416" w:author="Linda Muller-Kessels" w:date="2021-04-30T09:19:00Z">
            <w:rPr/>
          </w:rPrChange>
        </w:rPr>
      </w:pPr>
      <w:r w:rsidRPr="003A62E8">
        <w:rPr>
          <w:rStyle w:val="Kop2Char"/>
          <w:lang w:val="en-US"/>
          <w:rPrChange w:id="417" w:author="Linda Muller-Kessels" w:date="2021-04-30T09:19:00Z">
            <w:rPr>
              <w:rStyle w:val="Kop2Char"/>
            </w:rPr>
          </w:rPrChange>
        </w:rPr>
        <w:t xml:space="preserve">BRANCHE: </w:t>
      </w:r>
      <w:r w:rsidRPr="003A62E8">
        <w:rPr>
          <w:lang w:val="en-US"/>
          <w:rPrChange w:id="418" w:author="Linda Muller-Kessels" w:date="2021-04-30T09:19:00Z">
            <w:rPr/>
          </w:rPrChange>
        </w:rPr>
        <w:t>Manufacturing, Industry</w:t>
      </w:r>
      <w:r w:rsidRPr="003A62E8">
        <w:rPr>
          <w:lang w:val="en-US"/>
          <w:rPrChange w:id="419" w:author="Linda Muller-Kessels" w:date="2021-04-30T09:19:00Z">
            <w:rPr/>
          </w:rPrChange>
        </w:rPr>
        <w:tab/>
      </w:r>
      <w:r w:rsidRPr="003A62E8">
        <w:rPr>
          <w:rStyle w:val="Kop2Char"/>
          <w:lang w:val="en-US"/>
          <w:rPrChange w:id="420" w:author="Linda Muller-Kessels" w:date="2021-04-30T09:19:00Z">
            <w:rPr>
              <w:rStyle w:val="Kop2Char"/>
            </w:rPr>
          </w:rPrChange>
        </w:rPr>
        <w:t xml:space="preserve">PERIODE: </w:t>
      </w:r>
      <w:proofErr w:type="spellStart"/>
      <w:r w:rsidRPr="003A62E8">
        <w:rPr>
          <w:lang w:val="en-US"/>
          <w:rPrChange w:id="421" w:author="Linda Muller-Kessels" w:date="2021-04-30T09:19:00Z">
            <w:rPr/>
          </w:rPrChange>
        </w:rPr>
        <w:t>mrt</w:t>
      </w:r>
      <w:proofErr w:type="spellEnd"/>
      <w:r w:rsidRPr="003A62E8">
        <w:rPr>
          <w:lang w:val="en-US"/>
          <w:rPrChange w:id="422" w:author="Linda Muller-Kessels" w:date="2021-04-30T09:19:00Z">
            <w:rPr/>
          </w:rPrChange>
        </w:rPr>
        <w:t xml:space="preserve"> 2018 - </w:t>
      </w:r>
      <w:proofErr w:type="spellStart"/>
      <w:r w:rsidRPr="003A62E8">
        <w:rPr>
          <w:lang w:val="en-US"/>
          <w:rPrChange w:id="423" w:author="Linda Muller-Kessels" w:date="2021-04-30T09:19:00Z">
            <w:rPr/>
          </w:rPrChange>
        </w:rPr>
        <w:t>sep</w:t>
      </w:r>
      <w:proofErr w:type="spellEnd"/>
      <w:r w:rsidRPr="003A62E8">
        <w:rPr>
          <w:lang w:val="en-US"/>
          <w:rPrChange w:id="424" w:author="Linda Muller-Kessels" w:date="2021-04-30T09:19:00Z">
            <w:rPr/>
          </w:rPrChange>
        </w:rPr>
        <w:t xml:space="preserve"> 2018</w:t>
      </w:r>
    </w:p>
    <w:p w14:paraId="4601B876" w14:textId="77777777" w:rsidR="005B4CA2" w:rsidRDefault="00143FF8">
      <w:pPr>
        <w:tabs>
          <w:tab w:val="left" w:pos="2835"/>
        </w:tabs>
      </w:pPr>
      <w:r w:rsidRPr="00CD47AA">
        <w:rPr>
          <w:rStyle w:val="Kop2Char"/>
        </w:rPr>
        <w:t>ROL:</w:t>
      </w:r>
      <w:r>
        <w:rPr>
          <w:rStyle w:val="Kop2Char"/>
        </w:rPr>
        <w:t xml:space="preserve"> </w:t>
      </w:r>
      <w:r>
        <w:t>Sr. Technisch Projectleider, Consultant</w:t>
      </w:r>
    </w:p>
    <w:p w14:paraId="18DE1F86" w14:textId="77777777" w:rsidR="005B4CA2" w:rsidRDefault="00143FF8">
      <w:r w:rsidRPr="50FAE3AE">
        <w:rPr>
          <w:b/>
          <w:bCs/>
        </w:rPr>
        <w:t>OMSCHRIJVING:</w:t>
      </w:r>
      <w:r>
        <w:t xml:space="preserve"> Volledig vanaf scratch uitdenken, opzetten en implementeren van een </w:t>
      </w:r>
      <w:proofErr w:type="spellStart"/>
      <w:r>
        <w:t>toekomstvaste</w:t>
      </w:r>
      <w:proofErr w:type="spellEnd"/>
      <w:r>
        <w:t xml:space="preserve"> OTAP-straat t.b.v. het maatwerkpakket RT2. </w:t>
      </w:r>
    </w:p>
    <w:p w14:paraId="0F182A54" w14:textId="33E58CB3" w:rsidR="005B4CA2" w:rsidRDefault="4789F4BE">
      <w:del w:id="425" w:author="Linda Muller-Kessels" w:date="2021-04-30T09:19:00Z">
        <w:r w:rsidDel="003A62E8">
          <w:delText>Marek</w:delText>
        </w:r>
      </w:del>
      <w:ins w:id="426" w:author="Linda Muller-Kessels" w:date="2021-04-30T09:19:00Z">
        <w:r w:rsidR="003A62E8">
          <w:t>X</w:t>
        </w:r>
      </w:ins>
      <w:r w:rsidR="00143FF8">
        <w:t xml:space="preserve"> was verantwoordelijk voor;</w:t>
      </w:r>
    </w:p>
    <w:p w14:paraId="58B256F7" w14:textId="77777777" w:rsidR="005B4CA2" w:rsidRDefault="00143FF8">
      <w:pPr>
        <w:numPr>
          <w:ilvl w:val="0"/>
          <w:numId w:val="11"/>
        </w:numPr>
        <w:ind w:left="375" w:right="375"/>
      </w:pPr>
      <w:r>
        <w:t>RFP-traject leiden en besluitvorming faciliteren binnen MT t.b.v. €40.000 uitgave;</w:t>
      </w:r>
    </w:p>
    <w:p w14:paraId="5652F6CB" w14:textId="77777777" w:rsidR="005B4CA2" w:rsidRDefault="00143FF8">
      <w:pPr>
        <w:numPr>
          <w:ilvl w:val="0"/>
          <w:numId w:val="11"/>
        </w:numPr>
        <w:ind w:left="375" w:right="375"/>
      </w:pPr>
      <w:r>
        <w:t>Volledige coördinatie en inrichting OTAP-straat en aansturing hostingpartij.</w:t>
      </w:r>
    </w:p>
    <w:p w14:paraId="7DD5A80A" w14:textId="77777777" w:rsidR="005B4CA2" w:rsidRPr="003A62E8" w:rsidRDefault="00143FF8">
      <w:pPr>
        <w:tabs>
          <w:tab w:val="left" w:pos="2835"/>
        </w:tabs>
        <w:rPr>
          <w:noProof/>
          <w:lang w:val="en-US"/>
          <w:rPrChange w:id="427" w:author="Linda Muller-Kessels" w:date="2021-04-30T09:19:00Z">
            <w:rPr>
              <w:noProof/>
            </w:rPr>
          </w:rPrChange>
        </w:rPr>
      </w:pPr>
      <w:r w:rsidRPr="003A62E8">
        <w:rPr>
          <w:rStyle w:val="Kop2Char"/>
          <w:lang w:val="en-US"/>
          <w:rPrChange w:id="428" w:author="Linda Muller-Kessels" w:date="2021-04-30T09:19:00Z">
            <w:rPr>
              <w:rStyle w:val="Kop2Char"/>
            </w:rPr>
          </w:rPrChange>
        </w:rPr>
        <w:t xml:space="preserve">METHODEN EN TECHNIEKEN: </w:t>
      </w:r>
      <w:r w:rsidRPr="003A62E8">
        <w:rPr>
          <w:lang w:val="en-US"/>
          <w:rPrChange w:id="429" w:author="Linda Muller-Kessels" w:date="2021-04-30T09:19:00Z">
            <w:rPr/>
          </w:rPrChange>
        </w:rPr>
        <w:t>MS Office, MS Windows, Citrix, VDI, MS Server 2012, MS Server 2016, RollTrack2 MES</w:t>
      </w:r>
    </w:p>
    <w:p w14:paraId="110FFD37" w14:textId="77777777" w:rsidR="005B4CA2" w:rsidRDefault="003A62E8">
      <w:pPr>
        <w:tabs>
          <w:tab w:val="left" w:pos="2835"/>
        </w:tabs>
      </w:pPr>
      <w:r>
        <w:lastRenderedPageBreak/>
        <w:pict w14:anchorId="79882D22">
          <v:rect id="_x0000_i1032" style="width:0;height:1.5pt" o:hralign="center" o:bordertopcolor="this" o:borderleftcolor="this" o:borderbottomcolor="this" o:borderrightcolor="this" o:hrstd="t" o:hr="t" fillcolor="#a0a0a0" stroked="f"/>
        </w:pict>
      </w:r>
    </w:p>
    <w:p w14:paraId="4DD605AD" w14:textId="77777777" w:rsidR="005B4CA2" w:rsidRDefault="00143FF8">
      <w:pPr>
        <w:tabs>
          <w:tab w:val="left" w:pos="2835"/>
        </w:tabs>
      </w:pPr>
      <w:r w:rsidRPr="00CD47AA">
        <w:rPr>
          <w:rStyle w:val="Kop2Char"/>
        </w:rPr>
        <w:t>PROJECT:</w:t>
      </w:r>
      <w:r>
        <w:rPr>
          <w:rStyle w:val="Kop2Char"/>
        </w:rPr>
        <w:t xml:space="preserve"> </w:t>
      </w:r>
      <w:r>
        <w:t>Haalbaarheidsanalyse en PID opleveren t.b.v. nieuwe, digitale manier van veiligheidsanalyses en onderhoudstrajecten. Projectomvang  €700.000, doorlooptijd 2,5 jaar</w:t>
      </w:r>
    </w:p>
    <w:p w14:paraId="1E4554BC" w14:textId="77777777" w:rsidR="005B4CA2" w:rsidRDefault="00143FF8">
      <w:pPr>
        <w:tabs>
          <w:tab w:val="left" w:pos="2835"/>
        </w:tabs>
      </w:pPr>
      <w:r w:rsidRPr="00CD47AA">
        <w:rPr>
          <w:rStyle w:val="Kop2Char"/>
        </w:rPr>
        <w:t>OPDRACHTGEVER:</w:t>
      </w:r>
      <w:r>
        <w:rPr>
          <w:rStyle w:val="Kop2Char"/>
        </w:rPr>
        <w:t xml:space="preserve"> </w:t>
      </w:r>
      <w:r>
        <w:t>Parenco BV</w:t>
      </w:r>
    </w:p>
    <w:p w14:paraId="1895DADB" w14:textId="77777777" w:rsidR="005B4CA2" w:rsidRDefault="00143FF8">
      <w:pPr>
        <w:tabs>
          <w:tab w:val="left" w:pos="2835"/>
          <w:tab w:val="left" w:pos="5812"/>
        </w:tabs>
      </w:pPr>
      <w:r w:rsidRPr="00BA776E">
        <w:rPr>
          <w:rStyle w:val="Kop2Char"/>
        </w:rPr>
        <w:t xml:space="preserve">BRANCHE: </w:t>
      </w:r>
      <w:r w:rsidRPr="00BA776E">
        <w:t xml:space="preserve">Manufacturing, </w:t>
      </w:r>
      <w:proofErr w:type="spellStart"/>
      <w:r w:rsidRPr="00BA776E">
        <w:t>Industry</w:t>
      </w:r>
      <w:proofErr w:type="spellEnd"/>
      <w:r w:rsidRPr="00BA776E">
        <w:tab/>
      </w:r>
      <w:r w:rsidRPr="00BA776E">
        <w:rPr>
          <w:rStyle w:val="Kop2Char"/>
        </w:rPr>
        <w:t xml:space="preserve">PERIODE: </w:t>
      </w:r>
      <w:r w:rsidRPr="00BA776E">
        <w:t>mrt 2018 - jul 2018</w:t>
      </w:r>
    </w:p>
    <w:p w14:paraId="370D9D13" w14:textId="77777777" w:rsidR="005B4CA2" w:rsidRPr="003A62E8" w:rsidRDefault="00143FF8">
      <w:pPr>
        <w:tabs>
          <w:tab w:val="left" w:pos="2835"/>
        </w:tabs>
        <w:rPr>
          <w:lang w:val="en-US"/>
          <w:rPrChange w:id="430" w:author="Linda Muller-Kessels" w:date="2021-04-30T09:19:00Z">
            <w:rPr/>
          </w:rPrChange>
        </w:rPr>
      </w:pPr>
      <w:r w:rsidRPr="003A62E8">
        <w:rPr>
          <w:rStyle w:val="Kop2Char"/>
          <w:lang w:val="en-US"/>
          <w:rPrChange w:id="431" w:author="Linda Muller-Kessels" w:date="2021-04-30T09:19:00Z">
            <w:rPr>
              <w:rStyle w:val="Kop2Char"/>
            </w:rPr>
          </w:rPrChange>
        </w:rPr>
        <w:t xml:space="preserve">ROL: </w:t>
      </w:r>
      <w:r w:rsidRPr="003A62E8">
        <w:rPr>
          <w:lang w:val="en-US"/>
          <w:rPrChange w:id="432" w:author="Linda Muller-Kessels" w:date="2021-04-30T09:19:00Z">
            <w:rPr/>
          </w:rPrChange>
        </w:rPr>
        <w:t>Project Manager, Business Process Consultant</w:t>
      </w:r>
    </w:p>
    <w:p w14:paraId="17522DD7" w14:textId="118D2DEF" w:rsidR="005B4CA2" w:rsidRDefault="00143FF8">
      <w:r w:rsidRPr="50FAE3AE">
        <w:rPr>
          <w:b/>
          <w:bCs/>
        </w:rPr>
        <w:t>OMSCHRIJVING:</w:t>
      </w:r>
      <w:r>
        <w:t xml:space="preserve"> </w:t>
      </w:r>
      <w:del w:id="433" w:author="Linda Muller-Kessels" w:date="2021-04-30T09:19:00Z">
        <w:r w:rsidR="4789F4BE" w:rsidDel="003A62E8">
          <w:delText>Marek</w:delText>
        </w:r>
      </w:del>
      <w:ins w:id="434" w:author="Linda Muller-Kessels" w:date="2021-04-30T09:19:00Z">
        <w:r w:rsidR="003A62E8">
          <w:t>X</w:t>
        </w:r>
      </w:ins>
      <w:r>
        <w:t xml:space="preserve"> is gevraagd een haalbaarheidsonderzoek te doen en het PID te schrijven t.b.v. de nieuwe, digitale, </w:t>
      </w:r>
      <w:proofErr w:type="spellStart"/>
      <w:r>
        <w:t>always</w:t>
      </w:r>
      <w:proofErr w:type="spellEnd"/>
      <w:r>
        <w:t xml:space="preserve"> online oplossing om het TVA-VSP-concept (het opleveren van een digitale, </w:t>
      </w:r>
      <w:proofErr w:type="spellStart"/>
      <w:r>
        <w:t>toekomstvaste</w:t>
      </w:r>
      <w:proofErr w:type="spellEnd"/>
      <w:r>
        <w:t xml:space="preserve"> en ‘</w:t>
      </w:r>
      <w:proofErr w:type="spellStart"/>
      <w:r>
        <w:t>always</w:t>
      </w:r>
      <w:proofErr w:type="spellEnd"/>
      <w:r>
        <w:t xml:space="preserve"> online’ oplossing voor het uitvoeren van Taak Veiligheidsanalyses (</w:t>
      </w:r>
      <w:proofErr w:type="spellStart"/>
      <w:r>
        <w:t>TVA’s</w:t>
      </w:r>
      <w:proofErr w:type="spellEnd"/>
      <w:r>
        <w:t>) en het uitvoeren van de Veiligheid Schildjes Procedures (</w:t>
      </w:r>
      <w:proofErr w:type="spellStart"/>
      <w:r>
        <w:t>VSP’s</w:t>
      </w:r>
      <w:proofErr w:type="spellEnd"/>
      <w:r>
        <w:t xml:space="preserve">).) efficiënter, gebruikersvriendelijker en uniform binnen de gehele fabriek te implementeren. </w:t>
      </w:r>
      <w:del w:id="435" w:author="Linda Muller-Kessels" w:date="2021-04-30T09:19:00Z">
        <w:r w:rsidR="4789F4BE" w:rsidDel="003A62E8">
          <w:delText>Marek</w:delText>
        </w:r>
      </w:del>
      <w:ins w:id="436" w:author="Linda Muller-Kessels" w:date="2021-04-30T09:19:00Z">
        <w:r w:rsidR="003A62E8">
          <w:t>X</w:t>
        </w:r>
      </w:ins>
      <w:r>
        <w:t xml:space="preserve"> heeft een intern onderzoek verricht met de relevante stakeholders binnen Parenco BV en o.b.v. hiervan een advies uitgebracht. Dit advies is ter harte genomen en op verzoek van de Veiligheidscoördinator Parenco BV is </w:t>
      </w:r>
      <w:del w:id="437" w:author="Linda Muller-Kessels" w:date="2021-04-30T09:19:00Z">
        <w:r w:rsidR="4789F4BE" w:rsidDel="003A62E8">
          <w:delText>Marek</w:delText>
        </w:r>
      </w:del>
      <w:ins w:id="438" w:author="Linda Muller-Kessels" w:date="2021-04-30T09:19:00Z">
        <w:r w:rsidR="003A62E8">
          <w:t>X</w:t>
        </w:r>
      </w:ins>
      <w:r>
        <w:t xml:space="preserve"> gevraagd hier een volledig PID voor op te leveren. </w:t>
      </w:r>
    </w:p>
    <w:p w14:paraId="5F21B616" w14:textId="7027D8A7" w:rsidR="005B4CA2" w:rsidRDefault="4789F4BE">
      <w:del w:id="439" w:author="Linda Muller-Kessels" w:date="2021-04-30T09:19:00Z">
        <w:r w:rsidDel="003A62E8">
          <w:delText>Marek</w:delText>
        </w:r>
      </w:del>
      <w:ins w:id="440" w:author="Linda Muller-Kessels" w:date="2021-04-30T09:19:00Z">
        <w:r w:rsidR="003A62E8">
          <w:t>X</w:t>
        </w:r>
      </w:ins>
      <w:r w:rsidR="00143FF8">
        <w:t xml:space="preserve"> heeft middels het haalbaarheidsonderzoek en het PID een gemiddelde jaarlijkse besparing van €110.000 voorzien en het aantal verzuimdagen met letsel wordt hierdoor voorzien af te nemen met meer dan 70%. De initiële investering van €700.000 zou verspreid over 2,5 jaar (incl. voorzien maatwerk en out-of-pocketkosten) dienen te worden gedaan. Het PID is </w:t>
      </w:r>
      <w:proofErr w:type="spellStart"/>
      <w:r w:rsidR="00143FF8">
        <w:t>gereviewed</w:t>
      </w:r>
      <w:proofErr w:type="spellEnd"/>
      <w:r w:rsidR="00143FF8">
        <w:t xml:space="preserve"> en geaccordeerd door het Management Team van Parenco BV. Het is besloten in het licht van de overname van Parenco BV door </w:t>
      </w:r>
      <w:proofErr w:type="spellStart"/>
      <w:r w:rsidR="00143FF8">
        <w:t>Smurfit</w:t>
      </w:r>
      <w:proofErr w:type="spellEnd"/>
      <w:r w:rsidR="00143FF8">
        <w:t xml:space="preserve"> Kappa in augustus 2018 om deze significante investering te bevriezen en het project op een later moment na overname en synergie implementaties mogelijk alsnog op te starten.</w:t>
      </w:r>
    </w:p>
    <w:p w14:paraId="3A747302" w14:textId="77777777" w:rsidR="005B4CA2" w:rsidRDefault="00143FF8">
      <w:pPr>
        <w:tabs>
          <w:tab w:val="left" w:pos="2835"/>
        </w:tabs>
        <w:rPr>
          <w:noProof/>
        </w:rPr>
      </w:pPr>
      <w:r>
        <w:rPr>
          <w:rStyle w:val="Kop2Char"/>
        </w:rPr>
        <w:t>METHODEN EN TECHNIEKEN</w:t>
      </w:r>
      <w:r w:rsidRPr="008B6801">
        <w:rPr>
          <w:rStyle w:val="Kop2Char"/>
        </w:rPr>
        <w:t>:</w:t>
      </w:r>
      <w:r>
        <w:rPr>
          <w:rStyle w:val="Kop2Char"/>
        </w:rPr>
        <w:t xml:space="preserve"> </w:t>
      </w:r>
      <w:r>
        <w:t>MS Project, MS Office, MS Windows, Citrix, VDI</w:t>
      </w:r>
    </w:p>
    <w:p w14:paraId="3FE9F23F" w14:textId="77777777" w:rsidR="005B4CA2" w:rsidRDefault="003A62E8">
      <w:pPr>
        <w:tabs>
          <w:tab w:val="left" w:pos="2835"/>
        </w:tabs>
      </w:pPr>
      <w:r>
        <w:pict w14:anchorId="383127ED">
          <v:rect id="_x0000_i1033" style="width:0;height:1.5pt" o:hralign="center" o:bordertopcolor="this" o:borderleftcolor="this" o:borderbottomcolor="this" o:borderrightcolor="this" o:hrstd="t" o:hr="t" fillcolor="#a0a0a0" stroked="f"/>
        </w:pict>
      </w:r>
    </w:p>
    <w:p w14:paraId="5C1C408F" w14:textId="77777777" w:rsidR="005B4CA2" w:rsidRPr="003A62E8" w:rsidRDefault="00143FF8">
      <w:pPr>
        <w:tabs>
          <w:tab w:val="left" w:pos="2835"/>
        </w:tabs>
        <w:rPr>
          <w:lang w:val="en-US"/>
          <w:rPrChange w:id="441" w:author="Linda Muller-Kessels" w:date="2021-04-30T09:19:00Z">
            <w:rPr/>
          </w:rPrChange>
        </w:rPr>
      </w:pPr>
      <w:r w:rsidRPr="003A62E8">
        <w:rPr>
          <w:rStyle w:val="Kop2Char"/>
          <w:lang w:val="en-US"/>
          <w:rPrChange w:id="442" w:author="Linda Muller-Kessels" w:date="2021-04-30T09:19:00Z">
            <w:rPr>
              <w:rStyle w:val="Kop2Char"/>
            </w:rPr>
          </w:rPrChange>
        </w:rPr>
        <w:t xml:space="preserve">PROJECT: </w:t>
      </w:r>
      <w:proofErr w:type="spellStart"/>
      <w:r w:rsidRPr="003A62E8">
        <w:rPr>
          <w:lang w:val="en-US"/>
          <w:rPrChange w:id="443" w:author="Linda Muller-Kessels" w:date="2021-04-30T09:19:00Z">
            <w:rPr/>
          </w:rPrChange>
        </w:rPr>
        <w:t>Technisch</w:t>
      </w:r>
      <w:proofErr w:type="spellEnd"/>
      <w:r w:rsidRPr="003A62E8">
        <w:rPr>
          <w:lang w:val="en-US"/>
          <w:rPrChange w:id="444" w:author="Linda Muller-Kessels" w:date="2021-04-30T09:19:00Z">
            <w:rPr/>
          </w:rPrChange>
        </w:rPr>
        <w:t xml:space="preserve">- en </w:t>
      </w:r>
      <w:proofErr w:type="spellStart"/>
      <w:r w:rsidRPr="003A62E8">
        <w:rPr>
          <w:lang w:val="en-US"/>
          <w:rPrChange w:id="445" w:author="Linda Muller-Kessels" w:date="2021-04-30T09:19:00Z">
            <w:rPr/>
          </w:rPrChange>
        </w:rPr>
        <w:t>Acceptatietesttraject</w:t>
      </w:r>
      <w:proofErr w:type="spellEnd"/>
      <w:r w:rsidRPr="003A62E8">
        <w:rPr>
          <w:lang w:val="en-US"/>
          <w:rPrChange w:id="446" w:author="Linda Muller-Kessels" w:date="2021-04-30T09:19:00Z">
            <w:rPr/>
          </w:rPrChange>
        </w:rPr>
        <w:t xml:space="preserve"> en IPN New Business “Plants Abroad”</w:t>
      </w:r>
    </w:p>
    <w:p w14:paraId="494EC2C8" w14:textId="77777777" w:rsidR="005B4CA2" w:rsidRDefault="00143FF8">
      <w:pPr>
        <w:tabs>
          <w:tab w:val="left" w:pos="2835"/>
        </w:tabs>
      </w:pPr>
      <w:r w:rsidRPr="00CD47AA">
        <w:rPr>
          <w:rStyle w:val="Kop2Char"/>
        </w:rPr>
        <w:t>OPDRACHTGEVER:</w:t>
      </w:r>
      <w:r>
        <w:rPr>
          <w:rStyle w:val="Kop2Char"/>
        </w:rPr>
        <w:t xml:space="preserve"> </w:t>
      </w:r>
      <w:proofErr w:type="spellStart"/>
      <w:r>
        <w:t>Smurfit</w:t>
      </w:r>
      <w:proofErr w:type="spellEnd"/>
      <w:r>
        <w:t xml:space="preserve"> Kappa Parenco BV</w:t>
      </w:r>
    </w:p>
    <w:p w14:paraId="7BEAA4D5" w14:textId="77777777" w:rsidR="005B4CA2" w:rsidRDefault="00143FF8">
      <w:pPr>
        <w:tabs>
          <w:tab w:val="left" w:pos="2835"/>
          <w:tab w:val="left" w:pos="5812"/>
        </w:tabs>
      </w:pPr>
      <w:r w:rsidRPr="00BA776E">
        <w:rPr>
          <w:rStyle w:val="Kop2Char"/>
        </w:rPr>
        <w:t xml:space="preserve">BRANCHE: </w:t>
      </w:r>
      <w:r w:rsidRPr="00BA776E">
        <w:t xml:space="preserve">Manufacturing, </w:t>
      </w:r>
      <w:proofErr w:type="spellStart"/>
      <w:r w:rsidRPr="00BA776E">
        <w:t>Industry</w:t>
      </w:r>
      <w:proofErr w:type="spellEnd"/>
      <w:r w:rsidRPr="00BA776E">
        <w:tab/>
      </w:r>
      <w:r w:rsidRPr="00BA776E">
        <w:rPr>
          <w:rStyle w:val="Kop2Char"/>
        </w:rPr>
        <w:t xml:space="preserve">PERIODE: </w:t>
      </w:r>
      <w:r w:rsidRPr="00BA776E">
        <w:t>mrt 2018 - sep 2018</w:t>
      </w:r>
    </w:p>
    <w:p w14:paraId="0EAE9521" w14:textId="77777777" w:rsidR="005B4CA2" w:rsidRDefault="00143FF8">
      <w:pPr>
        <w:tabs>
          <w:tab w:val="left" w:pos="2835"/>
        </w:tabs>
      </w:pPr>
      <w:r w:rsidRPr="00CD47AA">
        <w:rPr>
          <w:rStyle w:val="Kop2Char"/>
        </w:rPr>
        <w:t>ROL:</w:t>
      </w:r>
      <w:r>
        <w:rPr>
          <w:rStyle w:val="Kop2Char"/>
        </w:rPr>
        <w:t xml:space="preserve"> </w:t>
      </w:r>
      <w:r>
        <w:t>Sr. Test Manager, Consultant</w:t>
      </w:r>
    </w:p>
    <w:p w14:paraId="75400A65" w14:textId="77777777" w:rsidR="005B4CA2" w:rsidRDefault="00143FF8">
      <w:r w:rsidRPr="50FAE3AE">
        <w:rPr>
          <w:b/>
          <w:bCs/>
        </w:rPr>
        <w:t>OMSCHRIJVING:</w:t>
      </w:r>
      <w:r>
        <w:t xml:space="preserve"> Parenco BV heeft de wens geuit om meerdere magazijnen te kunnen openen en te bevoorraden in het buitenland. De softwaremodulen staan sinds juli 2018 in productie en decharge is verleend in september 2018 na de geplande nazorgperiode. Het concept ‘</w:t>
      </w:r>
      <w:proofErr w:type="spellStart"/>
      <w:r>
        <w:t>manufacture</w:t>
      </w:r>
      <w:proofErr w:type="spellEnd"/>
      <w:r>
        <w:t xml:space="preserve"> </w:t>
      </w:r>
      <w:proofErr w:type="spellStart"/>
      <w:r>
        <w:t>to</w:t>
      </w:r>
      <w:proofErr w:type="spellEnd"/>
      <w:r>
        <w:t xml:space="preserve"> storage’ is hiermee geïntroduceerd. </w:t>
      </w:r>
    </w:p>
    <w:p w14:paraId="2DE77B72" w14:textId="43AF83AA" w:rsidR="005B4CA2" w:rsidRDefault="4789F4BE">
      <w:del w:id="447" w:author="Linda Muller-Kessels" w:date="2021-04-30T09:19:00Z">
        <w:r w:rsidDel="003A62E8">
          <w:delText>Marek</w:delText>
        </w:r>
      </w:del>
      <w:ins w:id="448" w:author="Linda Muller-Kessels" w:date="2021-04-30T09:19:00Z">
        <w:r w:rsidR="003A62E8">
          <w:t>X</w:t>
        </w:r>
      </w:ins>
      <w:r w:rsidR="00143FF8">
        <w:t xml:space="preserve"> rapporteerde aan de Stuurgroep en verantwoordelijk voor:</w:t>
      </w:r>
    </w:p>
    <w:p w14:paraId="095098C5" w14:textId="77777777" w:rsidR="005B4CA2" w:rsidRDefault="00143FF8">
      <w:pPr>
        <w:numPr>
          <w:ilvl w:val="0"/>
          <w:numId w:val="12"/>
        </w:numPr>
        <w:ind w:left="375" w:right="375"/>
      </w:pPr>
      <w:r>
        <w:t>Opzetten acceptatietesttraject binnen het al lopende implementatietraject;</w:t>
      </w:r>
    </w:p>
    <w:p w14:paraId="012F00D2" w14:textId="77777777" w:rsidR="005B4CA2" w:rsidRDefault="00143FF8">
      <w:pPr>
        <w:numPr>
          <w:ilvl w:val="0"/>
          <w:numId w:val="12"/>
        </w:numPr>
        <w:ind w:left="375" w:right="375"/>
      </w:pPr>
      <w:r>
        <w:t>Teststrategie en het algemene Q-beleid te definiëren voor Parenco BV;</w:t>
      </w:r>
    </w:p>
    <w:p w14:paraId="77950B6F" w14:textId="77777777" w:rsidR="005B4CA2" w:rsidRDefault="00143FF8">
      <w:pPr>
        <w:numPr>
          <w:ilvl w:val="0"/>
          <w:numId w:val="12"/>
        </w:numPr>
        <w:ind w:left="375" w:right="375"/>
      </w:pPr>
      <w:r>
        <w:t>Volledige dagdagelijkse coördinatie tot en met het nazorgtraject;</w:t>
      </w:r>
    </w:p>
    <w:p w14:paraId="1EA848E5" w14:textId="77777777" w:rsidR="005B4CA2" w:rsidRDefault="00143FF8">
      <w:pPr>
        <w:numPr>
          <w:ilvl w:val="0"/>
          <w:numId w:val="12"/>
        </w:numPr>
        <w:ind w:left="375" w:right="375"/>
      </w:pPr>
      <w:r>
        <w:t>Introduceren stand-ups met alle relevante stakeholders en disciplines;</w:t>
      </w:r>
    </w:p>
    <w:p w14:paraId="3ACAAA6D" w14:textId="77777777" w:rsidR="005B4CA2" w:rsidRDefault="00143FF8">
      <w:pPr>
        <w:numPr>
          <w:ilvl w:val="0"/>
          <w:numId w:val="12"/>
        </w:numPr>
        <w:ind w:left="375" w:right="375"/>
      </w:pPr>
      <w:r>
        <w:t>Geven van presentaties en hands-on workshops aan gebruikers en Beheerders;</w:t>
      </w:r>
    </w:p>
    <w:p w14:paraId="41FD0CCE" w14:textId="77777777" w:rsidR="005B4CA2" w:rsidRDefault="00143FF8">
      <w:pPr>
        <w:numPr>
          <w:ilvl w:val="0"/>
          <w:numId w:val="12"/>
        </w:numPr>
        <w:ind w:left="375" w:right="375"/>
      </w:pPr>
      <w:r>
        <w:t>Gebruikers trainen risicoanalyses te maken t.b.v. testdekking en –diepte;</w:t>
      </w:r>
    </w:p>
    <w:p w14:paraId="105D6D9B" w14:textId="77777777" w:rsidR="005B4CA2" w:rsidRDefault="00143FF8">
      <w:pPr>
        <w:numPr>
          <w:ilvl w:val="0"/>
          <w:numId w:val="12"/>
        </w:numPr>
        <w:ind w:left="375" w:right="375"/>
      </w:pPr>
      <w:r>
        <w:t xml:space="preserve">Opstellen testplannen; technisch, FAT/UAT, regressie-, </w:t>
      </w:r>
      <w:proofErr w:type="spellStart"/>
      <w:r>
        <w:t>interfacing</w:t>
      </w:r>
      <w:proofErr w:type="spellEnd"/>
      <w:r>
        <w:t>- en integratietesten;</w:t>
      </w:r>
    </w:p>
    <w:p w14:paraId="6F5D02B1" w14:textId="77777777" w:rsidR="005B4CA2" w:rsidRDefault="00143FF8">
      <w:pPr>
        <w:numPr>
          <w:ilvl w:val="0"/>
          <w:numId w:val="12"/>
        </w:numPr>
        <w:ind w:left="375" w:right="375"/>
      </w:pPr>
      <w:r>
        <w:t>Opstellen volledig migratie- en IPN-draaiboek incl. IPN-planning en nazorgtraject .</w:t>
      </w:r>
    </w:p>
    <w:p w14:paraId="69FCF585" w14:textId="77777777" w:rsidR="005B4CA2" w:rsidRPr="003A62E8" w:rsidRDefault="00143FF8">
      <w:pPr>
        <w:tabs>
          <w:tab w:val="left" w:pos="2835"/>
        </w:tabs>
        <w:rPr>
          <w:noProof/>
          <w:lang w:val="en-US"/>
          <w:rPrChange w:id="449" w:author="Linda Muller-Kessels" w:date="2021-04-30T09:19:00Z">
            <w:rPr>
              <w:noProof/>
            </w:rPr>
          </w:rPrChange>
        </w:rPr>
      </w:pPr>
      <w:r w:rsidRPr="003A62E8">
        <w:rPr>
          <w:rStyle w:val="Kop2Char"/>
          <w:lang w:val="en-US"/>
          <w:rPrChange w:id="450" w:author="Linda Muller-Kessels" w:date="2021-04-30T09:19:00Z">
            <w:rPr>
              <w:rStyle w:val="Kop2Char"/>
            </w:rPr>
          </w:rPrChange>
        </w:rPr>
        <w:t xml:space="preserve">METHODEN EN TECHNIEKEN: </w:t>
      </w:r>
      <w:r w:rsidRPr="003A62E8">
        <w:rPr>
          <w:lang w:val="en-US"/>
          <w:rPrChange w:id="451" w:author="Linda Muller-Kessels" w:date="2021-04-30T09:19:00Z">
            <w:rPr/>
          </w:rPrChange>
        </w:rPr>
        <w:t>MS Project, MS Office, MS Windows, Citrix, VDI, SAP Interfacing, RollTrack2 MES</w:t>
      </w:r>
    </w:p>
    <w:p w14:paraId="08CE6F91" w14:textId="77777777" w:rsidR="005B4CA2" w:rsidRDefault="003A62E8">
      <w:pPr>
        <w:tabs>
          <w:tab w:val="left" w:pos="2835"/>
        </w:tabs>
      </w:pPr>
      <w:r>
        <w:pict w14:anchorId="0D257A6A">
          <v:rect id="_x0000_i1034" style="width:0;height:1.5pt" o:hralign="center" o:bordertopcolor="this" o:borderleftcolor="this" o:borderbottomcolor="this" o:borderrightcolor="this" o:hrstd="t" o:hr="t" fillcolor="#a0a0a0" stroked="f"/>
        </w:pict>
      </w:r>
    </w:p>
    <w:p w14:paraId="239283BB" w14:textId="77777777" w:rsidR="005B4CA2" w:rsidRDefault="00143FF8">
      <w:pPr>
        <w:tabs>
          <w:tab w:val="left" w:pos="2835"/>
        </w:tabs>
      </w:pPr>
      <w:r w:rsidRPr="00CD47AA">
        <w:rPr>
          <w:rStyle w:val="Kop2Char"/>
        </w:rPr>
        <w:t>PROJECT:</w:t>
      </w:r>
      <w:r>
        <w:rPr>
          <w:rStyle w:val="Kop2Char"/>
        </w:rPr>
        <w:t xml:space="preserve"> </w:t>
      </w:r>
      <w:r>
        <w:t xml:space="preserve">e-Banking </w:t>
      </w:r>
      <w:proofErr w:type="spellStart"/>
      <w:r>
        <w:t>Webfront</w:t>
      </w:r>
      <w:proofErr w:type="spellEnd"/>
      <w:r>
        <w:t xml:space="preserve"> BNG Betalingsverkeer</w:t>
      </w:r>
    </w:p>
    <w:p w14:paraId="1CF56356" w14:textId="77777777" w:rsidR="005B4CA2" w:rsidRDefault="00143FF8">
      <w:pPr>
        <w:tabs>
          <w:tab w:val="left" w:pos="2835"/>
        </w:tabs>
      </w:pPr>
      <w:r w:rsidRPr="00CD47AA">
        <w:rPr>
          <w:rStyle w:val="Kop2Char"/>
        </w:rPr>
        <w:t>OPDRACHTGEVER:</w:t>
      </w:r>
      <w:r>
        <w:rPr>
          <w:rStyle w:val="Kop2Char"/>
        </w:rPr>
        <w:t xml:space="preserve"> </w:t>
      </w:r>
      <w:r>
        <w:t>Centric FSS – BNG Bank</w:t>
      </w:r>
    </w:p>
    <w:p w14:paraId="513243EA" w14:textId="77777777" w:rsidR="005B4CA2" w:rsidRDefault="00143FF8">
      <w:pPr>
        <w:tabs>
          <w:tab w:val="left" w:pos="2835"/>
          <w:tab w:val="left" w:pos="5812"/>
        </w:tabs>
      </w:pPr>
      <w:r w:rsidRPr="00BA776E">
        <w:rPr>
          <w:rStyle w:val="Kop2Char"/>
        </w:rPr>
        <w:t xml:space="preserve">BRANCHE: </w:t>
      </w:r>
      <w:r w:rsidRPr="00BA776E">
        <w:t>Banking, Financial IT</w:t>
      </w:r>
      <w:r w:rsidRPr="00BA776E">
        <w:tab/>
      </w:r>
      <w:r w:rsidRPr="00BA776E">
        <w:rPr>
          <w:rStyle w:val="Kop2Char"/>
        </w:rPr>
        <w:t xml:space="preserve">PERIODE: </w:t>
      </w:r>
      <w:r w:rsidRPr="00BA776E">
        <w:t>jan 2015 - jan 2016</w:t>
      </w:r>
    </w:p>
    <w:p w14:paraId="16384A87" w14:textId="77777777" w:rsidR="005B4CA2" w:rsidRDefault="00143FF8">
      <w:pPr>
        <w:tabs>
          <w:tab w:val="left" w:pos="2835"/>
        </w:tabs>
      </w:pPr>
      <w:r w:rsidRPr="00CD47AA">
        <w:rPr>
          <w:rStyle w:val="Kop2Char"/>
        </w:rPr>
        <w:t>ROL:</w:t>
      </w:r>
      <w:r>
        <w:rPr>
          <w:rStyle w:val="Kop2Char"/>
        </w:rPr>
        <w:t xml:space="preserve"> </w:t>
      </w:r>
      <w:r>
        <w:t>Testmanager, Test coördinator</w:t>
      </w:r>
    </w:p>
    <w:p w14:paraId="5DE6C3E0" w14:textId="3F5AFA7B" w:rsidR="005B4CA2" w:rsidRDefault="00143FF8">
      <w:r w:rsidRPr="50FAE3AE">
        <w:rPr>
          <w:b/>
          <w:bCs/>
        </w:rPr>
        <w:t>OMSCHRIJVING:</w:t>
      </w:r>
      <w:r>
        <w:t xml:space="preserve"> Voor de BNG Bank wordt er een nieuwe </w:t>
      </w:r>
      <w:proofErr w:type="spellStart"/>
      <w:r>
        <w:t>webfront</w:t>
      </w:r>
      <w:proofErr w:type="spellEnd"/>
      <w:r>
        <w:t xml:space="preserve"> uitgerold. De backend is met betalingsverkeersysteem T24 opgeleverd. Dit project omhelst alle (in- en externe) interfaces van en naar de </w:t>
      </w:r>
      <w:proofErr w:type="spellStart"/>
      <w:r>
        <w:lastRenderedPageBreak/>
        <w:t>webfront</w:t>
      </w:r>
      <w:proofErr w:type="spellEnd"/>
      <w:r>
        <w:t xml:space="preserve"> en de </w:t>
      </w:r>
      <w:proofErr w:type="spellStart"/>
      <w:r>
        <w:t>webfront</w:t>
      </w:r>
      <w:proofErr w:type="spellEnd"/>
      <w:r>
        <w:t xml:space="preserve"> zelf voor BNG Bank, met optie om deze later multi-client in te zetten. </w:t>
      </w:r>
      <w:del w:id="452" w:author="Linda Muller-Kessels" w:date="2021-04-30T09:19:00Z">
        <w:r w:rsidR="4789F4BE" w:rsidDel="003A62E8">
          <w:delText>Marek</w:delText>
        </w:r>
      </w:del>
      <w:ins w:id="453" w:author="Linda Muller-Kessels" w:date="2021-04-30T09:19:00Z">
        <w:r w:rsidR="003A62E8">
          <w:t>X</w:t>
        </w:r>
      </w:ins>
      <w:r>
        <w:t xml:space="preserve"> is gevraagd de teststrategie, -deliverables en testplannen op te leveren.</w:t>
      </w:r>
    </w:p>
    <w:p w14:paraId="525C54F9" w14:textId="204825D7" w:rsidR="005B4CA2" w:rsidRDefault="00143FF8">
      <w:r>
        <w:t xml:space="preserve">Voor dit project is </w:t>
      </w:r>
      <w:del w:id="454" w:author="Linda Muller-Kessels" w:date="2021-04-30T09:19:00Z">
        <w:r w:rsidR="4789F4BE" w:rsidDel="003A62E8">
          <w:delText>Marek</w:delText>
        </w:r>
      </w:del>
      <w:ins w:id="455" w:author="Linda Muller-Kessels" w:date="2021-04-30T09:19:00Z">
        <w:r w:rsidR="003A62E8">
          <w:t>X</w:t>
        </w:r>
      </w:ins>
      <w:r>
        <w:t xml:space="preserve"> gevraagd een </w:t>
      </w:r>
      <w:proofErr w:type="spellStart"/>
      <w:r>
        <w:t>dedicated</w:t>
      </w:r>
      <w:proofErr w:type="spellEnd"/>
      <w:r>
        <w:t xml:space="preserve"> testteam te leiden van drie functioneel applicatie beheerders en twee ontwikkelaars.</w:t>
      </w:r>
    </w:p>
    <w:p w14:paraId="48C13836" w14:textId="0AE064D4" w:rsidR="005B4CA2" w:rsidRDefault="4789F4BE">
      <w:del w:id="456" w:author="Linda Muller-Kessels" w:date="2021-04-30T09:19:00Z">
        <w:r w:rsidDel="003A62E8">
          <w:delText>Marek</w:delText>
        </w:r>
      </w:del>
      <w:ins w:id="457" w:author="Linda Muller-Kessels" w:date="2021-04-30T09:19:00Z">
        <w:r w:rsidR="003A62E8">
          <w:t>X</w:t>
        </w:r>
      </w:ins>
      <w:r w:rsidR="00143FF8">
        <w:t xml:space="preserve"> heeft daarvoor de volgende activiteiten uitgevoerd:</w:t>
      </w:r>
    </w:p>
    <w:p w14:paraId="4039B221" w14:textId="77777777" w:rsidR="005B4CA2" w:rsidRDefault="00143FF8">
      <w:pPr>
        <w:numPr>
          <w:ilvl w:val="0"/>
          <w:numId w:val="13"/>
        </w:numPr>
        <w:ind w:left="375" w:right="375"/>
      </w:pPr>
      <w:r>
        <w:t>Intake;</w:t>
      </w:r>
    </w:p>
    <w:p w14:paraId="59A164CA" w14:textId="77777777" w:rsidR="005B4CA2" w:rsidRDefault="00143FF8">
      <w:pPr>
        <w:numPr>
          <w:ilvl w:val="0"/>
          <w:numId w:val="13"/>
        </w:numPr>
        <w:ind w:left="375" w:right="375"/>
      </w:pPr>
      <w:proofErr w:type="spellStart"/>
      <w:r>
        <w:t>testcoordinatie</w:t>
      </w:r>
      <w:proofErr w:type="spellEnd"/>
      <w:r>
        <w:t xml:space="preserve"> en -management;</w:t>
      </w:r>
    </w:p>
    <w:p w14:paraId="69AE1584" w14:textId="77777777" w:rsidR="005B4CA2" w:rsidRDefault="00143FF8">
      <w:pPr>
        <w:numPr>
          <w:ilvl w:val="0"/>
          <w:numId w:val="13"/>
        </w:numPr>
        <w:ind w:left="375" w:right="375"/>
      </w:pPr>
      <w:proofErr w:type="spellStart"/>
      <w:r>
        <w:t>troubleshooting</w:t>
      </w:r>
      <w:proofErr w:type="spellEnd"/>
      <w:r>
        <w:t xml:space="preserve"> en analyse;</w:t>
      </w:r>
    </w:p>
    <w:p w14:paraId="574E6D99" w14:textId="77777777" w:rsidR="005B4CA2" w:rsidRDefault="00143FF8">
      <w:pPr>
        <w:numPr>
          <w:ilvl w:val="0"/>
          <w:numId w:val="13"/>
        </w:numPr>
        <w:ind w:left="375" w:right="375"/>
      </w:pPr>
      <w:r>
        <w:t>acceptatie en nazorg.</w:t>
      </w:r>
    </w:p>
    <w:p w14:paraId="6DE86D6E" w14:textId="77777777" w:rsidR="005B4CA2" w:rsidRDefault="00143FF8">
      <w:pPr>
        <w:tabs>
          <w:tab w:val="left" w:pos="2835"/>
        </w:tabs>
        <w:rPr>
          <w:noProof/>
        </w:rPr>
      </w:pPr>
      <w:r>
        <w:rPr>
          <w:rStyle w:val="Kop2Char"/>
        </w:rPr>
        <w:t>METHODEN EN TECHNIEKEN</w:t>
      </w:r>
      <w:r w:rsidRPr="008B6801">
        <w:rPr>
          <w:rStyle w:val="Kop2Char"/>
        </w:rPr>
        <w:t>:</w:t>
      </w:r>
      <w:r>
        <w:rPr>
          <w:rStyle w:val="Kop2Char"/>
        </w:rPr>
        <w:t xml:space="preserve"> </w:t>
      </w:r>
      <w:r>
        <w:t xml:space="preserve">T24 Banking Platform, </w:t>
      </w:r>
      <w:proofErr w:type="spellStart"/>
      <w:r>
        <w:t>Jshell</w:t>
      </w:r>
      <w:proofErr w:type="spellEnd"/>
      <w:r>
        <w:t xml:space="preserve">, </w:t>
      </w:r>
      <w:proofErr w:type="spellStart"/>
      <w:r>
        <w:t>Putty</w:t>
      </w:r>
      <w:proofErr w:type="spellEnd"/>
      <w:r>
        <w:t>, T24 Classic, T24 Desktop, TOAD</w:t>
      </w:r>
    </w:p>
    <w:p w14:paraId="61CDCEAD" w14:textId="77777777" w:rsidR="005B4CA2" w:rsidRDefault="003A62E8">
      <w:pPr>
        <w:tabs>
          <w:tab w:val="left" w:pos="2835"/>
        </w:tabs>
      </w:pPr>
      <w:r>
        <w:pict w14:anchorId="3FA0E0C2">
          <v:rect id="_x0000_i1035" style="width:0;height:1.5pt" o:hralign="center" o:bordertopcolor="this" o:borderleftcolor="this" o:borderbottomcolor="this" o:borderrightcolor="this" o:hrstd="t" o:hr="t" fillcolor="#a0a0a0" stroked="f"/>
        </w:pict>
      </w:r>
    </w:p>
    <w:p w14:paraId="4952EBBD" w14:textId="77777777" w:rsidR="005B4CA2" w:rsidRDefault="00143FF8">
      <w:pPr>
        <w:tabs>
          <w:tab w:val="left" w:pos="2835"/>
        </w:tabs>
      </w:pPr>
      <w:r w:rsidRPr="00CD47AA">
        <w:rPr>
          <w:rStyle w:val="Kop2Char"/>
        </w:rPr>
        <w:t>PROJECT:</w:t>
      </w:r>
      <w:r>
        <w:rPr>
          <w:rStyle w:val="Kop2Char"/>
        </w:rPr>
        <w:t xml:space="preserve"> </w:t>
      </w:r>
      <w:r>
        <w:t>Migratie Betalingsverkeersysteem</w:t>
      </w:r>
    </w:p>
    <w:p w14:paraId="53C8E178" w14:textId="77777777" w:rsidR="005B4CA2" w:rsidRDefault="00143FF8">
      <w:pPr>
        <w:tabs>
          <w:tab w:val="left" w:pos="2835"/>
        </w:tabs>
      </w:pPr>
      <w:r w:rsidRPr="00CD47AA">
        <w:rPr>
          <w:rStyle w:val="Kop2Char"/>
        </w:rPr>
        <w:t>OPDRACHTGEVER:</w:t>
      </w:r>
      <w:r>
        <w:rPr>
          <w:rStyle w:val="Kop2Char"/>
        </w:rPr>
        <w:t xml:space="preserve"> </w:t>
      </w:r>
      <w:r>
        <w:t>Centric FSS – BNG Bank</w:t>
      </w:r>
    </w:p>
    <w:p w14:paraId="4E6CE804" w14:textId="77777777" w:rsidR="005B4CA2" w:rsidRPr="003A62E8" w:rsidRDefault="00143FF8">
      <w:pPr>
        <w:tabs>
          <w:tab w:val="left" w:pos="2835"/>
          <w:tab w:val="left" w:pos="5812"/>
        </w:tabs>
        <w:rPr>
          <w:lang w:val="en-US"/>
          <w:rPrChange w:id="458" w:author="Linda Muller-Kessels" w:date="2021-04-30T09:19:00Z">
            <w:rPr/>
          </w:rPrChange>
        </w:rPr>
      </w:pPr>
      <w:r w:rsidRPr="003A62E8">
        <w:rPr>
          <w:rStyle w:val="Kop2Char"/>
          <w:lang w:val="en-US"/>
          <w:rPrChange w:id="459" w:author="Linda Muller-Kessels" w:date="2021-04-30T09:19:00Z">
            <w:rPr>
              <w:rStyle w:val="Kop2Char"/>
            </w:rPr>
          </w:rPrChange>
        </w:rPr>
        <w:t xml:space="preserve">BRANCHE: </w:t>
      </w:r>
      <w:r w:rsidRPr="003A62E8">
        <w:rPr>
          <w:lang w:val="en-US"/>
          <w:rPrChange w:id="460" w:author="Linda Muller-Kessels" w:date="2021-04-30T09:19:00Z">
            <w:rPr/>
          </w:rPrChange>
        </w:rPr>
        <w:t>Banking, Financial IT</w:t>
      </w:r>
      <w:r w:rsidRPr="003A62E8">
        <w:rPr>
          <w:lang w:val="en-US"/>
          <w:rPrChange w:id="461" w:author="Linda Muller-Kessels" w:date="2021-04-30T09:19:00Z">
            <w:rPr/>
          </w:rPrChange>
        </w:rPr>
        <w:tab/>
      </w:r>
      <w:r w:rsidRPr="003A62E8">
        <w:rPr>
          <w:rStyle w:val="Kop2Char"/>
          <w:lang w:val="en-US"/>
          <w:rPrChange w:id="462" w:author="Linda Muller-Kessels" w:date="2021-04-30T09:19:00Z">
            <w:rPr>
              <w:rStyle w:val="Kop2Char"/>
            </w:rPr>
          </w:rPrChange>
        </w:rPr>
        <w:t xml:space="preserve">PERIODE: </w:t>
      </w:r>
      <w:proofErr w:type="spellStart"/>
      <w:r w:rsidRPr="003A62E8">
        <w:rPr>
          <w:lang w:val="en-US"/>
          <w:rPrChange w:id="463" w:author="Linda Muller-Kessels" w:date="2021-04-30T09:19:00Z">
            <w:rPr/>
          </w:rPrChange>
        </w:rPr>
        <w:t>jan</w:t>
      </w:r>
      <w:proofErr w:type="spellEnd"/>
      <w:r w:rsidRPr="003A62E8">
        <w:rPr>
          <w:lang w:val="en-US"/>
          <w:rPrChange w:id="464" w:author="Linda Muller-Kessels" w:date="2021-04-30T09:19:00Z">
            <w:rPr/>
          </w:rPrChange>
        </w:rPr>
        <w:t xml:space="preserve"> 2015 - </w:t>
      </w:r>
      <w:proofErr w:type="spellStart"/>
      <w:r w:rsidRPr="003A62E8">
        <w:rPr>
          <w:lang w:val="en-US"/>
          <w:rPrChange w:id="465" w:author="Linda Muller-Kessels" w:date="2021-04-30T09:19:00Z">
            <w:rPr/>
          </w:rPrChange>
        </w:rPr>
        <w:t>jan</w:t>
      </w:r>
      <w:proofErr w:type="spellEnd"/>
      <w:r w:rsidRPr="003A62E8">
        <w:rPr>
          <w:lang w:val="en-US"/>
          <w:rPrChange w:id="466" w:author="Linda Muller-Kessels" w:date="2021-04-30T09:19:00Z">
            <w:rPr/>
          </w:rPrChange>
        </w:rPr>
        <w:t xml:space="preserve"> 2017</w:t>
      </w:r>
    </w:p>
    <w:p w14:paraId="376FC555" w14:textId="77777777" w:rsidR="005B4CA2" w:rsidRDefault="00143FF8">
      <w:pPr>
        <w:tabs>
          <w:tab w:val="left" w:pos="2835"/>
        </w:tabs>
      </w:pPr>
      <w:r w:rsidRPr="00CD47AA">
        <w:rPr>
          <w:rStyle w:val="Kop2Char"/>
        </w:rPr>
        <w:t>ROL:</w:t>
      </w:r>
      <w:r>
        <w:rPr>
          <w:rStyle w:val="Kop2Char"/>
        </w:rPr>
        <w:t xml:space="preserve"> </w:t>
      </w:r>
      <w:r>
        <w:t>Testmanager, Test coördinator</w:t>
      </w:r>
    </w:p>
    <w:p w14:paraId="6DBEAEC6" w14:textId="5D88C393" w:rsidR="005B4CA2" w:rsidRDefault="00143FF8">
      <w:r w:rsidRPr="50FAE3AE">
        <w:rPr>
          <w:b/>
          <w:bCs/>
        </w:rPr>
        <w:t>OMSCHRIJVING:</w:t>
      </w:r>
      <w:r>
        <w:t xml:space="preserve"> Twee jaar voorbereiding en samenwerking met Tech </w:t>
      </w:r>
      <w:proofErr w:type="spellStart"/>
      <w:r>
        <w:t>Mahindra</w:t>
      </w:r>
      <w:proofErr w:type="spellEnd"/>
      <w:r>
        <w:t xml:space="preserve">. De migratie is in 1 weekend gedaan. </w:t>
      </w:r>
      <w:del w:id="467" w:author="Linda Muller-Kessels" w:date="2021-04-30T09:19:00Z">
        <w:r w:rsidR="4789F4BE" w:rsidDel="003A62E8">
          <w:delText>Marek</w:delText>
        </w:r>
      </w:del>
      <w:ins w:id="468" w:author="Linda Muller-Kessels" w:date="2021-04-30T09:19:00Z">
        <w:r w:rsidR="003A62E8">
          <w:t>X</w:t>
        </w:r>
      </w:ins>
      <w:r>
        <w:t xml:space="preserve"> was verantwoordelijk voor:</w:t>
      </w:r>
    </w:p>
    <w:p w14:paraId="00CF0AA9" w14:textId="77777777" w:rsidR="005B4CA2" w:rsidRDefault="00143FF8">
      <w:pPr>
        <w:numPr>
          <w:ilvl w:val="0"/>
          <w:numId w:val="14"/>
        </w:numPr>
        <w:ind w:left="375" w:right="375"/>
      </w:pPr>
      <w:r>
        <w:t>alle testproducten;</w:t>
      </w:r>
    </w:p>
    <w:p w14:paraId="0A432336" w14:textId="77777777" w:rsidR="005B4CA2" w:rsidRDefault="00143FF8">
      <w:pPr>
        <w:numPr>
          <w:ilvl w:val="0"/>
          <w:numId w:val="14"/>
        </w:numPr>
        <w:ind w:left="375" w:right="375"/>
      </w:pPr>
      <w:r>
        <w:t xml:space="preserve">kwaliteit van </w:t>
      </w:r>
      <w:proofErr w:type="spellStart"/>
      <w:r>
        <w:t>requirements</w:t>
      </w:r>
      <w:proofErr w:type="spellEnd"/>
      <w:r>
        <w:t>;</w:t>
      </w:r>
    </w:p>
    <w:p w14:paraId="59F97A1F" w14:textId="77777777" w:rsidR="005B4CA2" w:rsidRDefault="00143FF8">
      <w:pPr>
        <w:numPr>
          <w:ilvl w:val="0"/>
          <w:numId w:val="14"/>
        </w:numPr>
        <w:ind w:left="375" w:right="375"/>
      </w:pPr>
      <w:r>
        <w:t>overleg met India;</w:t>
      </w:r>
    </w:p>
    <w:p w14:paraId="6E9CA2E2" w14:textId="77777777" w:rsidR="005B4CA2" w:rsidRDefault="00143FF8">
      <w:pPr>
        <w:numPr>
          <w:ilvl w:val="0"/>
          <w:numId w:val="14"/>
        </w:numPr>
        <w:ind w:left="375" w:right="375"/>
      </w:pPr>
      <w:r>
        <w:t xml:space="preserve">oplevering </w:t>
      </w:r>
      <w:proofErr w:type="spellStart"/>
      <w:r>
        <w:t>coreproduct</w:t>
      </w:r>
      <w:proofErr w:type="spellEnd"/>
      <w:r>
        <w:t xml:space="preserve"> met eigen </w:t>
      </w:r>
      <w:proofErr w:type="spellStart"/>
      <w:r>
        <w:t>Local</w:t>
      </w:r>
      <w:proofErr w:type="spellEnd"/>
      <w:r>
        <w:t xml:space="preserve"> Development team;</w:t>
      </w:r>
    </w:p>
    <w:p w14:paraId="11F278FB" w14:textId="77777777" w:rsidR="005B4CA2" w:rsidRDefault="00143FF8">
      <w:pPr>
        <w:numPr>
          <w:ilvl w:val="0"/>
          <w:numId w:val="14"/>
        </w:numPr>
        <w:ind w:left="375" w:right="375"/>
      </w:pPr>
      <w:r>
        <w:t>systeem- regressie- en acceptatietest;</w:t>
      </w:r>
    </w:p>
    <w:p w14:paraId="739A2E3C" w14:textId="77777777" w:rsidR="005B4CA2" w:rsidRDefault="00143FF8">
      <w:pPr>
        <w:numPr>
          <w:ilvl w:val="0"/>
          <w:numId w:val="14"/>
        </w:numPr>
        <w:ind w:left="375" w:right="375"/>
      </w:pPr>
      <w:r>
        <w:t>dagelijkse leiding over systeem-, en regressietesten en F/T/UAT-acceptatietesten.</w:t>
      </w:r>
    </w:p>
    <w:p w14:paraId="7C94527D" w14:textId="77777777" w:rsidR="005B4CA2" w:rsidRDefault="00143FF8">
      <w:r>
        <w:t>Het project is live gegaan en zit nu in de nazorg.</w:t>
      </w:r>
    </w:p>
    <w:p w14:paraId="09D63B38" w14:textId="77777777" w:rsidR="005B4CA2" w:rsidRDefault="00143FF8">
      <w:pPr>
        <w:tabs>
          <w:tab w:val="left" w:pos="2835"/>
        </w:tabs>
        <w:rPr>
          <w:noProof/>
        </w:rPr>
      </w:pPr>
      <w:r>
        <w:rPr>
          <w:rStyle w:val="Kop2Char"/>
        </w:rPr>
        <w:t>METHODEN EN TECHNIEKEN</w:t>
      </w:r>
      <w:r w:rsidRPr="008B6801">
        <w:rPr>
          <w:rStyle w:val="Kop2Char"/>
        </w:rPr>
        <w:t>:</w:t>
      </w:r>
      <w:r>
        <w:rPr>
          <w:rStyle w:val="Kop2Char"/>
        </w:rPr>
        <w:t xml:space="preserve"> </w:t>
      </w:r>
      <w:r>
        <w:t xml:space="preserve">T24 Banking Platform, </w:t>
      </w:r>
      <w:proofErr w:type="spellStart"/>
      <w:r>
        <w:t>Jshell</w:t>
      </w:r>
      <w:proofErr w:type="spellEnd"/>
      <w:r>
        <w:t xml:space="preserve">, </w:t>
      </w:r>
      <w:proofErr w:type="spellStart"/>
      <w:r>
        <w:t>Putty</w:t>
      </w:r>
      <w:proofErr w:type="spellEnd"/>
      <w:r>
        <w:t>, T24 Classic, T24 Desktop, TOAD</w:t>
      </w:r>
    </w:p>
    <w:p w14:paraId="6BB9E253" w14:textId="77777777" w:rsidR="005B4CA2" w:rsidRDefault="003A62E8">
      <w:pPr>
        <w:tabs>
          <w:tab w:val="left" w:pos="2835"/>
        </w:tabs>
      </w:pPr>
      <w:r>
        <w:pict w14:anchorId="75ACD00C">
          <v:rect id="_x0000_i1036" style="width:0;height:1.5pt" o:hralign="center" o:bordertopcolor="this" o:borderleftcolor="this" o:borderbottomcolor="this" o:borderrightcolor="this" o:hrstd="t" o:hr="t" fillcolor="#a0a0a0" stroked="f"/>
        </w:pict>
      </w:r>
    </w:p>
    <w:p w14:paraId="70625F56" w14:textId="77777777" w:rsidR="005B4CA2" w:rsidRDefault="00143FF8">
      <w:pPr>
        <w:tabs>
          <w:tab w:val="left" w:pos="2835"/>
        </w:tabs>
      </w:pPr>
      <w:r w:rsidRPr="00CD47AA">
        <w:rPr>
          <w:rStyle w:val="Kop2Char"/>
        </w:rPr>
        <w:t>PROJECT:</w:t>
      </w:r>
      <w:r>
        <w:rPr>
          <w:rStyle w:val="Kop2Char"/>
        </w:rPr>
        <w:t xml:space="preserve"> </w:t>
      </w:r>
      <w:proofErr w:type="spellStart"/>
      <w:r>
        <w:t>Insourcing</w:t>
      </w:r>
      <w:proofErr w:type="spellEnd"/>
      <w:r>
        <w:t xml:space="preserve"> en Hosting volledige IT-infra en hard- en softwarelandschap</w:t>
      </w:r>
    </w:p>
    <w:p w14:paraId="0F0BF7DC" w14:textId="77777777" w:rsidR="005B4CA2" w:rsidRDefault="00143FF8">
      <w:pPr>
        <w:tabs>
          <w:tab w:val="left" w:pos="2835"/>
        </w:tabs>
      </w:pPr>
      <w:r w:rsidRPr="00CD47AA">
        <w:rPr>
          <w:rStyle w:val="Kop2Char"/>
        </w:rPr>
        <w:t>OPDRACHTGEVER:</w:t>
      </w:r>
      <w:r>
        <w:rPr>
          <w:rStyle w:val="Kop2Char"/>
        </w:rPr>
        <w:t xml:space="preserve"> </w:t>
      </w:r>
      <w:r>
        <w:t>Centric FSS – De Goudse Verzekeringen</w:t>
      </w:r>
    </w:p>
    <w:p w14:paraId="38AF2123" w14:textId="77777777" w:rsidR="005B4CA2" w:rsidRPr="003A62E8" w:rsidRDefault="00143FF8">
      <w:pPr>
        <w:tabs>
          <w:tab w:val="left" w:pos="2835"/>
          <w:tab w:val="left" w:pos="5812"/>
        </w:tabs>
        <w:rPr>
          <w:lang w:val="en-US"/>
          <w:rPrChange w:id="469" w:author="Linda Muller-Kessels" w:date="2021-04-30T09:19:00Z">
            <w:rPr/>
          </w:rPrChange>
        </w:rPr>
      </w:pPr>
      <w:r w:rsidRPr="003A62E8">
        <w:rPr>
          <w:rStyle w:val="Kop2Char"/>
          <w:lang w:val="en-US"/>
          <w:rPrChange w:id="470" w:author="Linda Muller-Kessels" w:date="2021-04-30T09:19:00Z">
            <w:rPr>
              <w:rStyle w:val="Kop2Char"/>
            </w:rPr>
          </w:rPrChange>
        </w:rPr>
        <w:t xml:space="preserve">BRANCHE: </w:t>
      </w:r>
      <w:r w:rsidRPr="003A62E8">
        <w:rPr>
          <w:lang w:val="en-US"/>
          <w:rPrChange w:id="471" w:author="Linda Muller-Kessels" w:date="2021-04-30T09:19:00Z">
            <w:rPr/>
          </w:rPrChange>
        </w:rPr>
        <w:t>Insurance, Financial IT</w:t>
      </w:r>
      <w:r w:rsidRPr="003A62E8">
        <w:rPr>
          <w:lang w:val="en-US"/>
          <w:rPrChange w:id="472" w:author="Linda Muller-Kessels" w:date="2021-04-30T09:19:00Z">
            <w:rPr/>
          </w:rPrChange>
        </w:rPr>
        <w:tab/>
      </w:r>
      <w:r w:rsidRPr="003A62E8">
        <w:rPr>
          <w:rStyle w:val="Kop2Char"/>
          <w:lang w:val="en-US"/>
          <w:rPrChange w:id="473" w:author="Linda Muller-Kessels" w:date="2021-04-30T09:19:00Z">
            <w:rPr>
              <w:rStyle w:val="Kop2Char"/>
            </w:rPr>
          </w:rPrChange>
        </w:rPr>
        <w:t xml:space="preserve">PERIODE: </w:t>
      </w:r>
      <w:proofErr w:type="spellStart"/>
      <w:r w:rsidRPr="003A62E8">
        <w:rPr>
          <w:lang w:val="en-US"/>
          <w:rPrChange w:id="474" w:author="Linda Muller-Kessels" w:date="2021-04-30T09:19:00Z">
            <w:rPr/>
          </w:rPrChange>
        </w:rPr>
        <w:t>jan</w:t>
      </w:r>
      <w:proofErr w:type="spellEnd"/>
      <w:r w:rsidRPr="003A62E8">
        <w:rPr>
          <w:lang w:val="en-US"/>
          <w:rPrChange w:id="475" w:author="Linda Muller-Kessels" w:date="2021-04-30T09:19:00Z">
            <w:rPr/>
          </w:rPrChange>
        </w:rPr>
        <w:t xml:space="preserve"> 2014 - </w:t>
      </w:r>
      <w:proofErr w:type="spellStart"/>
      <w:r w:rsidRPr="003A62E8">
        <w:rPr>
          <w:lang w:val="en-US"/>
          <w:rPrChange w:id="476" w:author="Linda Muller-Kessels" w:date="2021-04-30T09:19:00Z">
            <w:rPr/>
          </w:rPrChange>
        </w:rPr>
        <w:t>jan</w:t>
      </w:r>
      <w:proofErr w:type="spellEnd"/>
      <w:r w:rsidRPr="003A62E8">
        <w:rPr>
          <w:lang w:val="en-US"/>
          <w:rPrChange w:id="477" w:author="Linda Muller-Kessels" w:date="2021-04-30T09:19:00Z">
            <w:rPr/>
          </w:rPrChange>
        </w:rPr>
        <w:t xml:space="preserve"> 2015</w:t>
      </w:r>
    </w:p>
    <w:p w14:paraId="1C867780" w14:textId="77777777" w:rsidR="005B4CA2" w:rsidRDefault="00143FF8">
      <w:pPr>
        <w:tabs>
          <w:tab w:val="left" w:pos="2835"/>
        </w:tabs>
      </w:pPr>
      <w:r w:rsidRPr="00CD47AA">
        <w:rPr>
          <w:rStyle w:val="Kop2Char"/>
        </w:rPr>
        <w:t>ROL:</w:t>
      </w:r>
      <w:r>
        <w:rPr>
          <w:rStyle w:val="Kop2Char"/>
        </w:rPr>
        <w:t xml:space="preserve"> </w:t>
      </w:r>
      <w:r>
        <w:t>Testmanager, Test coördinator</w:t>
      </w:r>
    </w:p>
    <w:p w14:paraId="08208646" w14:textId="62C3BED5" w:rsidR="005B4CA2" w:rsidRDefault="00143FF8">
      <w:r w:rsidRPr="50FAE3AE">
        <w:rPr>
          <w:b/>
          <w:bCs/>
        </w:rPr>
        <w:t>OMSCHRIJVING:</w:t>
      </w:r>
      <w:r>
        <w:t xml:space="preserve"> De Goudse Verzekeringen heeft de volledige IT uitbesteed. De Goudse Verzekeringen neemt een IT Hosting dienstenpakket af. Het gaat over het hosten van 200+ applicaties en 170+ fysieke servers. het gehele project besloeg een termijn van 2 jaar. </w:t>
      </w:r>
      <w:del w:id="478" w:author="Linda Muller-Kessels" w:date="2021-04-30T09:19:00Z">
        <w:r w:rsidR="4789F4BE" w:rsidDel="003A62E8">
          <w:delText>Marek</w:delText>
        </w:r>
      </w:del>
      <w:ins w:id="479" w:author="Linda Muller-Kessels" w:date="2021-04-30T09:19:00Z">
        <w:r w:rsidR="003A62E8">
          <w:t>X</w:t>
        </w:r>
      </w:ins>
      <w:r>
        <w:t xml:space="preserve"> was verantwoordelijke voor de MTP, test strategie en voor alle vrijgaven. het betrof een ISAE 3402 compliant oplevering.</w:t>
      </w:r>
    </w:p>
    <w:p w14:paraId="18388897" w14:textId="0A7CE8D1" w:rsidR="005B4CA2" w:rsidRDefault="4789F4BE">
      <w:del w:id="480" w:author="Linda Muller-Kessels" w:date="2021-04-30T09:19:00Z">
        <w:r w:rsidDel="003A62E8">
          <w:delText>Marek</w:delText>
        </w:r>
      </w:del>
      <w:ins w:id="481" w:author="Linda Muller-Kessels" w:date="2021-04-30T09:19:00Z">
        <w:r w:rsidR="003A62E8">
          <w:t>X</w:t>
        </w:r>
      </w:ins>
      <w:r w:rsidR="00143FF8">
        <w:t xml:space="preserve"> had de volgende activiteiten:</w:t>
      </w:r>
    </w:p>
    <w:p w14:paraId="44698BB7" w14:textId="77777777" w:rsidR="005B4CA2" w:rsidRDefault="00143FF8">
      <w:pPr>
        <w:numPr>
          <w:ilvl w:val="0"/>
          <w:numId w:val="15"/>
        </w:numPr>
        <w:ind w:left="375" w:right="375"/>
      </w:pPr>
      <w:r>
        <w:t>Kwaliteit coördinatie van gehele oplevering;</w:t>
      </w:r>
    </w:p>
    <w:p w14:paraId="29D1CA30" w14:textId="77777777" w:rsidR="005B4CA2" w:rsidRDefault="00143FF8">
      <w:pPr>
        <w:numPr>
          <w:ilvl w:val="0"/>
          <w:numId w:val="15"/>
        </w:numPr>
        <w:ind w:left="375" w:right="375"/>
      </w:pPr>
      <w:r>
        <w:t xml:space="preserve">sturing aan businesstesters en technische </w:t>
      </w:r>
      <w:proofErr w:type="spellStart"/>
      <w:r>
        <w:t>devs</w:t>
      </w:r>
      <w:proofErr w:type="spellEnd"/>
      <w:r>
        <w:t>;</w:t>
      </w:r>
    </w:p>
    <w:p w14:paraId="685A3863" w14:textId="77777777" w:rsidR="005B4CA2" w:rsidRPr="003A62E8" w:rsidRDefault="00143FF8">
      <w:pPr>
        <w:numPr>
          <w:ilvl w:val="0"/>
          <w:numId w:val="15"/>
        </w:numPr>
        <w:ind w:left="375" w:right="375"/>
        <w:rPr>
          <w:lang w:val="en-US"/>
          <w:rPrChange w:id="482" w:author="Linda Muller-Kessels" w:date="2021-04-30T09:19:00Z">
            <w:rPr/>
          </w:rPrChange>
        </w:rPr>
      </w:pPr>
      <w:r w:rsidRPr="003A62E8">
        <w:rPr>
          <w:lang w:val="en-US"/>
          <w:rPrChange w:id="483" w:author="Linda Muller-Kessels" w:date="2021-04-30T09:19:00Z">
            <w:rPr/>
          </w:rPrChange>
        </w:rPr>
        <w:t>Focus op usability en performance;</w:t>
      </w:r>
    </w:p>
    <w:p w14:paraId="45CCBE05" w14:textId="77777777" w:rsidR="005B4CA2" w:rsidRDefault="00143FF8">
      <w:pPr>
        <w:numPr>
          <w:ilvl w:val="0"/>
          <w:numId w:val="15"/>
        </w:numPr>
        <w:ind w:left="375" w:right="375"/>
      </w:pPr>
      <w:r>
        <w:t>opstellen van procesafspraken m.b.t. IT-dienstverlening;</w:t>
      </w:r>
    </w:p>
    <w:p w14:paraId="467D7A28" w14:textId="77777777" w:rsidR="005B4CA2" w:rsidRDefault="00143FF8">
      <w:pPr>
        <w:numPr>
          <w:ilvl w:val="0"/>
          <w:numId w:val="15"/>
        </w:numPr>
        <w:ind w:left="375" w:right="375"/>
      </w:pPr>
      <w:r>
        <w:t>ontwerp van de deliverables aangaande servertransitie;</w:t>
      </w:r>
    </w:p>
    <w:p w14:paraId="6045A487" w14:textId="77777777" w:rsidR="005B4CA2" w:rsidRDefault="00143FF8">
      <w:pPr>
        <w:numPr>
          <w:ilvl w:val="0"/>
          <w:numId w:val="15"/>
        </w:numPr>
        <w:ind w:left="375" w:right="375"/>
      </w:pPr>
      <w:r>
        <w:t>front-end applicatie transformatie;</w:t>
      </w:r>
    </w:p>
    <w:p w14:paraId="6DDD2BD7" w14:textId="77777777" w:rsidR="005B4CA2" w:rsidRDefault="00143FF8">
      <w:pPr>
        <w:numPr>
          <w:ilvl w:val="0"/>
          <w:numId w:val="15"/>
        </w:numPr>
        <w:ind w:left="375" w:right="375"/>
      </w:pPr>
      <w:r>
        <w:t>landing in de lijnorganisatie.</w:t>
      </w:r>
    </w:p>
    <w:p w14:paraId="61D9638F" w14:textId="3F48B3C9" w:rsidR="005B4CA2" w:rsidRDefault="00143FF8">
      <w:r>
        <w:t xml:space="preserve">Tijdens uitvoering van het project was hij verantwoordelijk voor de acceptatie van de backend (servers en </w:t>
      </w:r>
      <w:proofErr w:type="spellStart"/>
      <w:r>
        <w:t>connectivity</w:t>
      </w:r>
      <w:proofErr w:type="spellEnd"/>
      <w:r>
        <w:t>) en frontend (</w:t>
      </w:r>
      <w:proofErr w:type="spellStart"/>
      <w:r>
        <w:t>gepackagede</w:t>
      </w:r>
      <w:proofErr w:type="spellEnd"/>
      <w:r>
        <w:t xml:space="preserve"> applicaties). Hiervoor heeft </w:t>
      </w:r>
      <w:del w:id="484" w:author="Linda Muller-Kessels" w:date="2021-04-30T09:19:00Z">
        <w:r w:rsidR="4789F4BE" w:rsidDel="003A62E8">
          <w:delText>Marek</w:delText>
        </w:r>
      </w:del>
      <w:ins w:id="485" w:author="Linda Muller-Kessels" w:date="2021-04-30T09:19:00Z">
        <w:r w:rsidR="003A62E8">
          <w:t>X</w:t>
        </w:r>
      </w:ins>
      <w:r>
        <w:t xml:space="preserve"> de plannen, </w:t>
      </w:r>
      <w:proofErr w:type="spellStart"/>
      <w:r>
        <w:t>flows</w:t>
      </w:r>
      <w:proofErr w:type="spellEnd"/>
      <w:r>
        <w:t xml:space="preserve"> en richting uitgezet en stuur en monitor de voortgang o.b.v. de veranderende realiteit. </w:t>
      </w:r>
      <w:del w:id="486" w:author="Linda Muller-Kessels" w:date="2021-04-30T09:19:00Z">
        <w:r w:rsidR="4789F4BE" w:rsidDel="003A62E8">
          <w:delText>Marek</w:delText>
        </w:r>
      </w:del>
      <w:ins w:id="487" w:author="Linda Muller-Kessels" w:date="2021-04-30T09:19:00Z">
        <w:r w:rsidR="003A62E8">
          <w:t>X</w:t>
        </w:r>
      </w:ins>
      <w:r>
        <w:t xml:space="preserve"> rapporteerde aan de programmamanager en de Stuurgroep waar de directie ook plaats in heeft. In deze rol leidde </w:t>
      </w:r>
      <w:del w:id="488" w:author="Linda Muller-Kessels" w:date="2021-04-30T09:19:00Z">
        <w:r w:rsidR="4789F4BE" w:rsidDel="003A62E8">
          <w:delText>Marek</w:delText>
        </w:r>
      </w:del>
      <w:ins w:id="489" w:author="Linda Muller-Kessels" w:date="2021-04-30T09:19:00Z">
        <w:r w:rsidR="003A62E8">
          <w:t>X</w:t>
        </w:r>
      </w:ins>
      <w:r>
        <w:t xml:space="preserve"> een team van </w:t>
      </w:r>
      <w:proofErr w:type="spellStart"/>
      <w:r>
        <w:t>packagers</w:t>
      </w:r>
      <w:proofErr w:type="spellEnd"/>
      <w:r>
        <w:t xml:space="preserve">, infra- en Windowsspecialisten. Intake; </w:t>
      </w:r>
      <w:proofErr w:type="spellStart"/>
      <w:r>
        <w:t>insourcing</w:t>
      </w:r>
      <w:proofErr w:type="spellEnd"/>
      <w:r>
        <w:t xml:space="preserve">; 0-metingen; transformatie, virtualisatie en </w:t>
      </w:r>
      <w:proofErr w:type="spellStart"/>
      <w:r>
        <w:t>packaging</w:t>
      </w:r>
      <w:proofErr w:type="spellEnd"/>
      <w:r>
        <w:t xml:space="preserve">; </w:t>
      </w:r>
      <w:proofErr w:type="spellStart"/>
      <w:r>
        <w:t>testcoordinatie</w:t>
      </w:r>
      <w:proofErr w:type="spellEnd"/>
      <w:r>
        <w:t xml:space="preserve">; testanalyse; </w:t>
      </w:r>
      <w:proofErr w:type="spellStart"/>
      <w:r>
        <w:t>acceptance</w:t>
      </w:r>
      <w:proofErr w:type="spellEnd"/>
      <w:r>
        <w:t>; nazorg.</w:t>
      </w:r>
    </w:p>
    <w:p w14:paraId="6709B8EA" w14:textId="77777777" w:rsidR="005B4CA2" w:rsidRDefault="00143FF8">
      <w:pPr>
        <w:tabs>
          <w:tab w:val="left" w:pos="2835"/>
        </w:tabs>
        <w:rPr>
          <w:noProof/>
        </w:rPr>
      </w:pPr>
      <w:r>
        <w:rPr>
          <w:rStyle w:val="Kop2Char"/>
        </w:rPr>
        <w:t>METHODEN EN TECHNIEKEN</w:t>
      </w:r>
      <w:r w:rsidRPr="008B6801">
        <w:rPr>
          <w:rStyle w:val="Kop2Char"/>
        </w:rPr>
        <w:t>:</w:t>
      </w:r>
      <w:r>
        <w:rPr>
          <w:rStyle w:val="Kop2Char"/>
        </w:rPr>
        <w:t xml:space="preserve"> </w:t>
      </w:r>
      <w:r>
        <w:t xml:space="preserve">MS Project, MS office, </w:t>
      </w:r>
      <w:proofErr w:type="spellStart"/>
      <w:r>
        <w:t>TopDesk</w:t>
      </w:r>
      <w:proofErr w:type="spellEnd"/>
      <w:r>
        <w:t>, Citrix</w:t>
      </w:r>
    </w:p>
    <w:p w14:paraId="23DE523C" w14:textId="77777777" w:rsidR="005B4CA2" w:rsidRDefault="003A62E8">
      <w:pPr>
        <w:tabs>
          <w:tab w:val="left" w:pos="2835"/>
        </w:tabs>
      </w:pPr>
      <w:r>
        <w:pict w14:anchorId="098CBD0D">
          <v:rect id="_x0000_i1037" style="width:0;height:1.5pt" o:hralign="center" o:bordertopcolor="this" o:borderleftcolor="this" o:borderbottomcolor="this" o:borderrightcolor="this" o:hrstd="t" o:hr="t" fillcolor="#a0a0a0" stroked="f"/>
        </w:pict>
      </w:r>
    </w:p>
    <w:p w14:paraId="629B2E92" w14:textId="77777777" w:rsidR="005B4CA2" w:rsidRPr="003A62E8" w:rsidRDefault="00143FF8">
      <w:pPr>
        <w:tabs>
          <w:tab w:val="left" w:pos="2835"/>
        </w:tabs>
        <w:rPr>
          <w:lang w:val="en-US"/>
          <w:rPrChange w:id="490" w:author="Linda Muller-Kessels" w:date="2021-04-30T09:19:00Z">
            <w:rPr/>
          </w:rPrChange>
        </w:rPr>
      </w:pPr>
      <w:r w:rsidRPr="003A62E8">
        <w:rPr>
          <w:rStyle w:val="Kop2Char"/>
          <w:lang w:val="en-US"/>
          <w:rPrChange w:id="491" w:author="Linda Muller-Kessels" w:date="2021-04-30T09:19:00Z">
            <w:rPr>
              <w:rStyle w:val="Kop2Char"/>
            </w:rPr>
          </w:rPrChange>
        </w:rPr>
        <w:lastRenderedPageBreak/>
        <w:t xml:space="preserve">PROJECT: </w:t>
      </w:r>
      <w:r w:rsidRPr="003A62E8">
        <w:rPr>
          <w:lang w:val="en-US"/>
          <w:rPrChange w:id="492" w:author="Linda Muller-Kessels" w:date="2021-04-30T09:19:00Z">
            <w:rPr/>
          </w:rPrChange>
        </w:rPr>
        <w:t>Audit en Upgrade Client Output Management System</w:t>
      </w:r>
    </w:p>
    <w:p w14:paraId="72681773" w14:textId="77777777" w:rsidR="005B4CA2" w:rsidRDefault="00143FF8">
      <w:pPr>
        <w:tabs>
          <w:tab w:val="left" w:pos="2835"/>
        </w:tabs>
      </w:pPr>
      <w:r w:rsidRPr="00CD47AA">
        <w:rPr>
          <w:rStyle w:val="Kop2Char"/>
        </w:rPr>
        <w:t>OPDRACHTGEVER:</w:t>
      </w:r>
      <w:r>
        <w:rPr>
          <w:rStyle w:val="Kop2Char"/>
        </w:rPr>
        <w:t xml:space="preserve"> </w:t>
      </w:r>
      <w:r>
        <w:t xml:space="preserve">Centric FSS - Nederlands </w:t>
      </w:r>
      <w:proofErr w:type="spellStart"/>
      <w:r>
        <w:t>Waterschapsbank</w:t>
      </w:r>
      <w:proofErr w:type="spellEnd"/>
    </w:p>
    <w:p w14:paraId="62A74C36" w14:textId="77777777" w:rsidR="005B4CA2" w:rsidRDefault="00143FF8">
      <w:pPr>
        <w:tabs>
          <w:tab w:val="left" w:pos="2835"/>
          <w:tab w:val="left" w:pos="5812"/>
        </w:tabs>
      </w:pPr>
      <w:r w:rsidRPr="00BA776E">
        <w:rPr>
          <w:rStyle w:val="Kop2Char"/>
        </w:rPr>
        <w:t xml:space="preserve">BRANCHE: </w:t>
      </w:r>
      <w:r w:rsidRPr="00BA776E">
        <w:t>Banking – Financial IT</w:t>
      </w:r>
      <w:r w:rsidRPr="00BA776E">
        <w:tab/>
      </w:r>
      <w:r w:rsidRPr="00BA776E">
        <w:rPr>
          <w:rStyle w:val="Kop2Char"/>
        </w:rPr>
        <w:t xml:space="preserve">PERIODE: </w:t>
      </w:r>
      <w:r w:rsidRPr="00BA776E">
        <w:t>jan 2013 - jan 2014</w:t>
      </w:r>
    </w:p>
    <w:p w14:paraId="6CC02664" w14:textId="77777777" w:rsidR="005B4CA2" w:rsidRDefault="00143FF8">
      <w:pPr>
        <w:tabs>
          <w:tab w:val="left" w:pos="2835"/>
        </w:tabs>
      </w:pPr>
      <w:r w:rsidRPr="00CD47AA">
        <w:rPr>
          <w:rStyle w:val="Kop2Char"/>
        </w:rPr>
        <w:t>ROL:</w:t>
      </w:r>
      <w:r>
        <w:rPr>
          <w:rStyle w:val="Kop2Char"/>
        </w:rPr>
        <w:t xml:space="preserve"> </w:t>
      </w:r>
      <w:r>
        <w:t>Technisch Consultant, Projectleider</w:t>
      </w:r>
    </w:p>
    <w:p w14:paraId="6F1C6431" w14:textId="63260E2B" w:rsidR="005B4CA2" w:rsidRDefault="00143FF8">
      <w:r w:rsidRPr="50FAE3AE">
        <w:rPr>
          <w:b/>
          <w:bCs/>
        </w:rPr>
        <w:t>OMSCHRIJVING:</w:t>
      </w:r>
      <w:r>
        <w:t xml:space="preserve"> Het Client Output systeem OCE Document Designer verbeteren om de behoefte van output te synchroniseren met het begrote kostenplaatje. </w:t>
      </w:r>
      <w:del w:id="493" w:author="Linda Muller-Kessels" w:date="2021-04-30T09:19:00Z">
        <w:r w:rsidR="4789F4BE" w:rsidDel="003A62E8">
          <w:delText>Marek</w:delText>
        </w:r>
      </w:del>
      <w:ins w:id="494" w:author="Linda Muller-Kessels" w:date="2021-04-30T09:19:00Z">
        <w:r w:rsidR="003A62E8">
          <w:t>X</w:t>
        </w:r>
      </w:ins>
      <w:r>
        <w:t xml:space="preserve"> was verantwoordelijk een efficiencyslag op proces- en applicatieniveau door te voeren. Het </w:t>
      </w:r>
      <w:proofErr w:type="spellStart"/>
      <w:r>
        <w:t>betroef</w:t>
      </w:r>
      <w:proofErr w:type="spellEnd"/>
      <w:r>
        <w:t xml:space="preserve"> een </w:t>
      </w:r>
      <w:proofErr w:type="spellStart"/>
      <w:r>
        <w:t>applicatiearchitectuurtraject</w:t>
      </w:r>
      <w:proofErr w:type="spellEnd"/>
      <w:r>
        <w:t xml:space="preserve"> waarbij afstemming met de </w:t>
      </w:r>
      <w:proofErr w:type="spellStart"/>
      <w:r>
        <w:t>keyplayers</w:t>
      </w:r>
      <w:proofErr w:type="spellEnd"/>
      <w:r>
        <w:t xml:space="preserve"> en interne communicatie t.b.v. processtroomlijning prioriteit had.</w:t>
      </w:r>
    </w:p>
    <w:p w14:paraId="19588659" w14:textId="45FA73E4" w:rsidR="005B4CA2" w:rsidRDefault="4789F4BE">
      <w:del w:id="495" w:author="Linda Muller-Kessels" w:date="2021-04-30T09:19:00Z">
        <w:r w:rsidDel="003A62E8">
          <w:delText>Marek</w:delText>
        </w:r>
      </w:del>
      <w:ins w:id="496" w:author="Linda Muller-Kessels" w:date="2021-04-30T09:19:00Z">
        <w:r w:rsidR="003A62E8">
          <w:t>X</w:t>
        </w:r>
      </w:ins>
      <w:r w:rsidR="00143FF8">
        <w:t xml:space="preserve"> had de volgende activiteiten:</w:t>
      </w:r>
    </w:p>
    <w:p w14:paraId="5713155B" w14:textId="77777777" w:rsidR="005B4CA2" w:rsidRDefault="00143FF8">
      <w:pPr>
        <w:numPr>
          <w:ilvl w:val="0"/>
          <w:numId w:val="16"/>
        </w:numPr>
        <w:ind w:left="375" w:right="375"/>
      </w:pPr>
      <w:r>
        <w:t>Analyse en procesaudit;</w:t>
      </w:r>
    </w:p>
    <w:p w14:paraId="586F488B" w14:textId="77777777" w:rsidR="005B4CA2" w:rsidRDefault="00143FF8">
      <w:pPr>
        <w:numPr>
          <w:ilvl w:val="0"/>
          <w:numId w:val="16"/>
        </w:numPr>
        <w:ind w:left="375" w:right="375"/>
      </w:pPr>
      <w:r>
        <w:t>procesverbetering en efficiency;</w:t>
      </w:r>
    </w:p>
    <w:p w14:paraId="0A0BE41E" w14:textId="77777777" w:rsidR="005B4CA2" w:rsidRDefault="00143FF8">
      <w:pPr>
        <w:numPr>
          <w:ilvl w:val="0"/>
          <w:numId w:val="16"/>
        </w:numPr>
        <w:ind w:left="375" w:right="375"/>
      </w:pPr>
      <w:r>
        <w:t>product implementatie en nazorg.</w:t>
      </w:r>
    </w:p>
    <w:p w14:paraId="7D4BF71D" w14:textId="77777777" w:rsidR="005B4CA2" w:rsidRDefault="00143FF8">
      <w:r>
        <w:t>Het beheer is door deze efficiencyslag aanzienlijk vergemakkelijkt.</w:t>
      </w:r>
    </w:p>
    <w:p w14:paraId="459BFCB3" w14:textId="77777777" w:rsidR="005B4CA2" w:rsidRDefault="00143FF8">
      <w:pPr>
        <w:tabs>
          <w:tab w:val="left" w:pos="2835"/>
        </w:tabs>
        <w:rPr>
          <w:noProof/>
        </w:rPr>
      </w:pPr>
      <w:r>
        <w:rPr>
          <w:rStyle w:val="Kop2Char"/>
        </w:rPr>
        <w:t>METHODEN EN TECHNIEKEN</w:t>
      </w:r>
      <w:r w:rsidRPr="008B6801">
        <w:rPr>
          <w:rStyle w:val="Kop2Char"/>
        </w:rPr>
        <w:t>:</w:t>
      </w:r>
      <w:r>
        <w:rPr>
          <w:rStyle w:val="Kop2Char"/>
        </w:rPr>
        <w:t xml:space="preserve"> </w:t>
      </w:r>
      <w:r>
        <w:t xml:space="preserve">OCE Document Designer, OCE Prisma </w:t>
      </w:r>
      <w:proofErr w:type="spellStart"/>
      <w:r>
        <w:t>Satellite</w:t>
      </w:r>
      <w:proofErr w:type="spellEnd"/>
      <w:r>
        <w:t xml:space="preserve">, Citrix, MS office, </w:t>
      </w:r>
      <w:proofErr w:type="spellStart"/>
      <w:r>
        <w:t>TopDesk</w:t>
      </w:r>
      <w:proofErr w:type="spellEnd"/>
    </w:p>
    <w:p w14:paraId="52E56223" w14:textId="77777777" w:rsidR="005B4CA2" w:rsidRDefault="003A62E8">
      <w:pPr>
        <w:tabs>
          <w:tab w:val="left" w:pos="2835"/>
        </w:tabs>
      </w:pPr>
      <w:r>
        <w:pict w14:anchorId="0F3F7AA2">
          <v:rect id="_x0000_i1038" style="width:0;height:1.5pt" o:hralign="center" o:bordertopcolor="this" o:borderleftcolor="this" o:borderbottomcolor="this" o:borderrightcolor="this" o:hrstd="t" o:hr="t" fillcolor="#a0a0a0" stroked="f"/>
        </w:pict>
      </w:r>
    </w:p>
    <w:p w14:paraId="1A639729" w14:textId="77777777" w:rsidR="005B4CA2" w:rsidRDefault="00143FF8">
      <w:pPr>
        <w:tabs>
          <w:tab w:val="left" w:pos="2835"/>
        </w:tabs>
      </w:pPr>
      <w:r w:rsidRPr="00CD47AA">
        <w:rPr>
          <w:rStyle w:val="Kop2Char"/>
        </w:rPr>
        <w:t>PROJECT:</w:t>
      </w:r>
      <w:r>
        <w:rPr>
          <w:rStyle w:val="Kop2Char"/>
        </w:rPr>
        <w:t xml:space="preserve"> </w:t>
      </w:r>
      <w:r>
        <w:t xml:space="preserve">Upgrade </w:t>
      </w:r>
      <w:proofErr w:type="spellStart"/>
      <w:r>
        <w:t>Actuate</w:t>
      </w:r>
      <w:proofErr w:type="spellEnd"/>
      <w:r>
        <w:t xml:space="preserve"> en optimalisatie performance</w:t>
      </w:r>
    </w:p>
    <w:p w14:paraId="1BE11A34" w14:textId="77777777" w:rsidR="005B4CA2" w:rsidRDefault="00143FF8">
      <w:pPr>
        <w:tabs>
          <w:tab w:val="left" w:pos="2835"/>
        </w:tabs>
      </w:pPr>
      <w:r w:rsidRPr="00CD47AA">
        <w:rPr>
          <w:rStyle w:val="Kop2Char"/>
        </w:rPr>
        <w:t>OPDRACHTGEVER:</w:t>
      </w:r>
      <w:r>
        <w:rPr>
          <w:rStyle w:val="Kop2Char"/>
        </w:rPr>
        <w:t xml:space="preserve"> </w:t>
      </w:r>
      <w:r>
        <w:t xml:space="preserve">Ordina BPO – </w:t>
      </w:r>
      <w:proofErr w:type="spellStart"/>
      <w:r>
        <w:t>Insinger</w:t>
      </w:r>
      <w:proofErr w:type="spellEnd"/>
      <w:r>
        <w:t xml:space="preserve"> de Beaufort</w:t>
      </w:r>
    </w:p>
    <w:p w14:paraId="5BEAF7A2" w14:textId="77777777" w:rsidR="005B4CA2" w:rsidRDefault="00143FF8">
      <w:pPr>
        <w:tabs>
          <w:tab w:val="left" w:pos="2835"/>
          <w:tab w:val="left" w:pos="5812"/>
        </w:tabs>
      </w:pPr>
      <w:r w:rsidRPr="00BA776E">
        <w:rPr>
          <w:rStyle w:val="Kop2Char"/>
        </w:rPr>
        <w:t xml:space="preserve">BRANCHE: </w:t>
      </w:r>
      <w:r w:rsidRPr="00BA776E">
        <w:t>Banking – Financial IT</w:t>
      </w:r>
      <w:r w:rsidRPr="00BA776E">
        <w:tab/>
      </w:r>
      <w:r w:rsidRPr="00BA776E">
        <w:rPr>
          <w:rStyle w:val="Kop2Char"/>
        </w:rPr>
        <w:t xml:space="preserve">PERIODE: </w:t>
      </w:r>
      <w:r w:rsidRPr="00BA776E">
        <w:t>aug 2011 - dec 2011</w:t>
      </w:r>
    </w:p>
    <w:p w14:paraId="6081E22A" w14:textId="77777777" w:rsidR="005B4CA2" w:rsidRDefault="00143FF8">
      <w:pPr>
        <w:tabs>
          <w:tab w:val="left" w:pos="2835"/>
        </w:tabs>
      </w:pPr>
      <w:r w:rsidRPr="00CD47AA">
        <w:rPr>
          <w:rStyle w:val="Kop2Char"/>
        </w:rPr>
        <w:t>ROL:</w:t>
      </w:r>
      <w:r>
        <w:rPr>
          <w:rStyle w:val="Kop2Char"/>
        </w:rPr>
        <w:t xml:space="preserve"> </w:t>
      </w:r>
      <w:r>
        <w:t>IT Consultant</w:t>
      </w:r>
    </w:p>
    <w:p w14:paraId="1F67FE04" w14:textId="343CDDBA" w:rsidR="005B4CA2" w:rsidRDefault="00143FF8">
      <w:r w:rsidRPr="50FAE3AE">
        <w:rPr>
          <w:b/>
          <w:bCs/>
        </w:rPr>
        <w:t>OMSCHRIJVING:</w:t>
      </w:r>
      <w:r>
        <w:t xml:space="preserve"> </w:t>
      </w:r>
      <w:proofErr w:type="spellStart"/>
      <w:r>
        <w:t>Insinger</w:t>
      </w:r>
      <w:proofErr w:type="spellEnd"/>
      <w:r>
        <w:t xml:space="preserve"> de Beaufort (</w:t>
      </w:r>
      <w:proofErr w:type="spellStart"/>
      <w:r>
        <w:t>IdB</w:t>
      </w:r>
      <w:proofErr w:type="spellEnd"/>
      <w:r>
        <w:t xml:space="preserve">) had de behoefte om haar managementinformatie rapportage tool </w:t>
      </w:r>
      <w:proofErr w:type="spellStart"/>
      <w:r>
        <w:t>Actuate</w:t>
      </w:r>
      <w:proofErr w:type="spellEnd"/>
      <w:r>
        <w:t xml:space="preserve"> te upgraden en haar performance te optimaliseren. Dit aangaande SLA discussiepunten en supportkwesties. </w:t>
      </w:r>
      <w:del w:id="497" w:author="Linda Muller-Kessels" w:date="2021-04-30T09:19:00Z">
        <w:r w:rsidR="4789F4BE" w:rsidDel="003A62E8">
          <w:delText>Marek</w:delText>
        </w:r>
      </w:del>
      <w:ins w:id="498" w:author="Linda Muller-Kessels" w:date="2021-04-30T09:19:00Z">
        <w:r w:rsidR="003A62E8">
          <w:t>X</w:t>
        </w:r>
      </w:ins>
      <w:r>
        <w:t xml:space="preserve"> was aangesteld als consultant onder de projectmanager om dit vooronderzoek te voltooien. Klantcontact en efficiëntieslagen die gehaald kunnen worden, waren de leidraad. Audit en assessments waren deel v.d. optimalisatieslag.</w:t>
      </w:r>
    </w:p>
    <w:p w14:paraId="569B44F2" w14:textId="77777777" w:rsidR="005B4CA2" w:rsidRDefault="00143FF8">
      <w:pPr>
        <w:tabs>
          <w:tab w:val="left" w:pos="2835"/>
        </w:tabs>
        <w:rPr>
          <w:noProof/>
        </w:rPr>
      </w:pPr>
      <w:r>
        <w:rPr>
          <w:rStyle w:val="Kop2Char"/>
        </w:rPr>
        <w:t>METHODEN EN TECHNIEKEN</w:t>
      </w:r>
      <w:r w:rsidRPr="008B6801">
        <w:rPr>
          <w:rStyle w:val="Kop2Char"/>
        </w:rPr>
        <w:t>:</w:t>
      </w:r>
      <w:r>
        <w:rPr>
          <w:rStyle w:val="Kop2Char"/>
        </w:rPr>
        <w:t xml:space="preserve"> </w:t>
      </w:r>
      <w:proofErr w:type="spellStart"/>
      <w:r>
        <w:t>Actuate</w:t>
      </w:r>
      <w:proofErr w:type="spellEnd"/>
      <w:r>
        <w:t>, MS office</w:t>
      </w:r>
    </w:p>
    <w:p w14:paraId="07547A01" w14:textId="77777777" w:rsidR="005B4CA2" w:rsidRDefault="003A62E8">
      <w:pPr>
        <w:tabs>
          <w:tab w:val="left" w:pos="2835"/>
        </w:tabs>
      </w:pPr>
      <w:r>
        <w:pict w14:anchorId="389AD543">
          <v:rect id="_x0000_i1039" style="width:0;height:1.5pt" o:hralign="center" o:bordertopcolor="this" o:borderleftcolor="this" o:borderbottomcolor="this" o:borderrightcolor="this" o:hrstd="t" o:hr="t" fillcolor="#a0a0a0" stroked="f"/>
        </w:pict>
      </w:r>
    </w:p>
    <w:p w14:paraId="403F7D3B" w14:textId="77777777" w:rsidR="005B4CA2" w:rsidRPr="003A62E8" w:rsidRDefault="00143FF8">
      <w:pPr>
        <w:tabs>
          <w:tab w:val="left" w:pos="2835"/>
        </w:tabs>
        <w:rPr>
          <w:lang w:val="en-US"/>
          <w:rPrChange w:id="499" w:author="Linda Muller-Kessels" w:date="2021-04-30T09:19:00Z">
            <w:rPr/>
          </w:rPrChange>
        </w:rPr>
      </w:pPr>
      <w:r w:rsidRPr="003A62E8">
        <w:rPr>
          <w:rStyle w:val="Kop2Char"/>
          <w:lang w:val="en-US"/>
          <w:rPrChange w:id="500" w:author="Linda Muller-Kessels" w:date="2021-04-30T09:19:00Z">
            <w:rPr>
              <w:rStyle w:val="Kop2Char"/>
            </w:rPr>
          </w:rPrChange>
        </w:rPr>
        <w:t xml:space="preserve">PROJECT: </w:t>
      </w:r>
      <w:r w:rsidRPr="003A62E8">
        <w:rPr>
          <w:lang w:val="en-US"/>
          <w:rPrChange w:id="501" w:author="Linda Muller-Kessels" w:date="2021-04-30T09:19:00Z">
            <w:rPr/>
          </w:rPrChange>
        </w:rPr>
        <w:t>Improving interdepartmental efficiency</w:t>
      </w:r>
    </w:p>
    <w:p w14:paraId="250CCD53" w14:textId="77777777" w:rsidR="005B4CA2" w:rsidRPr="003A62E8" w:rsidRDefault="00143FF8">
      <w:pPr>
        <w:tabs>
          <w:tab w:val="left" w:pos="2835"/>
        </w:tabs>
        <w:rPr>
          <w:lang w:val="en-US"/>
          <w:rPrChange w:id="502" w:author="Linda Muller-Kessels" w:date="2021-04-30T09:19:00Z">
            <w:rPr/>
          </w:rPrChange>
        </w:rPr>
      </w:pPr>
      <w:r w:rsidRPr="003A62E8">
        <w:rPr>
          <w:rStyle w:val="Kop2Char"/>
          <w:lang w:val="en-US"/>
          <w:rPrChange w:id="503" w:author="Linda Muller-Kessels" w:date="2021-04-30T09:19:00Z">
            <w:rPr>
              <w:rStyle w:val="Kop2Char"/>
            </w:rPr>
          </w:rPrChange>
        </w:rPr>
        <w:t xml:space="preserve">OPDRACHTGEVER: </w:t>
      </w:r>
      <w:proofErr w:type="spellStart"/>
      <w:r w:rsidRPr="003A62E8">
        <w:rPr>
          <w:lang w:val="en-US"/>
          <w:rPrChange w:id="504" w:author="Linda Muller-Kessels" w:date="2021-04-30T09:19:00Z">
            <w:rPr/>
          </w:rPrChange>
        </w:rPr>
        <w:t>Ordina</w:t>
      </w:r>
      <w:proofErr w:type="spellEnd"/>
      <w:r w:rsidRPr="003A62E8">
        <w:rPr>
          <w:lang w:val="en-US"/>
          <w:rPrChange w:id="505" w:author="Linda Muller-Kessels" w:date="2021-04-30T09:19:00Z">
            <w:rPr/>
          </w:rPrChange>
        </w:rPr>
        <w:t xml:space="preserve"> BPO – SNS </w:t>
      </w:r>
      <w:proofErr w:type="spellStart"/>
      <w:r w:rsidRPr="003A62E8">
        <w:rPr>
          <w:lang w:val="en-US"/>
          <w:rPrChange w:id="506" w:author="Linda Muller-Kessels" w:date="2021-04-30T09:19:00Z">
            <w:rPr/>
          </w:rPrChange>
        </w:rPr>
        <w:t>Reaal</w:t>
      </w:r>
      <w:proofErr w:type="spellEnd"/>
    </w:p>
    <w:p w14:paraId="7F4EED7C" w14:textId="77777777" w:rsidR="005B4CA2" w:rsidRPr="003A62E8" w:rsidRDefault="00143FF8">
      <w:pPr>
        <w:tabs>
          <w:tab w:val="left" w:pos="2835"/>
          <w:tab w:val="left" w:pos="5812"/>
        </w:tabs>
        <w:rPr>
          <w:lang w:val="en-US"/>
          <w:rPrChange w:id="507" w:author="Linda Muller-Kessels" w:date="2021-04-30T09:19:00Z">
            <w:rPr/>
          </w:rPrChange>
        </w:rPr>
      </w:pPr>
      <w:r w:rsidRPr="003A62E8">
        <w:rPr>
          <w:rStyle w:val="Kop2Char"/>
          <w:lang w:val="en-US"/>
          <w:rPrChange w:id="508" w:author="Linda Muller-Kessels" w:date="2021-04-30T09:19:00Z">
            <w:rPr>
              <w:rStyle w:val="Kop2Char"/>
            </w:rPr>
          </w:rPrChange>
        </w:rPr>
        <w:t xml:space="preserve">BRANCHE: </w:t>
      </w:r>
      <w:r w:rsidRPr="003A62E8">
        <w:rPr>
          <w:lang w:val="en-US"/>
          <w:rPrChange w:id="509" w:author="Linda Muller-Kessels" w:date="2021-04-30T09:19:00Z">
            <w:rPr/>
          </w:rPrChange>
        </w:rPr>
        <w:t>Insurance – Financial IT</w:t>
      </w:r>
      <w:r w:rsidRPr="003A62E8">
        <w:rPr>
          <w:lang w:val="en-US"/>
          <w:rPrChange w:id="510" w:author="Linda Muller-Kessels" w:date="2021-04-30T09:19:00Z">
            <w:rPr/>
          </w:rPrChange>
        </w:rPr>
        <w:tab/>
      </w:r>
      <w:r w:rsidRPr="003A62E8">
        <w:rPr>
          <w:rStyle w:val="Kop2Char"/>
          <w:lang w:val="en-US"/>
          <w:rPrChange w:id="511" w:author="Linda Muller-Kessels" w:date="2021-04-30T09:19:00Z">
            <w:rPr>
              <w:rStyle w:val="Kop2Char"/>
            </w:rPr>
          </w:rPrChange>
        </w:rPr>
        <w:t xml:space="preserve">PERIODE: </w:t>
      </w:r>
      <w:proofErr w:type="spellStart"/>
      <w:r w:rsidRPr="003A62E8">
        <w:rPr>
          <w:lang w:val="en-US"/>
          <w:rPrChange w:id="512" w:author="Linda Muller-Kessels" w:date="2021-04-30T09:19:00Z">
            <w:rPr/>
          </w:rPrChange>
        </w:rPr>
        <w:t>jun</w:t>
      </w:r>
      <w:proofErr w:type="spellEnd"/>
      <w:r w:rsidRPr="003A62E8">
        <w:rPr>
          <w:lang w:val="en-US"/>
          <w:rPrChange w:id="513" w:author="Linda Muller-Kessels" w:date="2021-04-30T09:19:00Z">
            <w:rPr/>
          </w:rPrChange>
        </w:rPr>
        <w:t xml:space="preserve"> 2011 - </w:t>
      </w:r>
      <w:proofErr w:type="spellStart"/>
      <w:r w:rsidRPr="003A62E8">
        <w:rPr>
          <w:lang w:val="en-US"/>
          <w:rPrChange w:id="514" w:author="Linda Muller-Kessels" w:date="2021-04-30T09:19:00Z">
            <w:rPr/>
          </w:rPrChange>
        </w:rPr>
        <w:t>jul</w:t>
      </w:r>
      <w:proofErr w:type="spellEnd"/>
      <w:r w:rsidRPr="003A62E8">
        <w:rPr>
          <w:lang w:val="en-US"/>
          <w:rPrChange w:id="515" w:author="Linda Muller-Kessels" w:date="2021-04-30T09:19:00Z">
            <w:rPr/>
          </w:rPrChange>
        </w:rPr>
        <w:t xml:space="preserve"> 2011</w:t>
      </w:r>
    </w:p>
    <w:p w14:paraId="43DE589E" w14:textId="77777777" w:rsidR="005B4CA2" w:rsidRDefault="00143FF8">
      <w:pPr>
        <w:tabs>
          <w:tab w:val="left" w:pos="2835"/>
        </w:tabs>
      </w:pPr>
      <w:r w:rsidRPr="00CD47AA">
        <w:rPr>
          <w:rStyle w:val="Kop2Char"/>
        </w:rPr>
        <w:t>ROL:</w:t>
      </w:r>
      <w:r>
        <w:rPr>
          <w:rStyle w:val="Kop2Char"/>
        </w:rPr>
        <w:t xml:space="preserve"> </w:t>
      </w:r>
      <w:r>
        <w:t>Troubleshooter, Test Consultant, Projectleider</w:t>
      </w:r>
    </w:p>
    <w:p w14:paraId="1B4EEC19" w14:textId="1E12F1A1" w:rsidR="005B4CA2" w:rsidRDefault="00143FF8">
      <w:r w:rsidRPr="50FAE3AE">
        <w:rPr>
          <w:b/>
          <w:bCs/>
        </w:rPr>
        <w:t>OMSCHRIJVING:</w:t>
      </w:r>
      <w:r>
        <w:t xml:space="preserve"> Op dit project was </w:t>
      </w:r>
      <w:del w:id="516" w:author="Linda Muller-Kessels" w:date="2021-04-30T09:19:00Z">
        <w:r w:rsidR="4789F4BE" w:rsidDel="003A62E8">
          <w:delText>Marek</w:delText>
        </w:r>
      </w:del>
      <w:ins w:id="517" w:author="Linda Muller-Kessels" w:date="2021-04-30T09:19:00Z">
        <w:r w:rsidR="003A62E8">
          <w:t>X</w:t>
        </w:r>
      </w:ins>
      <w:r>
        <w:t xml:space="preserve"> als troubleshooter aangesteld om de relaties tussen de backoffice en het projectteam te verbeteren en zo de snelheid van het project te beïnvloeden. Het adviseren en ondersteunen van het testteam en het helder krijgen van de problemen en bottlenecks binnen het cliënt output project waren onderdeel van de werkzaamheden.</w:t>
      </w:r>
    </w:p>
    <w:p w14:paraId="6C9B2670" w14:textId="77777777" w:rsidR="005B4CA2" w:rsidRDefault="00143FF8">
      <w:pPr>
        <w:tabs>
          <w:tab w:val="left" w:pos="2835"/>
        </w:tabs>
        <w:rPr>
          <w:noProof/>
        </w:rPr>
      </w:pPr>
      <w:r>
        <w:rPr>
          <w:rStyle w:val="Kop2Char"/>
        </w:rPr>
        <w:t>METHODEN EN TECHNIEKEN</w:t>
      </w:r>
      <w:r w:rsidRPr="008B6801">
        <w:rPr>
          <w:rStyle w:val="Kop2Char"/>
        </w:rPr>
        <w:t>:</w:t>
      </w:r>
      <w:r>
        <w:rPr>
          <w:rStyle w:val="Kop2Char"/>
        </w:rPr>
        <w:t xml:space="preserve"> </w:t>
      </w:r>
      <w:r>
        <w:t xml:space="preserve">OCE Document Designer, OCE Prisma </w:t>
      </w:r>
      <w:proofErr w:type="spellStart"/>
      <w:r>
        <w:t>Satellite</w:t>
      </w:r>
      <w:proofErr w:type="spellEnd"/>
      <w:r>
        <w:t xml:space="preserve">, MS Access, </w:t>
      </w:r>
      <w:proofErr w:type="spellStart"/>
      <w:r>
        <w:t>TopDesk</w:t>
      </w:r>
      <w:proofErr w:type="spellEnd"/>
    </w:p>
    <w:p w14:paraId="5043CB0F" w14:textId="77777777" w:rsidR="005B4CA2" w:rsidRDefault="003A62E8">
      <w:pPr>
        <w:tabs>
          <w:tab w:val="left" w:pos="2835"/>
        </w:tabs>
      </w:pPr>
      <w:r>
        <w:pict w14:anchorId="20E5F02B">
          <v:rect id="_x0000_i1040" style="width:0;height:1.5pt" o:hralign="center" o:bordertopcolor="this" o:borderleftcolor="this" o:borderbottomcolor="this" o:borderrightcolor="this" o:hrstd="t" o:hr="t" fillcolor="#a0a0a0" stroked="f"/>
        </w:pict>
      </w:r>
    </w:p>
    <w:p w14:paraId="1150F913" w14:textId="77777777" w:rsidR="005B4CA2" w:rsidRDefault="00143FF8">
      <w:pPr>
        <w:tabs>
          <w:tab w:val="left" w:pos="2835"/>
        </w:tabs>
      </w:pPr>
      <w:r w:rsidRPr="00CD47AA">
        <w:rPr>
          <w:rStyle w:val="Kop2Char"/>
        </w:rPr>
        <w:t>PROJECT:</w:t>
      </w:r>
      <w:r>
        <w:rPr>
          <w:rStyle w:val="Kop2Char"/>
        </w:rPr>
        <w:t xml:space="preserve"> </w:t>
      </w:r>
      <w:r>
        <w:t>Audit Management Information landscape</w:t>
      </w:r>
    </w:p>
    <w:p w14:paraId="5475778C" w14:textId="77777777" w:rsidR="005B4CA2" w:rsidRDefault="00143FF8">
      <w:pPr>
        <w:tabs>
          <w:tab w:val="left" w:pos="2835"/>
        </w:tabs>
      </w:pPr>
      <w:r w:rsidRPr="00CD47AA">
        <w:rPr>
          <w:rStyle w:val="Kop2Char"/>
        </w:rPr>
        <w:t>OPDRACHTGEVER:</w:t>
      </w:r>
      <w:r>
        <w:rPr>
          <w:rStyle w:val="Kop2Char"/>
        </w:rPr>
        <w:t xml:space="preserve"> </w:t>
      </w:r>
      <w:r>
        <w:t xml:space="preserve">Centric FSS – Nederlandse </w:t>
      </w:r>
      <w:proofErr w:type="spellStart"/>
      <w:r>
        <w:t>Waterschaps</w:t>
      </w:r>
      <w:proofErr w:type="spellEnd"/>
      <w:r>
        <w:t xml:space="preserve"> Bank - NWB</w:t>
      </w:r>
    </w:p>
    <w:p w14:paraId="7CFFEAEF" w14:textId="77777777" w:rsidR="005B4CA2" w:rsidRPr="003A62E8" w:rsidRDefault="00143FF8">
      <w:pPr>
        <w:tabs>
          <w:tab w:val="left" w:pos="2835"/>
          <w:tab w:val="left" w:pos="5812"/>
        </w:tabs>
        <w:rPr>
          <w:lang w:val="en-US"/>
          <w:rPrChange w:id="518" w:author="Linda Muller-Kessels" w:date="2021-04-30T09:19:00Z">
            <w:rPr/>
          </w:rPrChange>
        </w:rPr>
      </w:pPr>
      <w:r w:rsidRPr="003A62E8">
        <w:rPr>
          <w:rStyle w:val="Kop2Char"/>
          <w:lang w:val="en-US"/>
          <w:rPrChange w:id="519" w:author="Linda Muller-Kessels" w:date="2021-04-30T09:19:00Z">
            <w:rPr>
              <w:rStyle w:val="Kop2Char"/>
            </w:rPr>
          </w:rPrChange>
        </w:rPr>
        <w:t xml:space="preserve">BRANCHE: </w:t>
      </w:r>
      <w:r w:rsidRPr="003A62E8">
        <w:rPr>
          <w:lang w:val="en-US"/>
          <w:rPrChange w:id="520" w:author="Linda Muller-Kessels" w:date="2021-04-30T09:19:00Z">
            <w:rPr/>
          </w:rPrChange>
        </w:rPr>
        <w:t>Banking – Financial IT</w:t>
      </w:r>
      <w:r w:rsidRPr="003A62E8">
        <w:rPr>
          <w:lang w:val="en-US"/>
          <w:rPrChange w:id="521" w:author="Linda Muller-Kessels" w:date="2021-04-30T09:19:00Z">
            <w:rPr/>
          </w:rPrChange>
        </w:rPr>
        <w:tab/>
      </w:r>
      <w:r w:rsidRPr="003A62E8">
        <w:rPr>
          <w:rStyle w:val="Kop2Char"/>
          <w:lang w:val="en-US"/>
          <w:rPrChange w:id="522" w:author="Linda Muller-Kessels" w:date="2021-04-30T09:19:00Z">
            <w:rPr>
              <w:rStyle w:val="Kop2Char"/>
            </w:rPr>
          </w:rPrChange>
        </w:rPr>
        <w:t xml:space="preserve">PERIODE: </w:t>
      </w:r>
      <w:proofErr w:type="spellStart"/>
      <w:r w:rsidRPr="003A62E8">
        <w:rPr>
          <w:lang w:val="en-US"/>
          <w:rPrChange w:id="523" w:author="Linda Muller-Kessels" w:date="2021-04-30T09:19:00Z">
            <w:rPr/>
          </w:rPrChange>
        </w:rPr>
        <w:t>mrt</w:t>
      </w:r>
      <w:proofErr w:type="spellEnd"/>
      <w:r w:rsidRPr="003A62E8">
        <w:rPr>
          <w:lang w:val="en-US"/>
          <w:rPrChange w:id="524" w:author="Linda Muller-Kessels" w:date="2021-04-30T09:19:00Z">
            <w:rPr/>
          </w:rPrChange>
        </w:rPr>
        <w:t xml:space="preserve"> 2011 - </w:t>
      </w:r>
      <w:proofErr w:type="spellStart"/>
      <w:r w:rsidRPr="003A62E8">
        <w:rPr>
          <w:lang w:val="en-US"/>
          <w:rPrChange w:id="525" w:author="Linda Muller-Kessels" w:date="2021-04-30T09:19:00Z">
            <w:rPr/>
          </w:rPrChange>
        </w:rPr>
        <w:t>mei</w:t>
      </w:r>
      <w:proofErr w:type="spellEnd"/>
      <w:r w:rsidRPr="003A62E8">
        <w:rPr>
          <w:lang w:val="en-US"/>
          <w:rPrChange w:id="526" w:author="Linda Muller-Kessels" w:date="2021-04-30T09:19:00Z">
            <w:rPr/>
          </w:rPrChange>
        </w:rPr>
        <w:t xml:space="preserve"> 2011</w:t>
      </w:r>
    </w:p>
    <w:p w14:paraId="3A648C75" w14:textId="77777777" w:rsidR="005B4CA2" w:rsidRDefault="00143FF8">
      <w:pPr>
        <w:tabs>
          <w:tab w:val="left" w:pos="2835"/>
        </w:tabs>
      </w:pPr>
      <w:r w:rsidRPr="00CD47AA">
        <w:rPr>
          <w:rStyle w:val="Kop2Char"/>
        </w:rPr>
        <w:t>ROL:</w:t>
      </w:r>
      <w:r>
        <w:rPr>
          <w:rStyle w:val="Kop2Char"/>
        </w:rPr>
        <w:t xml:space="preserve"> </w:t>
      </w:r>
      <w:r>
        <w:t>IT Consultant – IT Auditor</w:t>
      </w:r>
    </w:p>
    <w:p w14:paraId="7F39DCB9" w14:textId="57434ECE" w:rsidR="005B4CA2" w:rsidRDefault="00143FF8">
      <w:r w:rsidRPr="50FAE3AE">
        <w:rPr>
          <w:b/>
          <w:bCs/>
        </w:rPr>
        <w:t>OMSCHRIJVING:</w:t>
      </w:r>
      <w:r>
        <w:t xml:space="preserve"> Voor de NWB heeft </w:t>
      </w:r>
      <w:del w:id="527" w:author="Linda Muller-Kessels" w:date="2021-04-30T09:19:00Z">
        <w:r w:rsidR="4789F4BE" w:rsidDel="003A62E8">
          <w:delText>Marek</w:delText>
        </w:r>
      </w:del>
      <w:ins w:id="528" w:author="Linda Muller-Kessels" w:date="2021-04-30T09:19:00Z">
        <w:r w:rsidR="003A62E8">
          <w:t>X</w:t>
        </w:r>
      </w:ins>
      <w:r>
        <w:t xml:space="preserve"> haar huidige managementrapportage situatie </w:t>
      </w:r>
      <w:proofErr w:type="spellStart"/>
      <w:r>
        <w:t>geaudit</w:t>
      </w:r>
      <w:proofErr w:type="spellEnd"/>
      <w:r>
        <w:t xml:space="preserve"> en hier een advies over uitgebracht. Hierna is </w:t>
      </w:r>
      <w:del w:id="529" w:author="Linda Muller-Kessels" w:date="2021-04-30T09:19:00Z">
        <w:r w:rsidR="4789F4BE" w:rsidDel="003A62E8">
          <w:delText>Marek</w:delText>
        </w:r>
      </w:del>
      <w:ins w:id="530" w:author="Linda Muller-Kessels" w:date="2021-04-30T09:19:00Z">
        <w:r w:rsidR="003A62E8">
          <w:t>X</w:t>
        </w:r>
      </w:ins>
      <w:r>
        <w:t xml:space="preserve"> gaan werken aan:</w:t>
      </w:r>
    </w:p>
    <w:p w14:paraId="072EF26F" w14:textId="77777777" w:rsidR="005B4CA2" w:rsidRDefault="00143FF8">
      <w:pPr>
        <w:numPr>
          <w:ilvl w:val="0"/>
          <w:numId w:val="17"/>
        </w:numPr>
        <w:ind w:left="375" w:right="375"/>
      </w:pPr>
      <w:r>
        <w:t xml:space="preserve">Het technisch </w:t>
      </w:r>
      <w:proofErr w:type="spellStart"/>
      <w:r>
        <w:t>uitfaseren</w:t>
      </w:r>
      <w:proofErr w:type="spellEnd"/>
      <w:r>
        <w:t xml:space="preserve"> van het huidige product;</w:t>
      </w:r>
    </w:p>
    <w:p w14:paraId="2BF6636E" w14:textId="77777777" w:rsidR="005B4CA2" w:rsidRDefault="00143FF8">
      <w:pPr>
        <w:numPr>
          <w:ilvl w:val="0"/>
          <w:numId w:val="17"/>
        </w:numPr>
        <w:ind w:left="375" w:right="375"/>
      </w:pPr>
      <w:proofErr w:type="spellStart"/>
      <w:r>
        <w:t>Actuate</w:t>
      </w:r>
      <w:proofErr w:type="spellEnd"/>
      <w:r>
        <w:t xml:space="preserve"> en migratie van de afschriften migreren naar het nieuwe pakket;</w:t>
      </w:r>
    </w:p>
    <w:p w14:paraId="0C3A4761" w14:textId="77777777" w:rsidR="005B4CA2" w:rsidRDefault="00143FF8">
      <w:pPr>
        <w:numPr>
          <w:ilvl w:val="0"/>
          <w:numId w:val="17"/>
        </w:numPr>
        <w:ind w:left="375" w:right="375"/>
      </w:pPr>
      <w:r>
        <w:t>Business Objects;</w:t>
      </w:r>
    </w:p>
    <w:p w14:paraId="68CD1939" w14:textId="77777777" w:rsidR="005B4CA2" w:rsidRDefault="00143FF8">
      <w:pPr>
        <w:numPr>
          <w:ilvl w:val="0"/>
          <w:numId w:val="17"/>
        </w:numPr>
        <w:ind w:left="375" w:right="375"/>
      </w:pPr>
      <w:proofErr w:type="spellStart"/>
      <w:r>
        <w:t>Uitfaseren</w:t>
      </w:r>
      <w:proofErr w:type="spellEnd"/>
      <w:r>
        <w:t xml:space="preserve"> van onnodige </w:t>
      </w:r>
      <w:proofErr w:type="spellStart"/>
      <w:r>
        <w:t>VM's</w:t>
      </w:r>
      <w:proofErr w:type="spellEnd"/>
      <w:r>
        <w:t xml:space="preserve"> en infrastructurele koppelingen.</w:t>
      </w:r>
    </w:p>
    <w:p w14:paraId="1E082AE7" w14:textId="77777777" w:rsidR="005B4CA2" w:rsidRPr="003A62E8" w:rsidRDefault="00143FF8">
      <w:pPr>
        <w:tabs>
          <w:tab w:val="left" w:pos="2835"/>
        </w:tabs>
        <w:rPr>
          <w:noProof/>
          <w:lang w:val="en-US"/>
          <w:rPrChange w:id="531" w:author="Linda Muller-Kessels" w:date="2021-04-30T09:19:00Z">
            <w:rPr>
              <w:noProof/>
            </w:rPr>
          </w:rPrChange>
        </w:rPr>
      </w:pPr>
      <w:r w:rsidRPr="003A62E8">
        <w:rPr>
          <w:rStyle w:val="Kop2Char"/>
          <w:lang w:val="en-US"/>
          <w:rPrChange w:id="532" w:author="Linda Muller-Kessels" w:date="2021-04-30T09:19:00Z">
            <w:rPr>
              <w:rStyle w:val="Kop2Char"/>
            </w:rPr>
          </w:rPrChange>
        </w:rPr>
        <w:t xml:space="preserve">METHODEN EN TECHNIEKEN: </w:t>
      </w:r>
      <w:r w:rsidRPr="003A62E8">
        <w:rPr>
          <w:lang w:val="en-US"/>
          <w:rPrChange w:id="533" w:author="Linda Muller-Kessels" w:date="2021-04-30T09:19:00Z">
            <w:rPr/>
          </w:rPrChange>
        </w:rPr>
        <w:t>Actuate, SAP Business Objects Suite 6.5.x, TOAD, Citrix</w:t>
      </w:r>
    </w:p>
    <w:p w14:paraId="07459315" w14:textId="77777777" w:rsidR="005B4CA2" w:rsidRDefault="003A62E8">
      <w:pPr>
        <w:tabs>
          <w:tab w:val="left" w:pos="2835"/>
        </w:tabs>
      </w:pPr>
      <w:r>
        <w:pict w14:anchorId="0EC4BBF3">
          <v:rect id="_x0000_i1041" style="width:0;height:1.5pt" o:hralign="center" o:bordertopcolor="this" o:borderleftcolor="this" o:borderbottomcolor="this" o:borderrightcolor="this" o:hrstd="t" o:hr="t" fillcolor="#a0a0a0" stroked="f"/>
        </w:pict>
      </w:r>
    </w:p>
    <w:p w14:paraId="147C8D50" w14:textId="77777777" w:rsidR="005B4CA2" w:rsidRDefault="00143FF8">
      <w:pPr>
        <w:tabs>
          <w:tab w:val="left" w:pos="2835"/>
        </w:tabs>
      </w:pPr>
      <w:r w:rsidRPr="00CD47AA">
        <w:rPr>
          <w:rStyle w:val="Kop2Char"/>
        </w:rPr>
        <w:t>PROJECT:</w:t>
      </w:r>
      <w:r>
        <w:rPr>
          <w:rStyle w:val="Kop2Char"/>
        </w:rPr>
        <w:t xml:space="preserve"> </w:t>
      </w:r>
      <w:r>
        <w:t xml:space="preserve">Migratie Globus naar </w:t>
      </w:r>
      <w:proofErr w:type="spellStart"/>
      <w:r>
        <w:t>Temenos</w:t>
      </w:r>
      <w:proofErr w:type="spellEnd"/>
      <w:r>
        <w:t xml:space="preserve"> T24 Betalingsverkeersysteem</w:t>
      </w:r>
    </w:p>
    <w:p w14:paraId="0309A8D6" w14:textId="77777777" w:rsidR="005B4CA2" w:rsidRDefault="00143FF8">
      <w:pPr>
        <w:tabs>
          <w:tab w:val="left" w:pos="2835"/>
        </w:tabs>
      </w:pPr>
      <w:r w:rsidRPr="00CD47AA">
        <w:rPr>
          <w:rStyle w:val="Kop2Char"/>
        </w:rPr>
        <w:t>OPDRACHTGEVER:</w:t>
      </w:r>
      <w:r>
        <w:rPr>
          <w:rStyle w:val="Kop2Char"/>
        </w:rPr>
        <w:t xml:space="preserve"> </w:t>
      </w:r>
      <w:r>
        <w:t>Centric FSS - BNG Bank</w:t>
      </w:r>
    </w:p>
    <w:p w14:paraId="310E214D" w14:textId="77777777" w:rsidR="005B4CA2" w:rsidRDefault="00143FF8">
      <w:pPr>
        <w:tabs>
          <w:tab w:val="left" w:pos="2835"/>
          <w:tab w:val="left" w:pos="5812"/>
        </w:tabs>
      </w:pPr>
      <w:r w:rsidRPr="00BA776E">
        <w:rPr>
          <w:rStyle w:val="Kop2Char"/>
        </w:rPr>
        <w:lastRenderedPageBreak/>
        <w:t xml:space="preserve">BRANCHE: </w:t>
      </w:r>
      <w:r w:rsidRPr="00BA776E">
        <w:t>Banking – Financial IT</w:t>
      </w:r>
      <w:r w:rsidRPr="00BA776E">
        <w:tab/>
      </w:r>
      <w:r w:rsidRPr="00BA776E">
        <w:rPr>
          <w:rStyle w:val="Kop2Char"/>
        </w:rPr>
        <w:t xml:space="preserve">PERIODE: </w:t>
      </w:r>
      <w:r w:rsidRPr="00BA776E">
        <w:t>jan 2011 - jan 2013</w:t>
      </w:r>
    </w:p>
    <w:p w14:paraId="59C82E90" w14:textId="77777777" w:rsidR="005B4CA2" w:rsidRDefault="00143FF8">
      <w:pPr>
        <w:tabs>
          <w:tab w:val="left" w:pos="2835"/>
        </w:tabs>
      </w:pPr>
      <w:r w:rsidRPr="00CD47AA">
        <w:rPr>
          <w:rStyle w:val="Kop2Char"/>
        </w:rPr>
        <w:t>ROL:</w:t>
      </w:r>
      <w:r>
        <w:rPr>
          <w:rStyle w:val="Kop2Char"/>
        </w:rPr>
        <w:t xml:space="preserve"> </w:t>
      </w:r>
      <w:r>
        <w:t xml:space="preserve">Test </w:t>
      </w:r>
      <w:proofErr w:type="spellStart"/>
      <w:r>
        <w:t>coordinator</w:t>
      </w:r>
      <w:proofErr w:type="spellEnd"/>
      <w:r>
        <w:t>, Technisch Consultant</w:t>
      </w:r>
    </w:p>
    <w:p w14:paraId="189D1717" w14:textId="1D9DC12C" w:rsidR="005B4CA2" w:rsidRPr="003A62E8" w:rsidRDefault="00143FF8">
      <w:pPr>
        <w:rPr>
          <w:lang w:val="en-US"/>
          <w:rPrChange w:id="534" w:author="Linda Muller-Kessels" w:date="2021-04-30T09:19:00Z">
            <w:rPr/>
          </w:rPrChange>
        </w:rPr>
      </w:pPr>
      <w:r w:rsidRPr="50FAE3AE">
        <w:rPr>
          <w:b/>
          <w:bCs/>
        </w:rPr>
        <w:t>OMSCHRIJVING:</w:t>
      </w:r>
      <w:r>
        <w:t xml:space="preserve"> Het betalingsverkeersysteem, waaronder mede klantbeheer en rekeningcourant vallen, van BNG Bank werd gemigreerd van een tien jaar oud systeem (Globus, versie G13) naar een zeer recente versie R10 van bancair doelplatform T24, leverancier </w:t>
      </w:r>
      <w:proofErr w:type="spellStart"/>
      <w:r>
        <w:t>Temenos</w:t>
      </w:r>
      <w:proofErr w:type="spellEnd"/>
      <w:r>
        <w:t xml:space="preserve">. Het doel was een platform in te richten wat multi-client kon worden ingezet. Vooralsnog heeft dit project zich </w:t>
      </w:r>
      <w:proofErr w:type="spellStart"/>
      <w:r>
        <w:t>gefocussed</w:t>
      </w:r>
      <w:proofErr w:type="spellEnd"/>
      <w:r>
        <w:t xml:space="preserve"> op BNG Bank. Aan de technische zijde heeft </w:t>
      </w:r>
      <w:del w:id="535" w:author="Linda Muller-Kessels" w:date="2021-04-30T09:19:00Z">
        <w:r w:rsidR="4789F4BE" w:rsidDel="003A62E8">
          <w:delText>Marek</w:delText>
        </w:r>
      </w:del>
      <w:ins w:id="536" w:author="Linda Muller-Kessels" w:date="2021-04-30T09:19:00Z">
        <w:r w:rsidR="003A62E8">
          <w:t>X</w:t>
        </w:r>
      </w:ins>
      <w:r>
        <w:t xml:space="preserve"> meegewerkt aan een totaaldraaiboek voor alle installatie- en migratiestappen t.b.v. de inrichting van het systeem. </w:t>
      </w:r>
      <w:del w:id="537" w:author="Linda Muller-Kessels" w:date="2021-04-30T09:19:00Z">
        <w:r w:rsidR="4789F4BE" w:rsidDel="003A62E8">
          <w:delText>Marek</w:delText>
        </w:r>
      </w:del>
      <w:ins w:id="538" w:author="Linda Muller-Kessels" w:date="2021-04-30T09:19:00Z">
        <w:r w:rsidR="003A62E8">
          <w:t>X</w:t>
        </w:r>
      </w:ins>
      <w:r>
        <w:t xml:space="preserve"> was onderdeel van een technisch migratieteam van zes mensen welke het systeem uiteindelijk vanuit test naar productie hebben gebracht met als conclusie van ruim twee jaar ontwikkeling en </w:t>
      </w:r>
      <w:proofErr w:type="spellStart"/>
      <w:r>
        <w:t>tuning</w:t>
      </w:r>
      <w:proofErr w:type="spellEnd"/>
      <w:r>
        <w:t xml:space="preserve"> een 48-uur durende weekendactie om de live-migratie uit te voeren. Bij de </w:t>
      </w:r>
      <w:proofErr w:type="spellStart"/>
      <w:r>
        <w:t>inproductiename</w:t>
      </w:r>
      <w:proofErr w:type="spellEnd"/>
      <w:r>
        <w:t xml:space="preserve"> en het nazorg-traject was </w:t>
      </w:r>
      <w:del w:id="539" w:author="Linda Muller-Kessels" w:date="2021-04-30T09:19:00Z">
        <w:r w:rsidR="4789F4BE" w:rsidDel="003A62E8">
          <w:delText>Marek</w:delText>
        </w:r>
      </w:del>
      <w:ins w:id="540" w:author="Linda Muller-Kessels" w:date="2021-04-30T09:19:00Z">
        <w:r w:rsidR="003A62E8">
          <w:t>X</w:t>
        </w:r>
      </w:ins>
      <w:r>
        <w:t xml:space="preserve"> betrokken als test-coördinator en beheerder van alle T24-omgevingen t.b.v. changes en incidenten. </w:t>
      </w:r>
      <w:r w:rsidRPr="003A62E8">
        <w:rPr>
          <w:lang w:val="en-US"/>
          <w:rPrChange w:id="541" w:author="Linda Muller-Kessels" w:date="2021-04-30T09:19:00Z">
            <w:rPr/>
          </w:rPrChange>
        </w:rPr>
        <w:t xml:space="preserve">Requirements; data-analysis; </w:t>
      </w:r>
      <w:proofErr w:type="spellStart"/>
      <w:r w:rsidRPr="003A62E8">
        <w:rPr>
          <w:lang w:val="en-US"/>
          <w:rPrChange w:id="542" w:author="Linda Muller-Kessels" w:date="2021-04-30T09:19:00Z">
            <w:rPr/>
          </w:rPrChange>
        </w:rPr>
        <w:t>testcoördinatie</w:t>
      </w:r>
      <w:proofErr w:type="spellEnd"/>
      <w:r w:rsidRPr="003A62E8">
        <w:rPr>
          <w:lang w:val="en-US"/>
          <w:rPrChange w:id="543" w:author="Linda Muller-Kessels" w:date="2021-04-30T09:19:00Z">
            <w:rPr/>
          </w:rPrChange>
        </w:rPr>
        <w:t>; change/</w:t>
      </w:r>
      <w:proofErr w:type="spellStart"/>
      <w:r w:rsidRPr="003A62E8">
        <w:rPr>
          <w:lang w:val="en-US"/>
          <w:rPrChange w:id="544" w:author="Linda Muller-Kessels" w:date="2021-04-30T09:19:00Z">
            <w:rPr/>
          </w:rPrChange>
        </w:rPr>
        <w:t>incidentmngt</w:t>
      </w:r>
      <w:proofErr w:type="spellEnd"/>
      <w:r w:rsidRPr="003A62E8">
        <w:rPr>
          <w:lang w:val="en-US"/>
          <w:rPrChange w:id="545" w:author="Linda Muller-Kessels" w:date="2021-04-30T09:19:00Z">
            <w:rPr/>
          </w:rPrChange>
        </w:rPr>
        <w:t xml:space="preserve">.; implementation; </w:t>
      </w:r>
      <w:proofErr w:type="spellStart"/>
      <w:r w:rsidRPr="003A62E8">
        <w:rPr>
          <w:lang w:val="en-US"/>
          <w:rPrChange w:id="546" w:author="Linda Muller-Kessels" w:date="2021-04-30T09:19:00Z">
            <w:rPr/>
          </w:rPrChange>
        </w:rPr>
        <w:t>datamigration</w:t>
      </w:r>
      <w:proofErr w:type="spellEnd"/>
      <w:r w:rsidRPr="003A62E8">
        <w:rPr>
          <w:lang w:val="en-US"/>
          <w:rPrChange w:id="547" w:author="Linda Muller-Kessels" w:date="2021-04-30T09:19:00Z">
            <w:rPr/>
          </w:rPrChange>
        </w:rPr>
        <w:t xml:space="preserve">; acceptance; </w:t>
      </w:r>
      <w:proofErr w:type="spellStart"/>
      <w:r w:rsidRPr="003A62E8">
        <w:rPr>
          <w:lang w:val="en-US"/>
          <w:rPrChange w:id="548" w:author="Linda Muller-Kessels" w:date="2021-04-30T09:19:00Z">
            <w:rPr/>
          </w:rPrChange>
        </w:rPr>
        <w:t>nazorg</w:t>
      </w:r>
      <w:proofErr w:type="spellEnd"/>
      <w:r w:rsidRPr="003A62E8">
        <w:rPr>
          <w:lang w:val="en-US"/>
          <w:rPrChange w:id="549" w:author="Linda Muller-Kessels" w:date="2021-04-30T09:19:00Z">
            <w:rPr/>
          </w:rPrChange>
        </w:rPr>
        <w:t>.</w:t>
      </w:r>
    </w:p>
    <w:p w14:paraId="671EF909" w14:textId="77777777" w:rsidR="005B4CA2" w:rsidRPr="003A62E8" w:rsidRDefault="00143FF8">
      <w:pPr>
        <w:tabs>
          <w:tab w:val="left" w:pos="2835"/>
        </w:tabs>
        <w:rPr>
          <w:noProof/>
          <w:lang w:val="en-US"/>
          <w:rPrChange w:id="550" w:author="Linda Muller-Kessels" w:date="2021-04-30T09:19:00Z">
            <w:rPr>
              <w:noProof/>
            </w:rPr>
          </w:rPrChange>
        </w:rPr>
      </w:pPr>
      <w:r w:rsidRPr="003A62E8">
        <w:rPr>
          <w:rStyle w:val="Kop2Char"/>
          <w:lang w:val="en-US"/>
          <w:rPrChange w:id="551" w:author="Linda Muller-Kessels" w:date="2021-04-30T09:19:00Z">
            <w:rPr>
              <w:rStyle w:val="Kop2Char"/>
            </w:rPr>
          </w:rPrChange>
        </w:rPr>
        <w:t xml:space="preserve">METHODEN EN TECHNIEKEN: </w:t>
      </w:r>
      <w:r w:rsidRPr="003A62E8">
        <w:rPr>
          <w:lang w:val="en-US"/>
          <w:rPrChange w:id="552" w:author="Linda Muller-Kessels" w:date="2021-04-30T09:19:00Z">
            <w:rPr/>
          </w:rPrChange>
        </w:rPr>
        <w:t xml:space="preserve">TOAD, T24 Banking Platform, </w:t>
      </w:r>
      <w:proofErr w:type="spellStart"/>
      <w:r w:rsidRPr="003A62E8">
        <w:rPr>
          <w:lang w:val="en-US"/>
          <w:rPrChange w:id="553" w:author="Linda Muller-Kessels" w:date="2021-04-30T09:19:00Z">
            <w:rPr/>
          </w:rPrChange>
        </w:rPr>
        <w:t>Jshell</w:t>
      </w:r>
      <w:proofErr w:type="spellEnd"/>
      <w:r w:rsidRPr="003A62E8">
        <w:rPr>
          <w:lang w:val="en-US"/>
          <w:rPrChange w:id="554" w:author="Linda Muller-Kessels" w:date="2021-04-30T09:19:00Z">
            <w:rPr/>
          </w:rPrChange>
        </w:rPr>
        <w:t xml:space="preserve">, Putty, G13 Classic, T24 Classic, T24 Desktop, MS Project, MS office, </w:t>
      </w:r>
      <w:proofErr w:type="spellStart"/>
      <w:r w:rsidRPr="003A62E8">
        <w:rPr>
          <w:lang w:val="en-US"/>
          <w:rPrChange w:id="555" w:author="Linda Muller-Kessels" w:date="2021-04-30T09:19:00Z">
            <w:rPr/>
          </w:rPrChange>
        </w:rPr>
        <w:t>TopDesk</w:t>
      </w:r>
      <w:proofErr w:type="spellEnd"/>
    </w:p>
    <w:p w14:paraId="6537F28F" w14:textId="77777777" w:rsidR="005B4CA2" w:rsidRDefault="003A62E8">
      <w:pPr>
        <w:tabs>
          <w:tab w:val="left" w:pos="2835"/>
        </w:tabs>
      </w:pPr>
      <w:r>
        <w:pict w14:anchorId="0ACC1F6C">
          <v:rect id="_x0000_i1042" style="width:0;height:1.5pt" o:hralign="center" o:bordertopcolor="this" o:borderleftcolor="this" o:borderbottomcolor="this" o:borderrightcolor="this" o:hrstd="t" o:hr="t" fillcolor="#a0a0a0" stroked="f"/>
        </w:pict>
      </w:r>
    </w:p>
    <w:p w14:paraId="10B43952" w14:textId="77777777" w:rsidR="005B4CA2" w:rsidRPr="003A62E8" w:rsidRDefault="00143FF8">
      <w:pPr>
        <w:tabs>
          <w:tab w:val="left" w:pos="2835"/>
        </w:tabs>
        <w:rPr>
          <w:lang w:val="en-US"/>
          <w:rPrChange w:id="556" w:author="Linda Muller-Kessels" w:date="2021-04-30T09:19:00Z">
            <w:rPr/>
          </w:rPrChange>
        </w:rPr>
      </w:pPr>
      <w:r w:rsidRPr="003A62E8">
        <w:rPr>
          <w:rStyle w:val="Kop2Char"/>
          <w:lang w:val="en-US"/>
          <w:rPrChange w:id="557" w:author="Linda Muller-Kessels" w:date="2021-04-30T09:19:00Z">
            <w:rPr>
              <w:rStyle w:val="Kop2Char"/>
            </w:rPr>
          </w:rPrChange>
        </w:rPr>
        <w:t xml:space="preserve">PROJECT: </w:t>
      </w:r>
      <w:r w:rsidRPr="003A62E8">
        <w:rPr>
          <w:lang w:val="en-US"/>
          <w:rPrChange w:id="558" w:author="Linda Muller-Kessels" w:date="2021-04-30T09:19:00Z">
            <w:rPr/>
          </w:rPrChange>
        </w:rPr>
        <w:t>Upgrade SAP Business Objects</w:t>
      </w:r>
    </w:p>
    <w:p w14:paraId="014AB136" w14:textId="77777777" w:rsidR="005B4CA2" w:rsidRPr="003A62E8" w:rsidRDefault="00143FF8">
      <w:pPr>
        <w:tabs>
          <w:tab w:val="left" w:pos="2835"/>
        </w:tabs>
        <w:rPr>
          <w:lang w:val="en-US"/>
          <w:rPrChange w:id="559" w:author="Linda Muller-Kessels" w:date="2021-04-30T09:19:00Z">
            <w:rPr/>
          </w:rPrChange>
        </w:rPr>
      </w:pPr>
      <w:r w:rsidRPr="003A62E8">
        <w:rPr>
          <w:rStyle w:val="Kop2Char"/>
          <w:lang w:val="en-US"/>
          <w:rPrChange w:id="560" w:author="Linda Muller-Kessels" w:date="2021-04-30T09:19:00Z">
            <w:rPr>
              <w:rStyle w:val="Kop2Char"/>
            </w:rPr>
          </w:rPrChange>
        </w:rPr>
        <w:t xml:space="preserve">OPDRACHTGEVER: </w:t>
      </w:r>
      <w:r w:rsidRPr="003A62E8">
        <w:rPr>
          <w:lang w:val="en-US"/>
          <w:rPrChange w:id="561" w:author="Linda Muller-Kessels" w:date="2021-04-30T09:19:00Z">
            <w:rPr/>
          </w:rPrChange>
        </w:rPr>
        <w:t>Centric FSS – Multi Client</w:t>
      </w:r>
    </w:p>
    <w:p w14:paraId="60F0965D" w14:textId="77777777" w:rsidR="005B4CA2" w:rsidRPr="003A62E8" w:rsidRDefault="00143FF8">
      <w:pPr>
        <w:tabs>
          <w:tab w:val="left" w:pos="2835"/>
          <w:tab w:val="left" w:pos="5812"/>
        </w:tabs>
        <w:rPr>
          <w:lang w:val="en-US"/>
          <w:rPrChange w:id="562" w:author="Linda Muller-Kessels" w:date="2021-04-30T09:19:00Z">
            <w:rPr/>
          </w:rPrChange>
        </w:rPr>
      </w:pPr>
      <w:r w:rsidRPr="003A62E8">
        <w:rPr>
          <w:rStyle w:val="Kop2Char"/>
          <w:lang w:val="en-US"/>
          <w:rPrChange w:id="563" w:author="Linda Muller-Kessels" w:date="2021-04-30T09:19:00Z">
            <w:rPr>
              <w:rStyle w:val="Kop2Char"/>
            </w:rPr>
          </w:rPrChange>
        </w:rPr>
        <w:t xml:space="preserve">BRANCHE: </w:t>
      </w:r>
      <w:r w:rsidRPr="003A62E8">
        <w:rPr>
          <w:lang w:val="en-US"/>
          <w:rPrChange w:id="564" w:author="Linda Muller-Kessels" w:date="2021-04-30T09:19:00Z">
            <w:rPr/>
          </w:rPrChange>
        </w:rPr>
        <w:t>Financial IT</w:t>
      </w:r>
      <w:r w:rsidRPr="003A62E8">
        <w:rPr>
          <w:lang w:val="en-US"/>
          <w:rPrChange w:id="565" w:author="Linda Muller-Kessels" w:date="2021-04-30T09:19:00Z">
            <w:rPr/>
          </w:rPrChange>
        </w:rPr>
        <w:tab/>
      </w:r>
      <w:r w:rsidRPr="003A62E8">
        <w:rPr>
          <w:rStyle w:val="Kop2Char"/>
          <w:lang w:val="en-US"/>
          <w:rPrChange w:id="566" w:author="Linda Muller-Kessels" w:date="2021-04-30T09:19:00Z">
            <w:rPr>
              <w:rStyle w:val="Kop2Char"/>
            </w:rPr>
          </w:rPrChange>
        </w:rPr>
        <w:t xml:space="preserve">PERIODE: </w:t>
      </w:r>
      <w:proofErr w:type="spellStart"/>
      <w:r w:rsidRPr="003A62E8">
        <w:rPr>
          <w:lang w:val="en-US"/>
          <w:rPrChange w:id="567" w:author="Linda Muller-Kessels" w:date="2021-04-30T09:19:00Z">
            <w:rPr/>
          </w:rPrChange>
        </w:rPr>
        <w:t>sep</w:t>
      </w:r>
      <w:proofErr w:type="spellEnd"/>
      <w:r w:rsidRPr="003A62E8">
        <w:rPr>
          <w:lang w:val="en-US"/>
          <w:rPrChange w:id="568" w:author="Linda Muller-Kessels" w:date="2021-04-30T09:19:00Z">
            <w:rPr/>
          </w:rPrChange>
        </w:rPr>
        <w:t xml:space="preserve"> 2010 - </w:t>
      </w:r>
      <w:proofErr w:type="spellStart"/>
      <w:r w:rsidRPr="003A62E8">
        <w:rPr>
          <w:lang w:val="en-US"/>
          <w:rPrChange w:id="569" w:author="Linda Muller-Kessels" w:date="2021-04-30T09:19:00Z">
            <w:rPr/>
          </w:rPrChange>
        </w:rPr>
        <w:t>feb</w:t>
      </w:r>
      <w:proofErr w:type="spellEnd"/>
      <w:r w:rsidRPr="003A62E8">
        <w:rPr>
          <w:lang w:val="en-US"/>
          <w:rPrChange w:id="570" w:author="Linda Muller-Kessels" w:date="2021-04-30T09:19:00Z">
            <w:rPr/>
          </w:rPrChange>
        </w:rPr>
        <w:t xml:space="preserve"> 2011</w:t>
      </w:r>
    </w:p>
    <w:p w14:paraId="5E657D1F" w14:textId="77777777" w:rsidR="005B4CA2" w:rsidRDefault="00143FF8">
      <w:pPr>
        <w:tabs>
          <w:tab w:val="left" w:pos="2835"/>
        </w:tabs>
      </w:pPr>
      <w:r w:rsidRPr="00CD47AA">
        <w:rPr>
          <w:rStyle w:val="Kop2Char"/>
        </w:rPr>
        <w:t>ROL:</w:t>
      </w:r>
      <w:r>
        <w:rPr>
          <w:rStyle w:val="Kop2Char"/>
        </w:rPr>
        <w:t xml:space="preserve"> </w:t>
      </w:r>
      <w:r>
        <w:t>Business Intelligence Consultant</w:t>
      </w:r>
    </w:p>
    <w:p w14:paraId="549784C2" w14:textId="0706783F" w:rsidR="005B4CA2" w:rsidRDefault="00143FF8">
      <w:r w:rsidRPr="50FAE3AE">
        <w:rPr>
          <w:b/>
          <w:bCs/>
        </w:rPr>
        <w:t>OMSCHRIJVING:</w:t>
      </w:r>
      <w:r>
        <w:t xml:space="preserve"> Voor alle klanten die </w:t>
      </w:r>
      <w:r w:rsidR="2E1458E2">
        <w:t>managementinformatie</w:t>
      </w:r>
      <w:r>
        <w:t xml:space="preserve"> dienstverlening van Centric-FSS afnemen heeft </w:t>
      </w:r>
      <w:del w:id="571" w:author="Linda Muller-Kessels" w:date="2021-04-30T09:19:00Z">
        <w:r w:rsidR="4789F4BE" w:rsidDel="003A62E8">
          <w:delText>Marek</w:delText>
        </w:r>
      </w:del>
      <w:ins w:id="572" w:author="Linda Muller-Kessels" w:date="2021-04-30T09:19:00Z">
        <w:r w:rsidR="003A62E8">
          <w:t>X</w:t>
        </w:r>
      </w:ins>
      <w:r>
        <w:t xml:space="preserve"> de huidige 6.1 en 6.5 omgevingen gemigreerd naar binnen O/T/A naar de nieuwe XI omgeving. </w:t>
      </w:r>
      <w:del w:id="573" w:author="Linda Muller-Kessels" w:date="2021-04-30T09:19:00Z">
        <w:r w:rsidR="4789F4BE" w:rsidDel="003A62E8">
          <w:delText>Marek</w:delText>
        </w:r>
      </w:del>
      <w:ins w:id="574" w:author="Linda Muller-Kessels" w:date="2021-04-30T09:19:00Z">
        <w:r w:rsidR="003A62E8">
          <w:t>X</w:t>
        </w:r>
      </w:ins>
      <w:r>
        <w:t xml:space="preserve"> leidde de pilot tests en het opzetten van de omgevingen en coördineren van de trainingen, technisch en functioneel. Dit project is bevroren alvorens IPN werd voltooid.</w:t>
      </w:r>
    </w:p>
    <w:p w14:paraId="0A714C64" w14:textId="77777777" w:rsidR="005B4CA2" w:rsidRDefault="00143FF8">
      <w:pPr>
        <w:tabs>
          <w:tab w:val="left" w:pos="2835"/>
        </w:tabs>
        <w:rPr>
          <w:noProof/>
        </w:rPr>
      </w:pPr>
      <w:r>
        <w:rPr>
          <w:rStyle w:val="Kop2Char"/>
        </w:rPr>
        <w:t>METHODEN EN TECHNIEKEN</w:t>
      </w:r>
      <w:r w:rsidRPr="008B6801">
        <w:rPr>
          <w:rStyle w:val="Kop2Char"/>
        </w:rPr>
        <w:t>:</w:t>
      </w:r>
      <w:r>
        <w:rPr>
          <w:rStyle w:val="Kop2Char"/>
        </w:rPr>
        <w:t xml:space="preserve"> </w:t>
      </w:r>
      <w:r>
        <w:t xml:space="preserve">SAP Business Objects Suite 6.5.x, SAP Business Objects Suite XI 3.1.x, TOAD, </w:t>
      </w:r>
      <w:proofErr w:type="spellStart"/>
      <w:r>
        <w:t>Topdesk</w:t>
      </w:r>
      <w:proofErr w:type="spellEnd"/>
      <w:r>
        <w:t>, MS Office</w:t>
      </w:r>
    </w:p>
    <w:p w14:paraId="6DFB9E20" w14:textId="77777777" w:rsidR="005B4CA2" w:rsidRDefault="003A62E8">
      <w:pPr>
        <w:tabs>
          <w:tab w:val="left" w:pos="2835"/>
        </w:tabs>
      </w:pPr>
      <w:r>
        <w:pict w14:anchorId="191B43E6">
          <v:rect id="_x0000_i1043" style="width:0;height:1.5pt" o:hralign="center" o:bordertopcolor="this" o:borderleftcolor="this" o:borderbottomcolor="this" o:borderrightcolor="this" o:hrstd="t" o:hr="t" fillcolor="#a0a0a0" stroked="f"/>
        </w:pict>
      </w:r>
    </w:p>
    <w:p w14:paraId="7A129DA6" w14:textId="77777777" w:rsidR="005B4CA2" w:rsidRPr="003A62E8" w:rsidRDefault="00143FF8">
      <w:pPr>
        <w:tabs>
          <w:tab w:val="left" w:pos="2835"/>
        </w:tabs>
        <w:rPr>
          <w:lang w:val="en-US"/>
          <w:rPrChange w:id="575" w:author="Linda Muller-Kessels" w:date="2021-04-30T09:19:00Z">
            <w:rPr/>
          </w:rPrChange>
        </w:rPr>
      </w:pPr>
      <w:r w:rsidRPr="003A62E8">
        <w:rPr>
          <w:rStyle w:val="Kop2Char"/>
          <w:lang w:val="en-US"/>
          <w:rPrChange w:id="576" w:author="Linda Muller-Kessels" w:date="2021-04-30T09:19:00Z">
            <w:rPr>
              <w:rStyle w:val="Kop2Char"/>
            </w:rPr>
          </w:rPrChange>
        </w:rPr>
        <w:t xml:space="preserve">PROJECT: </w:t>
      </w:r>
      <w:r w:rsidRPr="003A62E8">
        <w:rPr>
          <w:lang w:val="en-US"/>
          <w:rPrChange w:id="577" w:author="Linda Muller-Kessels" w:date="2021-04-30T09:19:00Z">
            <w:rPr/>
          </w:rPrChange>
        </w:rPr>
        <w:t>Audit BI-Environments</w:t>
      </w:r>
    </w:p>
    <w:p w14:paraId="2A522076" w14:textId="77777777" w:rsidR="005B4CA2" w:rsidRPr="003A62E8" w:rsidRDefault="00143FF8">
      <w:pPr>
        <w:tabs>
          <w:tab w:val="left" w:pos="2835"/>
        </w:tabs>
        <w:rPr>
          <w:lang w:val="en-US"/>
          <w:rPrChange w:id="578" w:author="Linda Muller-Kessels" w:date="2021-04-30T09:19:00Z">
            <w:rPr/>
          </w:rPrChange>
        </w:rPr>
      </w:pPr>
      <w:r w:rsidRPr="003A62E8">
        <w:rPr>
          <w:rStyle w:val="Kop2Char"/>
          <w:lang w:val="en-US"/>
          <w:rPrChange w:id="579" w:author="Linda Muller-Kessels" w:date="2021-04-30T09:19:00Z">
            <w:rPr>
              <w:rStyle w:val="Kop2Char"/>
            </w:rPr>
          </w:rPrChange>
        </w:rPr>
        <w:t xml:space="preserve">OPDRACHTGEVER: </w:t>
      </w:r>
      <w:r w:rsidRPr="003A62E8">
        <w:rPr>
          <w:lang w:val="en-US"/>
          <w:rPrChange w:id="580" w:author="Linda Muller-Kessels" w:date="2021-04-30T09:19:00Z">
            <w:rPr/>
          </w:rPrChange>
        </w:rPr>
        <w:t xml:space="preserve">Centric FSS – Business Objects &amp; </w:t>
      </w:r>
      <w:proofErr w:type="spellStart"/>
      <w:r w:rsidRPr="003A62E8">
        <w:rPr>
          <w:lang w:val="en-US"/>
          <w:rPrChange w:id="581" w:author="Linda Muller-Kessels" w:date="2021-04-30T09:19:00Z">
            <w:rPr/>
          </w:rPrChange>
        </w:rPr>
        <w:t>Staalbankiers</w:t>
      </w:r>
      <w:proofErr w:type="spellEnd"/>
      <w:r w:rsidRPr="003A62E8">
        <w:rPr>
          <w:lang w:val="en-US"/>
          <w:rPrChange w:id="582" w:author="Linda Muller-Kessels" w:date="2021-04-30T09:19:00Z">
            <w:rPr/>
          </w:rPrChange>
        </w:rPr>
        <w:t xml:space="preserve"> - Client Output</w:t>
      </w:r>
    </w:p>
    <w:p w14:paraId="7186010A" w14:textId="77777777" w:rsidR="005B4CA2" w:rsidRPr="003A62E8" w:rsidRDefault="00143FF8">
      <w:pPr>
        <w:tabs>
          <w:tab w:val="left" w:pos="2835"/>
          <w:tab w:val="left" w:pos="5812"/>
        </w:tabs>
        <w:rPr>
          <w:lang w:val="en-US"/>
          <w:rPrChange w:id="583" w:author="Linda Muller-Kessels" w:date="2021-04-30T09:19:00Z">
            <w:rPr/>
          </w:rPrChange>
        </w:rPr>
      </w:pPr>
      <w:r w:rsidRPr="003A62E8">
        <w:rPr>
          <w:rStyle w:val="Kop2Char"/>
          <w:lang w:val="en-US"/>
          <w:rPrChange w:id="584" w:author="Linda Muller-Kessels" w:date="2021-04-30T09:19:00Z">
            <w:rPr>
              <w:rStyle w:val="Kop2Char"/>
            </w:rPr>
          </w:rPrChange>
        </w:rPr>
        <w:t xml:space="preserve">BRANCHE: </w:t>
      </w:r>
      <w:r w:rsidRPr="003A62E8">
        <w:rPr>
          <w:lang w:val="en-US"/>
          <w:rPrChange w:id="585" w:author="Linda Muller-Kessels" w:date="2021-04-30T09:19:00Z">
            <w:rPr/>
          </w:rPrChange>
        </w:rPr>
        <w:t>Financial IT</w:t>
      </w:r>
      <w:r w:rsidRPr="003A62E8">
        <w:rPr>
          <w:lang w:val="en-US"/>
          <w:rPrChange w:id="586" w:author="Linda Muller-Kessels" w:date="2021-04-30T09:19:00Z">
            <w:rPr/>
          </w:rPrChange>
        </w:rPr>
        <w:tab/>
      </w:r>
      <w:r w:rsidRPr="003A62E8">
        <w:rPr>
          <w:rStyle w:val="Kop2Char"/>
          <w:lang w:val="en-US"/>
          <w:rPrChange w:id="587" w:author="Linda Muller-Kessels" w:date="2021-04-30T09:19:00Z">
            <w:rPr>
              <w:rStyle w:val="Kop2Char"/>
            </w:rPr>
          </w:rPrChange>
        </w:rPr>
        <w:t xml:space="preserve">PERIODE: </w:t>
      </w:r>
      <w:proofErr w:type="spellStart"/>
      <w:r w:rsidRPr="003A62E8">
        <w:rPr>
          <w:lang w:val="en-US"/>
          <w:rPrChange w:id="588" w:author="Linda Muller-Kessels" w:date="2021-04-30T09:19:00Z">
            <w:rPr/>
          </w:rPrChange>
        </w:rPr>
        <w:t>jul</w:t>
      </w:r>
      <w:proofErr w:type="spellEnd"/>
      <w:r w:rsidRPr="003A62E8">
        <w:rPr>
          <w:lang w:val="en-US"/>
          <w:rPrChange w:id="589" w:author="Linda Muller-Kessels" w:date="2021-04-30T09:19:00Z">
            <w:rPr/>
          </w:rPrChange>
        </w:rPr>
        <w:t xml:space="preserve"> 2010 - </w:t>
      </w:r>
      <w:proofErr w:type="spellStart"/>
      <w:r w:rsidRPr="003A62E8">
        <w:rPr>
          <w:lang w:val="en-US"/>
          <w:rPrChange w:id="590" w:author="Linda Muller-Kessels" w:date="2021-04-30T09:19:00Z">
            <w:rPr/>
          </w:rPrChange>
        </w:rPr>
        <w:t>aug</w:t>
      </w:r>
      <w:proofErr w:type="spellEnd"/>
      <w:r w:rsidRPr="003A62E8">
        <w:rPr>
          <w:lang w:val="en-US"/>
          <w:rPrChange w:id="591" w:author="Linda Muller-Kessels" w:date="2021-04-30T09:19:00Z">
            <w:rPr/>
          </w:rPrChange>
        </w:rPr>
        <w:t xml:space="preserve"> 2010</w:t>
      </w:r>
    </w:p>
    <w:p w14:paraId="0E94A956" w14:textId="77777777" w:rsidR="005B4CA2" w:rsidRDefault="00143FF8">
      <w:pPr>
        <w:tabs>
          <w:tab w:val="left" w:pos="2835"/>
        </w:tabs>
      </w:pPr>
      <w:r w:rsidRPr="00CD47AA">
        <w:rPr>
          <w:rStyle w:val="Kop2Char"/>
        </w:rPr>
        <w:t>ROL:</w:t>
      </w:r>
      <w:r>
        <w:rPr>
          <w:rStyle w:val="Kop2Char"/>
        </w:rPr>
        <w:t xml:space="preserve"> </w:t>
      </w:r>
      <w:r>
        <w:t>Business Intelligence Consultant</w:t>
      </w:r>
    </w:p>
    <w:p w14:paraId="55B97D66" w14:textId="10C4EF75" w:rsidR="005B4CA2" w:rsidRDefault="00143FF8">
      <w:r w:rsidRPr="50FAE3AE">
        <w:rPr>
          <w:b/>
          <w:bCs/>
        </w:rPr>
        <w:t>OMSCHRIJVING:</w:t>
      </w:r>
      <w:r>
        <w:t xml:space="preserve"> Voor Centric-FSS heeft </w:t>
      </w:r>
      <w:del w:id="592" w:author="Linda Muller-Kessels" w:date="2021-04-30T09:19:00Z">
        <w:r w:rsidR="4789F4BE" w:rsidDel="003A62E8">
          <w:delText>Marek</w:delText>
        </w:r>
      </w:del>
      <w:ins w:id="593" w:author="Linda Muller-Kessels" w:date="2021-04-30T09:19:00Z">
        <w:r w:rsidR="003A62E8">
          <w:t>X</w:t>
        </w:r>
      </w:ins>
      <w:r>
        <w:t xml:space="preserve"> de Business Objects omgevingen ge-audit en enige efficiencyslagen gepresenteerd. Door deze audit konden er 2x5 servers worden verwijderd wat significante kostenbesparing opleverde. Voor de klant Staalbankiers heeft </w:t>
      </w:r>
      <w:del w:id="594" w:author="Linda Muller-Kessels" w:date="2021-04-30T09:19:00Z">
        <w:r w:rsidR="4789F4BE" w:rsidDel="003A62E8">
          <w:delText>Marek</w:delText>
        </w:r>
      </w:del>
      <w:ins w:id="595" w:author="Linda Muller-Kessels" w:date="2021-04-30T09:19:00Z">
        <w:r w:rsidR="003A62E8">
          <w:t>X</w:t>
        </w:r>
      </w:ins>
      <w:r>
        <w:t xml:space="preserve"> een vooronderzoek en beslisdocument opgeleverd om een oude banking client output applicatie </w:t>
      </w:r>
      <w:proofErr w:type="spellStart"/>
      <w:r>
        <w:t>Jetforms</w:t>
      </w:r>
      <w:proofErr w:type="spellEnd"/>
      <w:r>
        <w:t xml:space="preserve"> te migreren naar DOC1, van Document </w:t>
      </w:r>
      <w:proofErr w:type="spellStart"/>
      <w:r>
        <w:t>Dialog</w:t>
      </w:r>
      <w:proofErr w:type="spellEnd"/>
      <w:r>
        <w:t>. Dit zorgde voor grotere bedrijfscontinuïteit en leverde een nuttige kostenbesparing.</w:t>
      </w:r>
    </w:p>
    <w:p w14:paraId="7B3789E2" w14:textId="77777777" w:rsidR="005B4CA2" w:rsidRDefault="00143FF8">
      <w:pPr>
        <w:tabs>
          <w:tab w:val="left" w:pos="2835"/>
        </w:tabs>
        <w:rPr>
          <w:noProof/>
        </w:rPr>
      </w:pPr>
      <w:r>
        <w:rPr>
          <w:rStyle w:val="Kop2Char"/>
        </w:rPr>
        <w:t>METHODEN EN TECHNIEKEN</w:t>
      </w:r>
      <w:r w:rsidRPr="008B6801">
        <w:rPr>
          <w:rStyle w:val="Kop2Char"/>
        </w:rPr>
        <w:t>:</w:t>
      </w:r>
      <w:r>
        <w:rPr>
          <w:rStyle w:val="Kop2Char"/>
        </w:rPr>
        <w:t xml:space="preserve"> </w:t>
      </w:r>
      <w:proofErr w:type="spellStart"/>
      <w:r>
        <w:t>Jetforms</w:t>
      </w:r>
      <w:proofErr w:type="spellEnd"/>
      <w:r>
        <w:t>, DOC1, SAP Business Objects Suite 6.5.x</w:t>
      </w:r>
    </w:p>
    <w:p w14:paraId="70DF9E56" w14:textId="77777777" w:rsidR="005B4CA2" w:rsidRDefault="003A62E8">
      <w:pPr>
        <w:tabs>
          <w:tab w:val="left" w:pos="2835"/>
        </w:tabs>
      </w:pPr>
      <w:r>
        <w:pict w14:anchorId="7C20746A">
          <v:rect id="_x0000_i1044" style="width:0;height:1.5pt" o:hralign="center" o:bordertopcolor="this" o:borderleftcolor="this" o:borderbottomcolor="this" o:borderrightcolor="this" o:hrstd="t" o:hr="t" fillcolor="#a0a0a0" stroked="f"/>
        </w:pict>
      </w:r>
    </w:p>
    <w:p w14:paraId="007EC85D" w14:textId="77777777" w:rsidR="005B4CA2" w:rsidRDefault="00143FF8">
      <w:pPr>
        <w:tabs>
          <w:tab w:val="left" w:pos="2835"/>
        </w:tabs>
      </w:pPr>
      <w:r w:rsidRPr="00CD47AA">
        <w:rPr>
          <w:rStyle w:val="Kop2Char"/>
        </w:rPr>
        <w:t>PROJECT:</w:t>
      </w:r>
      <w:r>
        <w:rPr>
          <w:rStyle w:val="Kop2Char"/>
        </w:rPr>
        <w:t xml:space="preserve"> </w:t>
      </w:r>
      <w:r>
        <w:t>Cliënt Output Management Migratie</w:t>
      </w:r>
    </w:p>
    <w:p w14:paraId="112809EE" w14:textId="77777777" w:rsidR="005B4CA2" w:rsidRDefault="00143FF8">
      <w:pPr>
        <w:tabs>
          <w:tab w:val="left" w:pos="2835"/>
        </w:tabs>
      </w:pPr>
      <w:r w:rsidRPr="00CD47AA">
        <w:rPr>
          <w:rStyle w:val="Kop2Char"/>
        </w:rPr>
        <w:t>OPDRACHTGEVER:</w:t>
      </w:r>
      <w:r>
        <w:rPr>
          <w:rStyle w:val="Kop2Char"/>
        </w:rPr>
        <w:t xml:space="preserve"> </w:t>
      </w:r>
      <w:r>
        <w:t>Centric FSS / Ordina BPO – Overname Zwitserleven door SNS Reaal</w:t>
      </w:r>
    </w:p>
    <w:p w14:paraId="6CDEBE80" w14:textId="77777777" w:rsidR="005B4CA2" w:rsidRPr="003A62E8" w:rsidRDefault="00143FF8">
      <w:pPr>
        <w:tabs>
          <w:tab w:val="left" w:pos="2835"/>
          <w:tab w:val="left" w:pos="5812"/>
        </w:tabs>
        <w:rPr>
          <w:lang w:val="en-US"/>
          <w:rPrChange w:id="596" w:author="Linda Muller-Kessels" w:date="2021-04-30T09:19:00Z">
            <w:rPr/>
          </w:rPrChange>
        </w:rPr>
      </w:pPr>
      <w:r w:rsidRPr="003A62E8">
        <w:rPr>
          <w:rStyle w:val="Kop2Char"/>
          <w:lang w:val="en-US"/>
          <w:rPrChange w:id="597" w:author="Linda Muller-Kessels" w:date="2021-04-30T09:19:00Z">
            <w:rPr>
              <w:rStyle w:val="Kop2Char"/>
            </w:rPr>
          </w:rPrChange>
        </w:rPr>
        <w:t xml:space="preserve">BRANCHE: </w:t>
      </w:r>
      <w:r w:rsidRPr="003A62E8">
        <w:rPr>
          <w:lang w:val="en-US"/>
          <w:rPrChange w:id="598" w:author="Linda Muller-Kessels" w:date="2021-04-30T09:19:00Z">
            <w:rPr/>
          </w:rPrChange>
        </w:rPr>
        <w:t>Insurance - Financial IT</w:t>
      </w:r>
      <w:r w:rsidRPr="003A62E8">
        <w:rPr>
          <w:lang w:val="en-US"/>
          <w:rPrChange w:id="599" w:author="Linda Muller-Kessels" w:date="2021-04-30T09:19:00Z">
            <w:rPr/>
          </w:rPrChange>
        </w:rPr>
        <w:tab/>
      </w:r>
      <w:r w:rsidRPr="003A62E8">
        <w:rPr>
          <w:rStyle w:val="Kop2Char"/>
          <w:lang w:val="en-US"/>
          <w:rPrChange w:id="600" w:author="Linda Muller-Kessels" w:date="2021-04-30T09:19:00Z">
            <w:rPr>
              <w:rStyle w:val="Kop2Char"/>
            </w:rPr>
          </w:rPrChange>
        </w:rPr>
        <w:t xml:space="preserve">PERIODE: </w:t>
      </w:r>
      <w:proofErr w:type="spellStart"/>
      <w:r w:rsidRPr="003A62E8">
        <w:rPr>
          <w:lang w:val="en-US"/>
          <w:rPrChange w:id="601" w:author="Linda Muller-Kessels" w:date="2021-04-30T09:19:00Z">
            <w:rPr/>
          </w:rPrChange>
        </w:rPr>
        <w:t>mei</w:t>
      </w:r>
      <w:proofErr w:type="spellEnd"/>
      <w:r w:rsidRPr="003A62E8">
        <w:rPr>
          <w:lang w:val="en-US"/>
          <w:rPrChange w:id="602" w:author="Linda Muller-Kessels" w:date="2021-04-30T09:19:00Z">
            <w:rPr/>
          </w:rPrChange>
        </w:rPr>
        <w:t xml:space="preserve"> 2010 - </w:t>
      </w:r>
      <w:proofErr w:type="spellStart"/>
      <w:r w:rsidRPr="003A62E8">
        <w:rPr>
          <w:lang w:val="en-US"/>
          <w:rPrChange w:id="603" w:author="Linda Muller-Kessels" w:date="2021-04-30T09:19:00Z">
            <w:rPr/>
          </w:rPrChange>
        </w:rPr>
        <w:t>jun</w:t>
      </w:r>
      <w:proofErr w:type="spellEnd"/>
      <w:r w:rsidRPr="003A62E8">
        <w:rPr>
          <w:lang w:val="en-US"/>
          <w:rPrChange w:id="604" w:author="Linda Muller-Kessels" w:date="2021-04-30T09:19:00Z">
            <w:rPr/>
          </w:rPrChange>
        </w:rPr>
        <w:t xml:space="preserve"> 2010</w:t>
      </w:r>
    </w:p>
    <w:p w14:paraId="36A49003" w14:textId="77777777" w:rsidR="005B4CA2" w:rsidRDefault="00143FF8">
      <w:pPr>
        <w:tabs>
          <w:tab w:val="left" w:pos="2835"/>
        </w:tabs>
      </w:pPr>
      <w:r w:rsidRPr="00CD47AA">
        <w:rPr>
          <w:rStyle w:val="Kop2Char"/>
        </w:rPr>
        <w:t>ROL:</w:t>
      </w:r>
      <w:r>
        <w:rPr>
          <w:rStyle w:val="Kop2Char"/>
        </w:rPr>
        <w:t xml:space="preserve"> </w:t>
      </w:r>
      <w:r>
        <w:t>IT Consultant</w:t>
      </w:r>
    </w:p>
    <w:p w14:paraId="3B209FFB" w14:textId="6E231186" w:rsidR="005B4CA2" w:rsidRDefault="00143FF8">
      <w:r w:rsidRPr="50FAE3AE">
        <w:rPr>
          <w:b/>
          <w:bCs/>
        </w:rPr>
        <w:t>OMSCHRIJVING:</w:t>
      </w:r>
      <w:r>
        <w:t xml:space="preserve"> Zwitserleven en SNS Reaal zijn gefuseerd. Dit traject hield voor </w:t>
      </w:r>
      <w:del w:id="605" w:author="Linda Muller-Kessels" w:date="2021-04-30T09:19:00Z">
        <w:r w:rsidR="4789F4BE" w:rsidDel="003A62E8">
          <w:delText>Marek</w:delText>
        </w:r>
      </w:del>
      <w:ins w:id="606" w:author="Linda Muller-Kessels" w:date="2021-04-30T09:19:00Z">
        <w:r w:rsidR="003A62E8">
          <w:t>X</w:t>
        </w:r>
      </w:ins>
      <w:r>
        <w:t xml:space="preserve"> in; het coördineren van cliënt output en de databasewijzigingen t.a.v. nieuwe KVK nummers, adressering, </w:t>
      </w:r>
      <w:proofErr w:type="spellStart"/>
      <w:r>
        <w:t>footers</w:t>
      </w:r>
      <w:proofErr w:type="spellEnd"/>
      <w:r>
        <w:t xml:space="preserve"> e.d. in Document </w:t>
      </w:r>
      <w:proofErr w:type="spellStart"/>
      <w:r>
        <w:t>Dialog</w:t>
      </w:r>
      <w:proofErr w:type="spellEnd"/>
      <w:r>
        <w:t xml:space="preserve"> en in </w:t>
      </w:r>
      <w:proofErr w:type="spellStart"/>
      <w:r>
        <w:t>Atvance</w:t>
      </w:r>
      <w:proofErr w:type="spellEnd"/>
      <w:r>
        <w:t>.</w:t>
      </w:r>
    </w:p>
    <w:p w14:paraId="58E5DA1B" w14:textId="77777777" w:rsidR="005B4CA2" w:rsidRDefault="00143FF8">
      <w:pPr>
        <w:tabs>
          <w:tab w:val="left" w:pos="2835"/>
        </w:tabs>
        <w:rPr>
          <w:noProof/>
        </w:rPr>
      </w:pPr>
      <w:r>
        <w:rPr>
          <w:rStyle w:val="Kop2Char"/>
        </w:rPr>
        <w:t>METHODEN EN TECHNIEKEN</w:t>
      </w:r>
      <w:r w:rsidRPr="008B6801">
        <w:rPr>
          <w:rStyle w:val="Kop2Char"/>
        </w:rPr>
        <w:t>:</w:t>
      </w:r>
      <w:r>
        <w:rPr>
          <w:rStyle w:val="Kop2Char"/>
        </w:rPr>
        <w:t xml:space="preserve"> </w:t>
      </w:r>
      <w:r>
        <w:t xml:space="preserve">OCE Document Designer, OCE Prisma </w:t>
      </w:r>
      <w:proofErr w:type="spellStart"/>
      <w:r>
        <w:t>Satellite</w:t>
      </w:r>
      <w:proofErr w:type="spellEnd"/>
      <w:r>
        <w:t xml:space="preserve">, MS office, </w:t>
      </w:r>
      <w:proofErr w:type="spellStart"/>
      <w:r>
        <w:t>TopDesk</w:t>
      </w:r>
      <w:proofErr w:type="spellEnd"/>
    </w:p>
    <w:p w14:paraId="44E871BC" w14:textId="77777777" w:rsidR="005B4CA2" w:rsidRDefault="003A62E8">
      <w:pPr>
        <w:tabs>
          <w:tab w:val="left" w:pos="2835"/>
        </w:tabs>
      </w:pPr>
      <w:r>
        <w:pict w14:anchorId="6ED807D7">
          <v:rect id="_x0000_i1045" style="width:0;height:1.5pt" o:hralign="center" o:bordertopcolor="this" o:borderleftcolor="this" o:borderbottomcolor="this" o:borderrightcolor="this" o:hrstd="t" o:hr="t" fillcolor="#a0a0a0" stroked="f"/>
        </w:pict>
      </w:r>
    </w:p>
    <w:p w14:paraId="565C48AF" w14:textId="77777777" w:rsidR="005B4CA2" w:rsidRPr="003A62E8" w:rsidRDefault="00143FF8">
      <w:pPr>
        <w:tabs>
          <w:tab w:val="left" w:pos="2835"/>
        </w:tabs>
        <w:rPr>
          <w:lang w:val="en-US"/>
          <w:rPrChange w:id="607" w:author="Linda Muller-Kessels" w:date="2021-04-30T09:19:00Z">
            <w:rPr/>
          </w:rPrChange>
        </w:rPr>
      </w:pPr>
      <w:r w:rsidRPr="003A62E8">
        <w:rPr>
          <w:rStyle w:val="Kop2Char"/>
          <w:lang w:val="en-US"/>
          <w:rPrChange w:id="608" w:author="Linda Muller-Kessels" w:date="2021-04-30T09:19:00Z">
            <w:rPr>
              <w:rStyle w:val="Kop2Char"/>
            </w:rPr>
          </w:rPrChange>
        </w:rPr>
        <w:t xml:space="preserve">PROJECT: </w:t>
      </w:r>
      <w:r w:rsidRPr="003A62E8">
        <w:rPr>
          <w:lang w:val="en-US"/>
          <w:rPrChange w:id="609" w:author="Linda Muller-Kessels" w:date="2021-04-30T09:19:00Z">
            <w:rPr/>
          </w:rPrChange>
        </w:rPr>
        <w:t xml:space="preserve">Upgrade </w:t>
      </w:r>
      <w:proofErr w:type="spellStart"/>
      <w:r w:rsidRPr="003A62E8">
        <w:rPr>
          <w:lang w:val="en-US"/>
          <w:rPrChange w:id="610" w:author="Linda Muller-Kessels" w:date="2021-04-30T09:19:00Z">
            <w:rPr/>
          </w:rPrChange>
        </w:rPr>
        <w:t>Cliënt</w:t>
      </w:r>
      <w:proofErr w:type="spellEnd"/>
      <w:r w:rsidRPr="003A62E8">
        <w:rPr>
          <w:lang w:val="en-US"/>
          <w:rPrChange w:id="611" w:author="Linda Muller-Kessels" w:date="2021-04-30T09:19:00Z">
            <w:rPr/>
          </w:rPrChange>
        </w:rPr>
        <w:t xml:space="preserve"> Output Management</w:t>
      </w:r>
    </w:p>
    <w:p w14:paraId="20F12BFD" w14:textId="77777777" w:rsidR="005B4CA2" w:rsidRPr="003A62E8" w:rsidRDefault="00143FF8">
      <w:pPr>
        <w:tabs>
          <w:tab w:val="left" w:pos="2835"/>
        </w:tabs>
        <w:rPr>
          <w:lang w:val="en-US"/>
          <w:rPrChange w:id="612" w:author="Linda Muller-Kessels" w:date="2021-04-30T09:19:00Z">
            <w:rPr/>
          </w:rPrChange>
        </w:rPr>
      </w:pPr>
      <w:r w:rsidRPr="003A62E8">
        <w:rPr>
          <w:rStyle w:val="Kop2Char"/>
          <w:lang w:val="en-US"/>
          <w:rPrChange w:id="613" w:author="Linda Muller-Kessels" w:date="2021-04-30T09:19:00Z">
            <w:rPr>
              <w:rStyle w:val="Kop2Char"/>
            </w:rPr>
          </w:rPrChange>
        </w:rPr>
        <w:t xml:space="preserve">OPDRACHTGEVER: </w:t>
      </w:r>
      <w:r w:rsidRPr="003A62E8">
        <w:rPr>
          <w:lang w:val="en-US"/>
          <w:rPrChange w:id="614" w:author="Linda Muller-Kessels" w:date="2021-04-30T09:19:00Z">
            <w:rPr/>
          </w:rPrChange>
        </w:rPr>
        <w:t xml:space="preserve">Centric FSS / </w:t>
      </w:r>
      <w:proofErr w:type="spellStart"/>
      <w:r w:rsidRPr="003A62E8">
        <w:rPr>
          <w:lang w:val="en-US"/>
          <w:rPrChange w:id="615" w:author="Linda Muller-Kessels" w:date="2021-04-30T09:19:00Z">
            <w:rPr/>
          </w:rPrChange>
        </w:rPr>
        <w:t>Ordina</w:t>
      </w:r>
      <w:proofErr w:type="spellEnd"/>
      <w:r w:rsidRPr="003A62E8">
        <w:rPr>
          <w:lang w:val="en-US"/>
          <w:rPrChange w:id="616" w:author="Linda Muller-Kessels" w:date="2021-04-30T09:19:00Z">
            <w:rPr/>
          </w:rPrChange>
        </w:rPr>
        <w:t xml:space="preserve"> BPO – SNS </w:t>
      </w:r>
      <w:proofErr w:type="spellStart"/>
      <w:r w:rsidRPr="003A62E8">
        <w:rPr>
          <w:lang w:val="en-US"/>
          <w:rPrChange w:id="617" w:author="Linda Muller-Kessels" w:date="2021-04-30T09:19:00Z">
            <w:rPr/>
          </w:rPrChange>
        </w:rPr>
        <w:t>Reaal</w:t>
      </w:r>
      <w:proofErr w:type="spellEnd"/>
      <w:r w:rsidRPr="003A62E8">
        <w:rPr>
          <w:lang w:val="en-US"/>
          <w:rPrChange w:id="618" w:author="Linda Muller-Kessels" w:date="2021-04-30T09:19:00Z">
            <w:rPr/>
          </w:rPrChange>
        </w:rPr>
        <w:t xml:space="preserve"> Client Output</w:t>
      </w:r>
    </w:p>
    <w:p w14:paraId="428976F3" w14:textId="77777777" w:rsidR="005B4CA2" w:rsidRPr="003A62E8" w:rsidRDefault="00143FF8">
      <w:pPr>
        <w:tabs>
          <w:tab w:val="left" w:pos="2835"/>
          <w:tab w:val="left" w:pos="5812"/>
        </w:tabs>
        <w:rPr>
          <w:lang w:val="en-US"/>
          <w:rPrChange w:id="619" w:author="Linda Muller-Kessels" w:date="2021-04-30T09:19:00Z">
            <w:rPr/>
          </w:rPrChange>
        </w:rPr>
      </w:pPr>
      <w:r w:rsidRPr="003A62E8">
        <w:rPr>
          <w:rStyle w:val="Kop2Char"/>
          <w:lang w:val="en-US"/>
          <w:rPrChange w:id="620" w:author="Linda Muller-Kessels" w:date="2021-04-30T09:19:00Z">
            <w:rPr>
              <w:rStyle w:val="Kop2Char"/>
            </w:rPr>
          </w:rPrChange>
        </w:rPr>
        <w:t xml:space="preserve">BRANCHE: </w:t>
      </w:r>
      <w:r w:rsidRPr="003A62E8">
        <w:rPr>
          <w:lang w:val="en-US"/>
          <w:rPrChange w:id="621" w:author="Linda Muller-Kessels" w:date="2021-04-30T09:19:00Z">
            <w:rPr/>
          </w:rPrChange>
        </w:rPr>
        <w:t>Insurance - Financial IT</w:t>
      </w:r>
      <w:r w:rsidRPr="003A62E8">
        <w:rPr>
          <w:lang w:val="en-US"/>
          <w:rPrChange w:id="622" w:author="Linda Muller-Kessels" w:date="2021-04-30T09:19:00Z">
            <w:rPr/>
          </w:rPrChange>
        </w:rPr>
        <w:tab/>
      </w:r>
      <w:r w:rsidRPr="003A62E8">
        <w:rPr>
          <w:rStyle w:val="Kop2Char"/>
          <w:lang w:val="en-US"/>
          <w:rPrChange w:id="623" w:author="Linda Muller-Kessels" w:date="2021-04-30T09:19:00Z">
            <w:rPr>
              <w:rStyle w:val="Kop2Char"/>
            </w:rPr>
          </w:rPrChange>
        </w:rPr>
        <w:t xml:space="preserve">PERIODE: </w:t>
      </w:r>
      <w:proofErr w:type="spellStart"/>
      <w:r w:rsidRPr="003A62E8">
        <w:rPr>
          <w:lang w:val="en-US"/>
          <w:rPrChange w:id="624" w:author="Linda Muller-Kessels" w:date="2021-04-30T09:19:00Z">
            <w:rPr/>
          </w:rPrChange>
        </w:rPr>
        <w:t>nov</w:t>
      </w:r>
      <w:proofErr w:type="spellEnd"/>
      <w:r w:rsidRPr="003A62E8">
        <w:rPr>
          <w:lang w:val="en-US"/>
          <w:rPrChange w:id="625" w:author="Linda Muller-Kessels" w:date="2021-04-30T09:19:00Z">
            <w:rPr/>
          </w:rPrChange>
        </w:rPr>
        <w:t xml:space="preserve"> 2009 - </w:t>
      </w:r>
      <w:proofErr w:type="spellStart"/>
      <w:r w:rsidRPr="003A62E8">
        <w:rPr>
          <w:lang w:val="en-US"/>
          <w:rPrChange w:id="626" w:author="Linda Muller-Kessels" w:date="2021-04-30T09:19:00Z">
            <w:rPr/>
          </w:rPrChange>
        </w:rPr>
        <w:t>apr</w:t>
      </w:r>
      <w:proofErr w:type="spellEnd"/>
      <w:r w:rsidRPr="003A62E8">
        <w:rPr>
          <w:lang w:val="en-US"/>
          <w:rPrChange w:id="627" w:author="Linda Muller-Kessels" w:date="2021-04-30T09:19:00Z">
            <w:rPr/>
          </w:rPrChange>
        </w:rPr>
        <w:t xml:space="preserve"> 2010</w:t>
      </w:r>
    </w:p>
    <w:p w14:paraId="36F47A01" w14:textId="77777777" w:rsidR="005B4CA2" w:rsidRPr="003A62E8" w:rsidRDefault="00143FF8">
      <w:pPr>
        <w:tabs>
          <w:tab w:val="left" w:pos="2835"/>
        </w:tabs>
        <w:rPr>
          <w:lang w:val="en-US"/>
          <w:rPrChange w:id="628" w:author="Linda Muller-Kessels" w:date="2021-04-30T09:19:00Z">
            <w:rPr/>
          </w:rPrChange>
        </w:rPr>
      </w:pPr>
      <w:r w:rsidRPr="003A62E8">
        <w:rPr>
          <w:rStyle w:val="Kop2Char"/>
          <w:lang w:val="en-US"/>
          <w:rPrChange w:id="629" w:author="Linda Muller-Kessels" w:date="2021-04-30T09:19:00Z">
            <w:rPr>
              <w:rStyle w:val="Kop2Char"/>
            </w:rPr>
          </w:rPrChange>
        </w:rPr>
        <w:t xml:space="preserve">ROL: </w:t>
      </w:r>
      <w:r w:rsidRPr="003A62E8">
        <w:rPr>
          <w:lang w:val="en-US"/>
          <w:rPrChange w:id="630" w:author="Linda Muller-Kessels" w:date="2021-04-30T09:19:00Z">
            <w:rPr/>
          </w:rPrChange>
        </w:rPr>
        <w:t xml:space="preserve">Client Output Manager, IT Consultant, </w:t>
      </w:r>
      <w:proofErr w:type="spellStart"/>
      <w:r w:rsidRPr="003A62E8">
        <w:rPr>
          <w:lang w:val="en-US"/>
          <w:rPrChange w:id="631" w:author="Linda Muller-Kessels" w:date="2021-04-30T09:19:00Z">
            <w:rPr/>
          </w:rPrChange>
        </w:rPr>
        <w:t>Projectleider</w:t>
      </w:r>
      <w:proofErr w:type="spellEnd"/>
    </w:p>
    <w:p w14:paraId="532A58E4" w14:textId="6C37214F" w:rsidR="005B4CA2" w:rsidRDefault="00143FF8">
      <w:r w:rsidRPr="50FAE3AE">
        <w:rPr>
          <w:b/>
          <w:bCs/>
        </w:rPr>
        <w:lastRenderedPageBreak/>
        <w:t>OMSCHRIJVING:</w:t>
      </w:r>
      <w:r>
        <w:t xml:space="preserve"> SNS Reaal heeft haar backoffice voor verzekeringen en hypotheken uitbesteed aan Ordina BPO /Centric FSS. </w:t>
      </w:r>
      <w:del w:id="632" w:author="Linda Muller-Kessels" w:date="2021-04-30T09:19:00Z">
        <w:r w:rsidR="4789F4BE" w:rsidDel="003A62E8">
          <w:delText>Marek</w:delText>
        </w:r>
      </w:del>
      <w:ins w:id="633" w:author="Linda Muller-Kessels" w:date="2021-04-30T09:19:00Z">
        <w:r w:rsidR="003A62E8">
          <w:t>X</w:t>
        </w:r>
      </w:ins>
      <w:r>
        <w:t xml:space="preserve"> heeft het technische gedeelte van de cliënt output gecoördineerd en de ontwikkelaars aangestuurd om de brieven, jaaropgaven, rentewijzigingen e.d. er conform klant, te produceren. </w:t>
      </w:r>
      <w:del w:id="634" w:author="Linda Muller-Kessels" w:date="2021-04-30T09:19:00Z">
        <w:r w:rsidR="4789F4BE" w:rsidDel="003A62E8">
          <w:delText>Marek</w:delText>
        </w:r>
      </w:del>
      <w:ins w:id="635" w:author="Linda Muller-Kessels" w:date="2021-04-30T09:19:00Z">
        <w:r w:rsidR="003A62E8">
          <w:t>X</w:t>
        </w:r>
      </w:ins>
      <w:r>
        <w:t xml:space="preserve"> stuurde een club van 2 ontwikkelaars aan. </w:t>
      </w:r>
      <w:del w:id="636" w:author="Linda Muller-Kessels" w:date="2021-04-30T09:19:00Z">
        <w:r w:rsidR="4789F4BE" w:rsidDel="003A62E8">
          <w:delText>Marek</w:delText>
        </w:r>
      </w:del>
      <w:ins w:id="637" w:author="Linda Muller-Kessels" w:date="2021-04-30T09:19:00Z">
        <w:r w:rsidR="003A62E8">
          <w:t>X</w:t>
        </w:r>
      </w:ins>
      <w:r>
        <w:t xml:space="preserve"> had dagelijks contact met de </w:t>
      </w:r>
      <w:proofErr w:type="spellStart"/>
      <w:r>
        <w:t>demand</w:t>
      </w:r>
      <w:proofErr w:type="spellEnd"/>
      <w:r>
        <w:t xml:space="preserve"> organisatie van Reaal om het in goede banen te houden. Bij de upgrade van het bronsysteem was </w:t>
      </w:r>
      <w:del w:id="638" w:author="Linda Muller-Kessels" w:date="2021-04-30T09:19:00Z">
        <w:r w:rsidR="4789F4BE" w:rsidDel="003A62E8">
          <w:delText>Marek</w:delText>
        </w:r>
      </w:del>
      <w:ins w:id="639" w:author="Linda Muller-Kessels" w:date="2021-04-30T09:19:00Z">
        <w:r w:rsidR="003A62E8">
          <w:t>X</w:t>
        </w:r>
      </w:ins>
      <w:r>
        <w:t xml:space="preserve"> betrokken als client output </w:t>
      </w:r>
      <w:r w:rsidR="110384D7">
        <w:t>P</w:t>
      </w:r>
      <w:r>
        <w:t>rojectmanager.</w:t>
      </w:r>
    </w:p>
    <w:p w14:paraId="5C86727C" w14:textId="77777777" w:rsidR="005B4CA2" w:rsidRDefault="00143FF8">
      <w:pPr>
        <w:tabs>
          <w:tab w:val="left" w:pos="2835"/>
        </w:tabs>
        <w:rPr>
          <w:noProof/>
        </w:rPr>
      </w:pPr>
      <w:r>
        <w:rPr>
          <w:rStyle w:val="Kop2Char"/>
        </w:rPr>
        <w:t>METHODEN EN TECHNIEKEN</w:t>
      </w:r>
      <w:r w:rsidRPr="008B6801">
        <w:rPr>
          <w:rStyle w:val="Kop2Char"/>
        </w:rPr>
        <w:t>:</w:t>
      </w:r>
      <w:r>
        <w:rPr>
          <w:rStyle w:val="Kop2Char"/>
        </w:rPr>
        <w:t xml:space="preserve"> </w:t>
      </w:r>
      <w:r>
        <w:t xml:space="preserve">OCE Document Designer, OCE Prisma </w:t>
      </w:r>
      <w:proofErr w:type="spellStart"/>
      <w:r>
        <w:t>Satellite</w:t>
      </w:r>
      <w:proofErr w:type="spellEnd"/>
      <w:r>
        <w:t xml:space="preserve">, MS Project, </w:t>
      </w:r>
      <w:proofErr w:type="spellStart"/>
      <w:r>
        <w:t>TopDesk</w:t>
      </w:r>
      <w:proofErr w:type="spellEnd"/>
    </w:p>
    <w:p w14:paraId="144A5D23" w14:textId="77777777" w:rsidR="005B4CA2" w:rsidRDefault="003A62E8">
      <w:pPr>
        <w:tabs>
          <w:tab w:val="left" w:pos="2835"/>
        </w:tabs>
      </w:pPr>
      <w:r>
        <w:pict w14:anchorId="4ED89A77">
          <v:rect id="_x0000_i1046" style="width:0;height:1.5pt" o:hralign="center" o:bordertopcolor="this" o:borderleftcolor="this" o:borderbottomcolor="this" o:borderrightcolor="this" o:hrstd="t" o:hr="t" fillcolor="#a0a0a0" stroked="f"/>
        </w:pict>
      </w:r>
    </w:p>
    <w:p w14:paraId="4A9AA6B5" w14:textId="77777777" w:rsidR="005B4CA2" w:rsidRDefault="00143FF8">
      <w:pPr>
        <w:tabs>
          <w:tab w:val="left" w:pos="2835"/>
        </w:tabs>
      </w:pPr>
      <w:r w:rsidRPr="00CD47AA">
        <w:rPr>
          <w:rStyle w:val="Kop2Char"/>
        </w:rPr>
        <w:t>PROJECT:</w:t>
      </w:r>
      <w:r>
        <w:rPr>
          <w:rStyle w:val="Kop2Char"/>
        </w:rPr>
        <w:t xml:space="preserve"> </w:t>
      </w:r>
      <w:r>
        <w:t>Audit en Upgrade Cliënt Output Management</w:t>
      </w:r>
    </w:p>
    <w:p w14:paraId="1FB3C585" w14:textId="77777777" w:rsidR="005B4CA2" w:rsidRDefault="00143FF8">
      <w:pPr>
        <w:tabs>
          <w:tab w:val="left" w:pos="2835"/>
        </w:tabs>
      </w:pPr>
      <w:r w:rsidRPr="00CD47AA">
        <w:rPr>
          <w:rStyle w:val="Kop2Char"/>
        </w:rPr>
        <w:t>OPDRACHTGEVER:</w:t>
      </w:r>
      <w:r>
        <w:rPr>
          <w:rStyle w:val="Kop2Char"/>
        </w:rPr>
        <w:t xml:space="preserve"> </w:t>
      </w:r>
      <w:r>
        <w:t xml:space="preserve">Centric FSS / Ordina BPO – </w:t>
      </w:r>
      <w:proofErr w:type="spellStart"/>
      <w:r>
        <w:t>Insinger</w:t>
      </w:r>
      <w:proofErr w:type="spellEnd"/>
      <w:r>
        <w:t xml:space="preserve"> de Beaufort</w:t>
      </w:r>
    </w:p>
    <w:p w14:paraId="51BFD4F1" w14:textId="77777777" w:rsidR="005B4CA2" w:rsidRDefault="00143FF8">
      <w:pPr>
        <w:tabs>
          <w:tab w:val="left" w:pos="2835"/>
          <w:tab w:val="left" w:pos="5812"/>
        </w:tabs>
      </w:pPr>
      <w:r w:rsidRPr="00BA776E">
        <w:rPr>
          <w:rStyle w:val="Kop2Char"/>
        </w:rPr>
        <w:t xml:space="preserve">BRANCHE: </w:t>
      </w:r>
      <w:r w:rsidRPr="00BA776E">
        <w:t>Insurance - Financial IT</w:t>
      </w:r>
      <w:r w:rsidRPr="00BA776E">
        <w:tab/>
      </w:r>
      <w:r w:rsidRPr="00BA776E">
        <w:rPr>
          <w:rStyle w:val="Kop2Char"/>
        </w:rPr>
        <w:t xml:space="preserve">PERIODE: </w:t>
      </w:r>
      <w:r w:rsidRPr="00BA776E">
        <w:t>aug 2009 - okt 2009</w:t>
      </w:r>
    </w:p>
    <w:p w14:paraId="4F57DAFB" w14:textId="77777777" w:rsidR="005B4CA2" w:rsidRPr="003A62E8" w:rsidRDefault="00143FF8">
      <w:pPr>
        <w:tabs>
          <w:tab w:val="left" w:pos="2835"/>
        </w:tabs>
        <w:rPr>
          <w:lang w:val="en-US"/>
          <w:rPrChange w:id="640" w:author="Linda Muller-Kessels" w:date="2021-04-30T09:19:00Z">
            <w:rPr/>
          </w:rPrChange>
        </w:rPr>
      </w:pPr>
      <w:r w:rsidRPr="003A62E8">
        <w:rPr>
          <w:rStyle w:val="Kop2Char"/>
          <w:lang w:val="en-US"/>
          <w:rPrChange w:id="641" w:author="Linda Muller-Kessels" w:date="2021-04-30T09:19:00Z">
            <w:rPr>
              <w:rStyle w:val="Kop2Char"/>
            </w:rPr>
          </w:rPrChange>
        </w:rPr>
        <w:t xml:space="preserve">ROL: </w:t>
      </w:r>
      <w:r w:rsidRPr="003A62E8">
        <w:rPr>
          <w:lang w:val="en-US"/>
          <w:rPrChange w:id="642" w:author="Linda Muller-Kessels" w:date="2021-04-30T09:19:00Z">
            <w:rPr/>
          </w:rPrChange>
        </w:rPr>
        <w:t>Client Output Manager, IT Consultant</w:t>
      </w:r>
    </w:p>
    <w:p w14:paraId="0B9EBDA0" w14:textId="1A05CA03" w:rsidR="005B4CA2" w:rsidRDefault="00143FF8">
      <w:r w:rsidRPr="50FAE3AE">
        <w:rPr>
          <w:b/>
          <w:bCs/>
        </w:rPr>
        <w:t>OMSCHRIJVING:</w:t>
      </w:r>
      <w:r>
        <w:t xml:space="preserve"> Voor de klant </w:t>
      </w:r>
      <w:proofErr w:type="spellStart"/>
      <w:r>
        <w:t>IdB</w:t>
      </w:r>
      <w:proofErr w:type="spellEnd"/>
      <w:r>
        <w:t xml:space="preserve"> (</w:t>
      </w:r>
      <w:proofErr w:type="spellStart"/>
      <w:r>
        <w:t>Insinger</w:t>
      </w:r>
      <w:proofErr w:type="spellEnd"/>
      <w:r>
        <w:t xml:space="preserve"> de Beaufort) heeft </w:t>
      </w:r>
      <w:del w:id="643" w:author="Linda Muller-Kessels" w:date="2021-04-30T09:19:00Z">
        <w:r w:rsidR="4789F4BE" w:rsidDel="003A62E8">
          <w:delText>Marek</w:delText>
        </w:r>
      </w:del>
      <w:ins w:id="644" w:author="Linda Muller-Kessels" w:date="2021-04-30T09:19:00Z">
        <w:r w:rsidR="003A62E8">
          <w:t>X</w:t>
        </w:r>
      </w:ins>
      <w:r>
        <w:t xml:space="preserve"> het vooronderzoek geproduceerd, beslisdocument alsmede het migratietraject geleid aangaande het migreren en upgraden naar een hogere versie van een bancair client output systeem; </w:t>
      </w:r>
      <w:proofErr w:type="spellStart"/>
      <w:r>
        <w:t>Actuate</w:t>
      </w:r>
      <w:proofErr w:type="spellEnd"/>
      <w:r>
        <w:t>.</w:t>
      </w:r>
    </w:p>
    <w:p w14:paraId="79BE97C1" w14:textId="77777777" w:rsidR="005B4CA2" w:rsidRDefault="00143FF8">
      <w:pPr>
        <w:tabs>
          <w:tab w:val="left" w:pos="2835"/>
        </w:tabs>
        <w:rPr>
          <w:noProof/>
        </w:rPr>
      </w:pPr>
      <w:r>
        <w:rPr>
          <w:rStyle w:val="Kop2Char"/>
        </w:rPr>
        <w:t>METHODEN EN TECHNIEKEN</w:t>
      </w:r>
      <w:r w:rsidRPr="008B6801">
        <w:rPr>
          <w:rStyle w:val="Kop2Char"/>
        </w:rPr>
        <w:t>:</w:t>
      </w:r>
      <w:r>
        <w:rPr>
          <w:rStyle w:val="Kop2Char"/>
        </w:rPr>
        <w:t xml:space="preserve"> </w:t>
      </w:r>
      <w:proofErr w:type="spellStart"/>
      <w:r>
        <w:t>Actuate</w:t>
      </w:r>
      <w:proofErr w:type="spellEnd"/>
    </w:p>
    <w:p w14:paraId="738610EB" w14:textId="77777777" w:rsidR="005B4CA2" w:rsidRDefault="003A62E8">
      <w:pPr>
        <w:tabs>
          <w:tab w:val="left" w:pos="2835"/>
        </w:tabs>
      </w:pPr>
      <w:r>
        <w:pict w14:anchorId="44034630">
          <v:rect id="_x0000_i1047" style="width:0;height:1.5pt" o:hralign="center" o:bordertopcolor="this" o:borderleftcolor="this" o:borderbottomcolor="this" o:borderrightcolor="this" o:hrstd="t" o:hr="t" fillcolor="#a0a0a0" stroked="f"/>
        </w:pict>
      </w:r>
    </w:p>
    <w:p w14:paraId="61773D14" w14:textId="77777777" w:rsidR="005B4CA2" w:rsidRPr="003A62E8" w:rsidRDefault="00143FF8">
      <w:pPr>
        <w:tabs>
          <w:tab w:val="left" w:pos="2835"/>
        </w:tabs>
        <w:rPr>
          <w:lang w:val="en-US"/>
          <w:rPrChange w:id="645" w:author="Linda Muller-Kessels" w:date="2021-04-30T09:19:00Z">
            <w:rPr/>
          </w:rPrChange>
        </w:rPr>
      </w:pPr>
      <w:r w:rsidRPr="003A62E8">
        <w:rPr>
          <w:rStyle w:val="Kop2Char"/>
          <w:lang w:val="en-US"/>
          <w:rPrChange w:id="646" w:author="Linda Muller-Kessels" w:date="2021-04-30T09:19:00Z">
            <w:rPr>
              <w:rStyle w:val="Kop2Char"/>
            </w:rPr>
          </w:rPrChange>
        </w:rPr>
        <w:t xml:space="preserve">PROJECT: </w:t>
      </w:r>
      <w:r w:rsidRPr="003A62E8">
        <w:rPr>
          <w:lang w:val="en-US"/>
          <w:rPrChange w:id="647" w:author="Linda Muller-Kessels" w:date="2021-04-30T09:19:00Z">
            <w:rPr/>
          </w:rPrChange>
        </w:rPr>
        <w:t>SAP Business Objects Reporting – Management Information Changes</w:t>
      </w:r>
    </w:p>
    <w:p w14:paraId="58C53EAF" w14:textId="77777777" w:rsidR="005B4CA2" w:rsidRPr="003A62E8" w:rsidRDefault="00143FF8">
      <w:pPr>
        <w:tabs>
          <w:tab w:val="left" w:pos="2835"/>
        </w:tabs>
        <w:rPr>
          <w:lang w:val="en-US"/>
          <w:rPrChange w:id="648" w:author="Linda Muller-Kessels" w:date="2021-04-30T09:19:00Z">
            <w:rPr/>
          </w:rPrChange>
        </w:rPr>
      </w:pPr>
      <w:r w:rsidRPr="003A62E8">
        <w:rPr>
          <w:rStyle w:val="Kop2Char"/>
          <w:lang w:val="en-US"/>
          <w:rPrChange w:id="649" w:author="Linda Muller-Kessels" w:date="2021-04-30T09:19:00Z">
            <w:rPr>
              <w:rStyle w:val="Kop2Char"/>
            </w:rPr>
          </w:rPrChange>
        </w:rPr>
        <w:t xml:space="preserve">OPDRACHTGEVER: </w:t>
      </w:r>
      <w:r w:rsidRPr="003A62E8">
        <w:rPr>
          <w:lang w:val="en-US"/>
          <w:rPrChange w:id="650" w:author="Linda Muller-Kessels" w:date="2021-04-30T09:19:00Z">
            <w:rPr/>
          </w:rPrChange>
        </w:rPr>
        <w:t>Centric-FSS – Multi Client</w:t>
      </w:r>
    </w:p>
    <w:p w14:paraId="4BC38063" w14:textId="77777777" w:rsidR="005B4CA2" w:rsidRPr="003A62E8" w:rsidRDefault="00143FF8">
      <w:pPr>
        <w:tabs>
          <w:tab w:val="left" w:pos="2835"/>
          <w:tab w:val="left" w:pos="5812"/>
        </w:tabs>
        <w:rPr>
          <w:lang w:val="en-US"/>
          <w:rPrChange w:id="651" w:author="Linda Muller-Kessels" w:date="2021-04-30T09:19:00Z">
            <w:rPr/>
          </w:rPrChange>
        </w:rPr>
      </w:pPr>
      <w:r w:rsidRPr="003A62E8">
        <w:rPr>
          <w:rStyle w:val="Kop2Char"/>
          <w:lang w:val="en-US"/>
          <w:rPrChange w:id="652" w:author="Linda Muller-Kessels" w:date="2021-04-30T09:19:00Z">
            <w:rPr>
              <w:rStyle w:val="Kop2Char"/>
            </w:rPr>
          </w:rPrChange>
        </w:rPr>
        <w:t xml:space="preserve">BRANCHE: </w:t>
      </w:r>
      <w:r w:rsidRPr="003A62E8">
        <w:rPr>
          <w:lang w:val="en-US"/>
          <w:rPrChange w:id="653" w:author="Linda Muller-Kessels" w:date="2021-04-30T09:19:00Z">
            <w:rPr/>
          </w:rPrChange>
        </w:rPr>
        <w:t>Financial IT</w:t>
      </w:r>
      <w:r w:rsidRPr="003A62E8">
        <w:rPr>
          <w:lang w:val="en-US"/>
          <w:rPrChange w:id="654" w:author="Linda Muller-Kessels" w:date="2021-04-30T09:19:00Z">
            <w:rPr/>
          </w:rPrChange>
        </w:rPr>
        <w:tab/>
      </w:r>
      <w:r w:rsidRPr="003A62E8">
        <w:rPr>
          <w:rStyle w:val="Kop2Char"/>
          <w:lang w:val="en-US"/>
          <w:rPrChange w:id="655" w:author="Linda Muller-Kessels" w:date="2021-04-30T09:19:00Z">
            <w:rPr>
              <w:rStyle w:val="Kop2Char"/>
            </w:rPr>
          </w:rPrChange>
        </w:rPr>
        <w:t xml:space="preserve">PERIODE: </w:t>
      </w:r>
      <w:proofErr w:type="spellStart"/>
      <w:r w:rsidRPr="003A62E8">
        <w:rPr>
          <w:lang w:val="en-US"/>
          <w:rPrChange w:id="656" w:author="Linda Muller-Kessels" w:date="2021-04-30T09:19:00Z">
            <w:rPr/>
          </w:rPrChange>
        </w:rPr>
        <w:t>okt</w:t>
      </w:r>
      <w:proofErr w:type="spellEnd"/>
      <w:r w:rsidRPr="003A62E8">
        <w:rPr>
          <w:lang w:val="en-US"/>
          <w:rPrChange w:id="657" w:author="Linda Muller-Kessels" w:date="2021-04-30T09:19:00Z">
            <w:rPr/>
          </w:rPrChange>
        </w:rPr>
        <w:t xml:space="preserve"> 2008 - </w:t>
      </w:r>
      <w:proofErr w:type="spellStart"/>
      <w:r w:rsidRPr="003A62E8">
        <w:rPr>
          <w:lang w:val="en-US"/>
          <w:rPrChange w:id="658" w:author="Linda Muller-Kessels" w:date="2021-04-30T09:19:00Z">
            <w:rPr/>
          </w:rPrChange>
        </w:rPr>
        <w:t>aug</w:t>
      </w:r>
      <w:proofErr w:type="spellEnd"/>
      <w:r w:rsidRPr="003A62E8">
        <w:rPr>
          <w:lang w:val="en-US"/>
          <w:rPrChange w:id="659" w:author="Linda Muller-Kessels" w:date="2021-04-30T09:19:00Z">
            <w:rPr/>
          </w:rPrChange>
        </w:rPr>
        <w:t xml:space="preserve"> 2009</w:t>
      </w:r>
    </w:p>
    <w:p w14:paraId="1346918B" w14:textId="77777777" w:rsidR="005B4CA2" w:rsidRPr="003A62E8" w:rsidRDefault="00143FF8">
      <w:pPr>
        <w:tabs>
          <w:tab w:val="left" w:pos="2835"/>
        </w:tabs>
        <w:rPr>
          <w:lang w:val="en-US"/>
          <w:rPrChange w:id="660" w:author="Linda Muller-Kessels" w:date="2021-04-30T09:19:00Z">
            <w:rPr/>
          </w:rPrChange>
        </w:rPr>
      </w:pPr>
      <w:r w:rsidRPr="003A62E8">
        <w:rPr>
          <w:rStyle w:val="Kop2Char"/>
          <w:lang w:val="en-US"/>
          <w:rPrChange w:id="661" w:author="Linda Muller-Kessels" w:date="2021-04-30T09:19:00Z">
            <w:rPr>
              <w:rStyle w:val="Kop2Char"/>
            </w:rPr>
          </w:rPrChange>
        </w:rPr>
        <w:t xml:space="preserve">ROL: </w:t>
      </w:r>
      <w:r w:rsidRPr="003A62E8">
        <w:rPr>
          <w:lang w:val="en-US"/>
          <w:rPrChange w:id="662" w:author="Linda Muller-Kessels" w:date="2021-04-30T09:19:00Z">
            <w:rPr/>
          </w:rPrChange>
        </w:rPr>
        <w:t>Business Intelligence Consultant</w:t>
      </w:r>
    </w:p>
    <w:p w14:paraId="4ECCEAB4" w14:textId="6B23A7BC" w:rsidR="005B4CA2" w:rsidRDefault="00143FF8">
      <w:r w:rsidRPr="50FAE3AE">
        <w:rPr>
          <w:b/>
          <w:bCs/>
        </w:rPr>
        <w:t>OMSCHRIJVING:</w:t>
      </w:r>
      <w:r>
        <w:t xml:space="preserve"> </w:t>
      </w:r>
      <w:del w:id="663" w:author="Linda Muller-Kessels" w:date="2021-04-30T09:19:00Z">
        <w:r w:rsidR="4789F4BE" w:rsidDel="003A62E8">
          <w:delText>Marek</w:delText>
        </w:r>
      </w:del>
      <w:ins w:id="664" w:author="Linda Muller-Kessels" w:date="2021-04-30T09:19:00Z">
        <w:r w:rsidR="003A62E8">
          <w:t>X</w:t>
        </w:r>
      </w:ins>
      <w:r>
        <w:t xml:space="preserve"> heeft een groot aantal Business Objects rapportages, functionele en technische ontwerpen geproduceerd op changebasis. Klantcommunicatie en </w:t>
      </w:r>
      <w:proofErr w:type="spellStart"/>
      <w:r>
        <w:t>requirement</w:t>
      </w:r>
      <w:proofErr w:type="spellEnd"/>
      <w:r>
        <w:t>-analyse zijn hierin imperatief om na te gaan welke financiële informatie de klant echt zou helpen met de operationele en management werkzaamheden.</w:t>
      </w:r>
    </w:p>
    <w:p w14:paraId="51DFDBEE" w14:textId="77777777" w:rsidR="005B4CA2" w:rsidRPr="003A62E8" w:rsidRDefault="00143FF8">
      <w:pPr>
        <w:tabs>
          <w:tab w:val="left" w:pos="2835"/>
        </w:tabs>
        <w:rPr>
          <w:noProof/>
          <w:lang w:val="en-US"/>
          <w:rPrChange w:id="665" w:author="Linda Muller-Kessels" w:date="2021-04-30T09:19:00Z">
            <w:rPr>
              <w:noProof/>
            </w:rPr>
          </w:rPrChange>
        </w:rPr>
      </w:pPr>
      <w:r w:rsidRPr="003A62E8">
        <w:rPr>
          <w:rStyle w:val="Kop2Char"/>
          <w:lang w:val="en-US"/>
          <w:rPrChange w:id="666" w:author="Linda Muller-Kessels" w:date="2021-04-30T09:19:00Z">
            <w:rPr>
              <w:rStyle w:val="Kop2Char"/>
            </w:rPr>
          </w:rPrChange>
        </w:rPr>
        <w:t xml:space="preserve">METHODEN EN TECHNIEKEN: </w:t>
      </w:r>
      <w:r w:rsidRPr="003A62E8">
        <w:rPr>
          <w:lang w:val="en-US"/>
          <w:rPrChange w:id="667" w:author="Linda Muller-Kessels" w:date="2021-04-30T09:19:00Z">
            <w:rPr/>
          </w:rPrChange>
        </w:rPr>
        <w:t xml:space="preserve">SAP Business Objects Suite 6.5.x, SAP Business Objects Suite XI 3.1.x, TOAD, MS Access, </w:t>
      </w:r>
      <w:proofErr w:type="spellStart"/>
      <w:r w:rsidRPr="003A62E8">
        <w:rPr>
          <w:lang w:val="en-US"/>
          <w:rPrChange w:id="668" w:author="Linda Muller-Kessels" w:date="2021-04-30T09:19:00Z">
            <w:rPr/>
          </w:rPrChange>
        </w:rPr>
        <w:t>TopDesk</w:t>
      </w:r>
      <w:proofErr w:type="spellEnd"/>
    </w:p>
    <w:p w14:paraId="637805D2" w14:textId="77777777" w:rsidR="005B4CA2" w:rsidRDefault="003A62E8">
      <w:pPr>
        <w:tabs>
          <w:tab w:val="left" w:pos="2835"/>
        </w:tabs>
      </w:pPr>
      <w:r>
        <w:pict w14:anchorId="345F8074">
          <v:rect id="_x0000_i1048" style="width:0;height:1.5pt" o:hralign="center" o:bordertopcolor="this" o:borderleftcolor="this" o:borderbottomcolor="this" o:borderrightcolor="this" o:hrstd="t" o:hr="t" fillcolor="#a0a0a0" stroked="f"/>
        </w:pict>
      </w:r>
    </w:p>
    <w:p w14:paraId="7831EEDD" w14:textId="77777777" w:rsidR="005B4CA2" w:rsidRPr="003A62E8" w:rsidRDefault="00143FF8">
      <w:pPr>
        <w:tabs>
          <w:tab w:val="left" w:pos="2835"/>
        </w:tabs>
        <w:rPr>
          <w:lang w:val="en-US"/>
          <w:rPrChange w:id="669" w:author="Linda Muller-Kessels" w:date="2021-04-30T09:19:00Z">
            <w:rPr/>
          </w:rPrChange>
        </w:rPr>
      </w:pPr>
      <w:r w:rsidRPr="003A62E8">
        <w:rPr>
          <w:rStyle w:val="Kop2Char"/>
          <w:lang w:val="en-US"/>
          <w:rPrChange w:id="670" w:author="Linda Muller-Kessels" w:date="2021-04-30T09:19:00Z">
            <w:rPr>
              <w:rStyle w:val="Kop2Char"/>
            </w:rPr>
          </w:rPrChange>
        </w:rPr>
        <w:t xml:space="preserve">PROJECT: </w:t>
      </w:r>
      <w:r w:rsidRPr="003A62E8">
        <w:rPr>
          <w:lang w:val="en-US"/>
          <w:rPrChange w:id="671" w:author="Linda Muller-Kessels" w:date="2021-04-30T09:19:00Z">
            <w:rPr/>
          </w:rPrChange>
        </w:rPr>
        <w:t>Insourcing Client Output</w:t>
      </w:r>
    </w:p>
    <w:p w14:paraId="0DE590EB" w14:textId="77777777" w:rsidR="005B4CA2" w:rsidRPr="003A62E8" w:rsidRDefault="00143FF8">
      <w:pPr>
        <w:tabs>
          <w:tab w:val="left" w:pos="2835"/>
        </w:tabs>
        <w:rPr>
          <w:lang w:val="en-US"/>
          <w:rPrChange w:id="672" w:author="Linda Muller-Kessels" w:date="2021-04-30T09:19:00Z">
            <w:rPr/>
          </w:rPrChange>
        </w:rPr>
      </w:pPr>
      <w:r w:rsidRPr="003A62E8">
        <w:rPr>
          <w:rStyle w:val="Kop2Char"/>
          <w:lang w:val="en-US"/>
          <w:rPrChange w:id="673" w:author="Linda Muller-Kessels" w:date="2021-04-30T09:19:00Z">
            <w:rPr>
              <w:rStyle w:val="Kop2Char"/>
            </w:rPr>
          </w:rPrChange>
        </w:rPr>
        <w:t xml:space="preserve">OPDRACHTGEVER: </w:t>
      </w:r>
      <w:proofErr w:type="spellStart"/>
      <w:r w:rsidRPr="003A62E8">
        <w:rPr>
          <w:lang w:val="en-US"/>
          <w:rPrChange w:id="674" w:author="Linda Muller-Kessels" w:date="2021-04-30T09:19:00Z">
            <w:rPr/>
          </w:rPrChange>
        </w:rPr>
        <w:t>Ordina</w:t>
      </w:r>
      <w:proofErr w:type="spellEnd"/>
      <w:r w:rsidRPr="003A62E8">
        <w:rPr>
          <w:lang w:val="en-US"/>
          <w:rPrChange w:id="675" w:author="Linda Muller-Kessels" w:date="2021-04-30T09:19:00Z">
            <w:rPr/>
          </w:rPrChange>
        </w:rPr>
        <w:t xml:space="preserve"> BPO – </w:t>
      </w:r>
      <w:proofErr w:type="spellStart"/>
      <w:r w:rsidRPr="003A62E8">
        <w:rPr>
          <w:lang w:val="en-US"/>
          <w:rPrChange w:id="676" w:author="Linda Muller-Kessels" w:date="2021-04-30T09:19:00Z">
            <w:rPr/>
          </w:rPrChange>
        </w:rPr>
        <w:t>Robeco</w:t>
      </w:r>
      <w:proofErr w:type="spellEnd"/>
      <w:r w:rsidRPr="003A62E8">
        <w:rPr>
          <w:lang w:val="en-US"/>
          <w:rPrChange w:id="677" w:author="Linda Muller-Kessels" w:date="2021-04-30T09:19:00Z">
            <w:rPr/>
          </w:rPrChange>
        </w:rPr>
        <w:t xml:space="preserve"> Direct</w:t>
      </w:r>
    </w:p>
    <w:p w14:paraId="3A0FF3CF" w14:textId="77777777" w:rsidR="005B4CA2" w:rsidRPr="003A62E8" w:rsidRDefault="00143FF8">
      <w:pPr>
        <w:tabs>
          <w:tab w:val="left" w:pos="2835"/>
          <w:tab w:val="left" w:pos="5812"/>
        </w:tabs>
        <w:rPr>
          <w:lang w:val="en-US"/>
          <w:rPrChange w:id="678" w:author="Linda Muller-Kessels" w:date="2021-04-30T09:19:00Z">
            <w:rPr/>
          </w:rPrChange>
        </w:rPr>
      </w:pPr>
      <w:r w:rsidRPr="003A62E8">
        <w:rPr>
          <w:rStyle w:val="Kop2Char"/>
          <w:lang w:val="en-US"/>
          <w:rPrChange w:id="679" w:author="Linda Muller-Kessels" w:date="2021-04-30T09:19:00Z">
            <w:rPr>
              <w:rStyle w:val="Kop2Char"/>
            </w:rPr>
          </w:rPrChange>
        </w:rPr>
        <w:t xml:space="preserve">BRANCHE: </w:t>
      </w:r>
      <w:r w:rsidRPr="003A62E8">
        <w:rPr>
          <w:lang w:val="en-US"/>
          <w:rPrChange w:id="680" w:author="Linda Muller-Kessels" w:date="2021-04-30T09:19:00Z">
            <w:rPr/>
          </w:rPrChange>
        </w:rPr>
        <w:t>Banking - Financial IT</w:t>
      </w:r>
      <w:r w:rsidRPr="003A62E8">
        <w:rPr>
          <w:lang w:val="en-US"/>
          <w:rPrChange w:id="681" w:author="Linda Muller-Kessels" w:date="2021-04-30T09:19:00Z">
            <w:rPr/>
          </w:rPrChange>
        </w:rPr>
        <w:tab/>
      </w:r>
      <w:r w:rsidRPr="003A62E8">
        <w:rPr>
          <w:rStyle w:val="Kop2Char"/>
          <w:lang w:val="en-US"/>
          <w:rPrChange w:id="682" w:author="Linda Muller-Kessels" w:date="2021-04-30T09:19:00Z">
            <w:rPr>
              <w:rStyle w:val="Kop2Char"/>
            </w:rPr>
          </w:rPrChange>
        </w:rPr>
        <w:t xml:space="preserve">PERIODE: </w:t>
      </w:r>
      <w:proofErr w:type="spellStart"/>
      <w:r w:rsidRPr="003A62E8">
        <w:rPr>
          <w:lang w:val="en-US"/>
          <w:rPrChange w:id="683" w:author="Linda Muller-Kessels" w:date="2021-04-30T09:19:00Z">
            <w:rPr/>
          </w:rPrChange>
        </w:rPr>
        <w:t>mei</w:t>
      </w:r>
      <w:proofErr w:type="spellEnd"/>
      <w:r w:rsidRPr="003A62E8">
        <w:rPr>
          <w:lang w:val="en-US"/>
          <w:rPrChange w:id="684" w:author="Linda Muller-Kessels" w:date="2021-04-30T09:19:00Z">
            <w:rPr/>
          </w:rPrChange>
        </w:rPr>
        <w:t xml:space="preserve"> 2008 - </w:t>
      </w:r>
      <w:proofErr w:type="spellStart"/>
      <w:r w:rsidRPr="003A62E8">
        <w:rPr>
          <w:lang w:val="en-US"/>
          <w:rPrChange w:id="685" w:author="Linda Muller-Kessels" w:date="2021-04-30T09:19:00Z">
            <w:rPr/>
          </w:rPrChange>
        </w:rPr>
        <w:t>sep</w:t>
      </w:r>
      <w:proofErr w:type="spellEnd"/>
      <w:r w:rsidRPr="003A62E8">
        <w:rPr>
          <w:lang w:val="en-US"/>
          <w:rPrChange w:id="686" w:author="Linda Muller-Kessels" w:date="2021-04-30T09:19:00Z">
            <w:rPr/>
          </w:rPrChange>
        </w:rPr>
        <w:t xml:space="preserve"> 2008</w:t>
      </w:r>
    </w:p>
    <w:p w14:paraId="32708EDC" w14:textId="77777777" w:rsidR="005B4CA2" w:rsidRPr="003A62E8" w:rsidRDefault="00143FF8">
      <w:pPr>
        <w:tabs>
          <w:tab w:val="left" w:pos="2835"/>
        </w:tabs>
        <w:rPr>
          <w:lang w:val="en-US"/>
          <w:rPrChange w:id="687" w:author="Linda Muller-Kessels" w:date="2021-04-30T09:19:00Z">
            <w:rPr/>
          </w:rPrChange>
        </w:rPr>
      </w:pPr>
      <w:r w:rsidRPr="003A62E8">
        <w:rPr>
          <w:rStyle w:val="Kop2Char"/>
          <w:lang w:val="en-US"/>
          <w:rPrChange w:id="688" w:author="Linda Muller-Kessels" w:date="2021-04-30T09:19:00Z">
            <w:rPr>
              <w:rStyle w:val="Kop2Char"/>
            </w:rPr>
          </w:rPrChange>
        </w:rPr>
        <w:t xml:space="preserve">ROL: </w:t>
      </w:r>
      <w:r w:rsidRPr="003A62E8">
        <w:rPr>
          <w:lang w:val="en-US"/>
          <w:rPrChange w:id="689" w:author="Linda Muller-Kessels" w:date="2021-04-30T09:19:00Z">
            <w:rPr/>
          </w:rPrChange>
        </w:rPr>
        <w:t xml:space="preserve">Client Output Manager, IT Consultant, </w:t>
      </w:r>
      <w:proofErr w:type="spellStart"/>
      <w:r w:rsidRPr="003A62E8">
        <w:rPr>
          <w:lang w:val="en-US"/>
          <w:rPrChange w:id="690" w:author="Linda Muller-Kessels" w:date="2021-04-30T09:19:00Z">
            <w:rPr/>
          </w:rPrChange>
        </w:rPr>
        <w:t>Teamleader</w:t>
      </w:r>
      <w:proofErr w:type="spellEnd"/>
    </w:p>
    <w:p w14:paraId="64E619F4" w14:textId="75DF38BA" w:rsidR="005B4CA2" w:rsidRDefault="00143FF8">
      <w:r w:rsidRPr="50FAE3AE">
        <w:rPr>
          <w:b/>
          <w:bCs/>
        </w:rPr>
        <w:t>OMSCHRIJVING:</w:t>
      </w:r>
      <w:r>
        <w:t xml:space="preserve"> Robeco heeft haar backoffices uitbesteed aan Ordina BPO. Alle fysieke brieven aangaande de producten van Robeco Direct vielen hieronder. </w:t>
      </w:r>
      <w:del w:id="691" w:author="Linda Muller-Kessels" w:date="2021-04-30T09:19:00Z">
        <w:r w:rsidR="4789F4BE" w:rsidDel="003A62E8">
          <w:delText>Marek</w:delText>
        </w:r>
      </w:del>
      <w:ins w:id="692" w:author="Linda Muller-Kessels" w:date="2021-04-30T09:19:00Z">
        <w:r w:rsidR="003A62E8">
          <w:t>X</w:t>
        </w:r>
      </w:ins>
      <w:r>
        <w:t xml:space="preserve"> was het contact met de klant aangaande haar wensen en prioriteiten, </w:t>
      </w:r>
      <w:del w:id="693" w:author="Linda Muller-Kessels" w:date="2021-04-30T09:19:00Z">
        <w:r w:rsidR="4789F4BE" w:rsidDel="003A62E8">
          <w:delText>Marek</w:delText>
        </w:r>
      </w:del>
      <w:ins w:id="694" w:author="Linda Muller-Kessels" w:date="2021-04-30T09:19:00Z">
        <w:r w:rsidR="003A62E8">
          <w:t>X</w:t>
        </w:r>
      </w:ins>
      <w:r>
        <w:t xml:space="preserve"> was het contact met de printstraat leverancier die de brieven uitdraaide en coupeerde. </w:t>
      </w:r>
      <w:del w:id="695" w:author="Linda Muller-Kessels" w:date="2021-04-30T09:19:00Z">
        <w:r w:rsidR="4789F4BE" w:rsidDel="003A62E8">
          <w:delText>Marek</w:delText>
        </w:r>
      </w:del>
      <w:ins w:id="696" w:author="Linda Muller-Kessels" w:date="2021-04-30T09:19:00Z">
        <w:r w:rsidR="003A62E8">
          <w:t>X</w:t>
        </w:r>
      </w:ins>
      <w:r>
        <w:t xml:space="preserve"> fungeerde als consultant aangaande de </w:t>
      </w:r>
      <w:proofErr w:type="spellStart"/>
      <w:r>
        <w:t>layout</w:t>
      </w:r>
      <w:proofErr w:type="spellEnd"/>
      <w:r>
        <w:t xml:space="preserve">, variabelen en </w:t>
      </w:r>
      <w:proofErr w:type="spellStart"/>
      <w:r>
        <w:t>xml</w:t>
      </w:r>
      <w:proofErr w:type="spellEnd"/>
      <w:r>
        <w:t xml:space="preserve"> structuren in zijn adviesrol. Hiernaast verving </w:t>
      </w:r>
      <w:del w:id="697" w:author="Linda Muller-Kessels" w:date="2021-04-30T09:19:00Z">
        <w:r w:rsidR="4789F4BE" w:rsidDel="003A62E8">
          <w:delText>Marek</w:delText>
        </w:r>
      </w:del>
      <w:ins w:id="698" w:author="Linda Muller-Kessels" w:date="2021-04-30T09:19:00Z">
        <w:r w:rsidR="003A62E8">
          <w:t>X</w:t>
        </w:r>
      </w:ins>
      <w:r>
        <w:t xml:space="preserve">, wanneer nodig, de teamleader van het Reporting Team en leidde </w:t>
      </w:r>
      <w:del w:id="699" w:author="Linda Muller-Kessels" w:date="2021-04-30T09:19:00Z">
        <w:r w:rsidR="4789F4BE" w:rsidDel="003A62E8">
          <w:delText>Marek</w:delText>
        </w:r>
      </w:del>
      <w:ins w:id="700" w:author="Linda Muller-Kessels" w:date="2021-04-30T09:19:00Z">
        <w:r w:rsidR="003A62E8">
          <w:t>X</w:t>
        </w:r>
      </w:ins>
      <w:r>
        <w:t xml:space="preserve"> alle </w:t>
      </w:r>
      <w:proofErr w:type="spellStart"/>
      <w:r>
        <w:t>afdelingsoverleggen</w:t>
      </w:r>
      <w:proofErr w:type="spellEnd"/>
      <w:r>
        <w:t>.</w:t>
      </w:r>
    </w:p>
    <w:p w14:paraId="728E27EC" w14:textId="77777777" w:rsidR="005B4CA2" w:rsidRDefault="00143FF8">
      <w:pPr>
        <w:tabs>
          <w:tab w:val="left" w:pos="2835"/>
        </w:tabs>
        <w:rPr>
          <w:noProof/>
        </w:rPr>
      </w:pPr>
      <w:r>
        <w:rPr>
          <w:rStyle w:val="Kop2Char"/>
        </w:rPr>
        <w:t>METHODEN EN TECHNIEKEN</w:t>
      </w:r>
      <w:r w:rsidRPr="008B6801">
        <w:rPr>
          <w:rStyle w:val="Kop2Char"/>
        </w:rPr>
        <w:t>:</w:t>
      </w:r>
      <w:r>
        <w:rPr>
          <w:rStyle w:val="Kop2Char"/>
        </w:rPr>
        <w:t xml:space="preserve"> </w:t>
      </w:r>
      <w:r>
        <w:t xml:space="preserve">OCE Document Designer, OCE Prisma </w:t>
      </w:r>
      <w:proofErr w:type="spellStart"/>
      <w:r>
        <w:t>Satellite</w:t>
      </w:r>
      <w:proofErr w:type="spellEnd"/>
      <w:r>
        <w:t xml:space="preserve">, </w:t>
      </w:r>
      <w:proofErr w:type="spellStart"/>
      <w:r>
        <w:t>TopDesk</w:t>
      </w:r>
      <w:proofErr w:type="spellEnd"/>
      <w:r>
        <w:t>, MS Office</w:t>
      </w:r>
    </w:p>
    <w:p w14:paraId="463F29E8" w14:textId="77777777" w:rsidR="005B4CA2" w:rsidRDefault="003A62E8">
      <w:pPr>
        <w:tabs>
          <w:tab w:val="left" w:pos="2835"/>
        </w:tabs>
      </w:pPr>
      <w:r>
        <w:pict w14:anchorId="4A18B5C8">
          <v:rect id="_x0000_i1049" style="width:0;height:1.5pt" o:hralign="center" o:bordertopcolor="this" o:borderleftcolor="this" o:borderbottomcolor="this" o:borderrightcolor="this" o:hrstd="t" o:hr="t" fillcolor="#a0a0a0" stroked="f"/>
        </w:pict>
      </w:r>
    </w:p>
    <w:p w14:paraId="73E3F416" w14:textId="77777777" w:rsidR="005B4CA2" w:rsidRPr="003A62E8" w:rsidRDefault="00143FF8">
      <w:pPr>
        <w:tabs>
          <w:tab w:val="left" w:pos="2835"/>
        </w:tabs>
        <w:rPr>
          <w:lang w:val="en-US"/>
          <w:rPrChange w:id="701" w:author="Linda Muller-Kessels" w:date="2021-04-30T09:19:00Z">
            <w:rPr/>
          </w:rPrChange>
        </w:rPr>
      </w:pPr>
      <w:r w:rsidRPr="003A62E8">
        <w:rPr>
          <w:rStyle w:val="Kop2Char"/>
          <w:lang w:val="en-US"/>
          <w:rPrChange w:id="702" w:author="Linda Muller-Kessels" w:date="2021-04-30T09:19:00Z">
            <w:rPr>
              <w:rStyle w:val="Kop2Char"/>
            </w:rPr>
          </w:rPrChange>
        </w:rPr>
        <w:t xml:space="preserve">PROJECT: </w:t>
      </w:r>
      <w:proofErr w:type="spellStart"/>
      <w:r w:rsidRPr="003A62E8">
        <w:rPr>
          <w:lang w:val="en-US"/>
          <w:rPrChange w:id="703" w:author="Linda Muller-Kessels" w:date="2021-04-30T09:19:00Z">
            <w:rPr/>
          </w:rPrChange>
        </w:rPr>
        <w:t>Tranformatie</w:t>
      </w:r>
      <w:proofErr w:type="spellEnd"/>
      <w:r w:rsidRPr="003A62E8">
        <w:rPr>
          <w:lang w:val="en-US"/>
          <w:rPrChange w:id="704" w:author="Linda Muller-Kessels" w:date="2021-04-30T09:19:00Z">
            <w:rPr/>
          </w:rPrChange>
        </w:rPr>
        <w:t xml:space="preserve"> en Insourcing </w:t>
      </w:r>
      <w:proofErr w:type="spellStart"/>
      <w:r w:rsidRPr="003A62E8">
        <w:rPr>
          <w:lang w:val="en-US"/>
          <w:rPrChange w:id="705" w:author="Linda Muller-Kessels" w:date="2021-04-30T09:19:00Z">
            <w:rPr/>
          </w:rPrChange>
        </w:rPr>
        <w:t>Loyalis</w:t>
      </w:r>
      <w:proofErr w:type="spellEnd"/>
      <w:r w:rsidRPr="003A62E8">
        <w:rPr>
          <w:lang w:val="en-US"/>
          <w:rPrChange w:id="706" w:author="Linda Muller-Kessels" w:date="2021-04-30T09:19:00Z">
            <w:rPr/>
          </w:rPrChange>
        </w:rPr>
        <w:t xml:space="preserve"> Business Intelligence </w:t>
      </w:r>
      <w:proofErr w:type="spellStart"/>
      <w:r w:rsidRPr="003A62E8">
        <w:rPr>
          <w:lang w:val="en-US"/>
          <w:rPrChange w:id="707" w:author="Linda Muller-Kessels" w:date="2021-04-30T09:19:00Z">
            <w:rPr/>
          </w:rPrChange>
        </w:rPr>
        <w:t>Systeem</w:t>
      </w:r>
      <w:proofErr w:type="spellEnd"/>
    </w:p>
    <w:p w14:paraId="06199425" w14:textId="77777777" w:rsidR="005B4CA2" w:rsidRPr="003A62E8" w:rsidRDefault="00143FF8">
      <w:pPr>
        <w:tabs>
          <w:tab w:val="left" w:pos="2835"/>
        </w:tabs>
        <w:rPr>
          <w:lang w:val="en-US"/>
          <w:rPrChange w:id="708" w:author="Linda Muller-Kessels" w:date="2021-04-30T09:19:00Z">
            <w:rPr/>
          </w:rPrChange>
        </w:rPr>
      </w:pPr>
      <w:r w:rsidRPr="003A62E8">
        <w:rPr>
          <w:rStyle w:val="Kop2Char"/>
          <w:lang w:val="en-US"/>
          <w:rPrChange w:id="709" w:author="Linda Muller-Kessels" w:date="2021-04-30T09:19:00Z">
            <w:rPr>
              <w:rStyle w:val="Kop2Char"/>
            </w:rPr>
          </w:rPrChange>
        </w:rPr>
        <w:t xml:space="preserve">OPDRACHTGEVER: </w:t>
      </w:r>
      <w:proofErr w:type="spellStart"/>
      <w:r w:rsidRPr="003A62E8">
        <w:rPr>
          <w:lang w:val="en-US"/>
          <w:rPrChange w:id="710" w:author="Linda Muller-Kessels" w:date="2021-04-30T09:19:00Z">
            <w:rPr/>
          </w:rPrChange>
        </w:rPr>
        <w:t>Ordina</w:t>
      </w:r>
      <w:proofErr w:type="spellEnd"/>
      <w:r w:rsidRPr="003A62E8">
        <w:rPr>
          <w:lang w:val="en-US"/>
          <w:rPrChange w:id="711" w:author="Linda Muller-Kessels" w:date="2021-04-30T09:19:00Z">
            <w:rPr/>
          </w:rPrChange>
        </w:rPr>
        <w:t xml:space="preserve"> BPO – </w:t>
      </w:r>
      <w:proofErr w:type="spellStart"/>
      <w:r w:rsidRPr="003A62E8">
        <w:rPr>
          <w:lang w:val="en-US"/>
          <w:rPrChange w:id="712" w:author="Linda Muller-Kessels" w:date="2021-04-30T09:19:00Z">
            <w:rPr/>
          </w:rPrChange>
        </w:rPr>
        <w:t>Loyalis</w:t>
      </w:r>
      <w:proofErr w:type="spellEnd"/>
    </w:p>
    <w:p w14:paraId="3A7D16E3" w14:textId="77777777" w:rsidR="005B4CA2" w:rsidRPr="003A62E8" w:rsidRDefault="00143FF8">
      <w:pPr>
        <w:tabs>
          <w:tab w:val="left" w:pos="2835"/>
          <w:tab w:val="left" w:pos="5812"/>
        </w:tabs>
        <w:rPr>
          <w:lang w:val="en-US"/>
          <w:rPrChange w:id="713" w:author="Linda Muller-Kessels" w:date="2021-04-30T09:19:00Z">
            <w:rPr/>
          </w:rPrChange>
        </w:rPr>
      </w:pPr>
      <w:r w:rsidRPr="003A62E8">
        <w:rPr>
          <w:rStyle w:val="Kop2Char"/>
          <w:lang w:val="en-US"/>
          <w:rPrChange w:id="714" w:author="Linda Muller-Kessels" w:date="2021-04-30T09:19:00Z">
            <w:rPr>
              <w:rStyle w:val="Kop2Char"/>
            </w:rPr>
          </w:rPrChange>
        </w:rPr>
        <w:t xml:space="preserve">BRANCHE: </w:t>
      </w:r>
      <w:r w:rsidRPr="003A62E8">
        <w:rPr>
          <w:lang w:val="en-US"/>
          <w:rPrChange w:id="715" w:author="Linda Muller-Kessels" w:date="2021-04-30T09:19:00Z">
            <w:rPr/>
          </w:rPrChange>
        </w:rPr>
        <w:t>Insurance – Pension Funds - Financial IT</w:t>
      </w:r>
      <w:r w:rsidRPr="003A62E8">
        <w:rPr>
          <w:lang w:val="en-US"/>
          <w:rPrChange w:id="716" w:author="Linda Muller-Kessels" w:date="2021-04-30T09:19:00Z">
            <w:rPr/>
          </w:rPrChange>
        </w:rPr>
        <w:tab/>
      </w:r>
      <w:r w:rsidRPr="003A62E8">
        <w:rPr>
          <w:rStyle w:val="Kop2Char"/>
          <w:lang w:val="en-US"/>
          <w:rPrChange w:id="717" w:author="Linda Muller-Kessels" w:date="2021-04-30T09:19:00Z">
            <w:rPr>
              <w:rStyle w:val="Kop2Char"/>
            </w:rPr>
          </w:rPrChange>
        </w:rPr>
        <w:t xml:space="preserve">PERIODE: </w:t>
      </w:r>
      <w:proofErr w:type="spellStart"/>
      <w:r w:rsidRPr="003A62E8">
        <w:rPr>
          <w:lang w:val="en-US"/>
          <w:rPrChange w:id="718" w:author="Linda Muller-Kessels" w:date="2021-04-30T09:19:00Z">
            <w:rPr/>
          </w:rPrChange>
        </w:rPr>
        <w:t>mrt</w:t>
      </w:r>
      <w:proofErr w:type="spellEnd"/>
      <w:r w:rsidRPr="003A62E8">
        <w:rPr>
          <w:lang w:val="en-US"/>
          <w:rPrChange w:id="719" w:author="Linda Muller-Kessels" w:date="2021-04-30T09:19:00Z">
            <w:rPr/>
          </w:rPrChange>
        </w:rPr>
        <w:t xml:space="preserve"> 2008 - </w:t>
      </w:r>
      <w:proofErr w:type="spellStart"/>
      <w:r w:rsidRPr="003A62E8">
        <w:rPr>
          <w:lang w:val="en-US"/>
          <w:rPrChange w:id="720" w:author="Linda Muller-Kessels" w:date="2021-04-30T09:19:00Z">
            <w:rPr/>
          </w:rPrChange>
        </w:rPr>
        <w:t>mei</w:t>
      </w:r>
      <w:proofErr w:type="spellEnd"/>
      <w:r w:rsidRPr="003A62E8">
        <w:rPr>
          <w:lang w:val="en-US"/>
          <w:rPrChange w:id="721" w:author="Linda Muller-Kessels" w:date="2021-04-30T09:19:00Z">
            <w:rPr/>
          </w:rPrChange>
        </w:rPr>
        <w:t xml:space="preserve"> 2008</w:t>
      </w:r>
    </w:p>
    <w:p w14:paraId="097E8414" w14:textId="77777777" w:rsidR="005B4CA2" w:rsidRPr="003A62E8" w:rsidRDefault="00143FF8">
      <w:pPr>
        <w:tabs>
          <w:tab w:val="left" w:pos="2835"/>
        </w:tabs>
        <w:rPr>
          <w:lang w:val="en-US"/>
          <w:rPrChange w:id="722" w:author="Linda Muller-Kessels" w:date="2021-04-30T09:19:00Z">
            <w:rPr/>
          </w:rPrChange>
        </w:rPr>
      </w:pPr>
      <w:r w:rsidRPr="003A62E8">
        <w:rPr>
          <w:rStyle w:val="Kop2Char"/>
          <w:lang w:val="en-US"/>
          <w:rPrChange w:id="723" w:author="Linda Muller-Kessels" w:date="2021-04-30T09:19:00Z">
            <w:rPr>
              <w:rStyle w:val="Kop2Char"/>
            </w:rPr>
          </w:rPrChange>
        </w:rPr>
        <w:t xml:space="preserve">ROL: </w:t>
      </w:r>
      <w:r w:rsidRPr="003A62E8">
        <w:rPr>
          <w:lang w:val="en-US"/>
          <w:rPrChange w:id="724" w:author="Linda Muller-Kessels" w:date="2021-04-30T09:19:00Z">
            <w:rPr/>
          </w:rPrChange>
        </w:rPr>
        <w:t xml:space="preserve">Business Intelligence Consultant, Reporting </w:t>
      </w:r>
      <w:proofErr w:type="spellStart"/>
      <w:r w:rsidRPr="003A62E8">
        <w:rPr>
          <w:lang w:val="en-US"/>
          <w:rPrChange w:id="725" w:author="Linda Muller-Kessels" w:date="2021-04-30T09:19:00Z">
            <w:rPr/>
          </w:rPrChange>
        </w:rPr>
        <w:t>Projectleider</w:t>
      </w:r>
      <w:proofErr w:type="spellEnd"/>
      <w:r w:rsidRPr="003A62E8">
        <w:rPr>
          <w:lang w:val="en-US"/>
          <w:rPrChange w:id="726" w:author="Linda Muller-Kessels" w:date="2021-04-30T09:19:00Z">
            <w:rPr/>
          </w:rPrChange>
        </w:rPr>
        <w:t>, Mediator</w:t>
      </w:r>
    </w:p>
    <w:p w14:paraId="2C4EEBAC" w14:textId="751B24FB" w:rsidR="005B4CA2" w:rsidRDefault="00143FF8">
      <w:r w:rsidRPr="50FAE3AE">
        <w:rPr>
          <w:b/>
          <w:bCs/>
        </w:rPr>
        <w:t>OMSCHRIJVING:</w:t>
      </w:r>
      <w:r>
        <w:t xml:space="preserve"> Binnen de transformatie van </w:t>
      </w:r>
      <w:proofErr w:type="spellStart"/>
      <w:r>
        <w:t>Loyalis</w:t>
      </w:r>
      <w:proofErr w:type="spellEnd"/>
      <w:r>
        <w:t xml:space="preserve"> naar Ordina BPO was </w:t>
      </w:r>
      <w:del w:id="727" w:author="Linda Muller-Kessels" w:date="2021-04-30T09:19:00Z">
        <w:r w:rsidR="4789F4BE" w:rsidDel="003A62E8">
          <w:delText>Marek</w:delText>
        </w:r>
      </w:del>
      <w:ins w:id="728" w:author="Linda Muller-Kessels" w:date="2021-04-30T09:19:00Z">
        <w:r w:rsidR="003A62E8">
          <w:t>X</w:t>
        </w:r>
      </w:ins>
      <w:r>
        <w:t xml:space="preserve"> Reporting deelprojectleider, aangaande verscheidene managementrapportages. </w:t>
      </w:r>
      <w:del w:id="729" w:author="Linda Muller-Kessels" w:date="2021-04-30T09:19:00Z">
        <w:r w:rsidR="4789F4BE" w:rsidDel="003A62E8">
          <w:delText>Marek</w:delText>
        </w:r>
      </w:del>
      <w:ins w:id="730" w:author="Linda Muller-Kessels" w:date="2021-04-30T09:19:00Z">
        <w:r w:rsidR="003A62E8">
          <w:t>X</w:t>
        </w:r>
      </w:ins>
      <w:r>
        <w:t xml:space="preserve"> fungeerde als brug tussen de klanten van de rapportages en de ontwikkelaars. Hierin heeft </w:t>
      </w:r>
      <w:del w:id="731" w:author="Linda Muller-Kessels" w:date="2021-04-30T09:19:00Z">
        <w:r w:rsidR="4789F4BE" w:rsidDel="003A62E8">
          <w:delText>Marek</w:delText>
        </w:r>
      </w:del>
      <w:ins w:id="732" w:author="Linda Muller-Kessels" w:date="2021-04-30T09:19:00Z">
        <w:r w:rsidR="003A62E8">
          <w:t>X</w:t>
        </w:r>
      </w:ins>
      <w:r>
        <w:t xml:space="preserve"> veel aandacht besteed als mediator tussen de techniek en de klant. Voor PGGM waren er enkele rapportages nodig aangaande rentetarieven. Hierin was </w:t>
      </w:r>
      <w:del w:id="733" w:author="Linda Muller-Kessels" w:date="2021-04-30T09:19:00Z">
        <w:r w:rsidR="4789F4BE" w:rsidDel="003A62E8">
          <w:delText>Marek</w:delText>
        </w:r>
      </w:del>
      <w:ins w:id="734" w:author="Linda Muller-Kessels" w:date="2021-04-30T09:19:00Z">
        <w:r w:rsidR="003A62E8">
          <w:t>X</w:t>
        </w:r>
      </w:ins>
      <w:r>
        <w:t xml:space="preserve"> als Reporting Projectleider betrokken als mediator. Het sturen op targets en het bewaken van de scope en tijd waren prioriteit.</w:t>
      </w:r>
    </w:p>
    <w:p w14:paraId="63C8C04B" w14:textId="77777777" w:rsidR="005B4CA2" w:rsidRPr="003A62E8" w:rsidRDefault="00143FF8">
      <w:pPr>
        <w:tabs>
          <w:tab w:val="left" w:pos="2835"/>
        </w:tabs>
        <w:rPr>
          <w:noProof/>
          <w:lang w:val="en-US"/>
          <w:rPrChange w:id="735" w:author="Linda Muller-Kessels" w:date="2021-04-30T09:19:00Z">
            <w:rPr>
              <w:noProof/>
            </w:rPr>
          </w:rPrChange>
        </w:rPr>
      </w:pPr>
      <w:r w:rsidRPr="003A62E8">
        <w:rPr>
          <w:rStyle w:val="Kop2Char"/>
          <w:lang w:val="en-US"/>
          <w:rPrChange w:id="736" w:author="Linda Muller-Kessels" w:date="2021-04-30T09:19:00Z">
            <w:rPr>
              <w:rStyle w:val="Kop2Char"/>
            </w:rPr>
          </w:rPrChange>
        </w:rPr>
        <w:t xml:space="preserve">METHODEN EN TECHNIEKEN: </w:t>
      </w:r>
      <w:r w:rsidRPr="003A62E8">
        <w:rPr>
          <w:lang w:val="en-US"/>
          <w:rPrChange w:id="737" w:author="Linda Muller-Kessels" w:date="2021-04-30T09:19:00Z">
            <w:rPr/>
          </w:rPrChange>
        </w:rPr>
        <w:t xml:space="preserve">SAP Business Objects Suite 6.5.x, TOAD, MS Access, </w:t>
      </w:r>
      <w:proofErr w:type="spellStart"/>
      <w:r w:rsidRPr="003A62E8">
        <w:rPr>
          <w:lang w:val="en-US"/>
          <w:rPrChange w:id="738" w:author="Linda Muller-Kessels" w:date="2021-04-30T09:19:00Z">
            <w:rPr/>
          </w:rPrChange>
        </w:rPr>
        <w:t>TopDesk</w:t>
      </w:r>
      <w:proofErr w:type="spellEnd"/>
    </w:p>
    <w:p w14:paraId="3B7B4B86" w14:textId="77777777" w:rsidR="005B4CA2" w:rsidRDefault="003A62E8">
      <w:pPr>
        <w:tabs>
          <w:tab w:val="left" w:pos="2835"/>
        </w:tabs>
      </w:pPr>
      <w:r>
        <w:pict w14:anchorId="04F85AAE">
          <v:rect id="_x0000_i1050" style="width:0;height:1.5pt" o:hralign="center" o:bordertopcolor="this" o:borderleftcolor="this" o:borderbottomcolor="this" o:borderrightcolor="this" o:hrstd="t" o:hr="t" fillcolor="#a0a0a0" stroked="f"/>
        </w:pict>
      </w:r>
    </w:p>
    <w:sectPr w:rsidR="005B4CA2"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1425D" w14:textId="77777777" w:rsidR="0093085A" w:rsidRDefault="00143FF8">
      <w:r>
        <w:separator/>
      </w:r>
    </w:p>
  </w:endnote>
  <w:endnote w:type="continuationSeparator" w:id="0">
    <w:p w14:paraId="4DCA2B7D" w14:textId="77777777" w:rsidR="0093085A" w:rsidRDefault="0014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5B4CA2" w:rsidRDefault="00143FF8">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7C03B4C3" wp14:editId="07777777">
          <wp:simplePos x="0" y="0"/>
          <wp:positionH relativeFrom="column">
            <wp:posOffset>5584825</wp:posOffset>
          </wp:positionH>
          <wp:positionV relativeFrom="paragraph">
            <wp:posOffset>-108585</wp:posOffset>
          </wp:positionV>
          <wp:extent cx="390741" cy="609600"/>
          <wp:effectExtent l="0" t="0" r="9525" b="0"/>
          <wp:wrapNone/>
          <wp:docPr id="840" name="_x0000_s7504"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7504"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50FAE3AE" w:rsidRPr="00585E80">
      <w:rPr>
        <w:color w:val="808080"/>
        <w:sz w:val="20"/>
        <w:szCs w:val="20"/>
        <w:lang w:val="en-US"/>
      </w:rPr>
      <w:t>CIMSOLUTIONS B.V.</w:t>
    </w:r>
    <w:bookmarkStart w:id="743" w:name="FooterTextLine2"/>
    <w:bookmarkEnd w:id="743"/>
  </w:p>
  <w:p w14:paraId="5AC000AE" w14:textId="77777777" w:rsidR="005B4CA2" w:rsidRDefault="00143FF8">
    <w:pPr>
      <w:tabs>
        <w:tab w:val="center" w:pos="4680"/>
        <w:tab w:val="right" w:pos="9360"/>
      </w:tabs>
      <w:rPr>
        <w:color w:val="808080"/>
        <w:sz w:val="20"/>
        <w:szCs w:val="16"/>
        <w:lang w:val="en-US"/>
      </w:rPr>
    </w:pPr>
    <w:bookmarkStart w:id="744" w:name="FooterTextLine3"/>
    <w:bookmarkStart w:id="745" w:name="FooterTextLine4"/>
    <w:bookmarkEnd w:id="744"/>
    <w:bookmarkEnd w:id="745"/>
    <w:r w:rsidRPr="00585E80">
      <w:rPr>
        <w:b/>
        <w:color w:val="808080"/>
        <w:sz w:val="20"/>
        <w:szCs w:val="16"/>
        <w:lang w:val="en-US"/>
      </w:rPr>
      <w:t>T</w:t>
    </w:r>
    <w:r w:rsidRPr="00585E80">
      <w:rPr>
        <w:color w:val="808080"/>
        <w:sz w:val="20"/>
        <w:szCs w:val="16"/>
        <w:lang w:val="en-US"/>
      </w:rPr>
      <w:t xml:space="preserve"> +31 (0)347 - 368100   </w:t>
    </w:r>
    <w:bookmarkStart w:id="746" w:name="FooterTextLine5"/>
    <w:bookmarkEnd w:id="746"/>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747" w:name="FooterTextLine6"/>
    <w:bookmarkEnd w:id="74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AE139" w14:textId="77777777" w:rsidR="0093085A" w:rsidRDefault="00143FF8">
      <w:r>
        <w:separator/>
      </w:r>
    </w:p>
  </w:footnote>
  <w:footnote w:type="continuationSeparator" w:id="0">
    <w:p w14:paraId="037D3575" w14:textId="77777777" w:rsidR="0093085A" w:rsidRDefault="00143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083CA" w14:textId="77777777" w:rsidR="005B4CA2" w:rsidRDefault="00143FF8">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5D82B361" wp14:editId="07777777">
              <wp:simplePos x="0" y="0"/>
              <wp:positionH relativeFrom="page">
                <wp:posOffset>895350</wp:posOffset>
              </wp:positionH>
              <wp:positionV relativeFrom="page">
                <wp:posOffset>504825</wp:posOffset>
              </wp:positionV>
              <wp:extent cx="5934075" cy="186055"/>
              <wp:effectExtent l="0" t="0" r="0" b="4445"/>
              <wp:wrapNone/>
              <wp:docPr id="835" name="_x0000_s74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62BD0799" w14:textId="22DB50B9" w:rsidR="005B4CA2" w:rsidRDefault="00143FF8">
                          <w:pPr>
                            <w:jc w:val="right"/>
                            <w:rPr>
                              <w:color w:val="7FA244"/>
                            </w:rPr>
                          </w:pPr>
                          <w:del w:id="739" w:author="Linda Muller-Kessels" w:date="2021-04-30T09:19:00Z">
                            <w:r w:rsidDel="003A62E8">
                              <w:rPr>
                                <w:caps/>
                                <w:color w:val="7FA244"/>
                                <w:sz w:val="24"/>
                                <w:szCs w:val="24"/>
                              </w:rPr>
                              <w:delText>Marek Lof</w:delText>
                            </w:r>
                          </w:del>
                          <w:ins w:id="740" w:author="Linda Muller-Kessels" w:date="2021-04-30T09:19:00Z">
                            <w:r w:rsidR="003A62E8">
                              <w:rPr>
                                <w:caps/>
                                <w:color w:val="7FA244"/>
                                <w:sz w:val="24"/>
                                <w:szCs w:val="24"/>
                              </w:rPr>
                              <w:t>X</w:t>
                            </w:r>
                          </w:ins>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5D82B361" id="_x0000_s7499"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WDdBgIAAO0DAAAOAAAAZHJzL2Uyb0RvYy54bWysU01v2zAMvQ/YfxB0X+y0SZsYcYpiRYYB&#10;3Rqg27lQZDkWZosaqcTufv0o5WPtttMwHwiJop/43qMWN0PXir1BsuBKOR7lUhinobJuW8qvX1bv&#10;ZlJQUK5SLThTymdD8mb59s2i94W5gAbayqBgEEdF70vZhOCLLCPdmE7RCLxxfFgDdirwFrdZhapn&#10;9K7NLvL8KusBK4+gDRFn7w6Hcpnw69ro8FDXZIJoS8m9hRQxxU2M2XKhii0q31h9bEP9Qxedso4v&#10;PUPdqaDEDu0fUJ3VCAR1GGnoMqhrq03iwGzG+W9sHhvlTeLC4pA/y0T/D1Z/3q9R2KqUs8upFE51&#10;bNLTkPP3RNeT+Twq1HsquPDRrzFyJH8P+hsJB+8b5bbmljzrzO7H2uxVcdwQ/yY2/SeoGFrtAiSh&#10;hhq7CMYSiCH58Xz2wwxBaE5O55eT/Jrb0nw2nl3l02m6QhWnvz1S+GCgE3FRSuQ+Erra31OI3aji&#10;VBIvc7CybZs8b92rBBfGTOo+NnwgHYbNcOS/geqZeSAcRoi8Xlm+815RWCvkmeHp4ncQHjjULfSl&#10;hONKigbwx9/ysZ6t5FMpep7BUtL3nUIjRfvRscnz8WQShzZteIEvs5tTVjnNEKXUAaXYebTbJplx&#10;sOqWBV/ZpEU040DjSJRnKkl0nP84tC/3qerXK13+BA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BbtYN0GAgAA7Q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62BD0799" w14:textId="22DB50B9" w:rsidR="005B4CA2" w:rsidRDefault="00143FF8">
                    <w:pPr>
                      <w:jc w:val="right"/>
                      <w:rPr>
                        <w:color w:val="7FA244"/>
                      </w:rPr>
                    </w:pPr>
                    <w:del w:id="741" w:author="Linda Muller-Kessels" w:date="2021-04-30T09:19:00Z">
                      <w:r w:rsidDel="003A62E8">
                        <w:rPr>
                          <w:caps/>
                          <w:color w:val="7FA244"/>
                          <w:sz w:val="24"/>
                          <w:szCs w:val="24"/>
                        </w:rPr>
                        <w:delText>Marek Lof</w:delText>
                      </w:r>
                    </w:del>
                    <w:ins w:id="742" w:author="Linda Muller-Kessels" w:date="2021-04-30T09:19:00Z">
                      <w:r w:rsidR="003A62E8">
                        <w:rPr>
                          <w:caps/>
                          <w:color w:val="7FA244"/>
                          <w:sz w:val="24"/>
                          <w:szCs w:val="24"/>
                        </w:rPr>
                        <w:t>X</w:t>
                      </w:r>
                    </w:ins>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170B265F" wp14:editId="07777777">
              <wp:simplePos x="0" y="0"/>
              <wp:positionH relativeFrom="page">
                <wp:posOffset>6831965</wp:posOffset>
              </wp:positionH>
              <wp:positionV relativeFrom="page">
                <wp:posOffset>506095</wp:posOffset>
              </wp:positionV>
              <wp:extent cx="683260" cy="123825"/>
              <wp:effectExtent l="0" t="0" r="19050" b="28575"/>
              <wp:wrapNone/>
              <wp:docPr id="836" name="_x0000_s75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5B4CA2" w:rsidRDefault="00143FF8">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170B265F" id="_x0000_s7500"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ViHQIAAEUEAAAOAAAAZHJzL2Uyb0RvYy54bWysU01v2zAMvQ/YfxB0X+w4aZoZcYqgRYYB&#10;2Rqg3bmQZTkWZksaqcTOfv0oNU2zj1MxHQSRop74HsnFzdC17KAAtTUFH49SzpSRttJmV/Bvj+sP&#10;c87QC1OJ1hpV8KNCfrN8/27Ru1xltrFtpYARiMG8dwVvvHd5kqBsVCdwZJ0ydFlb6IQnE3ZJBaIn&#10;9K5NsjSdJb2FyoGVCpG8d8+XfBnx61pJf1/XqDxrC065+bhD3MuwJ8uFyHcgXKPlKQ3xhiw6oQ19&#10;eoa6E16wPei/oDotwaKt/UjaLrF1raWKHIjNOP2DzUMjnIpcSBx0Z5nw/8HKr4ctMF0VfD6ZcWZE&#10;R0V6GlJaT3h9lUaFeoc5BT64LQSO6DZWfkdm7G0jzE6t0JHOVP2gZvJbcDCQnrGy/2IrghZ7b6NQ&#10;Qw1dACMJ2BDrcTzXQw2eSXLO5pNsRlWTdDXOJvPsKv4g8pfHDtB/UrZj4VBwoDQiuDhs0IdkRP4S&#10;EhO3ra7Wum2jAbvytgV2ENQa1+tVNp2e0PEyrDVve0lfh6dRjqBA6EjM/VAOUe2oVfCUtjqSPmCf&#10;WxOdXGsisxHotwKoF4k/zZe/p61ubV9wezpx1lj4+S9/iKcWoVvOeurtguOPvQDFWfvZUPN8HE+n&#10;YRiiQQe49JYvXmEkQRRceuBs70DvmljkqIdbUSHXOor8SuPEl3o1an+aqzAMl3aMep3+5S8AAAD/&#10;/wMAUEsDBBQABgAIAAAAIQCX0WiP4gAAAAsBAAAPAAAAZHJzL2Rvd25yZXYueG1sTI9Ra8IwFIXf&#10;B/6HcIW9zbQVre2ayhhsMJjC3AQfY3PXVJub0sTa/fvFp+3xcD/O+W6xHk3LBuxdY0lAPIuAIVVW&#10;NVQL+Pp8eVgBc16Skq0lFPCDDtbl5K6QubJX+sBh52sWSsjlUoD2vss5d5VGI93Mdkjh9m17I32I&#10;fc1VL6+h3LQ8iaIlN7KhsKBlh88aq/PuYgS8JkNycofxLd5U8XLT6Pftfu6EuJ+OT4/API7+D4ab&#10;flCHMjgd7YWUY23IUbrIAisgzVJgNyJezRfAjgKyLAFeFvz/D+UvAAAA//8DAFBLAQItABQABgAI&#10;AAAAIQC2gziS/gAAAOEBAAATAAAAAAAAAAAAAAAAAAAAAABbQ29udGVudF9UeXBlc10ueG1sUEsB&#10;Ai0AFAAGAAgAAAAhADj9If/WAAAAlAEAAAsAAAAAAAAAAAAAAAAALwEAAF9yZWxzLy5yZWxzUEsB&#10;Ai0AFAAGAAgAAAAhAAclJWIdAgAARQQAAA4AAAAAAAAAAAAAAAAALgIAAGRycy9lMm9Eb2MueG1s&#10;UEsBAi0AFAAGAAgAAAAhAJfRaI/iAAAACwEAAA8AAAAAAAAAAAAAAAAAdwQAAGRycy9kb3ducmV2&#10;LnhtbFBLBQYAAAAABAAEAPMAAACGBQAAAAA=&#10;" o:allowincell="f" fillcolor="#7fa244" strokecolor="#7fa244">
              <v:path arrowok="t"/>
              <o:lock v:ext="edit" aspectratio="t"/>
              <v:textbox style="mso-fit-shape-to-text:t" inset=",0,,0">
                <w:txbxContent>
                  <w:p w14:paraId="407CE2FB" w14:textId="77777777" w:rsidR="005B4CA2" w:rsidRDefault="00143FF8">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5B4CA2" w:rsidRDefault="00143FF8">
    <w:pPr>
      <w:pStyle w:val="Koptekst"/>
    </w:pPr>
    <w:r>
      <w:rPr>
        <w:noProof/>
        <w:lang w:eastAsia="nl-NL"/>
      </w:rPr>
      <mc:AlternateContent>
        <mc:Choice Requires="wps">
          <w:drawing>
            <wp:anchor distT="0" distB="0" distL="114300" distR="114300" simplePos="0" relativeHeight="251657216" behindDoc="0" locked="0" layoutInCell="0" hidden="0" allowOverlap="1" wp14:anchorId="11D6AC34" wp14:editId="07777777">
              <wp:simplePos x="0" y="0"/>
              <wp:positionH relativeFrom="page">
                <wp:posOffset>895350</wp:posOffset>
              </wp:positionH>
              <wp:positionV relativeFrom="page">
                <wp:posOffset>552450</wp:posOffset>
              </wp:positionV>
              <wp:extent cx="5934075" cy="170815"/>
              <wp:effectExtent l="0" t="0" r="0" b="635"/>
              <wp:wrapNone/>
              <wp:docPr id="837" name="_x0000_s75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5B4CA2" w:rsidRDefault="00143FF8">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11D6AC34" id="_x0000_s7501"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bNCQIAAPQDAAAOAAAAZHJzL2Uyb0RvYy54bWysU01v2zAMvQ/YfxB0X2ynyZIacYpiRYYB&#10;2Rqg27lQZCkWZosapcTufv0o5aPtttMwHwiJop/43qMWN0PXsoNCb8BWvBjlnCkroTZ2V/FvX1fv&#10;5pz5IGwtWrCq4k/K85vl2zeL3pVqDA20tUJGINaXvat4E4Irs8zLRnXCj8ApS4casBOBtrjLahQ9&#10;oXdtNs7z91kPWDsEqbyn7N3xkC8TvtZKhnutvQqsrTj1FlLEFLcxZsuFKHcoXGPkqQ3xD110wli6&#10;9AJ1J4JgezR/QHVGInjQYSShy0BrI1XiQGyK/Dc2D41wKnEhcby7yOT/H6z8ctggM3XF51czzqzo&#10;yKTHIafv0c+meREV6p0vqfDBbTBy9G4N8rtnFj40wu7UrXekM7kfa7NXxXHj6Te27T9DTdBiHyAJ&#10;NWjsIhhJwIbkx9PFDzUEJik5vb6a5LMpZ5LOilk+L6bpClGe/3bow0cFHYuLiiP1kdDFYe1D7EaU&#10;55J4mYWVadvkeWtfJagwZlL3seEj6TBshyTO+CzDFuonooNwnCTv5MrQ1Wvhw0YgjQ4NGT2HcE9B&#10;t9BXHE4rzhrAn3/Lx3pylE4562kUK+5/7AUqztpPlry+LiaTOLtpQwt8md2es8JKgqi4DMjZ3qHZ&#10;NcmTI81b0l2bJEn05EjjxJdGKyl1egZxdl/uU9XzY13+Ag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IoQls0JAgAA&#10;9A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5B4CA2" w:rsidRDefault="00143FF8">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5EF4F690" wp14:editId="07777777">
              <wp:simplePos x="0" y="0"/>
              <wp:positionH relativeFrom="page">
                <wp:posOffset>6827520</wp:posOffset>
              </wp:positionH>
              <wp:positionV relativeFrom="page">
                <wp:posOffset>548005</wp:posOffset>
              </wp:positionV>
              <wp:extent cx="683260" cy="123825"/>
              <wp:effectExtent l="0" t="0" r="19050" b="28575"/>
              <wp:wrapNone/>
              <wp:docPr id="838" name="_x0000_s75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5B4CA2" w:rsidRDefault="00143FF8">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5EF4F690" id="_x0000_s7502"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1CHQIAAEUEAAAOAAAAZHJzL2Uyb0RvYy54bWysU01v2zAMvQ/YfxB0X+w4aZoZcYqgRYYB&#10;2Rqg27lQZNkWZksaqcTufv0o5WPZx6mYDoJIUU/ke+TibuhadlCA2pqCj0cpZ8pIW2pTF/zrl/W7&#10;OWfohSlFa40q+ItCfrd8+2bRu1xltrFtqYARiMG8dwVvvHd5kqBsVCdwZJ0ydFlZ6IQnE+qkBNET&#10;etcmWZrOkt5C6cBKhUjeh+MlX0b8qlLSP1YVKs/aglNuPu4Q913Yk+VC5DUI12h5SkO8IotOaEOf&#10;XqAehBdsD/ovqE5LsGgrP5K2S2xVaaliDVTNOP2jmqdGOBVrIXLQXWjC/wcrPx+2wHRZ8PmEpDKi&#10;I5Geh5TWM97epFlgqHeYU+CT20KoEd3Gym/IjL1vhKnVCh3xTOqH2OS34GAgPWO7/pMtCVrsvY1E&#10;DRV0AYwoYEPU4+Wihxo8k+SczSfZjFSTdDXOJvPsJv4g8vNjB+g/KNuxcCg4UBoRXBw26EMyIj+H&#10;xMRtq8u1bttoQL27b4EdBLXG7XqVTacndLwOa83rXtLX4WmkIzBwZNEPuyGyPTnzurPlC/ED9tia&#10;6ORaUzEbgX4rgHqR6qf58o+0Va3tC25PJ84aCz/+5Q/x1CJ0y1lPvV1w/L4XoDhrPxpqnvfj6TQM&#10;QzToANfe3dkrjCSIgksPnO0d6LqJIkc+3IqEXOtIchD5WMapXurVyP1prsIwXNsx6tf0L38C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OOgHUIdAgAARQ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5B4CA2" w:rsidRDefault="00143FF8">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6B3BB6A0" wp14:editId="07777777">
          <wp:simplePos x="0" y="0"/>
          <wp:positionH relativeFrom="column">
            <wp:posOffset>0</wp:posOffset>
          </wp:positionH>
          <wp:positionV relativeFrom="paragraph">
            <wp:posOffset>-635</wp:posOffset>
          </wp:positionV>
          <wp:extent cx="2590586" cy="451067"/>
          <wp:effectExtent l="0" t="0" r="635" b="6350"/>
          <wp:wrapSquare wrapText="bothSides"/>
          <wp:docPr id="839" name="_x0000_s7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7503"/>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3809"/>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C512F1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15FD49C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1DF4517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22B77785"/>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5" w15:restartNumberingAfterBreak="0">
    <w:nsid w:val="27A4012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307A03D1"/>
    <w:multiLevelType w:val="hybridMultilevel"/>
    <w:tmpl w:val="351240F6"/>
    <w:lvl w:ilvl="0" w:tplc="80C0B53E">
      <w:start w:val="1"/>
      <w:numFmt w:val="bullet"/>
      <w:lvlText w:val=""/>
      <w:lvlJc w:val="left"/>
      <w:pPr>
        <w:ind w:left="720" w:hanging="360"/>
      </w:pPr>
      <w:rPr>
        <w:rFonts w:ascii="Symbol" w:hAnsi="Symbol" w:hint="default"/>
      </w:rPr>
    </w:lvl>
    <w:lvl w:ilvl="1" w:tplc="A77E1BD6">
      <w:start w:val="1"/>
      <w:numFmt w:val="bullet"/>
      <w:lvlText w:val="o"/>
      <w:lvlJc w:val="left"/>
      <w:pPr>
        <w:ind w:left="1440" w:hanging="360"/>
      </w:pPr>
      <w:rPr>
        <w:rFonts w:ascii="Courier New" w:hAnsi="Courier New" w:hint="default"/>
      </w:rPr>
    </w:lvl>
    <w:lvl w:ilvl="2" w:tplc="624EBA7A">
      <w:start w:val="1"/>
      <w:numFmt w:val="bullet"/>
      <w:lvlText w:val=""/>
      <w:lvlJc w:val="left"/>
      <w:pPr>
        <w:ind w:left="2160" w:hanging="360"/>
      </w:pPr>
      <w:rPr>
        <w:rFonts w:ascii="Wingdings" w:hAnsi="Wingdings" w:hint="default"/>
      </w:rPr>
    </w:lvl>
    <w:lvl w:ilvl="3" w:tplc="73A600D0">
      <w:start w:val="1"/>
      <w:numFmt w:val="bullet"/>
      <w:lvlText w:val=""/>
      <w:lvlJc w:val="left"/>
      <w:pPr>
        <w:ind w:left="2880" w:hanging="360"/>
      </w:pPr>
      <w:rPr>
        <w:rFonts w:ascii="Symbol" w:hAnsi="Symbol" w:hint="default"/>
      </w:rPr>
    </w:lvl>
    <w:lvl w:ilvl="4" w:tplc="67685EFE">
      <w:start w:val="1"/>
      <w:numFmt w:val="bullet"/>
      <w:lvlText w:val="o"/>
      <w:lvlJc w:val="left"/>
      <w:pPr>
        <w:ind w:left="3600" w:hanging="360"/>
      </w:pPr>
      <w:rPr>
        <w:rFonts w:ascii="Courier New" w:hAnsi="Courier New" w:hint="default"/>
      </w:rPr>
    </w:lvl>
    <w:lvl w:ilvl="5" w:tplc="B77A30A0">
      <w:start w:val="1"/>
      <w:numFmt w:val="bullet"/>
      <w:lvlText w:val=""/>
      <w:lvlJc w:val="left"/>
      <w:pPr>
        <w:ind w:left="4320" w:hanging="360"/>
      </w:pPr>
      <w:rPr>
        <w:rFonts w:ascii="Wingdings" w:hAnsi="Wingdings" w:hint="default"/>
      </w:rPr>
    </w:lvl>
    <w:lvl w:ilvl="6" w:tplc="ED2A208C">
      <w:start w:val="1"/>
      <w:numFmt w:val="bullet"/>
      <w:lvlText w:val=""/>
      <w:lvlJc w:val="left"/>
      <w:pPr>
        <w:ind w:left="5040" w:hanging="360"/>
      </w:pPr>
      <w:rPr>
        <w:rFonts w:ascii="Symbol" w:hAnsi="Symbol" w:hint="default"/>
      </w:rPr>
    </w:lvl>
    <w:lvl w:ilvl="7" w:tplc="ED22F04A">
      <w:start w:val="1"/>
      <w:numFmt w:val="bullet"/>
      <w:lvlText w:val="o"/>
      <w:lvlJc w:val="left"/>
      <w:pPr>
        <w:ind w:left="5760" w:hanging="360"/>
      </w:pPr>
      <w:rPr>
        <w:rFonts w:ascii="Courier New" w:hAnsi="Courier New" w:hint="default"/>
      </w:rPr>
    </w:lvl>
    <w:lvl w:ilvl="8" w:tplc="F760D4A2">
      <w:start w:val="1"/>
      <w:numFmt w:val="bullet"/>
      <w:lvlText w:val=""/>
      <w:lvlJc w:val="left"/>
      <w:pPr>
        <w:ind w:left="6480" w:hanging="360"/>
      </w:pPr>
      <w:rPr>
        <w:rFonts w:ascii="Wingdings" w:hAnsi="Wingdings" w:hint="default"/>
      </w:rPr>
    </w:lvl>
  </w:abstractNum>
  <w:abstractNum w:abstractNumId="7" w15:restartNumberingAfterBreak="0">
    <w:nsid w:val="3A0E6C4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3FE14F4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58DD59C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5B981D1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5DFF471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6276091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661466F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67BF4FF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15:restartNumberingAfterBreak="0">
    <w:nsid w:val="78EF35D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15:restartNumberingAfterBreak="0">
    <w:nsid w:val="7B1104DC"/>
    <w:multiLevelType w:val="hybridMultilevel"/>
    <w:tmpl w:val="FFFFFFFF"/>
    <w:lvl w:ilvl="0" w:tplc="401A9920">
      <w:start w:val="1"/>
      <w:numFmt w:val="bullet"/>
      <w:pStyle w:val="Opsomming"/>
      <w:lvlText w:val=""/>
      <w:lvlJc w:val="left"/>
      <w:pPr>
        <w:ind w:left="720" w:hanging="360"/>
      </w:pPr>
      <w:rPr>
        <w:rFonts w:ascii="Symbol" w:hAnsi="Symbol" w:hint="default"/>
      </w:rPr>
    </w:lvl>
    <w:lvl w:ilvl="1" w:tplc="EA28C1F0">
      <w:start w:val="1"/>
      <w:numFmt w:val="bullet"/>
      <w:lvlText w:val="o"/>
      <w:lvlJc w:val="left"/>
      <w:pPr>
        <w:ind w:left="1440" w:hanging="360"/>
      </w:pPr>
      <w:rPr>
        <w:rFonts w:ascii="Courier New" w:hAnsi="Courier New" w:cs="Courier New" w:hint="default"/>
      </w:rPr>
    </w:lvl>
    <w:lvl w:ilvl="2" w:tplc="9CC473FA">
      <w:start w:val="1"/>
      <w:numFmt w:val="bullet"/>
      <w:lvlText w:val=""/>
      <w:lvlJc w:val="left"/>
      <w:pPr>
        <w:ind w:left="2160" w:hanging="360"/>
      </w:pPr>
      <w:rPr>
        <w:rFonts w:ascii="Wingdings" w:hAnsi="Wingdings" w:hint="default"/>
      </w:rPr>
    </w:lvl>
    <w:lvl w:ilvl="3" w:tplc="CB66AE7E">
      <w:start w:val="1"/>
      <w:numFmt w:val="bullet"/>
      <w:lvlText w:val=""/>
      <w:lvlJc w:val="left"/>
      <w:pPr>
        <w:ind w:left="2880" w:hanging="360"/>
      </w:pPr>
      <w:rPr>
        <w:rFonts w:ascii="Symbol" w:hAnsi="Symbol" w:hint="default"/>
      </w:rPr>
    </w:lvl>
    <w:lvl w:ilvl="4" w:tplc="90523BC8">
      <w:start w:val="1"/>
      <w:numFmt w:val="bullet"/>
      <w:lvlText w:val="o"/>
      <w:lvlJc w:val="left"/>
      <w:pPr>
        <w:ind w:left="3600" w:hanging="360"/>
      </w:pPr>
      <w:rPr>
        <w:rFonts w:ascii="Courier New" w:hAnsi="Courier New" w:cs="Courier New" w:hint="default"/>
      </w:rPr>
    </w:lvl>
    <w:lvl w:ilvl="5" w:tplc="F1CCE348">
      <w:start w:val="1"/>
      <w:numFmt w:val="bullet"/>
      <w:lvlText w:val=""/>
      <w:lvlJc w:val="left"/>
      <w:pPr>
        <w:ind w:left="4320" w:hanging="360"/>
      </w:pPr>
      <w:rPr>
        <w:rFonts w:ascii="Wingdings" w:hAnsi="Wingdings" w:hint="default"/>
      </w:rPr>
    </w:lvl>
    <w:lvl w:ilvl="6" w:tplc="CE58A01A">
      <w:start w:val="1"/>
      <w:numFmt w:val="bullet"/>
      <w:lvlText w:val=""/>
      <w:lvlJc w:val="left"/>
      <w:pPr>
        <w:ind w:left="5040" w:hanging="360"/>
      </w:pPr>
      <w:rPr>
        <w:rFonts w:ascii="Symbol" w:hAnsi="Symbol" w:hint="default"/>
      </w:rPr>
    </w:lvl>
    <w:lvl w:ilvl="7" w:tplc="70B68DDC">
      <w:start w:val="1"/>
      <w:numFmt w:val="bullet"/>
      <w:lvlText w:val="o"/>
      <w:lvlJc w:val="left"/>
      <w:pPr>
        <w:ind w:left="5760" w:hanging="360"/>
      </w:pPr>
      <w:rPr>
        <w:rFonts w:ascii="Courier New" w:hAnsi="Courier New" w:cs="Courier New" w:hint="default"/>
      </w:rPr>
    </w:lvl>
    <w:lvl w:ilvl="8" w:tplc="BEB83A64">
      <w:start w:val="1"/>
      <w:numFmt w:val="bullet"/>
      <w:lvlText w:val=""/>
      <w:lvlJc w:val="left"/>
      <w:pPr>
        <w:ind w:left="6480" w:hanging="360"/>
      </w:pPr>
      <w:rPr>
        <w:rFonts w:ascii="Wingdings" w:hAnsi="Wingdings" w:hint="default"/>
      </w:rPr>
    </w:lvl>
  </w:abstractNum>
  <w:abstractNum w:abstractNumId="17" w15:restartNumberingAfterBreak="0">
    <w:nsid w:val="7D3E772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6"/>
  </w:num>
  <w:num w:numId="2">
    <w:abstractNumId w:val="4"/>
  </w:num>
  <w:num w:numId="3">
    <w:abstractNumId w:val="0"/>
  </w:num>
  <w:num w:numId="4">
    <w:abstractNumId w:val="16"/>
  </w:num>
  <w:num w:numId="5">
    <w:abstractNumId w:val="8"/>
  </w:num>
  <w:num w:numId="6">
    <w:abstractNumId w:val="7"/>
  </w:num>
  <w:num w:numId="7">
    <w:abstractNumId w:val="10"/>
  </w:num>
  <w:num w:numId="8">
    <w:abstractNumId w:val="2"/>
  </w:num>
  <w:num w:numId="9">
    <w:abstractNumId w:val="3"/>
  </w:num>
  <w:num w:numId="10">
    <w:abstractNumId w:val="11"/>
  </w:num>
  <w:num w:numId="11">
    <w:abstractNumId w:val="17"/>
  </w:num>
  <w:num w:numId="12">
    <w:abstractNumId w:val="9"/>
  </w:num>
  <w:num w:numId="13">
    <w:abstractNumId w:val="1"/>
  </w:num>
  <w:num w:numId="14">
    <w:abstractNumId w:val="15"/>
  </w:num>
  <w:num w:numId="15">
    <w:abstractNumId w:val="5"/>
  </w:num>
  <w:num w:numId="16">
    <w:abstractNumId w:val="13"/>
  </w:num>
  <w:num w:numId="17">
    <w:abstractNumId w:val="14"/>
  </w:num>
  <w:num w:numId="1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da Muller-Kessels">
    <w15:presenceInfo w15:providerId="AD" w15:userId="S::L.muller@cimsolutions.nl::7ee1070e-76a9-4b7f-b888-cd3c9c1a9b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revisionView w:comments="0" w:insDel="0" w:formatting="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CA2"/>
    <w:rsid w:val="00143FF8"/>
    <w:rsid w:val="003A62E8"/>
    <w:rsid w:val="003F5278"/>
    <w:rsid w:val="005B4CA2"/>
    <w:rsid w:val="006272E1"/>
    <w:rsid w:val="0093085A"/>
    <w:rsid w:val="01C2EC99"/>
    <w:rsid w:val="02E10BA6"/>
    <w:rsid w:val="04D2B411"/>
    <w:rsid w:val="0B8C214D"/>
    <w:rsid w:val="0C6518B9"/>
    <w:rsid w:val="0FAE386E"/>
    <w:rsid w:val="110384D7"/>
    <w:rsid w:val="12A4EB99"/>
    <w:rsid w:val="152F6EF8"/>
    <w:rsid w:val="20F2E70B"/>
    <w:rsid w:val="21B6200C"/>
    <w:rsid w:val="23D3BF87"/>
    <w:rsid w:val="2466B3B9"/>
    <w:rsid w:val="26E6BF4B"/>
    <w:rsid w:val="26F84082"/>
    <w:rsid w:val="28F97348"/>
    <w:rsid w:val="2E1458E2"/>
    <w:rsid w:val="355BEB67"/>
    <w:rsid w:val="35F22F47"/>
    <w:rsid w:val="3B0EE0AD"/>
    <w:rsid w:val="3CCEEE34"/>
    <w:rsid w:val="3F0C46EC"/>
    <w:rsid w:val="42BE018F"/>
    <w:rsid w:val="4789F4BE"/>
    <w:rsid w:val="4B0402E2"/>
    <w:rsid w:val="50FAE3AE"/>
    <w:rsid w:val="5206B32F"/>
    <w:rsid w:val="52A8ABAB"/>
    <w:rsid w:val="531EDB85"/>
    <w:rsid w:val="5554A8F5"/>
    <w:rsid w:val="56DB9724"/>
    <w:rsid w:val="58A2479C"/>
    <w:rsid w:val="58E8F29B"/>
    <w:rsid w:val="59FBD890"/>
    <w:rsid w:val="5D9F8D37"/>
    <w:rsid w:val="5FFA4A65"/>
    <w:rsid w:val="61BC8CF7"/>
    <w:rsid w:val="631BD6F2"/>
    <w:rsid w:val="6373C065"/>
    <w:rsid w:val="6405FB59"/>
    <w:rsid w:val="678FFE16"/>
    <w:rsid w:val="67A719D6"/>
    <w:rsid w:val="694F3DFD"/>
    <w:rsid w:val="6ADADD3F"/>
    <w:rsid w:val="7353AC26"/>
    <w:rsid w:val="7CC0A809"/>
    <w:rsid w:val="7CEFFA7A"/>
    <w:rsid w:val="7D82D985"/>
    <w:rsid w:val="7FFF42ED"/>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3CBFCE8E"/>
  <w15:docId w15:val="{6CACFDD9-107B-44F7-ABF9-3B27D6618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4"/>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0.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1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Props1.xml><?xml version="1.0" encoding="utf-8"?>
<ds:datastoreItem xmlns:ds="http://schemas.openxmlformats.org/officeDocument/2006/customXml" ds:itemID="{E585E936-1A44-4BA2-8C32-E8CB4B8C3378}">
  <ds:schemaRefs/>
</ds:datastoreItem>
</file>

<file path=customXml/itemProps10.xml><?xml version="1.0" encoding="utf-8"?>
<ds:datastoreItem xmlns:ds="http://schemas.openxmlformats.org/officeDocument/2006/customXml" ds:itemID="{AD93D152-78D7-40B4-9BC3-F54813A2C942}">
  <ds:schemaRefs>
    <ds:schemaRef ds:uri="http://schemas.openxmlformats.org/officeDocument/2006/extended-properties"/>
    <ds:schemaRef ds:uri="http://schemas.openxmlformats.org/officeDocument/2006/docPropsVTypes"/>
  </ds:schemaRefs>
</ds:datastoreItem>
</file>

<file path=customXml/itemProps11.xml><?xml version="1.0" encoding="utf-8"?>
<ds:datastoreItem xmlns:ds="http://schemas.openxmlformats.org/officeDocument/2006/customXml" ds:itemID="{FB3D922B-53B2-4798-8BEA-AA410D9BA0CC}">
  <ds:schemaRefs>
    <ds:schemaRef ds:uri="http://schemas.openxmlformats.org/officeDocument/2006/custom-properties"/>
    <ds:schemaRef ds:uri="http://schemas.openxmlformats.org/officeDocument/2006/docPropsVTypes"/>
  </ds:schemaRefs>
</ds:datastoreItem>
</file>

<file path=customXml/itemProps2.xml><?xml version="1.0" encoding="utf-8"?>
<ds:datastoreItem xmlns:ds="http://schemas.openxmlformats.org/officeDocument/2006/customXml" ds:itemID="{46602D3E-1BF4-4F81-9FCC-99B715999C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4.xml><?xml version="1.0" encoding="utf-8"?>
<ds:datastoreItem xmlns:ds="http://schemas.openxmlformats.org/officeDocument/2006/customXml" ds:itemID="{D8F96605-7D80-48E5-96AD-22C062A943AD}">
  <ds:schemaRefs/>
</ds:datastoreItem>
</file>

<file path=customXml/itemProps5.xml><?xml version="1.0" encoding="utf-8"?>
<ds:datastoreItem xmlns:ds="http://schemas.openxmlformats.org/officeDocument/2006/customXml" ds:itemID="{A4E1F761-77DC-4F09-AB07-8904FFA2282C}">
  <ds:schemaRefs>
    <ds:schemaRef ds:uri="http://schemas.openxmlformats.org/officeDocument/2006/custom-properties"/>
    <ds:schemaRef ds:uri="http://schemas.openxmlformats.org/officeDocument/2006/docPropsVTypes"/>
  </ds:schemaRefs>
</ds:datastoreItem>
</file>

<file path=customXml/itemProps6.xml><?xml version="1.0" encoding="utf-8"?>
<ds:datastoreItem xmlns:ds="http://schemas.openxmlformats.org/officeDocument/2006/customXml" ds:itemID="{BCF0888A-2AB9-44EB-A0D6-7C8CD54C7A59}">
  <ds:schemaRefs>
    <ds:schemaRef ds:uri="http://schemas.openxmlformats.org/package/2006/metadata/core-properties"/>
    <ds:schemaRef ds:uri="http://purl.org/dc/elements/1.1/"/>
    <ds:schemaRef ds:uri="http://purl.org/dc/terms/"/>
    <ds:schemaRef ds:uri="http://purl.org/dc/dcmitype/"/>
  </ds:schemaRefs>
</ds:datastoreItem>
</file>

<file path=customXml/itemProps7.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8.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9.xml><?xml version="1.0" encoding="utf-8"?>
<ds:datastoreItem xmlns:ds="http://schemas.openxmlformats.org/officeDocument/2006/customXml" ds:itemID="{3AA01E63-33E7-4CEF-8523-1B02C7D3C937}">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5054</Words>
  <Characters>28813</Characters>
  <Application>Microsoft Office Word</Application>
  <DocSecurity>0</DocSecurity>
  <Lines>240</Lines>
  <Paragraphs>67</Paragraphs>
  <ScaleCrop>false</ScaleCrop>
  <Company>CIMSOLUTIONS</Company>
  <LinksUpToDate>false</LinksUpToDate>
  <CharactersWithSpaces>33800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2021-04-30T07:18:00Z</dcterms:created>
  <dcterms:modified xsi:type="dcterms:W3CDTF">2021-04-30T07:19:00Z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