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B3533" w:rsidRDefault="00D753F2">
      <w:pPr>
        <w:pStyle w:val="Kop1"/>
        <w:tabs>
          <w:tab w:val="left" w:pos="2127"/>
          <w:tab w:val="left" w:pos="2835"/>
        </w:tabs>
      </w:pPr>
      <w:r>
        <w:t>Personalia</w:t>
      </w:r>
    </w:p>
    <w:p w14:paraId="190AB390" w14:textId="55B77605" w:rsidR="005B3533" w:rsidRDefault="00D753F2">
      <w:pPr>
        <w:tabs>
          <w:tab w:val="left" w:pos="2127"/>
          <w:tab w:val="left" w:pos="2268"/>
        </w:tabs>
      </w:pPr>
      <w:r w:rsidRPr="00B24CDE">
        <w:rPr>
          <w:rStyle w:val="LabelVetHOOFDletterChar"/>
        </w:rPr>
        <w:t>NAAM:</w:t>
      </w:r>
      <w:r>
        <w:tab/>
      </w:r>
      <w:del w:id="0" w:author="Linda Muller-Kessels" w:date="2021-04-30T09:21:00Z">
        <w:r w:rsidDel="00C5725D">
          <w:delText>Olga Kraal</w:delText>
        </w:r>
      </w:del>
      <w:ins w:id="1" w:author="Linda Muller-Kessels" w:date="2021-04-30T09:21:00Z">
        <w:r w:rsidR="00C5725D">
          <w:t>X</w:t>
        </w:r>
      </w:ins>
    </w:p>
    <w:p w14:paraId="35AC253C" w14:textId="77777777" w:rsidR="005B3533" w:rsidRDefault="00D753F2">
      <w:pPr>
        <w:tabs>
          <w:tab w:val="left" w:pos="2127"/>
          <w:tab w:val="left" w:pos="2268"/>
        </w:tabs>
      </w:pPr>
      <w:r w:rsidRPr="00CD47AA">
        <w:rPr>
          <w:rStyle w:val="Kop2Char"/>
        </w:rPr>
        <w:t>WOONPLAATS:</w:t>
      </w:r>
      <w:r w:rsidRPr="00CD47AA">
        <w:rPr>
          <w:rStyle w:val="Kop2Char"/>
        </w:rPr>
        <w:tab/>
      </w:r>
      <w:r>
        <w:t>Oud-Zuilen</w:t>
      </w:r>
    </w:p>
    <w:p w14:paraId="16B2072C" w14:textId="64067B5B" w:rsidR="005B3533" w:rsidRDefault="00D753F2">
      <w:pPr>
        <w:tabs>
          <w:tab w:val="left" w:pos="2127"/>
          <w:tab w:val="left" w:pos="2268"/>
        </w:tabs>
      </w:pPr>
      <w:r w:rsidRPr="5F4C2852">
        <w:rPr>
          <w:rStyle w:val="Kop2Char"/>
        </w:rPr>
        <w:t>FUNCTIE:</w:t>
      </w:r>
      <w:r>
        <w:tab/>
        <w:t>Senior Software Ontwikkelaar, Systeem</w:t>
      </w:r>
      <w:r w:rsidR="7BDAF61E">
        <w:t xml:space="preserve"> </w:t>
      </w:r>
      <w:r>
        <w:t>/</w:t>
      </w:r>
      <w:r w:rsidR="7BDAF61E">
        <w:t xml:space="preserve"> </w:t>
      </w:r>
      <w:r>
        <w:t>Database Ontwerper, Systeem Analist, (Technisch) Projectleider</w:t>
      </w:r>
    </w:p>
    <w:p w14:paraId="688CEA53" w14:textId="77777777" w:rsidR="005B3533" w:rsidRDefault="00D753F2">
      <w:pPr>
        <w:tabs>
          <w:tab w:val="left" w:pos="2127"/>
          <w:tab w:val="left" w:pos="2268"/>
        </w:tabs>
      </w:pPr>
      <w:r w:rsidRPr="00CD47AA">
        <w:rPr>
          <w:rStyle w:val="Kop2Char"/>
        </w:rPr>
        <w:t>GEBOORTEDATUM:</w:t>
      </w:r>
      <w:r>
        <w:tab/>
        <w:t>27-12-1969</w:t>
      </w:r>
    </w:p>
    <w:p w14:paraId="4D18C2BF" w14:textId="77777777" w:rsidR="005B3533" w:rsidRDefault="00D753F2">
      <w:pPr>
        <w:tabs>
          <w:tab w:val="left" w:pos="2127"/>
          <w:tab w:val="left" w:pos="2268"/>
        </w:tabs>
      </w:pPr>
      <w:r w:rsidRPr="009952E4">
        <w:rPr>
          <w:rStyle w:val="Kop2Char"/>
        </w:rPr>
        <w:t>NATIONALITEIT:</w:t>
      </w:r>
      <w:r w:rsidRPr="009952E4">
        <w:rPr>
          <w:b/>
        </w:rPr>
        <w:tab/>
      </w:r>
      <w:r w:rsidRPr="009952E4">
        <w:t>Nederlandse</w:t>
      </w:r>
    </w:p>
    <w:p w14:paraId="412D63CD" w14:textId="77777777" w:rsidR="005B3533" w:rsidRDefault="00D753F2">
      <w:pPr>
        <w:tabs>
          <w:tab w:val="left" w:pos="2127"/>
          <w:tab w:val="left" w:pos="2268"/>
        </w:tabs>
      </w:pPr>
      <w:r w:rsidRPr="009952E4">
        <w:rPr>
          <w:rStyle w:val="Kop2Char"/>
        </w:rPr>
        <w:t>TALEN:</w:t>
      </w:r>
      <w:r w:rsidRPr="009952E4">
        <w:rPr>
          <w:rStyle w:val="Kop2Char"/>
        </w:rPr>
        <w:tab/>
      </w:r>
      <w:r w:rsidRPr="009952E4">
        <w:t>Nederlands, Engels</w:t>
      </w:r>
    </w:p>
    <w:p w14:paraId="30457EA9" w14:textId="77777777" w:rsidR="005B3533" w:rsidRDefault="00D753F2">
      <w:pPr>
        <w:tabs>
          <w:tab w:val="left" w:pos="2127"/>
          <w:tab w:val="left" w:pos="2268"/>
        </w:tabs>
      </w:pPr>
      <w:r w:rsidRPr="009952E4">
        <w:rPr>
          <w:rStyle w:val="Kop2Char"/>
        </w:rPr>
        <w:t>ERVARING SINDS:</w:t>
      </w:r>
      <w:r w:rsidRPr="009952E4">
        <w:tab/>
        <w:t>1996</w:t>
      </w:r>
    </w:p>
    <w:p w14:paraId="672A6659" w14:textId="77777777" w:rsidR="005B3533" w:rsidRDefault="005B3533">
      <w:pPr>
        <w:tabs>
          <w:tab w:val="left" w:pos="2835"/>
        </w:tabs>
      </w:pPr>
    </w:p>
    <w:p w14:paraId="6B249F65" w14:textId="77777777" w:rsidR="005B3533" w:rsidRDefault="00D753F2">
      <w:pPr>
        <w:pStyle w:val="Kop1"/>
        <w:tabs>
          <w:tab w:val="left" w:pos="2835"/>
        </w:tabs>
      </w:pPr>
      <w:r w:rsidRPr="000A52E1">
        <w:t>Specialisme</w:t>
      </w:r>
    </w:p>
    <w:p w14:paraId="250D21B3" w14:textId="77777777" w:rsidR="005B3533" w:rsidRDefault="00D753F2">
      <w:pPr>
        <w:numPr>
          <w:ilvl w:val="0"/>
          <w:numId w:val="26"/>
        </w:numPr>
        <w:ind w:left="375" w:right="375"/>
      </w:pPr>
      <w:proofErr w:type="spellStart"/>
      <w:r>
        <w:t>Requirementsanalyse</w:t>
      </w:r>
      <w:proofErr w:type="spellEnd"/>
    </w:p>
    <w:p w14:paraId="57330B17" w14:textId="77777777" w:rsidR="005B3533" w:rsidRDefault="00D753F2">
      <w:pPr>
        <w:numPr>
          <w:ilvl w:val="0"/>
          <w:numId w:val="26"/>
        </w:numPr>
        <w:ind w:left="375" w:right="375"/>
      </w:pPr>
      <w:r>
        <w:t>Informatieanalyse, opstellen functionele en technische specificaties, stakeholder management</w:t>
      </w:r>
    </w:p>
    <w:p w14:paraId="655F228A" w14:textId="77777777" w:rsidR="005B3533" w:rsidRDefault="00D753F2">
      <w:pPr>
        <w:numPr>
          <w:ilvl w:val="0"/>
          <w:numId w:val="26"/>
        </w:numPr>
        <w:ind w:left="375" w:right="375"/>
      </w:pPr>
      <w:r>
        <w:t>Functionele ontwerpen</w:t>
      </w:r>
    </w:p>
    <w:p w14:paraId="42B5F61A" w14:textId="77777777" w:rsidR="005B3533" w:rsidRDefault="00D753F2">
      <w:pPr>
        <w:numPr>
          <w:ilvl w:val="0"/>
          <w:numId w:val="26"/>
        </w:numPr>
        <w:ind w:left="375" w:right="375"/>
      </w:pPr>
      <w:r>
        <w:t>Analyse en het ontwerpen van applicaties/systemen, Data modellering, ERD, Systeemontwerp</w:t>
      </w:r>
    </w:p>
    <w:p w14:paraId="64A17B10" w14:textId="77777777" w:rsidR="005B3533" w:rsidRDefault="00D753F2">
      <w:pPr>
        <w:numPr>
          <w:ilvl w:val="0"/>
          <w:numId w:val="26"/>
        </w:numPr>
        <w:ind w:left="375" w:right="375"/>
      </w:pPr>
      <w:r>
        <w:t>Iteratief ontwikkelen, DSDM, Scrum, BiSL</w:t>
      </w:r>
    </w:p>
    <w:p w14:paraId="2BC2F3E8" w14:textId="77777777" w:rsidR="005B3533" w:rsidRDefault="00D753F2">
      <w:pPr>
        <w:numPr>
          <w:ilvl w:val="0"/>
          <w:numId w:val="26"/>
        </w:numPr>
        <w:ind w:left="375" w:right="375"/>
      </w:pPr>
      <w:proofErr w:type="spellStart"/>
      <w:r>
        <w:t>Trouble</w:t>
      </w:r>
      <w:proofErr w:type="spellEnd"/>
      <w:r>
        <w:t xml:space="preserve"> </w:t>
      </w:r>
      <w:proofErr w:type="spellStart"/>
      <w:r>
        <w:t>shooting</w:t>
      </w:r>
      <w:proofErr w:type="spellEnd"/>
      <w:r>
        <w:t>, Gebruikersondersteuning</w:t>
      </w:r>
    </w:p>
    <w:p w14:paraId="0159B12A" w14:textId="77777777" w:rsidR="005B3533" w:rsidRDefault="00D753F2">
      <w:pPr>
        <w:numPr>
          <w:ilvl w:val="0"/>
          <w:numId w:val="26"/>
        </w:numPr>
        <w:ind w:left="375" w:right="375"/>
      </w:pPr>
      <w:r>
        <w:t>Opstellen programma van eisen (</w:t>
      </w:r>
      <w:proofErr w:type="spellStart"/>
      <w:r>
        <w:t>PvE</w:t>
      </w:r>
      <w:proofErr w:type="spellEnd"/>
      <w:r>
        <w:t>)</w:t>
      </w:r>
    </w:p>
    <w:p w14:paraId="6C383A67" w14:textId="77777777" w:rsidR="005B3533" w:rsidRDefault="00D753F2">
      <w:pPr>
        <w:numPr>
          <w:ilvl w:val="0"/>
          <w:numId w:val="26"/>
        </w:numPr>
        <w:ind w:left="375" w:right="375"/>
      </w:pPr>
      <w:r>
        <w:t>Projectleiding</w:t>
      </w:r>
    </w:p>
    <w:p w14:paraId="1AEBF35F" w14:textId="77777777" w:rsidR="005B3533" w:rsidRPr="00C5725D" w:rsidRDefault="00D753F2">
      <w:pPr>
        <w:numPr>
          <w:ilvl w:val="0"/>
          <w:numId w:val="26"/>
        </w:numPr>
        <w:ind w:left="375" w:right="375"/>
        <w:rPr>
          <w:lang w:val="en-US"/>
          <w:rPrChange w:id="2" w:author="Linda Muller-Kessels" w:date="2021-04-30T09:21:00Z">
            <w:rPr/>
          </w:rPrChange>
        </w:rPr>
      </w:pPr>
      <w:r w:rsidRPr="00C5725D">
        <w:rPr>
          <w:lang w:val="en-US"/>
          <w:rPrChange w:id="3" w:author="Linda Muller-Kessels" w:date="2021-04-30T09:21:00Z">
            <w:rPr/>
          </w:rPrChange>
        </w:rPr>
        <w:t>PL/SQL, SQL*Plus, Oracle stored-procedures, TOAD</w:t>
      </w:r>
    </w:p>
    <w:p w14:paraId="11B207B5" w14:textId="77777777" w:rsidR="005B3533" w:rsidRPr="00C5725D" w:rsidRDefault="00D753F2">
      <w:pPr>
        <w:numPr>
          <w:ilvl w:val="0"/>
          <w:numId w:val="26"/>
        </w:numPr>
        <w:ind w:left="375" w:right="375"/>
        <w:rPr>
          <w:lang w:val="en-US"/>
          <w:rPrChange w:id="4" w:author="Linda Muller-Kessels" w:date="2021-04-30T09:21:00Z">
            <w:rPr/>
          </w:rPrChange>
        </w:rPr>
      </w:pPr>
      <w:r w:rsidRPr="00C5725D">
        <w:rPr>
          <w:lang w:val="en-US"/>
          <w:rPrChange w:id="5" w:author="Linda Muller-Kessels" w:date="2021-04-30T09:21:00Z">
            <w:rPr/>
          </w:rPrChange>
        </w:rPr>
        <w:t xml:space="preserve">JDeveloper, Oracle </w:t>
      </w:r>
      <w:proofErr w:type="spellStart"/>
      <w:r w:rsidRPr="00C5725D">
        <w:rPr>
          <w:lang w:val="en-US"/>
          <w:rPrChange w:id="6" w:author="Linda Muller-Kessels" w:date="2021-04-30T09:21:00Z">
            <w:rPr/>
          </w:rPrChange>
        </w:rPr>
        <w:t>JHeadstart</w:t>
      </w:r>
      <w:proofErr w:type="spellEnd"/>
      <w:r w:rsidRPr="00C5725D">
        <w:rPr>
          <w:lang w:val="en-US"/>
          <w:rPrChange w:id="7" w:author="Linda Muller-Kessels" w:date="2021-04-30T09:21:00Z">
            <w:rPr/>
          </w:rPrChange>
        </w:rPr>
        <w:t>, Oracle Designer, Oracle Developer, Oracle Forms, Oracle OBIEE, Team Developer</w:t>
      </w:r>
    </w:p>
    <w:p w14:paraId="6D97FC14" w14:textId="77777777" w:rsidR="005B3533" w:rsidRDefault="00D753F2">
      <w:pPr>
        <w:numPr>
          <w:ilvl w:val="0"/>
          <w:numId w:val="26"/>
        </w:numPr>
        <w:ind w:left="375" w:right="375"/>
      </w:pPr>
      <w:r>
        <w:t>Ondersteuning gebruikers bij gebruik van SAS Enterprise Guide</w:t>
      </w:r>
    </w:p>
    <w:p w14:paraId="7D8DEA95" w14:textId="77777777" w:rsidR="005B3533" w:rsidRDefault="00D753F2">
      <w:pPr>
        <w:numPr>
          <w:ilvl w:val="0"/>
          <w:numId w:val="26"/>
        </w:numPr>
        <w:spacing w:afterAutospacing="1"/>
        <w:ind w:left="375" w:right="375"/>
      </w:pPr>
      <w:r>
        <w:t>Oracle</w:t>
      </w:r>
    </w:p>
    <w:p w14:paraId="675EB11C" w14:textId="77777777" w:rsidR="005B3533" w:rsidRDefault="00D753F2">
      <w:pPr>
        <w:pStyle w:val="Kop1"/>
        <w:tabs>
          <w:tab w:val="left" w:pos="2835"/>
        </w:tabs>
      </w:pPr>
      <w:r w:rsidRPr="000A52E1">
        <w:t>Samenvatting</w:t>
      </w:r>
    </w:p>
    <w:p w14:paraId="5BECD8D3" w14:textId="3C77BF65" w:rsidR="005B3533" w:rsidRDefault="00D753F2">
      <w:r>
        <w:t xml:space="preserve">Tijdens en na haar studie Informatica aan de Haagse Hogeschool heeft </w:t>
      </w:r>
      <w:del w:id="8" w:author="Linda Muller-Kessels" w:date="2021-04-30T09:21:00Z">
        <w:r w:rsidR="62A4FFB2" w:rsidDel="00C5725D">
          <w:delText>Olga</w:delText>
        </w:r>
      </w:del>
      <w:ins w:id="9" w:author="Linda Muller-Kessels" w:date="2021-04-30T09:21:00Z">
        <w:r w:rsidR="00C5725D">
          <w:t>X</w:t>
        </w:r>
      </w:ins>
      <w:r>
        <w:t xml:space="preserve"> ruime ervaring opgedaan met de </w:t>
      </w:r>
      <w:proofErr w:type="spellStart"/>
      <w:r>
        <w:t>softwarelifecycle</w:t>
      </w:r>
      <w:proofErr w:type="spellEnd"/>
      <w:r>
        <w:t xml:space="preserve"> als Data Analist, Functioneel</w:t>
      </w:r>
      <w:r w:rsidR="0FCBE95D">
        <w:t xml:space="preserve"> </w:t>
      </w:r>
      <w:r>
        <w:t>/</w:t>
      </w:r>
      <w:r w:rsidR="0FCBE95D">
        <w:t xml:space="preserve"> </w:t>
      </w:r>
      <w:r>
        <w:t xml:space="preserve">Technisch Applicatie Ontwerper, Informatie Analist, Systeem en Database Ontwerper, Software Ontwikkelaar, (Technisch) Projectleider en Tester in diverse branches, zoals de overheid (Belastingdienst, gemeente Amsterdam, ministeries van Defensie en Economische Zaken), financiële dienstverlening (A&amp;O Services, </w:t>
      </w:r>
      <w:proofErr w:type="spellStart"/>
      <w:r>
        <w:t>Intrum</w:t>
      </w:r>
      <w:proofErr w:type="spellEnd"/>
      <w:r>
        <w:t xml:space="preserve"> Justitia), telecom (KPN) en handel.</w:t>
      </w:r>
    </w:p>
    <w:p w14:paraId="0A37501D" w14:textId="77777777" w:rsidR="005B3533" w:rsidRDefault="005B3533"/>
    <w:p w14:paraId="56258838" w14:textId="7D1DC8B3" w:rsidR="005B3533" w:rsidRDefault="00D753F2">
      <w:r>
        <w:t>In haar rol bij de Belastingdienst is ze als Functioneel Ontwerper</w:t>
      </w:r>
      <w:r w:rsidR="60D31021">
        <w:t xml:space="preserve"> </w:t>
      </w:r>
      <w:r>
        <w:t>/</w:t>
      </w:r>
      <w:r w:rsidR="60D31021">
        <w:t xml:space="preserve"> </w:t>
      </w:r>
      <w:r>
        <w:t xml:space="preserve">Beheerder ingezet op een autorisatiebeheerproject. De Belastingdienst heeft Identity Management in gebruik genomen. </w:t>
      </w:r>
      <w:del w:id="10" w:author="Linda Muller-Kessels" w:date="2021-04-30T09:21:00Z">
        <w:r w:rsidR="62A4FFB2" w:rsidDel="00C5725D">
          <w:delText>Olga</w:delText>
        </w:r>
      </w:del>
      <w:ins w:id="11" w:author="Linda Muller-Kessels" w:date="2021-04-30T09:21:00Z">
        <w:r w:rsidR="00C5725D">
          <w:t>X</w:t>
        </w:r>
      </w:ins>
      <w:r>
        <w:t xml:space="preserve"> ondersteunt dit proces t.b.v. het inrichten door de verschillende dienstonderdelen van de Belastingdienst te voorzien van overzichten. Daarnaast stelde </w:t>
      </w:r>
      <w:del w:id="12" w:author="Linda Muller-Kessels" w:date="2021-04-30T09:21:00Z">
        <w:r w:rsidR="62A4FFB2" w:rsidDel="00C5725D">
          <w:delText>Olga</w:delText>
        </w:r>
      </w:del>
      <w:ins w:id="13" w:author="Linda Muller-Kessels" w:date="2021-04-30T09:21:00Z">
        <w:r w:rsidR="00C5725D">
          <w:t>X</w:t>
        </w:r>
      </w:ins>
      <w:r>
        <w:t xml:space="preserve"> </w:t>
      </w:r>
      <w:proofErr w:type="spellStart"/>
      <w:r>
        <w:t>requirements</w:t>
      </w:r>
      <w:proofErr w:type="spellEnd"/>
      <w:r>
        <w:t>, use cases en functionele specificaties op t.b.v. het volledig kunnen inrichten en geautomatiseerd laten werken van dit systeem.</w:t>
      </w:r>
    </w:p>
    <w:p w14:paraId="5DAB6C7B" w14:textId="77777777" w:rsidR="005B3533" w:rsidRDefault="005B3533"/>
    <w:p w14:paraId="49CC82CE" w14:textId="7AA96665" w:rsidR="005B3533" w:rsidRDefault="62A4FFB2">
      <w:del w:id="14" w:author="Linda Muller-Kessels" w:date="2021-04-30T09:21:00Z">
        <w:r w:rsidDel="00C5725D">
          <w:delText>Olga</w:delText>
        </w:r>
      </w:del>
      <w:ins w:id="15" w:author="Linda Muller-Kessels" w:date="2021-04-30T09:21:00Z">
        <w:r w:rsidR="00C5725D">
          <w:t>X</w:t>
        </w:r>
      </w:ins>
      <w:r w:rsidR="00D753F2">
        <w:t xml:space="preserve"> was bij het Opleidings- en ontwikkelingsfonds voor het Technisch Installatie Bedrijf verantwoordelijk voor de implementatie van subsidieregelingen. Door haar inzet als Functioneel Ontwerper, Systeem en Database Ontwerper, Ontwikkelaar en Projectleider zijn diverse nieuwe systemen ontwikkeld, waardoor de papierstroom is gereduceerd en het proces voor subsidieaanvragen vereenvoudigd. Door deze optimalisatie is het aantal aanvragen voor subsidies en declaraties gestegen met 150% in vergelijking met de oudere systemen. </w:t>
      </w:r>
    </w:p>
    <w:p w14:paraId="02EB378F" w14:textId="77777777" w:rsidR="005B3533" w:rsidRDefault="005B3533"/>
    <w:p w14:paraId="342313FB" w14:textId="1C71BF8B" w:rsidR="005B3533" w:rsidRDefault="00D753F2">
      <w:r>
        <w:t xml:space="preserve">In de steeds afwisselende projecten waar </w:t>
      </w:r>
      <w:del w:id="16" w:author="Linda Muller-Kessels" w:date="2021-04-30T09:21:00Z">
        <w:r w:rsidR="62A4FFB2" w:rsidDel="00C5725D">
          <w:delText>Olga</w:delText>
        </w:r>
      </w:del>
      <w:ins w:id="17" w:author="Linda Muller-Kessels" w:date="2021-04-30T09:21:00Z">
        <w:r w:rsidR="00C5725D">
          <w:t>X</w:t>
        </w:r>
      </w:ins>
      <w:r>
        <w:t xml:space="preserve"> gewerkt heeft, heeft zij laten zien dat zij flexibel is en zich snel inwerkt in de materie. Zij kan zowel zelfstandig als in teamverband werken. </w:t>
      </w:r>
      <w:del w:id="18" w:author="Linda Muller-Kessels" w:date="2021-04-30T09:21:00Z">
        <w:r w:rsidR="62A4FFB2" w:rsidDel="00C5725D">
          <w:delText>Olga</w:delText>
        </w:r>
      </w:del>
      <w:ins w:id="19" w:author="Linda Muller-Kessels" w:date="2021-04-30T09:21:00Z">
        <w:r w:rsidR="00C5725D">
          <w:t>X</w:t>
        </w:r>
      </w:ins>
      <w:r>
        <w:t xml:space="preserve"> is leergierig, analytisch, </w:t>
      </w:r>
      <w:r>
        <w:lastRenderedPageBreak/>
        <w:t>sociaal, communicatief en resultaatgericht. Zij heeft een goed inlevingsvermogen, waardoor zij ideeën en belangen van anderen goed kan onderkennen. Haar kennis en ervaring deelt zij graag met anderen.</w:t>
      </w:r>
    </w:p>
    <w:p w14:paraId="6A05A809" w14:textId="77777777" w:rsidR="005B3533" w:rsidRDefault="005B3533"/>
    <w:p w14:paraId="7A3C49A4" w14:textId="52CDED25" w:rsidR="005B3533" w:rsidRDefault="62A4FFB2">
      <w:del w:id="20" w:author="Linda Muller-Kessels" w:date="2021-04-30T09:21:00Z">
        <w:r w:rsidDel="00C5725D">
          <w:delText>Olga</w:delText>
        </w:r>
      </w:del>
      <w:ins w:id="21" w:author="Linda Muller-Kessels" w:date="2021-04-30T09:21:00Z">
        <w:r w:rsidR="00C5725D">
          <w:t>X</w:t>
        </w:r>
      </w:ins>
      <w:r w:rsidR="00D753F2">
        <w:t xml:space="preserve"> heeft ruime kennis van en ervaring met UML, ITIL, BiSL, ASL, PRINCE2, ERD, OBIEE, Oracle 7, 9i, 10g, PL/SQL, CDM, SQL*Plus, Oracle </w:t>
      </w:r>
      <w:proofErr w:type="spellStart"/>
      <w:r w:rsidR="00D753F2">
        <w:t>stored</w:t>
      </w:r>
      <w:proofErr w:type="spellEnd"/>
      <w:r w:rsidR="00D753F2">
        <w:t xml:space="preserve">-procedures, Oracle </w:t>
      </w:r>
      <w:proofErr w:type="spellStart"/>
      <w:r w:rsidR="00D753F2">
        <w:t>Jdeveloper</w:t>
      </w:r>
      <w:proofErr w:type="spellEnd"/>
      <w:r w:rsidR="18AA1AA7">
        <w:t xml:space="preserve"> </w:t>
      </w:r>
      <w:r w:rsidR="00D753F2">
        <w:t>/</w:t>
      </w:r>
      <w:r w:rsidR="18AA1AA7">
        <w:t xml:space="preserve"> </w:t>
      </w:r>
      <w:proofErr w:type="spellStart"/>
      <w:r w:rsidR="00D753F2">
        <w:t>Jheadstart</w:t>
      </w:r>
      <w:proofErr w:type="spellEnd"/>
      <w:r w:rsidR="00D753F2">
        <w:t>, ADF, Oracle Developer/Designer/Forms, HTML, Intermedia en XML/XSD.</w:t>
      </w:r>
    </w:p>
    <w:p w14:paraId="5A39BBE3" w14:textId="77777777" w:rsidR="005B3533" w:rsidRDefault="005B3533"/>
    <w:p w14:paraId="45CE0989" w14:textId="77777777" w:rsidR="005B3533" w:rsidRDefault="00D753F2">
      <w:pPr>
        <w:pStyle w:val="Kop1"/>
        <w:tabs>
          <w:tab w:val="left" w:pos="2835"/>
        </w:tabs>
      </w:pPr>
      <w:r w:rsidRPr="000A52E1">
        <w:t>Opleidingen</w:t>
      </w:r>
    </w:p>
    <w:p w14:paraId="31205B98" w14:textId="2AFECB14" w:rsidR="005B3533" w:rsidRDefault="00D753F2">
      <w:r>
        <w:t>2019 - 2019</w:t>
      </w:r>
      <w:r>
        <w:tab/>
        <w:t>Cursus Agile/Scrum/</w:t>
      </w:r>
      <w:proofErr w:type="spellStart"/>
      <w:r>
        <w:t>Devops</w:t>
      </w:r>
      <w:proofErr w:type="spellEnd"/>
      <w:r>
        <w:br/>
        <w:t>1991 - 1996</w:t>
      </w:r>
      <w:r>
        <w:tab/>
        <w:t>HBO Informatica aan de Haagse Hogeschool</w:t>
      </w:r>
    </w:p>
    <w:p w14:paraId="72A3D3EC" w14:textId="77777777" w:rsidR="005B3533" w:rsidRDefault="005B3533">
      <w:pPr>
        <w:tabs>
          <w:tab w:val="left" w:pos="2835"/>
        </w:tabs>
      </w:pPr>
    </w:p>
    <w:p w14:paraId="032FDCF6" w14:textId="77777777" w:rsidR="005B3533" w:rsidRDefault="00D753F2">
      <w:pPr>
        <w:pStyle w:val="Kop1"/>
        <w:tabs>
          <w:tab w:val="left" w:pos="2835"/>
        </w:tabs>
      </w:pPr>
      <w:r w:rsidRPr="000A52E1">
        <w:t>Trainingen</w:t>
      </w:r>
    </w:p>
    <w:p w14:paraId="28E6F4B8" w14:textId="52B23A31" w:rsidR="005B3533" w:rsidRDefault="00D753F2">
      <w:r>
        <w:t>2009</w:t>
      </w:r>
      <w:r>
        <w:tab/>
        <w:t xml:space="preserve">Introductie Oracle </w:t>
      </w:r>
      <w:proofErr w:type="spellStart"/>
      <w:r>
        <w:t>Fusion</w:t>
      </w:r>
      <w:proofErr w:type="spellEnd"/>
      <w:r>
        <w:t xml:space="preserve"> Middleware 11g Server Architectuur</w:t>
      </w:r>
      <w:r>
        <w:br/>
        <w:t>2006</w:t>
      </w:r>
      <w:r>
        <w:tab/>
        <w:t>OO &amp; UML Essentials</w:t>
      </w:r>
      <w:r>
        <w:br/>
        <w:t>2006</w:t>
      </w:r>
      <w:r>
        <w:tab/>
        <w:t xml:space="preserve">Business </w:t>
      </w:r>
      <w:proofErr w:type="spellStart"/>
      <w:r>
        <w:t>and</w:t>
      </w:r>
      <w:proofErr w:type="spellEnd"/>
      <w:r>
        <w:t xml:space="preserve"> </w:t>
      </w:r>
      <w:proofErr w:type="spellStart"/>
      <w:r>
        <w:t>Requirements</w:t>
      </w:r>
      <w:proofErr w:type="spellEnd"/>
      <w:r>
        <w:t xml:space="preserve"> </w:t>
      </w:r>
      <w:proofErr w:type="spellStart"/>
      <w:r>
        <w:t>modelling</w:t>
      </w:r>
      <w:proofErr w:type="spellEnd"/>
      <w:r>
        <w:br/>
        <w:t>2006</w:t>
      </w:r>
      <w:r>
        <w:tab/>
        <w:t>Advanced Oracle voor ontwikkelaars</w:t>
      </w:r>
      <w:r>
        <w:br/>
        <w:t>2006</w:t>
      </w:r>
      <w:r>
        <w:tab/>
        <w:t>Migratie client/server naar Webforms</w:t>
      </w:r>
      <w:r>
        <w:br/>
        <w:t>1998</w:t>
      </w:r>
      <w:r>
        <w:tab/>
        <w:t>Designer/2000 Release 2 New Features</w:t>
      </w:r>
      <w:r>
        <w:br/>
        <w:t>1997</w:t>
      </w:r>
      <w:r>
        <w:tab/>
      </w:r>
      <w:proofErr w:type="spellStart"/>
      <w:r>
        <w:t>Discoverer</w:t>
      </w:r>
      <w:proofErr w:type="spellEnd"/>
      <w:r>
        <w:t xml:space="preserve"> 3.0 beheer</w:t>
      </w:r>
      <w:r>
        <w:br/>
        <w:t>1997</w:t>
      </w:r>
      <w:r>
        <w:tab/>
      </w:r>
      <w:proofErr w:type="spellStart"/>
      <w:r>
        <w:t>Discoverer</w:t>
      </w:r>
      <w:proofErr w:type="spellEnd"/>
      <w:r>
        <w:t xml:space="preserve"> 3.0 voor gebruikers</w:t>
      </w:r>
      <w:r>
        <w:br/>
        <w:t>1996</w:t>
      </w:r>
      <w:r>
        <w:tab/>
        <w:t>De procedurele extensie van Oracle 7</w:t>
      </w:r>
    </w:p>
    <w:p w14:paraId="0D0B940D" w14:textId="77777777" w:rsidR="005B3533" w:rsidRDefault="005B3533">
      <w:pPr>
        <w:tabs>
          <w:tab w:val="left" w:pos="2835"/>
        </w:tabs>
      </w:pPr>
    </w:p>
    <w:p w14:paraId="700FA469" w14:textId="77777777" w:rsidR="005B3533" w:rsidRPr="00C5725D" w:rsidRDefault="00D753F2">
      <w:pPr>
        <w:pStyle w:val="Kop1"/>
        <w:tabs>
          <w:tab w:val="left" w:pos="2835"/>
        </w:tabs>
        <w:rPr>
          <w:lang w:val="en-US"/>
          <w:rPrChange w:id="22" w:author="Linda Muller-Kessels" w:date="2021-04-30T09:21:00Z">
            <w:rPr/>
          </w:rPrChange>
        </w:rPr>
      </w:pPr>
      <w:r w:rsidRPr="00C5725D">
        <w:rPr>
          <w:lang w:val="en-US"/>
          <w:rPrChange w:id="23" w:author="Linda Muller-Kessels" w:date="2021-04-30T09:21:00Z">
            <w:rPr/>
          </w:rPrChange>
        </w:rPr>
        <w:t>Certificeringen</w:t>
      </w:r>
    </w:p>
    <w:p w14:paraId="4503AECE" w14:textId="59FCFCDE" w:rsidR="005B3533" w:rsidRPr="00C5725D" w:rsidRDefault="00D753F2">
      <w:pPr>
        <w:rPr>
          <w:lang w:val="en-US"/>
          <w:rPrChange w:id="24" w:author="Linda Muller-Kessels" w:date="2021-04-30T09:21:00Z">
            <w:rPr/>
          </w:rPrChange>
        </w:rPr>
      </w:pPr>
      <w:r w:rsidRPr="00C5725D">
        <w:rPr>
          <w:lang w:val="en-US"/>
          <w:rPrChange w:id="25" w:author="Linda Muller-Kessels" w:date="2021-04-30T09:21:00Z">
            <w:rPr/>
          </w:rPrChange>
        </w:rPr>
        <w:t>2020</w:t>
      </w:r>
      <w:r w:rsidRPr="00C5725D">
        <w:rPr>
          <w:lang w:val="en-US"/>
          <w:rPrChange w:id="26" w:author="Linda Muller-Kessels" w:date="2021-04-30T09:21:00Z">
            <w:rPr/>
          </w:rPrChange>
        </w:rPr>
        <w:tab/>
        <w:t>Certified SAFe 5 Agilist</w:t>
      </w:r>
      <w:r w:rsidRPr="00C5725D">
        <w:rPr>
          <w:lang w:val="en-US"/>
          <w:rPrChange w:id="27" w:author="Linda Muller-Kessels" w:date="2021-04-30T09:21:00Z">
            <w:rPr/>
          </w:rPrChange>
        </w:rPr>
        <w:br/>
        <w:t>2014</w:t>
      </w:r>
      <w:r w:rsidRPr="00C5725D">
        <w:rPr>
          <w:lang w:val="en-US"/>
          <w:rPrChange w:id="28" w:author="Linda Muller-Kessels" w:date="2021-04-30T09:21:00Z">
            <w:rPr/>
          </w:rPrChange>
        </w:rPr>
        <w:tab/>
        <w:t>OMG Certified UML Professional Fundamental</w:t>
      </w:r>
    </w:p>
    <w:p w14:paraId="0E27B00A" w14:textId="77777777" w:rsidR="005B3533" w:rsidRPr="00C5725D" w:rsidRDefault="005B3533">
      <w:pPr>
        <w:tabs>
          <w:tab w:val="left" w:pos="2835"/>
        </w:tabs>
        <w:rPr>
          <w:lang w:val="en-US"/>
          <w:rPrChange w:id="29" w:author="Linda Muller-Kessels" w:date="2021-04-30T09:21:00Z">
            <w:rPr/>
          </w:rPrChange>
        </w:rPr>
      </w:pPr>
    </w:p>
    <w:p w14:paraId="553245CC" w14:textId="77777777" w:rsidR="005B3533" w:rsidRPr="00C5725D" w:rsidRDefault="00D753F2">
      <w:pPr>
        <w:pStyle w:val="Kop1"/>
        <w:tabs>
          <w:tab w:val="left" w:pos="2835"/>
        </w:tabs>
        <w:rPr>
          <w:lang w:val="en-US"/>
          <w:rPrChange w:id="30" w:author="Linda Muller-Kessels" w:date="2021-04-30T09:21:00Z">
            <w:rPr/>
          </w:rPrChange>
        </w:rPr>
      </w:pPr>
      <w:r w:rsidRPr="00C5725D">
        <w:rPr>
          <w:lang w:val="en-US"/>
          <w:rPrChange w:id="31" w:author="Linda Muller-Kessels" w:date="2021-04-30T09:21:00Z">
            <w:rPr/>
          </w:rPrChange>
        </w:rPr>
        <w:t>Expertise</w:t>
      </w:r>
    </w:p>
    <w:p w14:paraId="60C97852" w14:textId="77777777" w:rsidR="005B3533" w:rsidRPr="00C5725D" w:rsidRDefault="00D753F2">
      <w:pPr>
        <w:tabs>
          <w:tab w:val="left" w:pos="2835"/>
        </w:tabs>
        <w:rPr>
          <w:lang w:val="en-US"/>
          <w:rPrChange w:id="32" w:author="Linda Muller-Kessels" w:date="2021-04-30T09:21:00Z">
            <w:rPr/>
          </w:rPrChange>
        </w:rPr>
      </w:pPr>
      <w:r w:rsidRPr="00C5725D">
        <w:rPr>
          <w:b/>
          <w:lang w:val="en-US"/>
          <w:rPrChange w:id="33" w:author="Linda Muller-Kessels" w:date="2021-04-30T09:21:00Z">
            <w:rPr>
              <w:b/>
            </w:rPr>
          </w:rPrChange>
        </w:rPr>
        <w:t>COMPUTERSYSTEMEN:</w:t>
      </w:r>
      <w:r w:rsidRPr="00C5725D">
        <w:rPr>
          <w:lang w:val="en-US"/>
          <w:rPrChange w:id="34" w:author="Linda Muller-Kessels" w:date="2021-04-30T09:21:00Z">
            <w:rPr/>
          </w:rPrChange>
        </w:rPr>
        <w:t xml:space="preserve"> PC</w:t>
      </w:r>
    </w:p>
    <w:p w14:paraId="5614271D" w14:textId="77777777" w:rsidR="005B3533" w:rsidRPr="00C5725D" w:rsidRDefault="00D753F2">
      <w:pPr>
        <w:tabs>
          <w:tab w:val="left" w:pos="2835"/>
        </w:tabs>
        <w:rPr>
          <w:lang w:val="en-US"/>
          <w:rPrChange w:id="35" w:author="Linda Muller-Kessels" w:date="2021-04-30T09:21:00Z">
            <w:rPr/>
          </w:rPrChange>
        </w:rPr>
      </w:pPr>
      <w:r w:rsidRPr="00C5725D">
        <w:rPr>
          <w:b/>
          <w:lang w:val="en-US"/>
          <w:rPrChange w:id="36" w:author="Linda Muller-Kessels" w:date="2021-04-30T09:21:00Z">
            <w:rPr>
              <w:b/>
            </w:rPr>
          </w:rPrChange>
        </w:rPr>
        <w:t>BESTURINGSSYSTEMEN:</w:t>
      </w:r>
      <w:r w:rsidRPr="00C5725D">
        <w:rPr>
          <w:lang w:val="en-US"/>
          <w:rPrChange w:id="37" w:author="Linda Muller-Kessels" w:date="2021-04-30T09:21:00Z">
            <w:rPr/>
          </w:rPrChange>
        </w:rPr>
        <w:t xml:space="preserve"> Windows, Linux</w:t>
      </w:r>
    </w:p>
    <w:p w14:paraId="63310B76" w14:textId="77777777" w:rsidR="005B3533" w:rsidRPr="00C5725D" w:rsidRDefault="00D753F2">
      <w:pPr>
        <w:tabs>
          <w:tab w:val="left" w:pos="2835"/>
        </w:tabs>
        <w:rPr>
          <w:lang w:val="en-US"/>
          <w:rPrChange w:id="38" w:author="Linda Muller-Kessels" w:date="2021-04-30T09:21:00Z">
            <w:rPr/>
          </w:rPrChange>
        </w:rPr>
      </w:pPr>
      <w:r w:rsidRPr="00C5725D">
        <w:rPr>
          <w:b/>
          <w:lang w:val="en-US"/>
          <w:rPrChange w:id="39" w:author="Linda Muller-Kessels" w:date="2021-04-30T09:21:00Z">
            <w:rPr>
              <w:b/>
            </w:rPr>
          </w:rPrChange>
        </w:rPr>
        <w:t>COMPUTERTALEN:</w:t>
      </w:r>
      <w:r w:rsidRPr="00C5725D">
        <w:rPr>
          <w:lang w:val="en-US"/>
          <w:rPrChange w:id="40" w:author="Linda Muller-Kessels" w:date="2021-04-30T09:21:00Z">
            <w:rPr/>
          </w:rPrChange>
        </w:rPr>
        <w:t xml:space="preserve"> PL/SQL, PL/SQL Web Toolkit, SQL*Plus, Oracle stored-procedures, HTML, XML/XSD</w:t>
      </w:r>
    </w:p>
    <w:p w14:paraId="255C5E55" w14:textId="77777777" w:rsidR="005B3533" w:rsidRPr="00C5725D" w:rsidRDefault="00D753F2">
      <w:pPr>
        <w:tabs>
          <w:tab w:val="left" w:pos="2835"/>
        </w:tabs>
        <w:rPr>
          <w:lang w:val="en-US"/>
          <w:rPrChange w:id="41" w:author="Linda Muller-Kessels" w:date="2021-04-30T09:21:00Z">
            <w:rPr/>
          </w:rPrChange>
        </w:rPr>
      </w:pPr>
      <w:r w:rsidRPr="00C5725D">
        <w:rPr>
          <w:b/>
          <w:lang w:val="en-US"/>
          <w:rPrChange w:id="42" w:author="Linda Muller-Kessels" w:date="2021-04-30T09:21:00Z">
            <w:rPr>
              <w:b/>
            </w:rPr>
          </w:rPrChange>
        </w:rPr>
        <w:t>DATABASES:</w:t>
      </w:r>
      <w:r w:rsidRPr="00C5725D">
        <w:rPr>
          <w:lang w:val="en-US"/>
          <w:rPrChange w:id="43" w:author="Linda Muller-Kessels" w:date="2021-04-30T09:21:00Z">
            <w:rPr/>
          </w:rPrChange>
        </w:rPr>
        <w:t xml:space="preserve"> Oracle 7, Oracle 9i, Oracle 10g</w:t>
      </w:r>
    </w:p>
    <w:p w14:paraId="5FD3E24B" w14:textId="77777777" w:rsidR="005B3533" w:rsidRPr="00C5725D" w:rsidRDefault="00D753F2">
      <w:pPr>
        <w:tabs>
          <w:tab w:val="left" w:pos="2835"/>
        </w:tabs>
        <w:rPr>
          <w:lang w:val="en-US"/>
          <w:rPrChange w:id="44" w:author="Linda Muller-Kessels" w:date="2021-04-30T09:21:00Z">
            <w:rPr/>
          </w:rPrChange>
        </w:rPr>
      </w:pPr>
      <w:r w:rsidRPr="00C5725D">
        <w:rPr>
          <w:b/>
          <w:lang w:val="en-US"/>
          <w:rPrChange w:id="45" w:author="Linda Muller-Kessels" w:date="2021-04-30T09:21:00Z">
            <w:rPr>
              <w:b/>
            </w:rPr>
          </w:rPrChange>
        </w:rPr>
        <w:t>(ONTWIKKEL) TOOLS:</w:t>
      </w:r>
      <w:r w:rsidRPr="00C5725D">
        <w:rPr>
          <w:lang w:val="en-US"/>
          <w:rPrChange w:id="46" w:author="Linda Muller-Kessels" w:date="2021-04-30T09:21:00Z">
            <w:rPr/>
          </w:rPrChange>
        </w:rPr>
        <w:t xml:space="preserve"> Oracle ADF, Oracle Developer, Oracle Designer, Oracle OBIEE, Oracle Forms, Oracle BI (Business Intelligence), Oracle </w:t>
      </w:r>
      <w:proofErr w:type="spellStart"/>
      <w:r w:rsidRPr="00C5725D">
        <w:rPr>
          <w:lang w:val="en-US"/>
          <w:rPrChange w:id="47" w:author="Linda Muller-Kessels" w:date="2021-04-30T09:21:00Z">
            <w:rPr/>
          </w:rPrChange>
        </w:rPr>
        <w:t>Jdeveloper</w:t>
      </w:r>
      <w:proofErr w:type="spellEnd"/>
      <w:r w:rsidRPr="00C5725D">
        <w:rPr>
          <w:lang w:val="en-US"/>
          <w:rPrChange w:id="48" w:author="Linda Muller-Kessels" w:date="2021-04-30T09:21:00Z">
            <w:rPr/>
          </w:rPrChange>
        </w:rPr>
        <w:t xml:space="preserve">, Oracle </w:t>
      </w:r>
      <w:proofErr w:type="spellStart"/>
      <w:r w:rsidRPr="00C5725D">
        <w:rPr>
          <w:lang w:val="en-US"/>
          <w:rPrChange w:id="49" w:author="Linda Muller-Kessels" w:date="2021-04-30T09:21:00Z">
            <w:rPr/>
          </w:rPrChange>
        </w:rPr>
        <w:t>Jheadstart</w:t>
      </w:r>
      <w:proofErr w:type="spellEnd"/>
      <w:r w:rsidRPr="00C5725D">
        <w:rPr>
          <w:lang w:val="en-US"/>
          <w:rPrChange w:id="50" w:author="Linda Muller-Kessels" w:date="2021-04-30T09:21:00Z">
            <w:rPr/>
          </w:rPrChange>
        </w:rPr>
        <w:t xml:space="preserve">, Oracle </w:t>
      </w:r>
      <w:proofErr w:type="spellStart"/>
      <w:r w:rsidRPr="00C5725D">
        <w:rPr>
          <w:lang w:val="en-US"/>
          <w:rPrChange w:id="51" w:author="Linda Muller-Kessels" w:date="2021-04-30T09:21:00Z">
            <w:rPr/>
          </w:rPrChange>
        </w:rPr>
        <w:t>Headstart</w:t>
      </w:r>
      <w:proofErr w:type="spellEnd"/>
      <w:r w:rsidRPr="00C5725D">
        <w:rPr>
          <w:lang w:val="en-US"/>
          <w:rPrChange w:id="52" w:author="Linda Muller-Kessels" w:date="2021-04-30T09:21:00Z">
            <w:rPr/>
          </w:rPrChange>
        </w:rPr>
        <w:t xml:space="preserve">, SQL LOADER, TOAD, Prism (composite WPF), Team Developer, QMS, Oracle </w:t>
      </w:r>
      <w:proofErr w:type="spellStart"/>
      <w:r w:rsidRPr="00C5725D">
        <w:rPr>
          <w:lang w:val="en-US"/>
          <w:rPrChange w:id="53" w:author="Linda Muller-Kessels" w:date="2021-04-30T09:21:00Z">
            <w:rPr/>
          </w:rPrChange>
        </w:rPr>
        <w:t>interMedia</w:t>
      </w:r>
      <w:proofErr w:type="spellEnd"/>
      <w:r w:rsidRPr="00C5725D">
        <w:rPr>
          <w:lang w:val="en-US"/>
          <w:rPrChange w:id="54" w:author="Linda Muller-Kessels" w:date="2021-04-30T09:21:00Z">
            <w:rPr/>
          </w:rPrChange>
        </w:rPr>
        <w:t>, OPEN/Workflow, MS Office</w:t>
      </w:r>
    </w:p>
    <w:p w14:paraId="7789C3A8" w14:textId="77777777" w:rsidR="005B3533" w:rsidRDefault="00D753F2">
      <w:pPr>
        <w:tabs>
          <w:tab w:val="left" w:pos="2835"/>
        </w:tabs>
      </w:pPr>
      <w:r>
        <w:rPr>
          <w:b/>
        </w:rPr>
        <w:t>ONTWIKKELMETHODIEKEN</w:t>
      </w:r>
      <w:r w:rsidRPr="000D6970">
        <w:rPr>
          <w:b/>
        </w:rPr>
        <w:t>:</w:t>
      </w:r>
      <w:r>
        <w:t xml:space="preserve"> CDM, UML, DSDM, Agile Scrum</w:t>
      </w:r>
    </w:p>
    <w:p w14:paraId="60061E4C" w14:textId="77777777" w:rsidR="005B3533" w:rsidRDefault="005B3533">
      <w:pPr>
        <w:tabs>
          <w:tab w:val="left" w:pos="2835"/>
        </w:tabs>
      </w:pPr>
    </w:p>
    <w:p w14:paraId="31300F47" w14:textId="77777777" w:rsidR="005B3533" w:rsidRDefault="00D753F2">
      <w:pPr>
        <w:pStyle w:val="Kop1"/>
        <w:tabs>
          <w:tab w:val="left" w:pos="2835"/>
        </w:tabs>
      </w:pPr>
      <w:r>
        <w:t>Werkervaring</w:t>
      </w:r>
    </w:p>
    <w:p w14:paraId="3A2B0C74" w14:textId="602BCE8E" w:rsidR="005B3533" w:rsidRDefault="00D753F2">
      <w:r>
        <w:t xml:space="preserve">mei 2014 - </w:t>
      </w:r>
      <w:r w:rsidR="627421F7">
        <w:t>heden</w:t>
      </w:r>
      <w:r>
        <w:tab/>
        <w:t>CIMSOLUTIONS B.V. Senior Software Ontwikkelaar / Systeem</w:t>
      </w:r>
      <w:r w:rsidR="0BF6835C">
        <w:t xml:space="preserve"> </w:t>
      </w:r>
      <w:r>
        <w:t>/</w:t>
      </w:r>
      <w:r w:rsidR="0BF6835C">
        <w:t xml:space="preserve"> </w:t>
      </w:r>
      <w:r>
        <w:t>Database Ontwerper / Systeem Analist / (Technisch) Projectleider</w:t>
      </w:r>
      <w:r>
        <w:br/>
        <w:t>feb 1998 - mrt 2014</w:t>
      </w:r>
      <w:r>
        <w:tab/>
      </w:r>
      <w:proofErr w:type="spellStart"/>
      <w:r>
        <w:t>Provide</w:t>
      </w:r>
      <w:proofErr w:type="spellEnd"/>
      <w:r>
        <w:t xml:space="preserve"> Consulting B.V. Systeem/Database Ontwerper / Systeem Analist / Functioneel Ontwerper / (Technisch) Projectleider</w:t>
      </w:r>
      <w:r>
        <w:br/>
        <w:t>mei 1996 - jan 1998</w:t>
      </w:r>
      <w:r>
        <w:tab/>
        <w:t>OPG Groothandel Systeem</w:t>
      </w:r>
      <w:r w:rsidR="60EFFDFB">
        <w:t xml:space="preserve"> </w:t>
      </w:r>
      <w:r>
        <w:t>/</w:t>
      </w:r>
      <w:r w:rsidR="60EFFDFB">
        <w:t xml:space="preserve"> </w:t>
      </w:r>
      <w:r>
        <w:t>Database Ontwerper</w:t>
      </w:r>
    </w:p>
    <w:p w14:paraId="44EAFD9C" w14:textId="77777777" w:rsidR="005B3533" w:rsidRDefault="005B3533">
      <w:pPr>
        <w:tabs>
          <w:tab w:val="left" w:pos="2835"/>
        </w:tabs>
      </w:pPr>
    </w:p>
    <w:p w14:paraId="745E8D8D" w14:textId="77777777" w:rsidR="005B3533" w:rsidRDefault="00D753F2">
      <w:pPr>
        <w:pStyle w:val="Kop1"/>
        <w:tabs>
          <w:tab w:val="left" w:pos="2835"/>
        </w:tabs>
      </w:pPr>
      <w:r>
        <w:t>opdrachten</w:t>
      </w:r>
    </w:p>
    <w:p w14:paraId="66756A9E" w14:textId="77777777" w:rsidR="005B3533" w:rsidRDefault="00D753F2">
      <w:pPr>
        <w:tabs>
          <w:tab w:val="left" w:pos="2835"/>
        </w:tabs>
      </w:pPr>
      <w:r w:rsidRPr="00CD47AA">
        <w:rPr>
          <w:rStyle w:val="Kop2Char"/>
        </w:rPr>
        <w:t>PROJECT:</w:t>
      </w:r>
      <w:r>
        <w:rPr>
          <w:rStyle w:val="Kop2Char"/>
        </w:rPr>
        <w:t xml:space="preserve"> </w:t>
      </w:r>
      <w:r>
        <w:t>VALID en VISAPP</w:t>
      </w:r>
    </w:p>
    <w:p w14:paraId="1735C5C2" w14:textId="77777777" w:rsidR="005B3533" w:rsidRDefault="00D753F2">
      <w:pPr>
        <w:tabs>
          <w:tab w:val="left" w:pos="2835"/>
        </w:tabs>
      </w:pPr>
      <w:r w:rsidRPr="00CD47AA">
        <w:rPr>
          <w:rStyle w:val="Kop2Char"/>
        </w:rPr>
        <w:t>OPDRACHTGEVER:</w:t>
      </w:r>
      <w:r>
        <w:rPr>
          <w:rStyle w:val="Kop2Char"/>
        </w:rPr>
        <w:t xml:space="preserve"> </w:t>
      </w:r>
      <w:r>
        <w:t>NVWA</w:t>
      </w:r>
    </w:p>
    <w:p w14:paraId="21602D78" w14:textId="77777777" w:rsidR="005B3533" w:rsidRDefault="00D753F2">
      <w:pPr>
        <w:tabs>
          <w:tab w:val="left" w:pos="2835"/>
          <w:tab w:val="left" w:pos="5812"/>
        </w:tabs>
      </w:pPr>
      <w:r w:rsidRPr="00BA776E">
        <w:rPr>
          <w:rStyle w:val="Kop2Char"/>
        </w:rPr>
        <w:lastRenderedPageBreak/>
        <w:t xml:space="preserve">BRANCHE: </w:t>
      </w:r>
      <w:r w:rsidRPr="00BA776E">
        <w:t>Overheid</w:t>
      </w:r>
      <w:r w:rsidRPr="00BA776E">
        <w:tab/>
      </w:r>
      <w:r w:rsidRPr="00BA776E">
        <w:rPr>
          <w:rStyle w:val="Kop2Char"/>
        </w:rPr>
        <w:t xml:space="preserve">PERIODE: </w:t>
      </w:r>
      <w:r w:rsidRPr="00BA776E">
        <w:t>jan 2019 - nu</w:t>
      </w:r>
    </w:p>
    <w:p w14:paraId="6FF173AE" w14:textId="77777777" w:rsidR="005B3533" w:rsidRDefault="00D753F2">
      <w:pPr>
        <w:tabs>
          <w:tab w:val="left" w:pos="2835"/>
        </w:tabs>
      </w:pPr>
      <w:r w:rsidRPr="00CD47AA">
        <w:rPr>
          <w:rStyle w:val="Kop2Char"/>
        </w:rPr>
        <w:t>ROL:</w:t>
      </w:r>
      <w:r>
        <w:rPr>
          <w:rStyle w:val="Kop2Char"/>
        </w:rPr>
        <w:t xml:space="preserve"> </w:t>
      </w:r>
      <w:r>
        <w:t>Informatie Analist, Data Analist</w:t>
      </w:r>
    </w:p>
    <w:p w14:paraId="5BCFFDED" w14:textId="34C0981D" w:rsidR="005B3533" w:rsidRDefault="00D753F2" w:rsidP="5F4C2852">
      <w:r w:rsidRPr="5F4C2852">
        <w:rPr>
          <w:b/>
          <w:bCs/>
        </w:rPr>
        <w:t>OMSCHRIJVING:</w:t>
      </w:r>
      <w:r>
        <w:t xml:space="preserve"> Binnen de visserijketen zijn er 24 uur per dag bedrijfsprocessen die ondersteund worden door diverse systemen waaronder ERS (Elektronisch Registratie- en rapportage Systeem). Dagelijks worden er gegevens verwerkt rondom inspecteren, inwinnen, vangstregistratie, vangstrapportage EU, etc. De applicaties ondersteunen de NVWA, RVO en bedrijfsleven, waar een grote groep gebruikers iedere dag intensief </w:t>
      </w:r>
      <w:r w:rsidR="37B2F19C">
        <w:t xml:space="preserve">gebruik </w:t>
      </w:r>
      <w:r>
        <w:t>van</w:t>
      </w:r>
      <w:r w:rsidR="0F3C972D">
        <w:t xml:space="preserve"> </w:t>
      </w:r>
      <w:r>
        <w:t>maken. Vanuit Brussel is aangegeven welke controles</w:t>
      </w:r>
      <w:r w:rsidR="44047712">
        <w:t xml:space="preserve"> </w:t>
      </w:r>
      <w:r>
        <w:t>/</w:t>
      </w:r>
      <w:r w:rsidR="44047712">
        <w:t xml:space="preserve"> </w:t>
      </w:r>
      <w:r>
        <w:t>verificaties uitgevoerd moeten worden op ingediende visreizen.</w:t>
      </w:r>
      <w:r w:rsidR="698FC838">
        <w:t xml:space="preserve"> </w:t>
      </w:r>
      <w:r>
        <w:t>In de VISAPP kunnen de inspecteurs de registraties m.b.t. de visserij activiteiten zien, die door de vissers zijn opgegeven.</w:t>
      </w:r>
    </w:p>
    <w:p w14:paraId="4B94D5A5" w14:textId="77777777" w:rsidR="005B3533" w:rsidRDefault="005B3533"/>
    <w:p w14:paraId="1CF32552" w14:textId="410F8061" w:rsidR="005B3533" w:rsidRDefault="00D753F2">
      <w:r>
        <w:t xml:space="preserve">De taken en verantwoordelijkheden van </w:t>
      </w:r>
      <w:del w:id="55" w:author="Linda Muller-Kessels" w:date="2021-04-30T09:21:00Z">
        <w:r w:rsidR="62A4FFB2" w:rsidDel="00C5725D">
          <w:delText>Olga</w:delText>
        </w:r>
      </w:del>
      <w:ins w:id="56" w:author="Linda Muller-Kessels" w:date="2021-04-30T09:21:00Z">
        <w:r w:rsidR="00C5725D">
          <w:t>X</w:t>
        </w:r>
      </w:ins>
      <w:r>
        <w:t xml:space="preserve"> bestaan uit:</w:t>
      </w:r>
    </w:p>
    <w:p w14:paraId="6DA3F5AB" w14:textId="77777777" w:rsidR="005B3533" w:rsidRDefault="00D753F2">
      <w:pPr>
        <w:numPr>
          <w:ilvl w:val="0"/>
          <w:numId w:val="4"/>
        </w:numPr>
        <w:ind w:left="375" w:right="375"/>
      </w:pPr>
      <w:proofErr w:type="spellStart"/>
      <w:r>
        <w:t>Requirementsanalyse</w:t>
      </w:r>
      <w:proofErr w:type="spellEnd"/>
      <w:r>
        <w:t xml:space="preserve"> voor de nieuwe applicaties m.b.t. het uitvoeren van Business Rules;</w:t>
      </w:r>
    </w:p>
    <w:p w14:paraId="37499CBC" w14:textId="77777777" w:rsidR="005B3533" w:rsidRDefault="00D753F2">
      <w:pPr>
        <w:numPr>
          <w:ilvl w:val="0"/>
          <w:numId w:val="4"/>
        </w:numPr>
        <w:ind w:left="375" w:right="375"/>
      </w:pPr>
      <w:r>
        <w:t>Beschrijven Use Cases voor een nieuwe applicatie m.b.t. het uitvoeren van Business Rules;</w:t>
      </w:r>
    </w:p>
    <w:p w14:paraId="28DE7D82" w14:textId="77777777" w:rsidR="005B3533" w:rsidRDefault="00D753F2">
      <w:pPr>
        <w:numPr>
          <w:ilvl w:val="0"/>
          <w:numId w:val="4"/>
        </w:numPr>
        <w:ind w:left="375" w:right="375"/>
      </w:pPr>
      <w:r>
        <w:t>Diverse overleggen over de uit te voeren Business Rules en de bijbehorende applicatie;</w:t>
      </w:r>
    </w:p>
    <w:p w14:paraId="7E423A51" w14:textId="77777777" w:rsidR="005B3533" w:rsidRDefault="00D753F2">
      <w:pPr>
        <w:numPr>
          <w:ilvl w:val="0"/>
          <w:numId w:val="4"/>
        </w:numPr>
        <w:ind w:left="375" w:right="375"/>
      </w:pPr>
      <w:r>
        <w:t xml:space="preserve">Ondersteuning inspecteurs m.b.t. gebruik </w:t>
      </w:r>
      <w:proofErr w:type="spellStart"/>
      <w:r>
        <w:t>queries</w:t>
      </w:r>
      <w:proofErr w:type="spellEnd"/>
      <w:r>
        <w:t xml:space="preserve"> in SAS Enterprise Guide en SAS Visual Analytics met geïmplementeerde Business Rules;</w:t>
      </w:r>
    </w:p>
    <w:p w14:paraId="736AE45B" w14:textId="40BB9960" w:rsidR="005B3533" w:rsidRDefault="00D753F2">
      <w:pPr>
        <w:numPr>
          <w:ilvl w:val="0"/>
          <w:numId w:val="4"/>
        </w:numPr>
        <w:ind w:left="375" w:right="375"/>
      </w:pPr>
      <w:r>
        <w:t xml:space="preserve">Ondersteuning </w:t>
      </w:r>
      <w:r w:rsidR="48E23AD1">
        <w:t>I</w:t>
      </w:r>
      <w:r>
        <w:t>nspecteurs m.b.t. gebruik van de VISAPP;</w:t>
      </w:r>
    </w:p>
    <w:p w14:paraId="7EEDF5FC" w14:textId="77777777" w:rsidR="005B3533" w:rsidRDefault="00D753F2">
      <w:pPr>
        <w:numPr>
          <w:ilvl w:val="0"/>
          <w:numId w:val="4"/>
        </w:numPr>
        <w:ind w:left="375" w:right="375"/>
      </w:pPr>
      <w:r>
        <w:t>Het actualiseren van documentatie;</w:t>
      </w:r>
    </w:p>
    <w:p w14:paraId="35450BF0" w14:textId="2A6A3EFA" w:rsidR="005B3533" w:rsidRDefault="00D753F2">
      <w:pPr>
        <w:numPr>
          <w:ilvl w:val="0"/>
          <w:numId w:val="4"/>
        </w:numPr>
        <w:ind w:left="375" w:right="375"/>
      </w:pPr>
      <w:r>
        <w:t>Opstellen</w:t>
      </w:r>
      <w:r w:rsidR="0CE9E471">
        <w:t xml:space="preserve"> </w:t>
      </w:r>
      <w:r>
        <w:t>/</w:t>
      </w:r>
      <w:r w:rsidR="0CE9E471">
        <w:t xml:space="preserve"> </w:t>
      </w:r>
      <w:r>
        <w:t>aanpassen van functioneel ontwerpen;</w:t>
      </w:r>
    </w:p>
    <w:p w14:paraId="373EBDAD" w14:textId="77777777" w:rsidR="005B3533" w:rsidRDefault="00D753F2">
      <w:pPr>
        <w:numPr>
          <w:ilvl w:val="0"/>
          <w:numId w:val="4"/>
        </w:numPr>
        <w:ind w:left="375" w:right="375"/>
      </w:pPr>
      <w:r>
        <w:t>Gebruikersondersteuning;</w:t>
      </w:r>
    </w:p>
    <w:p w14:paraId="5D754FC3" w14:textId="77777777" w:rsidR="005B3533" w:rsidRDefault="00D753F2">
      <w:pPr>
        <w:numPr>
          <w:ilvl w:val="0"/>
          <w:numId w:val="4"/>
        </w:numPr>
        <w:ind w:left="375" w:right="375"/>
      </w:pPr>
      <w:r>
        <w:t>Testwerkzaamheden.</w:t>
      </w:r>
    </w:p>
    <w:p w14:paraId="3DEEC669" w14:textId="77777777" w:rsidR="005B3533" w:rsidRDefault="005B3533"/>
    <w:p w14:paraId="63986B80" w14:textId="0ABCDE36" w:rsidR="005B3533" w:rsidRDefault="62A4FFB2">
      <w:del w:id="57" w:author="Linda Muller-Kessels" w:date="2021-04-30T09:21:00Z">
        <w:r w:rsidDel="00C5725D">
          <w:delText>Olga</w:delText>
        </w:r>
      </w:del>
      <w:ins w:id="58" w:author="Linda Muller-Kessels" w:date="2021-04-30T09:21:00Z">
        <w:r w:rsidR="00C5725D">
          <w:t>X</w:t>
        </w:r>
      </w:ins>
      <w:r w:rsidR="00D753F2">
        <w:t xml:space="preserve"> levert een bijdrage aan het ontwerp van de applicaties VALID en VISAPP.</w:t>
      </w:r>
    </w:p>
    <w:p w14:paraId="6EC72F76"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 xml:space="preserve">SAS Enterprise Guide, SAS Visual Analytics, </w:t>
      </w:r>
      <w:proofErr w:type="spellStart"/>
      <w:r>
        <w:t>Requirements</w:t>
      </w:r>
      <w:proofErr w:type="spellEnd"/>
      <w:r>
        <w:t xml:space="preserve"> analyse, Use Cases beschrijven</w:t>
      </w:r>
    </w:p>
    <w:p w14:paraId="3656B9AB" w14:textId="77777777" w:rsidR="005B3533" w:rsidRDefault="00C5725D">
      <w:pPr>
        <w:tabs>
          <w:tab w:val="left" w:pos="2835"/>
        </w:tabs>
      </w:pPr>
      <w:r>
        <w:pict w14:anchorId="6F033FC2">
          <v:rect id="_x0000_i1025" style="width:0;height:1.5pt" o:hralign="center" o:bordertopcolor="this" o:borderleftcolor="this" o:borderbottomcolor="this" o:borderrightcolor="this" o:hrstd="t" o:hr="t" fillcolor="#a0a0a0" stroked="f"/>
        </w:pict>
      </w:r>
    </w:p>
    <w:p w14:paraId="51975434" w14:textId="77777777" w:rsidR="005B3533" w:rsidRDefault="00D753F2">
      <w:pPr>
        <w:tabs>
          <w:tab w:val="left" w:pos="2835"/>
        </w:tabs>
      </w:pPr>
      <w:r w:rsidRPr="00CD47AA">
        <w:rPr>
          <w:rStyle w:val="Kop2Char"/>
        </w:rPr>
        <w:t>PROJECT:</w:t>
      </w:r>
      <w:r>
        <w:rPr>
          <w:rStyle w:val="Kop2Char"/>
        </w:rPr>
        <w:t xml:space="preserve"> </w:t>
      </w:r>
      <w:r>
        <w:t>Vangstregistratie</w:t>
      </w:r>
    </w:p>
    <w:p w14:paraId="0DDAABCC" w14:textId="77777777" w:rsidR="005B3533" w:rsidRDefault="00D753F2">
      <w:pPr>
        <w:tabs>
          <w:tab w:val="left" w:pos="2835"/>
        </w:tabs>
      </w:pPr>
      <w:r w:rsidRPr="00CD47AA">
        <w:rPr>
          <w:rStyle w:val="Kop2Char"/>
        </w:rPr>
        <w:t>OPDRACHTGEVER:</w:t>
      </w:r>
      <w:r>
        <w:rPr>
          <w:rStyle w:val="Kop2Char"/>
        </w:rPr>
        <w:t xml:space="preserve"> </w:t>
      </w:r>
      <w:r>
        <w:t>NVWA en RVO, visserijketen</w:t>
      </w:r>
    </w:p>
    <w:p w14:paraId="7B2CCDA5"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2019 - nu</w:t>
      </w:r>
    </w:p>
    <w:p w14:paraId="4B9BC8B2" w14:textId="77777777" w:rsidR="005B3533" w:rsidRDefault="00D753F2">
      <w:pPr>
        <w:tabs>
          <w:tab w:val="left" w:pos="2835"/>
        </w:tabs>
      </w:pPr>
      <w:r w:rsidRPr="00CD47AA">
        <w:rPr>
          <w:rStyle w:val="Kop2Char"/>
        </w:rPr>
        <w:t>ROL:</w:t>
      </w:r>
      <w:r>
        <w:rPr>
          <w:rStyle w:val="Kop2Char"/>
        </w:rPr>
        <w:t xml:space="preserve"> </w:t>
      </w:r>
      <w:r>
        <w:t>Functioneel Beheerder, Informatie Analist</w:t>
      </w:r>
    </w:p>
    <w:p w14:paraId="5BA7F5D4" w14:textId="21D1312B" w:rsidR="005B3533" w:rsidRDefault="00D753F2" w:rsidP="5F4C2852">
      <w:r w:rsidRPr="5F4C2852">
        <w:rPr>
          <w:b/>
          <w:bCs/>
        </w:rPr>
        <w:t>OMSCHRIJVING:</w:t>
      </w:r>
      <w:r>
        <w:t xml:space="preserve"> Voor de transitie van de visserijketen van NVWA naar RVO wordt een nieuwe applicatie ontwikkeld. De applicatie VERS (Vernieuwd Elektronisch Registratie- en Rapportage systeem) zal de applicatie ERS (Elektronisch Registratie- en rapportage Systeem) gaan vervangen. In de nieuwe applicatie zullen er dagelijks gegevens verwerkt rondom inspecteren, inwinnen, vangstregistratie, vangstrapportage EU, etc.</w:t>
      </w:r>
      <w:r w:rsidR="6FC24CFE">
        <w:t>.</w:t>
      </w:r>
      <w:r>
        <w:t xml:space="preserve"> De applicaties ondersteunen de NVWA, RVO en bedrijfsleven, waar een grote groep gebruikers iedere dag intensief </w:t>
      </w:r>
      <w:r w:rsidR="4A670379">
        <w:t xml:space="preserve">gebruik </w:t>
      </w:r>
      <w:r>
        <w:t>van maken.</w:t>
      </w:r>
    </w:p>
    <w:p w14:paraId="45FB0818" w14:textId="77777777" w:rsidR="005B3533" w:rsidRDefault="005B3533"/>
    <w:p w14:paraId="3DE1CB48" w14:textId="0AA57059" w:rsidR="005B3533" w:rsidRDefault="00D753F2">
      <w:r>
        <w:t xml:space="preserve">De taken en verantwoordelijkheden van </w:t>
      </w:r>
      <w:del w:id="59" w:author="Linda Muller-Kessels" w:date="2021-04-30T09:21:00Z">
        <w:r w:rsidR="62A4FFB2" w:rsidDel="00C5725D">
          <w:delText>Olga</w:delText>
        </w:r>
      </w:del>
      <w:ins w:id="60" w:author="Linda Muller-Kessels" w:date="2021-04-30T09:21:00Z">
        <w:r w:rsidR="00C5725D">
          <w:t>X</w:t>
        </w:r>
      </w:ins>
      <w:r>
        <w:t xml:space="preserve"> bestaan uit:</w:t>
      </w:r>
    </w:p>
    <w:p w14:paraId="3AE17C00" w14:textId="77777777" w:rsidR="005B3533" w:rsidRDefault="00D753F2">
      <w:pPr>
        <w:numPr>
          <w:ilvl w:val="0"/>
          <w:numId w:val="5"/>
        </w:numPr>
        <w:ind w:left="375" w:right="375"/>
      </w:pPr>
      <w:r>
        <w:t>Overleggen m.b.t. transitie van visserijketen van NVWA naar RVO;</w:t>
      </w:r>
    </w:p>
    <w:p w14:paraId="61517590" w14:textId="77777777" w:rsidR="005B3533" w:rsidRDefault="00D753F2">
      <w:pPr>
        <w:numPr>
          <w:ilvl w:val="0"/>
          <w:numId w:val="5"/>
        </w:numPr>
        <w:ind w:left="375" w:right="375"/>
      </w:pPr>
      <w:r>
        <w:t>Kennisoverdracht m.b.t. transitie van visserijketen van NVWA naar RVO;</w:t>
      </w:r>
    </w:p>
    <w:p w14:paraId="4DF543E3" w14:textId="77777777" w:rsidR="005B3533" w:rsidRDefault="00D753F2">
      <w:pPr>
        <w:numPr>
          <w:ilvl w:val="0"/>
          <w:numId w:val="5"/>
        </w:numPr>
        <w:ind w:left="375" w:right="375"/>
      </w:pPr>
      <w:r>
        <w:t>Gebruikersondersteuning;</w:t>
      </w:r>
    </w:p>
    <w:p w14:paraId="39E5A691" w14:textId="77777777" w:rsidR="005B3533" w:rsidRDefault="00D753F2">
      <w:pPr>
        <w:numPr>
          <w:ilvl w:val="0"/>
          <w:numId w:val="5"/>
        </w:numPr>
        <w:ind w:left="375" w:right="375"/>
      </w:pPr>
      <w:r>
        <w:t>Beheren van de bedrijfsapplicatie VERS;</w:t>
      </w:r>
    </w:p>
    <w:p w14:paraId="18C64BCF" w14:textId="77777777" w:rsidR="005B3533" w:rsidRDefault="00D753F2">
      <w:pPr>
        <w:numPr>
          <w:ilvl w:val="0"/>
          <w:numId w:val="5"/>
        </w:numPr>
        <w:ind w:left="375" w:right="375"/>
      </w:pPr>
      <w:r>
        <w:t>Testwerkzaamheden;</w:t>
      </w:r>
    </w:p>
    <w:p w14:paraId="57E277B9" w14:textId="77777777" w:rsidR="005B3533" w:rsidRDefault="00D753F2">
      <w:pPr>
        <w:numPr>
          <w:ilvl w:val="0"/>
          <w:numId w:val="5"/>
        </w:numPr>
        <w:ind w:left="375" w:right="375"/>
      </w:pPr>
      <w:r>
        <w:t>Autorisatiebeheer;</w:t>
      </w:r>
    </w:p>
    <w:p w14:paraId="758AAFF9" w14:textId="77777777" w:rsidR="005B3533" w:rsidRDefault="00D753F2">
      <w:pPr>
        <w:numPr>
          <w:ilvl w:val="0"/>
          <w:numId w:val="5"/>
        </w:numPr>
        <w:ind w:left="375" w:right="375"/>
      </w:pPr>
      <w:r>
        <w:t>In beheer nemen en ondersteunen van implementaties.</w:t>
      </w:r>
    </w:p>
    <w:p w14:paraId="049F31CB" w14:textId="77777777" w:rsidR="005B3533" w:rsidRDefault="005B3533"/>
    <w:p w14:paraId="295C6D70" w14:textId="07D3B8B0" w:rsidR="005B3533" w:rsidRDefault="62A4FFB2">
      <w:del w:id="61" w:author="Linda Muller-Kessels" w:date="2021-04-30T09:21:00Z">
        <w:r w:rsidDel="00C5725D">
          <w:delText>Olga</w:delText>
        </w:r>
      </w:del>
      <w:ins w:id="62" w:author="Linda Muller-Kessels" w:date="2021-04-30T09:21:00Z">
        <w:r w:rsidR="00C5725D">
          <w:t>X</w:t>
        </w:r>
      </w:ins>
      <w:r w:rsidR="00D753F2">
        <w:t xml:space="preserve"> levert een bijdrage aan de ontwikkeling van de applicaties en het naar productie brengen van releases en changes.</w:t>
      </w:r>
    </w:p>
    <w:p w14:paraId="7B1605E3"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 xml:space="preserve">PLSQL Developer, SOAPUI, </w:t>
      </w:r>
      <w:proofErr w:type="spellStart"/>
      <w:r>
        <w:t>XMLSpy</w:t>
      </w:r>
      <w:proofErr w:type="spellEnd"/>
      <w:r>
        <w:t xml:space="preserve"> Pro</w:t>
      </w:r>
    </w:p>
    <w:p w14:paraId="53128261" w14:textId="77777777" w:rsidR="005B3533" w:rsidRDefault="00C5725D">
      <w:pPr>
        <w:tabs>
          <w:tab w:val="left" w:pos="2835"/>
        </w:tabs>
      </w:pPr>
      <w:r>
        <w:pict w14:anchorId="772C5069">
          <v:rect id="_x0000_i1026" style="width:0;height:1.5pt" o:hralign="center" o:bordertopcolor="this" o:borderleftcolor="this" o:borderbottomcolor="this" o:borderrightcolor="this" o:hrstd="t" o:hr="t" fillcolor="#a0a0a0" stroked="f"/>
        </w:pict>
      </w:r>
    </w:p>
    <w:p w14:paraId="764CD28D" w14:textId="77777777" w:rsidR="005B3533" w:rsidRDefault="00D753F2">
      <w:pPr>
        <w:tabs>
          <w:tab w:val="left" w:pos="2835"/>
        </w:tabs>
      </w:pPr>
      <w:r w:rsidRPr="00CD47AA">
        <w:rPr>
          <w:rStyle w:val="Kop2Char"/>
        </w:rPr>
        <w:lastRenderedPageBreak/>
        <w:t>PROJECT:</w:t>
      </w:r>
      <w:r>
        <w:rPr>
          <w:rStyle w:val="Kop2Char"/>
        </w:rPr>
        <w:t xml:space="preserve"> </w:t>
      </w:r>
      <w:r>
        <w:t>VROO (Vangstregistratie op orde)</w:t>
      </w:r>
    </w:p>
    <w:p w14:paraId="0FC7A2AC" w14:textId="77777777" w:rsidR="005B3533" w:rsidRDefault="00D753F2">
      <w:pPr>
        <w:tabs>
          <w:tab w:val="left" w:pos="2835"/>
        </w:tabs>
      </w:pPr>
      <w:r w:rsidRPr="00CD47AA">
        <w:rPr>
          <w:rStyle w:val="Kop2Char"/>
        </w:rPr>
        <w:t>OPDRACHTGEVER:</w:t>
      </w:r>
      <w:r>
        <w:rPr>
          <w:rStyle w:val="Kop2Char"/>
        </w:rPr>
        <w:t xml:space="preserve"> </w:t>
      </w:r>
      <w:r>
        <w:t>NVWA, visserijketen</w:t>
      </w:r>
    </w:p>
    <w:p w14:paraId="510BE88C"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2016 - nu</w:t>
      </w:r>
    </w:p>
    <w:p w14:paraId="24327FE4" w14:textId="77777777" w:rsidR="005B3533" w:rsidRDefault="00D753F2">
      <w:pPr>
        <w:tabs>
          <w:tab w:val="left" w:pos="2835"/>
        </w:tabs>
      </w:pPr>
      <w:r w:rsidRPr="00CD47AA">
        <w:rPr>
          <w:rStyle w:val="Kop2Char"/>
        </w:rPr>
        <w:t>ROL:</w:t>
      </w:r>
      <w:r>
        <w:rPr>
          <w:rStyle w:val="Kop2Char"/>
        </w:rPr>
        <w:t xml:space="preserve"> </w:t>
      </w:r>
      <w:r>
        <w:t>Functioneel Beheerder, Informatie Analist</w:t>
      </w:r>
    </w:p>
    <w:p w14:paraId="1752E30C" w14:textId="5187DD6C" w:rsidR="005B3533" w:rsidRDefault="00D753F2" w:rsidP="5F4C2852">
      <w:r w:rsidRPr="5F4C2852">
        <w:rPr>
          <w:b/>
          <w:bCs/>
        </w:rPr>
        <w:t>OMSCHRIJVING:</w:t>
      </w:r>
      <w:r>
        <w:t xml:space="preserve"> Binnen de visserijketen zijn er 24 uur per dag bedrijfsprocessen die ondersteund worden door diverse systemen waaronder ERS (Elektronisch Registratie- en rapportage Systeem). Dagelijks worden er gegevens verwerkt rondom inspecteren, inwinnen, vangstregistratie, vangstrapportage EU, etc</w:t>
      </w:r>
      <w:r w:rsidR="7A388699">
        <w:t>.</w:t>
      </w:r>
      <w:r>
        <w:t xml:space="preserve">. De applicaties ondersteunen de NVWA, RVO en bedrijfsleven, waar een grote groep gebruikers iedere dag intensief </w:t>
      </w:r>
      <w:r w:rsidR="13F452E5">
        <w:t xml:space="preserve">gebruik </w:t>
      </w:r>
      <w:r>
        <w:t>van maken.</w:t>
      </w:r>
    </w:p>
    <w:p w14:paraId="62486C05" w14:textId="77777777" w:rsidR="005B3533" w:rsidRDefault="005B3533"/>
    <w:p w14:paraId="3AFD05BE" w14:textId="6060EDCF" w:rsidR="005B3533" w:rsidRDefault="00D753F2">
      <w:r>
        <w:t xml:space="preserve">De taken en verantwoordelijkheden van </w:t>
      </w:r>
      <w:del w:id="63" w:author="Linda Muller-Kessels" w:date="2021-04-30T09:21:00Z">
        <w:r w:rsidR="62A4FFB2" w:rsidDel="00C5725D">
          <w:delText>Olga</w:delText>
        </w:r>
      </w:del>
      <w:ins w:id="64" w:author="Linda Muller-Kessels" w:date="2021-04-30T09:21:00Z">
        <w:r w:rsidR="00C5725D">
          <w:t>X</w:t>
        </w:r>
      </w:ins>
      <w:r>
        <w:t xml:space="preserve"> bestaan uit:</w:t>
      </w:r>
    </w:p>
    <w:p w14:paraId="0258E627" w14:textId="77777777" w:rsidR="005B3533" w:rsidRDefault="00D753F2">
      <w:pPr>
        <w:numPr>
          <w:ilvl w:val="0"/>
          <w:numId w:val="6"/>
        </w:numPr>
        <w:ind w:left="375" w:right="375"/>
      </w:pPr>
      <w:r>
        <w:t>Overleggen m.b.t. transitie van visserijketen van NVWA naar RVO;</w:t>
      </w:r>
    </w:p>
    <w:p w14:paraId="30162D7A" w14:textId="77777777" w:rsidR="005B3533" w:rsidRDefault="00D753F2">
      <w:pPr>
        <w:numPr>
          <w:ilvl w:val="0"/>
          <w:numId w:val="6"/>
        </w:numPr>
        <w:ind w:left="375" w:right="375"/>
      </w:pPr>
      <w:proofErr w:type="spellStart"/>
      <w:r>
        <w:t>Requirementsanalyse</w:t>
      </w:r>
      <w:proofErr w:type="spellEnd"/>
      <w:r>
        <w:t xml:space="preserve"> m.b.t. transitie van visserijketen van NVWA naar RVO;</w:t>
      </w:r>
    </w:p>
    <w:p w14:paraId="5B44CC33" w14:textId="77777777" w:rsidR="005B3533" w:rsidRDefault="00D753F2">
      <w:pPr>
        <w:numPr>
          <w:ilvl w:val="0"/>
          <w:numId w:val="6"/>
        </w:numPr>
        <w:ind w:left="375" w:right="375"/>
      </w:pPr>
      <w:r>
        <w:t xml:space="preserve">Ondersteuning inspecteurs m.b.t. gebruik SAS </w:t>
      </w:r>
      <w:proofErr w:type="spellStart"/>
      <w:r>
        <w:t>queries</w:t>
      </w:r>
      <w:proofErr w:type="spellEnd"/>
      <w:r>
        <w:t>;</w:t>
      </w:r>
    </w:p>
    <w:p w14:paraId="2D8929DE" w14:textId="77777777" w:rsidR="005B3533" w:rsidRDefault="00D753F2">
      <w:pPr>
        <w:numPr>
          <w:ilvl w:val="0"/>
          <w:numId w:val="6"/>
        </w:numPr>
        <w:ind w:left="375" w:right="375"/>
      </w:pPr>
      <w:r>
        <w:t>Het actualiseren van documentatie;</w:t>
      </w:r>
    </w:p>
    <w:p w14:paraId="46AE07E9" w14:textId="357E47DB" w:rsidR="005B3533" w:rsidRDefault="00D753F2">
      <w:pPr>
        <w:numPr>
          <w:ilvl w:val="0"/>
          <w:numId w:val="6"/>
        </w:numPr>
        <w:ind w:left="375" w:right="375"/>
      </w:pPr>
      <w:r>
        <w:t>Opstellen</w:t>
      </w:r>
      <w:r w:rsidR="470DD6C1">
        <w:t xml:space="preserve"> </w:t>
      </w:r>
      <w:r>
        <w:t>/</w:t>
      </w:r>
      <w:r w:rsidR="470DD6C1">
        <w:t xml:space="preserve"> </w:t>
      </w:r>
      <w:r>
        <w:t>aanpassen van functioneel ontwerpen;</w:t>
      </w:r>
    </w:p>
    <w:p w14:paraId="7FCEE141" w14:textId="77777777" w:rsidR="005B3533" w:rsidRDefault="00D753F2">
      <w:pPr>
        <w:numPr>
          <w:ilvl w:val="0"/>
          <w:numId w:val="6"/>
        </w:numPr>
        <w:ind w:left="375" w:right="375"/>
      </w:pPr>
      <w:r>
        <w:t>Gebruikersondersteuning;</w:t>
      </w:r>
    </w:p>
    <w:p w14:paraId="710189EF" w14:textId="77777777" w:rsidR="005B3533" w:rsidRDefault="00D753F2">
      <w:pPr>
        <w:numPr>
          <w:ilvl w:val="0"/>
          <w:numId w:val="6"/>
        </w:numPr>
        <w:ind w:left="375" w:right="375"/>
      </w:pPr>
      <w:r>
        <w:t>Beheren van de bedrijfsapplicatie ERS;</w:t>
      </w:r>
    </w:p>
    <w:p w14:paraId="18B1524B" w14:textId="77777777" w:rsidR="005B3533" w:rsidRDefault="00D753F2">
      <w:pPr>
        <w:numPr>
          <w:ilvl w:val="0"/>
          <w:numId w:val="6"/>
        </w:numPr>
        <w:ind w:left="375" w:right="375"/>
      </w:pPr>
      <w:r>
        <w:t>Beheren bedrijfsrapportages en aanmaken rapportages ter bewaking van de datakwaliteit en op verzoek van de gebruikers;</w:t>
      </w:r>
    </w:p>
    <w:p w14:paraId="1AAD0A2E" w14:textId="77777777" w:rsidR="005B3533" w:rsidRDefault="00D753F2">
      <w:pPr>
        <w:numPr>
          <w:ilvl w:val="0"/>
          <w:numId w:val="6"/>
        </w:numPr>
        <w:ind w:left="375" w:right="375"/>
      </w:pPr>
      <w:r>
        <w:t>Impactanalyses;</w:t>
      </w:r>
    </w:p>
    <w:p w14:paraId="170E1644" w14:textId="77777777" w:rsidR="005B3533" w:rsidRDefault="00D753F2">
      <w:pPr>
        <w:numPr>
          <w:ilvl w:val="0"/>
          <w:numId w:val="6"/>
        </w:numPr>
        <w:ind w:left="375" w:right="375"/>
      </w:pPr>
      <w:r>
        <w:t>Testwerkzaamheden;</w:t>
      </w:r>
    </w:p>
    <w:p w14:paraId="3CF14116" w14:textId="77777777" w:rsidR="005B3533" w:rsidRDefault="00D753F2">
      <w:pPr>
        <w:numPr>
          <w:ilvl w:val="0"/>
          <w:numId w:val="6"/>
        </w:numPr>
        <w:ind w:left="375" w:right="375"/>
      </w:pPr>
      <w:r>
        <w:t>Onderzoeken van incidenten;</w:t>
      </w:r>
    </w:p>
    <w:p w14:paraId="12498D25" w14:textId="77777777" w:rsidR="005B3533" w:rsidRDefault="00D753F2">
      <w:pPr>
        <w:numPr>
          <w:ilvl w:val="0"/>
          <w:numId w:val="6"/>
        </w:numPr>
        <w:ind w:left="375" w:right="375"/>
      </w:pPr>
      <w:r>
        <w:t>Autorisatiebeheer;</w:t>
      </w:r>
    </w:p>
    <w:p w14:paraId="638D746C" w14:textId="77777777" w:rsidR="005B3533" w:rsidRDefault="00D753F2">
      <w:pPr>
        <w:numPr>
          <w:ilvl w:val="0"/>
          <w:numId w:val="6"/>
        </w:numPr>
        <w:ind w:left="375" w:right="375"/>
      </w:pPr>
      <w:r>
        <w:t>In beheer nemen en ondersteunen van implementaties.</w:t>
      </w:r>
    </w:p>
    <w:p w14:paraId="4101652C" w14:textId="77777777" w:rsidR="005B3533" w:rsidRDefault="005B3533"/>
    <w:p w14:paraId="73E53C27" w14:textId="01900F0C" w:rsidR="005B3533" w:rsidRDefault="62A4FFB2">
      <w:del w:id="65" w:author="Linda Muller-Kessels" w:date="2021-04-30T09:21:00Z">
        <w:r w:rsidDel="00C5725D">
          <w:delText>Olga</w:delText>
        </w:r>
      </w:del>
      <w:ins w:id="66" w:author="Linda Muller-Kessels" w:date="2021-04-30T09:21:00Z">
        <w:r w:rsidR="00C5725D">
          <w:t>X</w:t>
        </w:r>
      </w:ins>
      <w:r w:rsidR="00D753F2">
        <w:t xml:space="preserve"> levert een bijdrage aan het (functioneel) beheer van de applicaties en het naar productie brengen van releases en changes.</w:t>
      </w:r>
    </w:p>
    <w:p w14:paraId="3E4EAAE9"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 xml:space="preserve">PLSQL Developer, SOAPUI, </w:t>
      </w:r>
      <w:proofErr w:type="spellStart"/>
      <w:r>
        <w:t>XMLSpy</w:t>
      </w:r>
      <w:proofErr w:type="spellEnd"/>
      <w:r>
        <w:t xml:space="preserve"> Pro, SAS Enterprise Guide</w:t>
      </w:r>
    </w:p>
    <w:p w14:paraId="4B99056E" w14:textId="77777777" w:rsidR="005B3533" w:rsidRDefault="00C5725D">
      <w:pPr>
        <w:tabs>
          <w:tab w:val="left" w:pos="2835"/>
        </w:tabs>
      </w:pPr>
      <w:r>
        <w:pict w14:anchorId="0CE91B1F">
          <v:rect id="_x0000_i1027" style="width:0;height:1.5pt" o:hralign="center" o:bordertopcolor="this" o:borderleftcolor="this" o:borderbottomcolor="this" o:borderrightcolor="this" o:hrstd="t" o:hr="t" fillcolor="#a0a0a0" stroked="f"/>
        </w:pict>
      </w:r>
    </w:p>
    <w:p w14:paraId="46DCFEFD" w14:textId="77777777" w:rsidR="005B3533" w:rsidRDefault="00D753F2">
      <w:pPr>
        <w:tabs>
          <w:tab w:val="left" w:pos="2835"/>
        </w:tabs>
      </w:pPr>
      <w:r w:rsidRPr="00CD47AA">
        <w:rPr>
          <w:rStyle w:val="Kop2Char"/>
        </w:rPr>
        <w:t>PROJECT:</w:t>
      </w:r>
      <w:r>
        <w:rPr>
          <w:rStyle w:val="Kop2Char"/>
        </w:rPr>
        <w:t xml:space="preserve"> </w:t>
      </w:r>
      <w:r>
        <w:t>Data Analyse LTB</w:t>
      </w:r>
    </w:p>
    <w:p w14:paraId="06838A53" w14:textId="77777777" w:rsidR="005B3533" w:rsidRDefault="00D753F2">
      <w:pPr>
        <w:tabs>
          <w:tab w:val="left" w:pos="2835"/>
        </w:tabs>
      </w:pPr>
      <w:r w:rsidRPr="00CD47AA">
        <w:rPr>
          <w:rStyle w:val="Kop2Char"/>
        </w:rPr>
        <w:t>OPDRACHTGEVER:</w:t>
      </w:r>
      <w:r>
        <w:rPr>
          <w:rStyle w:val="Kop2Char"/>
        </w:rPr>
        <w:t xml:space="preserve"> </w:t>
      </w:r>
      <w:r>
        <w:t>Belastingdienst, LTB</w:t>
      </w:r>
    </w:p>
    <w:p w14:paraId="465AFA95"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2014 - okt 2016</w:t>
      </w:r>
    </w:p>
    <w:p w14:paraId="5D5E1A30" w14:textId="77777777" w:rsidR="005B3533" w:rsidRDefault="00D753F2">
      <w:pPr>
        <w:tabs>
          <w:tab w:val="left" w:pos="2835"/>
        </w:tabs>
      </w:pPr>
      <w:r w:rsidRPr="00CD47AA">
        <w:rPr>
          <w:rStyle w:val="Kop2Char"/>
        </w:rPr>
        <w:t>ROL:</w:t>
      </w:r>
      <w:r>
        <w:rPr>
          <w:rStyle w:val="Kop2Char"/>
        </w:rPr>
        <w:t xml:space="preserve"> </w:t>
      </w:r>
      <w:r>
        <w:t>Data Analist, Informatie Analist, Functioneel Ontwerper, Functioneel beheerder</w:t>
      </w:r>
    </w:p>
    <w:p w14:paraId="3942C70D" w14:textId="77777777" w:rsidR="005B3533" w:rsidRDefault="00D753F2">
      <w:r>
        <w:rPr>
          <w:b/>
        </w:rPr>
        <w:t>OMSCHRIJVING:</w:t>
      </w:r>
      <w:r>
        <w:t xml:space="preserve"> De afdeling Logisch Toegangsbeheer (LTB) heeft als kerntaak het beschermen van gegevens en systemen van de Belastingdienst. Daarnaast verlenen ze toegang tot de gegevens en systemen van de Belastingdienst. </w:t>
      </w:r>
    </w:p>
    <w:p w14:paraId="1299C43A" w14:textId="77777777" w:rsidR="005B3533" w:rsidRDefault="005B3533"/>
    <w:p w14:paraId="7D4ADD20" w14:textId="77777777" w:rsidR="005B3533" w:rsidRDefault="00D753F2">
      <w:r>
        <w:t>Het doel is om een succesvolle implementatie van het systeem te waarborgen, waardoor de autorisaties voor de verschillende systemen geautomatiseerd worden doorgevoerd.</w:t>
      </w:r>
    </w:p>
    <w:p w14:paraId="4DDBEF00" w14:textId="77777777" w:rsidR="005B3533" w:rsidRDefault="005B3533"/>
    <w:p w14:paraId="2BE600B0" w14:textId="0E9DE19B" w:rsidR="005B3533" w:rsidRDefault="00D753F2">
      <w:r>
        <w:t xml:space="preserve">De taken en verantwoordelijkheden van </w:t>
      </w:r>
      <w:del w:id="67" w:author="Linda Muller-Kessels" w:date="2021-04-30T09:21:00Z">
        <w:r w:rsidR="62A4FFB2" w:rsidDel="00C5725D">
          <w:delText>Olga</w:delText>
        </w:r>
      </w:del>
      <w:ins w:id="68" w:author="Linda Muller-Kessels" w:date="2021-04-30T09:21:00Z">
        <w:r w:rsidR="00C5725D">
          <w:t>X</w:t>
        </w:r>
      </w:ins>
      <w:r>
        <w:t xml:space="preserve"> bestaan uit:</w:t>
      </w:r>
    </w:p>
    <w:p w14:paraId="3FE826DB" w14:textId="77777777" w:rsidR="005B3533" w:rsidRDefault="00D753F2">
      <w:pPr>
        <w:numPr>
          <w:ilvl w:val="0"/>
          <w:numId w:val="7"/>
        </w:numPr>
        <w:ind w:left="375" w:right="375"/>
      </w:pPr>
      <w:r>
        <w:t>Analyse van data-aanleveringen m.b.t. ontsluiting van autorisaties (de zogenaamde IST-ontsluiting);</w:t>
      </w:r>
    </w:p>
    <w:p w14:paraId="2BC32A5B" w14:textId="77777777" w:rsidR="005B3533" w:rsidRDefault="00D753F2">
      <w:pPr>
        <w:numPr>
          <w:ilvl w:val="0"/>
          <w:numId w:val="7"/>
        </w:numPr>
        <w:ind w:left="375" w:right="375"/>
      </w:pPr>
      <w:r>
        <w:t xml:space="preserve">Het vanuit functioneel beheer (mede)opstellen van functionele specificaties (functioneel ontwerp) en het (mede)opstellen van functionele en niet-functionele </w:t>
      </w:r>
      <w:proofErr w:type="spellStart"/>
      <w:r>
        <w:t>requirements</w:t>
      </w:r>
      <w:proofErr w:type="spellEnd"/>
      <w:r>
        <w:t>;</w:t>
      </w:r>
    </w:p>
    <w:p w14:paraId="6A0A9777" w14:textId="77777777" w:rsidR="005B3533" w:rsidRDefault="00D753F2">
      <w:pPr>
        <w:numPr>
          <w:ilvl w:val="0"/>
          <w:numId w:val="7"/>
        </w:numPr>
        <w:ind w:left="375" w:right="375"/>
      </w:pPr>
      <w:r>
        <w:t>Ontwikkeling en beheer van de omvangrijke query-tooling in MS Access en bijbehorende werkinstructies;</w:t>
      </w:r>
    </w:p>
    <w:p w14:paraId="483C3D14" w14:textId="77777777" w:rsidR="005B3533" w:rsidRDefault="00D753F2">
      <w:pPr>
        <w:numPr>
          <w:ilvl w:val="0"/>
          <w:numId w:val="7"/>
        </w:numPr>
        <w:ind w:left="375" w:right="375"/>
      </w:pPr>
      <w:r>
        <w:t xml:space="preserve">Coördineren van het aanzetten van een automatische koppeling met SAP </w:t>
      </w:r>
      <w:proofErr w:type="spellStart"/>
      <w:r>
        <w:t>IdM</w:t>
      </w:r>
      <w:proofErr w:type="spellEnd"/>
      <w:r>
        <w:t xml:space="preserve"> t.b.v. autorisatie gegevens voor de SAP systemen.</w:t>
      </w:r>
    </w:p>
    <w:p w14:paraId="3461D779" w14:textId="77777777" w:rsidR="005B3533" w:rsidRDefault="005B3533"/>
    <w:p w14:paraId="4C6927A0" w14:textId="34871D8C" w:rsidR="005B3533" w:rsidRDefault="00D753F2">
      <w:r>
        <w:lastRenderedPageBreak/>
        <w:t xml:space="preserve">Bij de Belastingdienst is de tool IM tooling </w:t>
      </w:r>
      <w:proofErr w:type="spellStart"/>
      <w:r>
        <w:t>DirX</w:t>
      </w:r>
      <w:proofErr w:type="spellEnd"/>
      <w:r>
        <w:t xml:space="preserve"> (IMS) in gebruik genomen om Identity Management toe te passen. </w:t>
      </w:r>
      <w:del w:id="69" w:author="Linda Muller-Kessels" w:date="2021-04-30T09:21:00Z">
        <w:r w:rsidR="62A4FFB2" w:rsidDel="00C5725D">
          <w:delText>Olga</w:delText>
        </w:r>
      </w:del>
      <w:ins w:id="70" w:author="Linda Muller-Kessels" w:date="2021-04-30T09:21:00Z">
        <w:r w:rsidR="00C5725D">
          <w:t>X</w:t>
        </w:r>
      </w:ins>
      <w:r>
        <w:t xml:space="preserve"> ondersteunt dit proces t.b.v. het inrichten door de verschillende dienstonderdelen van de Belastingdienst te voorzien van overzichten. Daarnaast stelt </w:t>
      </w:r>
      <w:del w:id="71" w:author="Linda Muller-Kessels" w:date="2021-04-30T09:21:00Z">
        <w:r w:rsidR="62A4FFB2" w:rsidDel="00C5725D">
          <w:delText>Olga</w:delText>
        </w:r>
      </w:del>
      <w:ins w:id="72" w:author="Linda Muller-Kessels" w:date="2021-04-30T09:21:00Z">
        <w:r w:rsidR="00C5725D">
          <w:t>X</w:t>
        </w:r>
      </w:ins>
      <w:r>
        <w:t xml:space="preserve"> </w:t>
      </w:r>
      <w:proofErr w:type="spellStart"/>
      <w:r>
        <w:t>requirements</w:t>
      </w:r>
      <w:proofErr w:type="spellEnd"/>
      <w:r>
        <w:t>, use cases en functionele specificaties op t.b.v. het volledig kunnen inrichten en geautomatiseerd laten werken van dit systeem.</w:t>
      </w:r>
    </w:p>
    <w:p w14:paraId="198E7104" w14:textId="77777777" w:rsidR="005B3533" w:rsidRPr="00C5725D" w:rsidRDefault="00D753F2">
      <w:pPr>
        <w:tabs>
          <w:tab w:val="left" w:pos="2835"/>
        </w:tabs>
        <w:rPr>
          <w:noProof/>
          <w:lang w:val="en-US"/>
          <w:rPrChange w:id="73" w:author="Linda Muller-Kessels" w:date="2021-04-30T09:21:00Z">
            <w:rPr>
              <w:noProof/>
            </w:rPr>
          </w:rPrChange>
        </w:rPr>
      </w:pPr>
      <w:r w:rsidRPr="00C5725D">
        <w:rPr>
          <w:rStyle w:val="Kop2Char"/>
          <w:lang w:val="en-US"/>
          <w:rPrChange w:id="74" w:author="Linda Muller-Kessels" w:date="2021-04-30T09:21:00Z">
            <w:rPr>
              <w:rStyle w:val="Kop2Char"/>
            </w:rPr>
          </w:rPrChange>
        </w:rPr>
        <w:t xml:space="preserve">METHODEN EN TECHNIEKEN: </w:t>
      </w:r>
      <w:r w:rsidRPr="00C5725D">
        <w:rPr>
          <w:lang w:val="en-US"/>
          <w:rPrChange w:id="75" w:author="Linda Muller-Kessels" w:date="2021-04-30T09:21:00Z">
            <w:rPr/>
          </w:rPrChange>
        </w:rPr>
        <w:t>MS Access, MS Word, MS Excel, BiSL, Lean</w:t>
      </w:r>
    </w:p>
    <w:p w14:paraId="3CF2D8B6" w14:textId="77777777" w:rsidR="005B3533" w:rsidRDefault="00C5725D">
      <w:pPr>
        <w:tabs>
          <w:tab w:val="left" w:pos="2835"/>
        </w:tabs>
      </w:pPr>
      <w:r>
        <w:pict w14:anchorId="0922AA36">
          <v:rect id="_x0000_i1028" style="width:0;height:1.5pt" o:hralign="center" o:bordertopcolor="this" o:borderleftcolor="this" o:borderbottomcolor="this" o:borderrightcolor="this" o:hrstd="t" o:hr="t" fillcolor="#a0a0a0" stroked="f"/>
        </w:pict>
      </w:r>
    </w:p>
    <w:p w14:paraId="3A028AB0" w14:textId="77777777" w:rsidR="005B3533" w:rsidRDefault="00D753F2">
      <w:pPr>
        <w:tabs>
          <w:tab w:val="left" w:pos="2835"/>
        </w:tabs>
      </w:pPr>
      <w:r w:rsidRPr="00CD47AA">
        <w:rPr>
          <w:rStyle w:val="Kop2Char"/>
        </w:rPr>
        <w:t>PROJECT:</w:t>
      </w:r>
      <w:r>
        <w:rPr>
          <w:rStyle w:val="Kop2Char"/>
        </w:rPr>
        <w:t xml:space="preserve"> </w:t>
      </w:r>
      <w:r>
        <w:t>Functioneel Ontwerp en Acceptatietest Parking applicatie</w:t>
      </w:r>
    </w:p>
    <w:p w14:paraId="46EA7142" w14:textId="77777777" w:rsidR="005B3533" w:rsidRDefault="00D753F2">
      <w:pPr>
        <w:tabs>
          <w:tab w:val="left" w:pos="2835"/>
        </w:tabs>
      </w:pPr>
      <w:r w:rsidRPr="00CD47AA">
        <w:rPr>
          <w:rStyle w:val="Kop2Char"/>
        </w:rPr>
        <w:t>OPDRACHTGEVER:</w:t>
      </w:r>
      <w:r>
        <w:rPr>
          <w:rStyle w:val="Kop2Char"/>
        </w:rPr>
        <w:t xml:space="preserve"> </w:t>
      </w:r>
      <w:proofErr w:type="spellStart"/>
      <w:r>
        <w:t>SMSParking</w:t>
      </w:r>
      <w:proofErr w:type="spellEnd"/>
    </w:p>
    <w:p w14:paraId="4E2D3E18" w14:textId="77777777" w:rsidR="005B3533" w:rsidRDefault="00D753F2">
      <w:pPr>
        <w:tabs>
          <w:tab w:val="left" w:pos="2835"/>
          <w:tab w:val="left" w:pos="5812"/>
        </w:tabs>
      </w:pPr>
      <w:r w:rsidRPr="00BA776E">
        <w:rPr>
          <w:rStyle w:val="Kop2Char"/>
        </w:rPr>
        <w:t xml:space="preserve">BRANCHE: </w:t>
      </w:r>
      <w:r w:rsidRPr="00BA776E">
        <w:t>Verkeer</w:t>
      </w:r>
      <w:r w:rsidRPr="00BA776E">
        <w:tab/>
      </w:r>
      <w:r w:rsidRPr="00BA776E">
        <w:rPr>
          <w:rStyle w:val="Kop2Char"/>
        </w:rPr>
        <w:t xml:space="preserve">PERIODE: </w:t>
      </w:r>
      <w:r w:rsidRPr="00BA776E">
        <w:t>feb 2013 - nov 2013</w:t>
      </w:r>
    </w:p>
    <w:p w14:paraId="3F4F9E5F" w14:textId="77777777" w:rsidR="005B3533" w:rsidRDefault="00D753F2">
      <w:pPr>
        <w:tabs>
          <w:tab w:val="left" w:pos="2835"/>
        </w:tabs>
      </w:pPr>
      <w:r w:rsidRPr="00CD47AA">
        <w:rPr>
          <w:rStyle w:val="Kop2Char"/>
        </w:rPr>
        <w:t>ROL:</w:t>
      </w:r>
      <w:r>
        <w:rPr>
          <w:rStyle w:val="Kop2Char"/>
        </w:rPr>
        <w:t xml:space="preserve"> </w:t>
      </w:r>
      <w:r>
        <w:t>Functioneel Ontwerper, Acceptatietester</w:t>
      </w:r>
    </w:p>
    <w:p w14:paraId="530A0400" w14:textId="77777777" w:rsidR="005B3533" w:rsidRDefault="00D753F2">
      <w:r>
        <w:rPr>
          <w:b/>
        </w:rPr>
        <w:t>OMSCHRIJVING:</w:t>
      </w:r>
      <w:r>
        <w:t xml:space="preserve"> </w:t>
      </w:r>
      <w:proofErr w:type="spellStart"/>
      <w:r>
        <w:t>SMSParking</w:t>
      </w:r>
      <w:proofErr w:type="spellEnd"/>
      <w:r>
        <w:t xml:space="preserve"> ontwikkelt een App-Parking, een smartphone applicatie waarmee via sms, mobiel internet of App kan worden geparkeerd. De volgende functies worden ondersteund:</w:t>
      </w:r>
    </w:p>
    <w:p w14:paraId="090A59F4" w14:textId="77777777" w:rsidR="005B3533" w:rsidRDefault="00D753F2">
      <w:pPr>
        <w:numPr>
          <w:ilvl w:val="0"/>
          <w:numId w:val="8"/>
        </w:numPr>
        <w:ind w:left="375" w:right="375"/>
      </w:pPr>
      <w:r>
        <w:t>Gebruik van gps voor het bepalen van de zone code;</w:t>
      </w:r>
    </w:p>
    <w:p w14:paraId="62F4790A" w14:textId="77777777" w:rsidR="005B3533" w:rsidRDefault="00D753F2">
      <w:pPr>
        <w:numPr>
          <w:ilvl w:val="0"/>
          <w:numId w:val="8"/>
        </w:numPr>
        <w:ind w:left="375" w:right="375"/>
      </w:pPr>
      <w:r>
        <w:t>Parkeren starten en stoppen via (mobiele) internetverbinding;</w:t>
      </w:r>
    </w:p>
    <w:p w14:paraId="4F796A21" w14:textId="77777777" w:rsidR="005B3533" w:rsidRDefault="00D753F2">
      <w:pPr>
        <w:numPr>
          <w:ilvl w:val="0"/>
          <w:numId w:val="8"/>
        </w:numPr>
        <w:ind w:left="375" w:right="375"/>
      </w:pPr>
      <w:r>
        <w:t>Vind je auto terug via de optie “Navigeer mij terug naar mijn auto”.</w:t>
      </w:r>
    </w:p>
    <w:p w14:paraId="0FB78278" w14:textId="77777777" w:rsidR="005B3533" w:rsidRDefault="005B3533"/>
    <w:p w14:paraId="29287A3C" w14:textId="3E855754" w:rsidR="005B3533" w:rsidRDefault="00D753F2">
      <w:r>
        <w:t xml:space="preserve">Omdat gebruikers regelmatig problemen ondervonden, heeft </w:t>
      </w:r>
      <w:del w:id="76" w:author="Linda Muller-Kessels" w:date="2021-04-30T09:21:00Z">
        <w:r w:rsidR="62A4FFB2" w:rsidDel="00C5725D">
          <w:delText>Olga</w:delText>
        </w:r>
      </w:del>
      <w:ins w:id="77" w:author="Linda Muller-Kessels" w:date="2021-04-30T09:21:00Z">
        <w:r w:rsidR="00C5725D">
          <w:t>X</w:t>
        </w:r>
      </w:ins>
      <w:r>
        <w:t xml:space="preserve"> deze problemen onderzocht. </w:t>
      </w:r>
    </w:p>
    <w:p w14:paraId="1FC39945" w14:textId="77777777" w:rsidR="005B3533" w:rsidRDefault="005B3533"/>
    <w:p w14:paraId="3D01528C" w14:textId="1C7418B2" w:rsidR="005B3533" w:rsidRDefault="00D753F2">
      <w:r>
        <w:t xml:space="preserve">De taken en verantwoordelijkheden van </w:t>
      </w:r>
      <w:del w:id="78" w:author="Linda Muller-Kessels" w:date="2021-04-30T09:21:00Z">
        <w:r w:rsidR="62A4FFB2" w:rsidDel="00C5725D">
          <w:delText>Olga</w:delText>
        </w:r>
      </w:del>
      <w:ins w:id="79" w:author="Linda Muller-Kessels" w:date="2021-04-30T09:21:00Z">
        <w:r w:rsidR="00C5725D">
          <w:t>X</w:t>
        </w:r>
      </w:ins>
      <w:r>
        <w:t xml:space="preserve"> bestonden uit:</w:t>
      </w:r>
    </w:p>
    <w:p w14:paraId="1F4A5A1F" w14:textId="77777777" w:rsidR="005B3533" w:rsidRDefault="00D753F2">
      <w:pPr>
        <w:numPr>
          <w:ilvl w:val="0"/>
          <w:numId w:val="9"/>
        </w:numPr>
        <w:ind w:left="375" w:right="375"/>
      </w:pPr>
      <w:r>
        <w:t>Afstemming met Sales &amp; Marketing over functionele wijzigingen;</w:t>
      </w:r>
    </w:p>
    <w:p w14:paraId="2683C1C9" w14:textId="77777777" w:rsidR="005B3533" w:rsidRDefault="00D753F2">
      <w:pPr>
        <w:numPr>
          <w:ilvl w:val="0"/>
          <w:numId w:val="9"/>
        </w:numPr>
        <w:ind w:left="375" w:right="375"/>
      </w:pPr>
      <w:r>
        <w:t>Aansturen en begeleiden van het ontwikkelteam in India;</w:t>
      </w:r>
    </w:p>
    <w:p w14:paraId="7068328F" w14:textId="77777777" w:rsidR="005B3533" w:rsidRDefault="00D753F2">
      <w:pPr>
        <w:numPr>
          <w:ilvl w:val="0"/>
          <w:numId w:val="9"/>
        </w:numPr>
        <w:ind w:left="375" w:right="375"/>
      </w:pPr>
      <w:r>
        <w:t>Acceptatietesten voorbereiden en uitvoeren;</w:t>
      </w:r>
    </w:p>
    <w:p w14:paraId="53C9B6FE" w14:textId="77777777" w:rsidR="005B3533" w:rsidRDefault="00D753F2">
      <w:pPr>
        <w:numPr>
          <w:ilvl w:val="0"/>
          <w:numId w:val="9"/>
        </w:numPr>
        <w:ind w:left="375" w:right="375"/>
      </w:pPr>
      <w:r>
        <w:t>In productie brengen van App-Parking en overdracht naar beheer;</w:t>
      </w:r>
    </w:p>
    <w:p w14:paraId="169CE0E7" w14:textId="77777777" w:rsidR="005B3533" w:rsidRDefault="00D753F2">
      <w:pPr>
        <w:numPr>
          <w:ilvl w:val="0"/>
          <w:numId w:val="9"/>
        </w:numPr>
        <w:ind w:left="375" w:right="375"/>
      </w:pPr>
      <w:r>
        <w:t>Bijwerken gebruikers- en onderhoudsdocumentatie.</w:t>
      </w:r>
    </w:p>
    <w:p w14:paraId="0562CB0E" w14:textId="77777777" w:rsidR="005B3533" w:rsidRDefault="005B3533"/>
    <w:p w14:paraId="3AE499CF" w14:textId="2CE41CB6" w:rsidR="005B3533" w:rsidRDefault="00D753F2">
      <w:r>
        <w:t xml:space="preserve">Dit heeft ertoe geleid dat </w:t>
      </w:r>
      <w:del w:id="80" w:author="Linda Muller-Kessels" w:date="2021-04-30T09:21:00Z">
        <w:r w:rsidR="62A4FFB2" w:rsidDel="00C5725D">
          <w:delText>Olga</w:delText>
        </w:r>
      </w:del>
      <w:ins w:id="81" w:author="Linda Muller-Kessels" w:date="2021-04-30T09:21:00Z">
        <w:r w:rsidR="00C5725D">
          <w:t>X</w:t>
        </w:r>
      </w:ins>
      <w:r>
        <w:t xml:space="preserve"> het functioneel en technisch ontwerp grondig heeft herzien. Haar aanpak en de aangepaste App heeft geresulteerd in een afname van klachten en lagere servicekosten.</w:t>
      </w:r>
    </w:p>
    <w:p w14:paraId="38FEE77B"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MS Word, MS PowerPoint, iPhone, Android</w:t>
      </w:r>
    </w:p>
    <w:p w14:paraId="34CE0A41" w14:textId="77777777" w:rsidR="005B3533" w:rsidRDefault="00C5725D">
      <w:pPr>
        <w:tabs>
          <w:tab w:val="left" w:pos="2835"/>
        </w:tabs>
      </w:pPr>
      <w:r>
        <w:pict w14:anchorId="33DBC8EA">
          <v:rect id="_x0000_i1029" style="width:0;height:1.5pt" o:hralign="center" o:bordertopcolor="this" o:borderleftcolor="this" o:borderbottomcolor="this" o:borderrightcolor="this" o:hrstd="t" o:hr="t" fillcolor="#a0a0a0" stroked="f"/>
        </w:pict>
      </w:r>
    </w:p>
    <w:p w14:paraId="1A7422DD" w14:textId="77777777" w:rsidR="005B3533" w:rsidRDefault="00D753F2">
      <w:pPr>
        <w:tabs>
          <w:tab w:val="left" w:pos="2835"/>
        </w:tabs>
      </w:pPr>
      <w:r w:rsidRPr="00CD47AA">
        <w:rPr>
          <w:rStyle w:val="Kop2Char"/>
        </w:rPr>
        <w:t>PROJECT:</w:t>
      </w:r>
      <w:r>
        <w:rPr>
          <w:rStyle w:val="Kop2Char"/>
        </w:rPr>
        <w:t xml:space="preserve"> </w:t>
      </w:r>
      <w:r>
        <w:t xml:space="preserve">Projectleiding &amp; Ontwerp OTIB online / </w:t>
      </w:r>
      <w:proofErr w:type="spellStart"/>
      <w:r>
        <w:t>TopStarters</w:t>
      </w:r>
      <w:proofErr w:type="spellEnd"/>
      <w:r>
        <w:t xml:space="preserve"> / 50Plus</w:t>
      </w:r>
    </w:p>
    <w:p w14:paraId="480110FC" w14:textId="77777777" w:rsidR="005B3533" w:rsidRDefault="00D753F2">
      <w:pPr>
        <w:tabs>
          <w:tab w:val="left" w:pos="2835"/>
        </w:tabs>
      </w:pPr>
      <w:r w:rsidRPr="00CD47AA">
        <w:rPr>
          <w:rStyle w:val="Kop2Char"/>
        </w:rPr>
        <w:t>OPDRACHTGEVER:</w:t>
      </w:r>
      <w:r>
        <w:rPr>
          <w:rStyle w:val="Kop2Char"/>
        </w:rPr>
        <w:t xml:space="preserve"> </w:t>
      </w:r>
      <w:r>
        <w:t>OTIB</w:t>
      </w:r>
    </w:p>
    <w:p w14:paraId="202A84A3" w14:textId="77777777" w:rsidR="005B3533" w:rsidRDefault="00D753F2">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2007 - mrt 2014</w:t>
      </w:r>
    </w:p>
    <w:p w14:paraId="50B96A1A" w14:textId="77777777" w:rsidR="005B3533" w:rsidRDefault="00D753F2">
      <w:pPr>
        <w:tabs>
          <w:tab w:val="left" w:pos="2835"/>
        </w:tabs>
      </w:pPr>
      <w:r w:rsidRPr="00CD47AA">
        <w:rPr>
          <w:rStyle w:val="Kop2Char"/>
        </w:rPr>
        <w:t>ROL:</w:t>
      </w:r>
      <w:r>
        <w:rPr>
          <w:rStyle w:val="Kop2Char"/>
        </w:rPr>
        <w:t xml:space="preserve"> </w:t>
      </w:r>
      <w:r>
        <w:t>Functioneel Ontwerper, Teamleider, (Technisch) Projectleider, Database Ontwerper, Software Ontwerper, Tester</w:t>
      </w:r>
    </w:p>
    <w:p w14:paraId="5A73B065" w14:textId="77777777" w:rsidR="005B3533" w:rsidRDefault="00D753F2">
      <w:r w:rsidRPr="5F4C2852">
        <w:rPr>
          <w:b/>
          <w:bCs/>
        </w:rPr>
        <w:t>OMSCHRIJVING:</w:t>
      </w:r>
      <w:r>
        <w:t xml:space="preserve"> Voor OTIB is een drietal systemen ontwikkeld voor het vereenvoudigen van subsidieaanvragen en declaraties voor werkgevers.</w:t>
      </w:r>
    </w:p>
    <w:p w14:paraId="52DE21F2" w14:textId="77777777" w:rsidR="005B3533" w:rsidRDefault="00D753F2">
      <w:r>
        <w:t>OTIB online is een werkgeversportaal waar werkgevers via internet een subsidieaanvraag kunnen invoeren en raadplegen. OTIB online maakt gebruik van data replicatie en heeft een koppeling met HORUS waarin de gegevens opgeslagen zijn. Na het opleveren van deze applicatie bleek dat dit systeem ervoor zorgde dat werkgevers makkelijker hun subsidieaanvragen konden doen en dat daardoor de papierstroom verminderde.</w:t>
      </w:r>
    </w:p>
    <w:p w14:paraId="4E763D4A" w14:textId="77777777" w:rsidR="005B3533" w:rsidRDefault="00D753F2">
      <w:proofErr w:type="spellStart"/>
      <w:r>
        <w:t>TopStarters</w:t>
      </w:r>
      <w:proofErr w:type="spellEnd"/>
      <w:r>
        <w:t xml:space="preserve"> en 50Plus zijn internetapplicaties voor werkgevers en werknemers, waarbij het </w:t>
      </w:r>
      <w:proofErr w:type="spellStart"/>
      <w:r>
        <w:t>TopStarters</w:t>
      </w:r>
      <w:proofErr w:type="spellEnd"/>
      <w:r>
        <w:t xml:space="preserve"> project gericht is op jongeren tot 25 jaar en het 50Plus project gericht is op werknemers vanaf 50 jaar in de technische installatiebranche. Werknemers kunnen zichzelf aanmelden of door een werkgever voor een evenement/workshop worden aangemeld. Deelname wordt beloond met een vakgerichte cursuswaardebon.</w:t>
      </w:r>
    </w:p>
    <w:p w14:paraId="2946DB82" w14:textId="77777777" w:rsidR="005B3533" w:rsidRDefault="005B3533"/>
    <w:p w14:paraId="6492AB54" w14:textId="462E46DC" w:rsidR="005B3533" w:rsidRDefault="62A4FFB2">
      <w:del w:id="82" w:author="Linda Muller-Kessels" w:date="2021-04-30T09:21:00Z">
        <w:r w:rsidDel="00C5725D">
          <w:delText>Olga</w:delText>
        </w:r>
      </w:del>
      <w:ins w:id="83" w:author="Linda Muller-Kessels" w:date="2021-04-30T09:21:00Z">
        <w:r w:rsidR="00C5725D">
          <w:t>X</w:t>
        </w:r>
      </w:ins>
      <w:r w:rsidR="00D753F2">
        <w:t xml:space="preserve"> heeft diverse functionele ontwerpen gemaakt voor de websites en voor het beheren van de gegevens. De werkzaamheden bestonden uit:</w:t>
      </w:r>
    </w:p>
    <w:p w14:paraId="1DF93B45" w14:textId="77777777" w:rsidR="005B3533" w:rsidRDefault="00D753F2">
      <w:pPr>
        <w:numPr>
          <w:ilvl w:val="0"/>
          <w:numId w:val="10"/>
        </w:numPr>
        <w:ind w:left="375" w:right="375"/>
      </w:pPr>
      <w:r>
        <w:t>Opstellen technische/functionele ontwerpen en projectplannen;</w:t>
      </w:r>
    </w:p>
    <w:p w14:paraId="5C049BFA" w14:textId="77777777" w:rsidR="005B3533" w:rsidRDefault="00D753F2">
      <w:pPr>
        <w:numPr>
          <w:ilvl w:val="0"/>
          <w:numId w:val="10"/>
        </w:numPr>
        <w:ind w:left="375" w:right="375"/>
      </w:pPr>
      <w:r>
        <w:lastRenderedPageBreak/>
        <w:t>Ontwikkelen van PL/SQL-programmatuur;</w:t>
      </w:r>
    </w:p>
    <w:p w14:paraId="04E6BF84" w14:textId="77777777" w:rsidR="005B3533" w:rsidRDefault="00D753F2">
      <w:pPr>
        <w:numPr>
          <w:ilvl w:val="0"/>
          <w:numId w:val="10"/>
        </w:numPr>
        <w:ind w:left="375" w:right="375"/>
      </w:pPr>
      <w:r>
        <w:t>Coördineren van een projectteam voor het ontwikkelen en testen van nieuwbouw internetapplicaties (subsidies);</w:t>
      </w:r>
    </w:p>
    <w:p w14:paraId="28DAD5B5" w14:textId="77777777" w:rsidR="005B3533" w:rsidRDefault="00D753F2">
      <w:pPr>
        <w:numPr>
          <w:ilvl w:val="0"/>
          <w:numId w:val="10"/>
        </w:numPr>
        <w:ind w:left="375" w:right="375"/>
      </w:pPr>
      <w:r>
        <w:t>Coördinatie van diverse online projecten;</w:t>
      </w:r>
    </w:p>
    <w:p w14:paraId="11A5663C" w14:textId="77777777" w:rsidR="005B3533" w:rsidRDefault="00D753F2">
      <w:pPr>
        <w:numPr>
          <w:ilvl w:val="0"/>
          <w:numId w:val="10"/>
        </w:numPr>
        <w:ind w:left="375" w:right="375"/>
      </w:pPr>
      <w:r>
        <w:t>Ondersteunen registratiewerkzaamheden tijdens evenementen;</w:t>
      </w:r>
    </w:p>
    <w:p w14:paraId="2C29B27E" w14:textId="77777777" w:rsidR="005B3533" w:rsidRDefault="00D753F2">
      <w:pPr>
        <w:numPr>
          <w:ilvl w:val="0"/>
          <w:numId w:val="10"/>
        </w:numPr>
        <w:ind w:left="375" w:right="375"/>
      </w:pPr>
      <w:r>
        <w:t>Testen van de programmatuur.</w:t>
      </w:r>
    </w:p>
    <w:p w14:paraId="5997CC1D" w14:textId="77777777" w:rsidR="005B3533" w:rsidRDefault="005B3533"/>
    <w:p w14:paraId="5F440E46" w14:textId="77777777" w:rsidR="005B3533" w:rsidRDefault="00D753F2">
      <w:r>
        <w:t>Door de ontwikkeling van deze systemen is de papierstroom bij OTIB afgenomen en is de manier voor het indienen van subsidieaanvragen vereenvoudigd. Door optimalisatie van deze systemen is het aantal aanvragen voor subsidies en declaraties gestegen met 150% in vergelijking met de oudere systemen.</w:t>
      </w:r>
    </w:p>
    <w:p w14:paraId="51EFB94F"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PL/SQL, SQL*Plus</w:t>
      </w:r>
    </w:p>
    <w:p w14:paraId="110FFD37" w14:textId="77777777" w:rsidR="005B3533" w:rsidRDefault="00C5725D">
      <w:pPr>
        <w:tabs>
          <w:tab w:val="left" w:pos="2835"/>
        </w:tabs>
      </w:pPr>
      <w:r>
        <w:pict w14:anchorId="6393FBC7">
          <v:rect id="_x0000_i1030" style="width:0;height:1.5pt" o:hralign="center" o:bordertopcolor="this" o:borderleftcolor="this" o:borderbottomcolor="this" o:borderrightcolor="this" o:hrstd="t" o:hr="t" fillcolor="#a0a0a0" stroked="f"/>
        </w:pict>
      </w:r>
    </w:p>
    <w:p w14:paraId="6AD25FB8" w14:textId="77777777" w:rsidR="005B3533" w:rsidRDefault="00D753F2">
      <w:pPr>
        <w:tabs>
          <w:tab w:val="left" w:pos="2835"/>
        </w:tabs>
      </w:pPr>
      <w:r w:rsidRPr="00CD47AA">
        <w:rPr>
          <w:rStyle w:val="Kop2Char"/>
        </w:rPr>
        <w:t>PROJECT:</w:t>
      </w:r>
      <w:r>
        <w:rPr>
          <w:rStyle w:val="Kop2Char"/>
        </w:rPr>
        <w:t xml:space="preserve"> </w:t>
      </w:r>
      <w:r>
        <w:t>Applicatieontwikkeling &amp; Beheer HORUS</w:t>
      </w:r>
    </w:p>
    <w:p w14:paraId="4DDE283C" w14:textId="77777777" w:rsidR="005B3533" w:rsidRDefault="00D753F2">
      <w:pPr>
        <w:tabs>
          <w:tab w:val="left" w:pos="2835"/>
        </w:tabs>
      </w:pPr>
      <w:r w:rsidRPr="00CD47AA">
        <w:rPr>
          <w:rStyle w:val="Kop2Char"/>
        </w:rPr>
        <w:t>OPDRACHTGEVER:</w:t>
      </w:r>
      <w:r>
        <w:rPr>
          <w:rStyle w:val="Kop2Char"/>
        </w:rPr>
        <w:t xml:space="preserve"> </w:t>
      </w:r>
      <w:r>
        <w:t>OTIB</w:t>
      </w:r>
    </w:p>
    <w:p w14:paraId="0BC8010C" w14:textId="77777777" w:rsidR="005B3533" w:rsidRDefault="00D753F2">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2007 - mrt 2014</w:t>
      </w:r>
    </w:p>
    <w:p w14:paraId="12E0C539" w14:textId="77777777" w:rsidR="005B3533" w:rsidRDefault="00D753F2">
      <w:pPr>
        <w:tabs>
          <w:tab w:val="left" w:pos="2835"/>
        </w:tabs>
      </w:pPr>
      <w:r w:rsidRPr="00CD47AA">
        <w:rPr>
          <w:rStyle w:val="Kop2Char"/>
        </w:rPr>
        <w:t>ROL:</w:t>
      </w:r>
      <w:r>
        <w:rPr>
          <w:rStyle w:val="Kop2Char"/>
        </w:rPr>
        <w:t xml:space="preserve"> </w:t>
      </w:r>
      <w:r>
        <w:t>Functioneel Ontwerper, Teamleider, (Technisch) Projectleider, Database Ontwerper, Software Ontwerper, Software Ontwikkelaar, Tester</w:t>
      </w:r>
    </w:p>
    <w:p w14:paraId="61856CE1" w14:textId="77777777" w:rsidR="005B3533" w:rsidRDefault="00D753F2">
      <w:r>
        <w:rPr>
          <w:b/>
        </w:rPr>
        <w:t>OMSCHRIJVING:</w:t>
      </w:r>
      <w:r>
        <w:t xml:space="preserve"> OTIB is het Opleidings- en ontwikkelingsfonds voor het Technisch </w:t>
      </w:r>
      <w:proofErr w:type="spellStart"/>
      <w:r>
        <w:t>InstallatieBedrijf</w:t>
      </w:r>
      <w:proofErr w:type="spellEnd"/>
      <w:r>
        <w:t xml:space="preserve"> dat bestaat uit circa 10.000 bedrijven en ruim 140.000 werknemers in Nederland. OTIB ondersteunt werkgevers en werknemers uit de branche bij het (verder) ontwikkelen van hun kennis en vakmanschap. Om de papierstroom te beperken, is ervoor gekozen het  systeem HORUS te ontwikkelen om het proces voor subsidieaanvragen en declaraties te vereenvoudigen. In HORUS wordt geregistreerd welke werkgevers aangesloten zijn bij OTIB en welke werknemers in dienst zijn bij deze werkgevers. In dit systeem wordt de volledige subsidieregeling uitgevoerd inclusief betalingen voor deze werkgevers en werknemers. </w:t>
      </w:r>
    </w:p>
    <w:p w14:paraId="6B699379" w14:textId="77777777" w:rsidR="005B3533" w:rsidRDefault="005B3533"/>
    <w:p w14:paraId="6E65A115" w14:textId="4858F0AC" w:rsidR="005B3533" w:rsidRDefault="62A4FFB2">
      <w:del w:id="84" w:author="Linda Muller-Kessels" w:date="2021-04-30T09:21:00Z">
        <w:r w:rsidDel="00C5725D">
          <w:delText>Olga</w:delText>
        </w:r>
      </w:del>
      <w:ins w:id="85" w:author="Linda Muller-Kessels" w:date="2021-04-30T09:21:00Z">
        <w:r w:rsidR="00C5725D">
          <w:t>X</w:t>
        </w:r>
      </w:ins>
      <w:r w:rsidR="00D753F2">
        <w:t xml:space="preserve"> heeft zowel aan nieuwbouwprojecten gewerkt als beheer uitgevoerd. Doordat ondersteuning op Oracle Designer ging vervallen is de huidige applicatie HORUS omgebouwd m.b.v. </w:t>
      </w:r>
      <w:proofErr w:type="spellStart"/>
      <w:r w:rsidR="00D753F2">
        <w:t>JDeveloper</w:t>
      </w:r>
      <w:proofErr w:type="spellEnd"/>
      <w:r w:rsidR="00D753F2">
        <w:t xml:space="preserve"> en </w:t>
      </w:r>
      <w:proofErr w:type="spellStart"/>
      <w:r w:rsidR="00D753F2">
        <w:t>JHeadstart</w:t>
      </w:r>
      <w:proofErr w:type="spellEnd"/>
      <w:r w:rsidR="00D753F2">
        <w:t xml:space="preserve">. </w:t>
      </w:r>
      <w:del w:id="86" w:author="Linda Muller-Kessels" w:date="2021-04-30T09:21:00Z">
        <w:r w:rsidDel="00C5725D">
          <w:delText>Olga</w:delText>
        </w:r>
      </w:del>
      <w:ins w:id="87" w:author="Linda Muller-Kessels" w:date="2021-04-30T09:21:00Z">
        <w:r w:rsidR="00C5725D">
          <w:t>X</w:t>
        </w:r>
      </w:ins>
      <w:r w:rsidR="00D753F2">
        <w:t xml:space="preserve"> is ingezet op het opnieuw ontwikkelen van deze applicatie.</w:t>
      </w:r>
    </w:p>
    <w:p w14:paraId="489C8C1F" w14:textId="77777777" w:rsidR="005B3533" w:rsidRDefault="00D753F2">
      <w:r>
        <w:t>Zij heeft hierbij de volgende werkzaamheden uitgevoerd:</w:t>
      </w:r>
    </w:p>
    <w:p w14:paraId="23C779F1" w14:textId="77777777" w:rsidR="005B3533" w:rsidRDefault="00D753F2">
      <w:pPr>
        <w:numPr>
          <w:ilvl w:val="0"/>
          <w:numId w:val="11"/>
        </w:numPr>
        <w:ind w:left="375" w:right="375"/>
      </w:pPr>
      <w:r>
        <w:t>Opstellen technische/functionele ontwerpen;</w:t>
      </w:r>
    </w:p>
    <w:p w14:paraId="3B7B6ABB" w14:textId="77777777" w:rsidR="005B3533" w:rsidRDefault="00D753F2">
      <w:pPr>
        <w:numPr>
          <w:ilvl w:val="0"/>
          <w:numId w:val="11"/>
        </w:numPr>
        <w:ind w:left="375" w:right="375"/>
      </w:pPr>
      <w:r>
        <w:t>Opstellen projectplannen;</w:t>
      </w:r>
    </w:p>
    <w:p w14:paraId="3ACB9CF8" w14:textId="77777777" w:rsidR="005B3533" w:rsidRDefault="00D753F2">
      <w:pPr>
        <w:numPr>
          <w:ilvl w:val="0"/>
          <w:numId w:val="11"/>
        </w:numPr>
        <w:ind w:left="375" w:right="375"/>
      </w:pPr>
      <w:r>
        <w:t>Ontwikkelen van applicatie en PL/SQL-programmatuur;</w:t>
      </w:r>
    </w:p>
    <w:p w14:paraId="5501A6EB" w14:textId="77777777" w:rsidR="005B3533" w:rsidRDefault="00D753F2">
      <w:pPr>
        <w:numPr>
          <w:ilvl w:val="0"/>
          <w:numId w:val="11"/>
        </w:numPr>
        <w:ind w:left="375" w:right="375"/>
      </w:pPr>
      <w:r>
        <w:t>Opzetten rapportages m.b.v. Oracle BI en inrichten dashboards;</w:t>
      </w:r>
    </w:p>
    <w:p w14:paraId="4CEEBDF3" w14:textId="77777777" w:rsidR="005B3533" w:rsidRDefault="00D753F2">
      <w:pPr>
        <w:numPr>
          <w:ilvl w:val="0"/>
          <w:numId w:val="11"/>
        </w:numPr>
        <w:ind w:left="375" w:right="375"/>
      </w:pPr>
      <w:r>
        <w:t>Coördineren van een projectteam voor het ontwikkelen en testen van een nieuwbouwapplicatie (subsidies) voor het bedrijf OTIB;</w:t>
      </w:r>
    </w:p>
    <w:p w14:paraId="5D48695B" w14:textId="77777777" w:rsidR="005B3533" w:rsidRDefault="00D753F2">
      <w:pPr>
        <w:numPr>
          <w:ilvl w:val="0"/>
          <w:numId w:val="11"/>
        </w:numPr>
        <w:ind w:left="375" w:right="375"/>
      </w:pPr>
      <w:r>
        <w:t>Testen van de programmatuur.</w:t>
      </w:r>
    </w:p>
    <w:p w14:paraId="3FE9F23F" w14:textId="77777777" w:rsidR="005B3533" w:rsidRDefault="005B3533"/>
    <w:p w14:paraId="4573237D" w14:textId="77777777" w:rsidR="005B3533" w:rsidRDefault="00D753F2">
      <w:r>
        <w:t>Door de ontwikkeling van deze systemen is de papierstroom bij OTIB gereduceerd en is de manier voor indienen voor subsidieaanvragen sterk vereenvoudigd. Door optimalisatie van deze systemen is het aantal aanvragen voor subsidies en declaraties gestegen met 150% in vergelijking met de voorgaande systemen.</w:t>
      </w:r>
    </w:p>
    <w:p w14:paraId="3573D505" w14:textId="77777777" w:rsidR="005B3533" w:rsidRPr="00C5725D" w:rsidRDefault="00D753F2">
      <w:pPr>
        <w:tabs>
          <w:tab w:val="left" w:pos="2835"/>
        </w:tabs>
        <w:rPr>
          <w:noProof/>
          <w:lang w:val="en-US"/>
          <w:rPrChange w:id="88" w:author="Linda Muller-Kessels" w:date="2021-04-30T09:21:00Z">
            <w:rPr>
              <w:noProof/>
            </w:rPr>
          </w:rPrChange>
        </w:rPr>
      </w:pPr>
      <w:r w:rsidRPr="00C5725D">
        <w:rPr>
          <w:rStyle w:val="Kop2Char"/>
          <w:lang w:val="en-US"/>
          <w:rPrChange w:id="89" w:author="Linda Muller-Kessels" w:date="2021-04-30T09:21:00Z">
            <w:rPr>
              <w:rStyle w:val="Kop2Char"/>
            </w:rPr>
          </w:rPrChange>
        </w:rPr>
        <w:t xml:space="preserve">METHODEN EN TECHNIEKEN: </w:t>
      </w:r>
      <w:r w:rsidRPr="00C5725D">
        <w:rPr>
          <w:lang w:val="en-US"/>
          <w:rPrChange w:id="90" w:author="Linda Muller-Kessels" w:date="2021-04-30T09:21:00Z">
            <w:rPr/>
          </w:rPrChange>
        </w:rPr>
        <w:t xml:space="preserve">Oracle Designer, </w:t>
      </w:r>
      <w:proofErr w:type="spellStart"/>
      <w:r w:rsidRPr="00C5725D">
        <w:rPr>
          <w:lang w:val="en-US"/>
          <w:rPrChange w:id="91" w:author="Linda Muller-Kessels" w:date="2021-04-30T09:21:00Z">
            <w:rPr/>
          </w:rPrChange>
        </w:rPr>
        <w:t>Headstart</w:t>
      </w:r>
      <w:proofErr w:type="spellEnd"/>
      <w:r w:rsidRPr="00C5725D">
        <w:rPr>
          <w:lang w:val="en-US"/>
          <w:rPrChange w:id="92" w:author="Linda Muller-Kessels" w:date="2021-04-30T09:21:00Z">
            <w:rPr/>
          </w:rPrChange>
        </w:rPr>
        <w:t xml:space="preserve">, Oracle Developer, Oracle Forms, PL/SQL, SQL*Plus, JDeveloper, </w:t>
      </w:r>
      <w:proofErr w:type="spellStart"/>
      <w:r w:rsidRPr="00C5725D">
        <w:rPr>
          <w:lang w:val="en-US"/>
          <w:rPrChange w:id="93" w:author="Linda Muller-Kessels" w:date="2021-04-30T09:21:00Z">
            <w:rPr/>
          </w:rPrChange>
        </w:rPr>
        <w:t>JHeadstart</w:t>
      </w:r>
      <w:proofErr w:type="spellEnd"/>
      <w:r w:rsidRPr="00C5725D">
        <w:rPr>
          <w:lang w:val="en-US"/>
          <w:rPrChange w:id="94" w:author="Linda Muller-Kessels" w:date="2021-04-30T09:21:00Z">
            <w:rPr/>
          </w:rPrChange>
        </w:rPr>
        <w:t>, Oracle BI, XML/XSD</w:t>
      </w:r>
    </w:p>
    <w:p w14:paraId="1F72F646" w14:textId="77777777" w:rsidR="005B3533" w:rsidRDefault="00C5725D">
      <w:pPr>
        <w:tabs>
          <w:tab w:val="left" w:pos="2835"/>
        </w:tabs>
      </w:pPr>
      <w:r>
        <w:pict w14:anchorId="55F4430D">
          <v:rect id="_x0000_i1031" style="width:0;height:1.5pt" o:hralign="center" o:bordertopcolor="this" o:borderleftcolor="this" o:borderbottomcolor="this" o:borderrightcolor="this" o:hrstd="t" o:hr="t" fillcolor="#a0a0a0" stroked="f"/>
        </w:pict>
      </w:r>
    </w:p>
    <w:p w14:paraId="7167E982" w14:textId="77777777" w:rsidR="005B3533" w:rsidRDefault="00D753F2">
      <w:pPr>
        <w:tabs>
          <w:tab w:val="left" w:pos="2835"/>
        </w:tabs>
      </w:pPr>
      <w:r w:rsidRPr="00CD47AA">
        <w:rPr>
          <w:rStyle w:val="Kop2Char"/>
        </w:rPr>
        <w:t>PROJECT:</w:t>
      </w:r>
      <w:r>
        <w:rPr>
          <w:rStyle w:val="Kop2Char"/>
        </w:rPr>
        <w:t xml:space="preserve"> </w:t>
      </w:r>
      <w:r>
        <w:t>Applicatieontwikkeling &amp; Beheer OSIRIS / ISIS / HORUS</w:t>
      </w:r>
    </w:p>
    <w:p w14:paraId="44222FAF" w14:textId="77777777" w:rsidR="005B3533" w:rsidRDefault="00D753F2">
      <w:pPr>
        <w:tabs>
          <w:tab w:val="left" w:pos="2835"/>
        </w:tabs>
      </w:pPr>
      <w:r w:rsidRPr="00CD47AA">
        <w:rPr>
          <w:rStyle w:val="Kop2Char"/>
        </w:rPr>
        <w:t>OPDRACHTGEVER:</w:t>
      </w:r>
      <w:r>
        <w:rPr>
          <w:rStyle w:val="Kop2Char"/>
        </w:rPr>
        <w:t xml:space="preserve"> </w:t>
      </w:r>
      <w:r>
        <w:t>OTIB</w:t>
      </w:r>
    </w:p>
    <w:p w14:paraId="5D75C0B5" w14:textId="77777777" w:rsidR="005B3533" w:rsidRDefault="00D753F2">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mei 2004 - jan 2007</w:t>
      </w:r>
    </w:p>
    <w:p w14:paraId="4D01E5EA" w14:textId="77777777" w:rsidR="005B3533" w:rsidRDefault="00D753F2">
      <w:pPr>
        <w:tabs>
          <w:tab w:val="left" w:pos="2835"/>
        </w:tabs>
      </w:pPr>
      <w:r w:rsidRPr="00CD47AA">
        <w:rPr>
          <w:rStyle w:val="Kop2Char"/>
        </w:rPr>
        <w:t>ROL:</w:t>
      </w:r>
      <w:r>
        <w:rPr>
          <w:rStyle w:val="Kop2Char"/>
        </w:rPr>
        <w:t xml:space="preserve"> </w:t>
      </w:r>
      <w:r>
        <w:t>Database Ontwerper, Software Ontwerper, Software Ontwikkelaar, Tester, Teamleider</w:t>
      </w:r>
    </w:p>
    <w:p w14:paraId="0AF91879" w14:textId="77777777" w:rsidR="005B3533" w:rsidRDefault="00D753F2">
      <w:r>
        <w:rPr>
          <w:b/>
        </w:rPr>
        <w:t>OMSCHRIJVING:</w:t>
      </w:r>
      <w:r>
        <w:t xml:space="preserve"> In 2004 is na een fusie tussen OLC en OFE (installatie- en elektrotechniek) en SKO (koudetechniek) de organisatie OTIB ontstaan. OLC gebruikte het subsidiesysteem OSIRIS dat omgebouwd diende te worden tot ISIS, om toegankelijk te zijn voor de nieuwe organisatie. Aansluitend is dit systeem </w:t>
      </w:r>
      <w:r>
        <w:lastRenderedPageBreak/>
        <w:t xml:space="preserve">gemigreerd naar HORUS, dat in productie is genomen bij OTIB. In deze subsidiesystemen staat geregistreerd welke werkgevers aangesloten zijn en welke werknemers daar werken. </w:t>
      </w:r>
    </w:p>
    <w:p w14:paraId="08CE6F91" w14:textId="77777777" w:rsidR="005B3533" w:rsidRDefault="005B3533"/>
    <w:p w14:paraId="5DE5DF92" w14:textId="1715D1AD" w:rsidR="005B3533" w:rsidRDefault="62A4FFB2">
      <w:del w:id="95" w:author="Linda Muller-Kessels" w:date="2021-04-30T09:21:00Z">
        <w:r w:rsidDel="00C5725D">
          <w:delText>Olga</w:delText>
        </w:r>
      </w:del>
      <w:ins w:id="96" w:author="Linda Muller-Kessels" w:date="2021-04-30T09:21:00Z">
        <w:r w:rsidR="00C5725D">
          <w:t>X</w:t>
        </w:r>
      </w:ins>
      <w:r w:rsidR="00D753F2">
        <w:t xml:space="preserve"> heeft de volgende taken uitgevoerd:</w:t>
      </w:r>
    </w:p>
    <w:p w14:paraId="684B9D66" w14:textId="77777777" w:rsidR="005B3533" w:rsidRDefault="00D753F2">
      <w:pPr>
        <w:numPr>
          <w:ilvl w:val="0"/>
          <w:numId w:val="12"/>
        </w:numPr>
        <w:ind w:left="375" w:right="375"/>
      </w:pPr>
      <w:r>
        <w:t>Opstellen technische ontwerpen;</w:t>
      </w:r>
    </w:p>
    <w:p w14:paraId="50144AA9" w14:textId="77777777" w:rsidR="005B3533" w:rsidRDefault="00D753F2">
      <w:pPr>
        <w:numPr>
          <w:ilvl w:val="0"/>
          <w:numId w:val="12"/>
        </w:numPr>
        <w:ind w:left="375" w:right="375"/>
      </w:pPr>
      <w:r>
        <w:t>Ontwikkelen van applicatie en PL/SQL-programmatuur;</w:t>
      </w:r>
    </w:p>
    <w:p w14:paraId="089F7C7A" w14:textId="77777777" w:rsidR="005B3533" w:rsidRDefault="00D753F2">
      <w:pPr>
        <w:numPr>
          <w:ilvl w:val="0"/>
          <w:numId w:val="12"/>
        </w:numPr>
        <w:ind w:left="375" w:right="375"/>
      </w:pPr>
      <w:r>
        <w:t>Coördineren van een projectteam m.b.t. werkopdrachten;</w:t>
      </w:r>
    </w:p>
    <w:p w14:paraId="2F876D9E" w14:textId="77777777" w:rsidR="005B3533" w:rsidRDefault="00D753F2">
      <w:pPr>
        <w:numPr>
          <w:ilvl w:val="0"/>
          <w:numId w:val="12"/>
        </w:numPr>
        <w:ind w:left="375" w:right="375"/>
      </w:pPr>
      <w:r>
        <w:t>Testen van de programmatuur.</w:t>
      </w:r>
    </w:p>
    <w:p w14:paraId="61CDCEAD" w14:textId="77777777" w:rsidR="005B3533" w:rsidRDefault="005B3533"/>
    <w:p w14:paraId="216D9E5F" w14:textId="77777777" w:rsidR="005B3533" w:rsidRDefault="00D753F2">
      <w:r>
        <w:t>Haar inzet heeft ertoe bijgedragen dat er één systeem ontwikkeld is om een subsidieregeling uit te voeren en werkt voor alle drie de branches.</w:t>
      </w:r>
    </w:p>
    <w:p w14:paraId="294AC4A0" w14:textId="77777777" w:rsidR="005B3533" w:rsidRPr="00C5725D" w:rsidRDefault="00D753F2">
      <w:pPr>
        <w:tabs>
          <w:tab w:val="left" w:pos="2835"/>
        </w:tabs>
        <w:rPr>
          <w:noProof/>
          <w:lang w:val="en-US"/>
          <w:rPrChange w:id="97" w:author="Linda Muller-Kessels" w:date="2021-04-30T09:21:00Z">
            <w:rPr>
              <w:noProof/>
            </w:rPr>
          </w:rPrChange>
        </w:rPr>
      </w:pPr>
      <w:r w:rsidRPr="00C5725D">
        <w:rPr>
          <w:rStyle w:val="Kop2Char"/>
          <w:lang w:val="en-US"/>
          <w:rPrChange w:id="98" w:author="Linda Muller-Kessels" w:date="2021-04-30T09:21:00Z">
            <w:rPr>
              <w:rStyle w:val="Kop2Char"/>
            </w:rPr>
          </w:rPrChange>
        </w:rPr>
        <w:t xml:space="preserve">METHODEN EN TECHNIEKEN: </w:t>
      </w:r>
      <w:r w:rsidRPr="00C5725D">
        <w:rPr>
          <w:lang w:val="en-US"/>
          <w:rPrChange w:id="99" w:author="Linda Muller-Kessels" w:date="2021-04-30T09:21:00Z">
            <w:rPr/>
          </w:rPrChange>
        </w:rPr>
        <w:t xml:space="preserve">Oracle Designer, </w:t>
      </w:r>
      <w:proofErr w:type="spellStart"/>
      <w:r w:rsidRPr="00C5725D">
        <w:rPr>
          <w:lang w:val="en-US"/>
          <w:rPrChange w:id="100" w:author="Linda Muller-Kessels" w:date="2021-04-30T09:21:00Z">
            <w:rPr/>
          </w:rPrChange>
        </w:rPr>
        <w:t>Headstart</w:t>
      </w:r>
      <w:proofErr w:type="spellEnd"/>
      <w:r w:rsidRPr="00C5725D">
        <w:rPr>
          <w:lang w:val="en-US"/>
          <w:rPrChange w:id="101" w:author="Linda Muller-Kessels" w:date="2021-04-30T09:21:00Z">
            <w:rPr/>
          </w:rPrChange>
        </w:rPr>
        <w:t>, Oracle Developer, Oracle Forms, PL/SQL, SQL*Plus</w:t>
      </w:r>
    </w:p>
    <w:p w14:paraId="6BB9E253" w14:textId="77777777" w:rsidR="005B3533" w:rsidRDefault="00C5725D">
      <w:pPr>
        <w:tabs>
          <w:tab w:val="left" w:pos="2835"/>
        </w:tabs>
      </w:pPr>
      <w:r>
        <w:pict w14:anchorId="1809C4A4">
          <v:rect id="_x0000_i1032" style="width:0;height:1.5pt" o:hralign="center" o:bordertopcolor="this" o:borderleftcolor="this" o:borderbottomcolor="this" o:borderrightcolor="this" o:hrstd="t" o:hr="t" fillcolor="#a0a0a0" stroked="f"/>
        </w:pict>
      </w:r>
    </w:p>
    <w:p w14:paraId="76027713" w14:textId="77777777" w:rsidR="005B3533" w:rsidRDefault="00D753F2">
      <w:pPr>
        <w:tabs>
          <w:tab w:val="left" w:pos="2835"/>
        </w:tabs>
      </w:pPr>
      <w:r w:rsidRPr="00CD47AA">
        <w:rPr>
          <w:rStyle w:val="Kop2Char"/>
        </w:rPr>
        <w:t>PROJECT:</w:t>
      </w:r>
      <w:r>
        <w:rPr>
          <w:rStyle w:val="Kop2Char"/>
        </w:rPr>
        <w:t xml:space="preserve"> </w:t>
      </w:r>
      <w:r>
        <w:t>Applicatieontwikkeling &amp; Beheer – MWB4ALL</w:t>
      </w:r>
    </w:p>
    <w:p w14:paraId="0617B84A" w14:textId="77777777" w:rsidR="005B3533" w:rsidRDefault="00D753F2">
      <w:pPr>
        <w:tabs>
          <w:tab w:val="left" w:pos="2835"/>
        </w:tabs>
      </w:pPr>
      <w:r w:rsidRPr="00CD47AA">
        <w:rPr>
          <w:rStyle w:val="Kop2Char"/>
        </w:rPr>
        <w:t>OPDRACHTGEVER:</w:t>
      </w:r>
      <w:r>
        <w:rPr>
          <w:rStyle w:val="Kop2Char"/>
        </w:rPr>
        <w:t xml:space="preserve"> </w:t>
      </w:r>
      <w:r>
        <w:t>Centric</w:t>
      </w:r>
    </w:p>
    <w:p w14:paraId="64C1512B"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2003 - jun 2004</w:t>
      </w:r>
    </w:p>
    <w:p w14:paraId="7A7A16E4" w14:textId="77777777" w:rsidR="005B3533" w:rsidRDefault="00D753F2">
      <w:pPr>
        <w:tabs>
          <w:tab w:val="left" w:pos="2835"/>
        </w:tabs>
      </w:pPr>
      <w:r w:rsidRPr="00CD47AA">
        <w:rPr>
          <w:rStyle w:val="Kop2Char"/>
        </w:rPr>
        <w:t>ROL:</w:t>
      </w:r>
      <w:r>
        <w:rPr>
          <w:rStyle w:val="Kop2Char"/>
        </w:rPr>
        <w:t xml:space="preserve"> </w:t>
      </w:r>
      <w:r>
        <w:t>Software Ontwerper, Database Ontwerper, Software Ontwikkelaar</w:t>
      </w:r>
    </w:p>
    <w:p w14:paraId="76791868" w14:textId="77777777" w:rsidR="005B3533" w:rsidRDefault="00D753F2">
      <w:r w:rsidRPr="5F4C2852">
        <w:rPr>
          <w:b/>
          <w:bCs/>
        </w:rPr>
        <w:t>OMSCHRIJVING:</w:t>
      </w:r>
      <w:r>
        <w:t xml:space="preserve"> Centric ontwikkelt o.a. het systeem MWB4ALL voor gemeenten, waarin aangegeven kan worden waar woningen aan moeten voldoen en welke woningen soortgelijk zijn, zodat de WOZ-waarde bepaald kan worden.</w:t>
      </w:r>
    </w:p>
    <w:p w14:paraId="0460F82F" w14:textId="3B198F7F" w:rsidR="005B3533" w:rsidRDefault="00D753F2">
      <w:r>
        <w:t xml:space="preserve">Omdat het systeem storingsgevoelig was, is </w:t>
      </w:r>
      <w:del w:id="102" w:author="Linda Muller-Kessels" w:date="2021-04-30T09:21:00Z">
        <w:r w:rsidR="62A4FFB2" w:rsidDel="00C5725D">
          <w:delText>Olga</w:delText>
        </w:r>
      </w:del>
      <w:ins w:id="103" w:author="Linda Muller-Kessels" w:date="2021-04-30T09:21:00Z">
        <w:r w:rsidR="00C5725D">
          <w:t>X</w:t>
        </w:r>
      </w:ins>
      <w:r>
        <w:t xml:space="preserve"> ingezet om het systeem te verbeteren. </w:t>
      </w:r>
    </w:p>
    <w:p w14:paraId="52E56223" w14:textId="77777777" w:rsidR="005B3533" w:rsidRDefault="005B3533"/>
    <w:p w14:paraId="39203E59" w14:textId="5EA2D712" w:rsidR="005B3533" w:rsidRDefault="62A4FFB2">
      <w:del w:id="104" w:author="Linda Muller-Kessels" w:date="2021-04-30T09:21:00Z">
        <w:r w:rsidDel="00C5725D">
          <w:delText>Olga</w:delText>
        </w:r>
      </w:del>
      <w:ins w:id="105" w:author="Linda Muller-Kessels" w:date="2021-04-30T09:21:00Z">
        <w:r w:rsidR="00C5725D">
          <w:t>X</w:t>
        </w:r>
      </w:ins>
      <w:r w:rsidR="00D753F2">
        <w:t xml:space="preserve"> heeft de volgende taken uitgevoerd:</w:t>
      </w:r>
    </w:p>
    <w:p w14:paraId="18495BC3" w14:textId="77777777" w:rsidR="005B3533" w:rsidRDefault="00D753F2">
      <w:pPr>
        <w:numPr>
          <w:ilvl w:val="0"/>
          <w:numId w:val="13"/>
        </w:numPr>
        <w:ind w:left="375" w:right="375"/>
      </w:pPr>
      <w:r>
        <w:t>Opstellen technische ontwerpen;</w:t>
      </w:r>
    </w:p>
    <w:p w14:paraId="32E0E063" w14:textId="77777777" w:rsidR="005B3533" w:rsidRDefault="00D753F2">
      <w:pPr>
        <w:numPr>
          <w:ilvl w:val="0"/>
          <w:numId w:val="13"/>
        </w:numPr>
        <w:ind w:left="375" w:right="375"/>
      </w:pPr>
      <w:r>
        <w:t>Ontwikkelen applicatie en PL/SQL-programmatuur;</w:t>
      </w:r>
    </w:p>
    <w:p w14:paraId="47546AF6" w14:textId="77777777" w:rsidR="005B3533" w:rsidRDefault="00D753F2">
      <w:pPr>
        <w:numPr>
          <w:ilvl w:val="0"/>
          <w:numId w:val="13"/>
        </w:numPr>
        <w:ind w:left="375" w:right="375"/>
      </w:pPr>
      <w:r>
        <w:t>Aanpassen schermen en interactiemodel;</w:t>
      </w:r>
    </w:p>
    <w:p w14:paraId="3A39E69D" w14:textId="77777777" w:rsidR="005B3533" w:rsidRDefault="00D753F2">
      <w:pPr>
        <w:numPr>
          <w:ilvl w:val="0"/>
          <w:numId w:val="13"/>
        </w:numPr>
        <w:ind w:left="375" w:right="375"/>
      </w:pPr>
      <w:r>
        <w:t>Oplossen van problemen in de productieversies van MWB4ALL.</w:t>
      </w:r>
    </w:p>
    <w:p w14:paraId="07547A01" w14:textId="77777777" w:rsidR="005B3533" w:rsidRDefault="005B3533"/>
    <w:p w14:paraId="173A6271" w14:textId="77777777" w:rsidR="005B3533" w:rsidRDefault="00D753F2">
      <w:r>
        <w:t>Uiteindelijk is het systeem t.b.v. het bepalen van WOZ-waarden opgeleverd met veel minder problemen. De ‘look &amp; feel’ van het systeem is vereenvoudigd en toegankelijker gemaakt. De medewerkers kunnen veel efficiënter werken met dit systeem.</w:t>
      </w:r>
    </w:p>
    <w:p w14:paraId="2064DD78"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Oracle Designer 6i, Oracle Developer 6i, SQL*Plus, PL/SQL</w:t>
      </w:r>
    </w:p>
    <w:p w14:paraId="5043CB0F" w14:textId="77777777" w:rsidR="005B3533" w:rsidRDefault="00C5725D">
      <w:pPr>
        <w:tabs>
          <w:tab w:val="left" w:pos="2835"/>
        </w:tabs>
      </w:pPr>
      <w:r>
        <w:pict w14:anchorId="1A0174E6">
          <v:rect id="_x0000_i1033" style="width:0;height:1.5pt" o:hralign="center" o:bordertopcolor="this" o:borderleftcolor="this" o:borderbottomcolor="this" o:borderrightcolor="this" o:hrstd="t" o:hr="t" fillcolor="#a0a0a0" stroked="f"/>
        </w:pict>
      </w:r>
    </w:p>
    <w:p w14:paraId="2BB4EA8B" w14:textId="77777777" w:rsidR="005B3533" w:rsidRDefault="00D753F2">
      <w:pPr>
        <w:tabs>
          <w:tab w:val="left" w:pos="2835"/>
        </w:tabs>
      </w:pPr>
      <w:r w:rsidRPr="00CD47AA">
        <w:rPr>
          <w:rStyle w:val="Kop2Char"/>
        </w:rPr>
        <w:t>PROJECT:</w:t>
      </w:r>
      <w:r>
        <w:rPr>
          <w:rStyle w:val="Kop2Char"/>
        </w:rPr>
        <w:t xml:space="preserve"> </w:t>
      </w:r>
      <w:r>
        <w:t>Applicatieontwikkeling &amp; Beheer - Zoeksysteem voor kandidaten</w:t>
      </w:r>
    </w:p>
    <w:p w14:paraId="0CF25EDA" w14:textId="77777777" w:rsidR="005B3533" w:rsidRDefault="00D753F2">
      <w:pPr>
        <w:tabs>
          <w:tab w:val="left" w:pos="2835"/>
        </w:tabs>
      </w:pPr>
      <w:r w:rsidRPr="00CD47AA">
        <w:rPr>
          <w:rStyle w:val="Kop2Char"/>
        </w:rPr>
        <w:t>OPDRACHTGEVER:</w:t>
      </w:r>
      <w:r>
        <w:rPr>
          <w:rStyle w:val="Kop2Char"/>
        </w:rPr>
        <w:t xml:space="preserve"> </w:t>
      </w:r>
      <w:proofErr w:type="spellStart"/>
      <w:r>
        <w:t>Connexys</w:t>
      </w:r>
      <w:proofErr w:type="spellEnd"/>
    </w:p>
    <w:p w14:paraId="6EC3B76E" w14:textId="77777777" w:rsidR="005B3533" w:rsidRDefault="00D753F2">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aug 2003 - okt 2003</w:t>
      </w:r>
    </w:p>
    <w:p w14:paraId="1D77D9F4" w14:textId="77777777" w:rsidR="005B3533" w:rsidRDefault="00D753F2">
      <w:pPr>
        <w:tabs>
          <w:tab w:val="left" w:pos="2835"/>
        </w:tabs>
      </w:pPr>
      <w:r w:rsidRPr="00CD47AA">
        <w:rPr>
          <w:rStyle w:val="Kop2Char"/>
        </w:rPr>
        <w:t>ROL:</w:t>
      </w:r>
      <w:r>
        <w:rPr>
          <w:rStyle w:val="Kop2Char"/>
        </w:rPr>
        <w:t xml:space="preserve"> </w:t>
      </w:r>
      <w:r>
        <w:t>Software Ontwerper, Database Ontwerper, Software Ontwikkelaar</w:t>
      </w:r>
    </w:p>
    <w:p w14:paraId="7A8897B2" w14:textId="2821C8DF" w:rsidR="005B3533" w:rsidRDefault="00D753F2">
      <w:r w:rsidRPr="5F4C2852">
        <w:rPr>
          <w:b/>
          <w:bCs/>
        </w:rPr>
        <w:t>OMSCHRIJVING:</w:t>
      </w:r>
      <w:r>
        <w:t xml:space="preserve"> </w:t>
      </w:r>
      <w:proofErr w:type="spellStart"/>
      <w:r>
        <w:t>Connexys</w:t>
      </w:r>
      <w:proofErr w:type="spellEnd"/>
      <w:r>
        <w:t xml:space="preserve"> is een werving &amp; selectie organisatie. </w:t>
      </w:r>
      <w:proofErr w:type="spellStart"/>
      <w:r>
        <w:t>Connexys</w:t>
      </w:r>
      <w:proofErr w:type="spellEnd"/>
      <w:r>
        <w:t xml:space="preserve"> heeft behoefte aan een systeem om werkzoekenden met hun curriculum vitae op te slaan en heeft behoefte aan uitgebreide zoekfunctionaliteiten. Voor dit project heeft </w:t>
      </w:r>
      <w:del w:id="106" w:author="Linda Muller-Kessels" w:date="2021-04-30T09:21:00Z">
        <w:r w:rsidR="62A4FFB2" w:rsidDel="00C5725D">
          <w:delText>Olga</w:delText>
        </w:r>
      </w:del>
      <w:ins w:id="107" w:author="Linda Muller-Kessels" w:date="2021-04-30T09:21:00Z">
        <w:r w:rsidR="00C5725D">
          <w:t>X</w:t>
        </w:r>
      </w:ins>
      <w:r>
        <w:t xml:space="preserve"> meegewerkt aan het ontwikkelen van een systeem om op een eenvoudige manier kandidaten te zoeken via het internet (Google-mechanisme). Er kan door middel van steekwoorden gezocht worden op kandidaten. </w:t>
      </w:r>
    </w:p>
    <w:p w14:paraId="6537F28F" w14:textId="77777777" w:rsidR="005B3533" w:rsidRDefault="005B3533"/>
    <w:p w14:paraId="547CD504" w14:textId="3323EC1A" w:rsidR="005B3533" w:rsidRDefault="62A4FFB2">
      <w:del w:id="108" w:author="Linda Muller-Kessels" w:date="2021-04-30T09:21:00Z">
        <w:r w:rsidDel="00C5725D">
          <w:delText>Olga</w:delText>
        </w:r>
      </w:del>
      <w:ins w:id="109" w:author="Linda Muller-Kessels" w:date="2021-04-30T09:21:00Z">
        <w:r w:rsidR="00C5725D">
          <w:t>X</w:t>
        </w:r>
      </w:ins>
      <w:r w:rsidR="00D753F2">
        <w:t xml:space="preserve"> heeft hiervoor de volgende taken uitgevoerd:</w:t>
      </w:r>
    </w:p>
    <w:p w14:paraId="230376E7" w14:textId="77777777" w:rsidR="005B3533" w:rsidRDefault="00D753F2">
      <w:pPr>
        <w:numPr>
          <w:ilvl w:val="0"/>
          <w:numId w:val="14"/>
        </w:numPr>
        <w:ind w:left="375" w:right="375"/>
      </w:pPr>
      <w:r>
        <w:t>Opstellen technische ontwerpen;</w:t>
      </w:r>
    </w:p>
    <w:p w14:paraId="4687F8AC" w14:textId="77777777" w:rsidR="005B3533" w:rsidRDefault="00D753F2">
      <w:pPr>
        <w:numPr>
          <w:ilvl w:val="0"/>
          <w:numId w:val="14"/>
        </w:numPr>
        <w:ind w:left="375" w:right="375"/>
      </w:pPr>
      <w:r>
        <w:t>Ontwikkelen applicatie en Web PL/SQL-programmatuur;</w:t>
      </w:r>
    </w:p>
    <w:p w14:paraId="796210DD" w14:textId="77777777" w:rsidR="005B3533" w:rsidRDefault="00D753F2">
      <w:pPr>
        <w:numPr>
          <w:ilvl w:val="0"/>
          <w:numId w:val="14"/>
        </w:numPr>
        <w:ind w:left="375" w:right="375"/>
      </w:pPr>
      <w:r>
        <w:t>Ontwikkelen HTML-programmatuur;</w:t>
      </w:r>
    </w:p>
    <w:p w14:paraId="77815638" w14:textId="77777777" w:rsidR="005B3533" w:rsidRDefault="00D753F2">
      <w:pPr>
        <w:numPr>
          <w:ilvl w:val="0"/>
          <w:numId w:val="14"/>
        </w:numPr>
        <w:ind w:left="375" w:right="375"/>
      </w:pPr>
      <w:r>
        <w:t>Opzetten van Oracle Intermedia t.b.v. curricula vitae.</w:t>
      </w:r>
    </w:p>
    <w:p w14:paraId="6DFB9E20" w14:textId="77777777" w:rsidR="005B3533" w:rsidRDefault="005B3533"/>
    <w:p w14:paraId="561DF2B4" w14:textId="77777777" w:rsidR="005B3533" w:rsidRDefault="00D753F2">
      <w:r>
        <w:lastRenderedPageBreak/>
        <w:t xml:space="preserve">Na de oplevering van het systeem kan </w:t>
      </w:r>
      <w:proofErr w:type="spellStart"/>
      <w:r>
        <w:t>Connexys</w:t>
      </w:r>
      <w:proofErr w:type="spellEnd"/>
      <w:r>
        <w:t xml:space="preserve"> gemakkelijker en eenvoudiger naar kandidaten zoeken en daardoor sneller reageren op aanvragen van klanten.</w:t>
      </w:r>
    </w:p>
    <w:p w14:paraId="5C0D1615"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Designer 6i, Web PL/SQL, HTML, Oracle Intermedia</w:t>
      </w:r>
    </w:p>
    <w:p w14:paraId="70DF9E56" w14:textId="77777777" w:rsidR="005B3533" w:rsidRDefault="00C5725D">
      <w:pPr>
        <w:tabs>
          <w:tab w:val="left" w:pos="2835"/>
        </w:tabs>
      </w:pPr>
      <w:r>
        <w:pict w14:anchorId="4955BC04">
          <v:rect id="_x0000_i1034" style="width:0;height:1.5pt" o:hralign="center" o:bordertopcolor="this" o:borderleftcolor="this" o:borderbottomcolor="this" o:borderrightcolor="this" o:hrstd="t" o:hr="t" fillcolor="#a0a0a0" stroked="f"/>
        </w:pict>
      </w:r>
    </w:p>
    <w:p w14:paraId="4F521C12" w14:textId="77777777" w:rsidR="005B3533" w:rsidRDefault="00D753F2">
      <w:pPr>
        <w:tabs>
          <w:tab w:val="left" w:pos="2835"/>
        </w:tabs>
      </w:pPr>
      <w:r w:rsidRPr="00CD47AA">
        <w:rPr>
          <w:rStyle w:val="Kop2Char"/>
        </w:rPr>
        <w:t>PROJECT:</w:t>
      </w:r>
      <w:r>
        <w:rPr>
          <w:rStyle w:val="Kop2Char"/>
        </w:rPr>
        <w:t xml:space="preserve"> </w:t>
      </w:r>
      <w:r>
        <w:t>Applicatieontwikkeling - Oracle migratie</w:t>
      </w:r>
    </w:p>
    <w:p w14:paraId="0DA9B95E" w14:textId="77777777" w:rsidR="005B3533" w:rsidRDefault="00D753F2">
      <w:pPr>
        <w:tabs>
          <w:tab w:val="left" w:pos="2835"/>
        </w:tabs>
      </w:pPr>
      <w:r w:rsidRPr="00CD47AA">
        <w:rPr>
          <w:rStyle w:val="Kop2Char"/>
        </w:rPr>
        <w:t>OPDRACHTGEVER:</w:t>
      </w:r>
      <w:r>
        <w:rPr>
          <w:rStyle w:val="Kop2Char"/>
        </w:rPr>
        <w:t xml:space="preserve"> </w:t>
      </w:r>
      <w:r>
        <w:t>PVE (Productschap voor Vee, Vlees en Eieren)</w:t>
      </w:r>
    </w:p>
    <w:p w14:paraId="07E97865"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2003 - jul 2003</w:t>
      </w:r>
    </w:p>
    <w:p w14:paraId="7888BC0B" w14:textId="77777777" w:rsidR="005B3533" w:rsidRDefault="00D753F2">
      <w:pPr>
        <w:tabs>
          <w:tab w:val="left" w:pos="2835"/>
        </w:tabs>
      </w:pPr>
      <w:r w:rsidRPr="00CD47AA">
        <w:rPr>
          <w:rStyle w:val="Kop2Char"/>
        </w:rPr>
        <w:t>ROL:</w:t>
      </w:r>
      <w:r>
        <w:rPr>
          <w:rStyle w:val="Kop2Char"/>
        </w:rPr>
        <w:t xml:space="preserve"> </w:t>
      </w:r>
      <w:r>
        <w:t>Software Ontwerper, Database Ontwerper, Software Ontwikkelaar, Technisch Projectleider</w:t>
      </w:r>
    </w:p>
    <w:p w14:paraId="2DF1476D" w14:textId="77777777" w:rsidR="005B3533" w:rsidRDefault="00D753F2">
      <w:r>
        <w:rPr>
          <w:b/>
        </w:rPr>
        <w:t>OMSCHRIJVING:</w:t>
      </w:r>
      <w:r>
        <w:t xml:space="preserve"> PVE is een organisatie die de regelgeving op het gebied van diergezondheid, voedselveiligheid en dierenwelzijn waarborgt.</w:t>
      </w:r>
    </w:p>
    <w:p w14:paraId="66CBC719" w14:textId="77777777" w:rsidR="005B3533" w:rsidRDefault="00D753F2">
      <w:r>
        <w:t xml:space="preserve">Bij het Productschap werden diverse systemen gebruikt, die nog ontwikkeld waren met Oracle Designer 1.3.2 met Headstart 3.4.2. Omdat de ondersteuning van Oracle hierop zou komen te vervallen heeft het Productschap ervoor gekozen om deze systemen te laten migreren naar Designer 6i met Headstart 6i. Om dit voor elkaar te kunnen krijgen is er voor gekozen om dit geautomatiseerd uit te voeren vanuit Designer 6i. Na de geautomatiseerde actie is vervolgens nog een aantal handmatige acties uitgevoerd, zodat de schermen vervolgens toch weer 100% </w:t>
      </w:r>
      <w:proofErr w:type="spellStart"/>
      <w:r>
        <w:t>genereerbaar</w:t>
      </w:r>
      <w:proofErr w:type="spellEnd"/>
      <w:r>
        <w:t xml:space="preserve"> waren. De systemen zijn succesvol gemigreerd naar Designer 6i met Headstart 6i.</w:t>
      </w:r>
    </w:p>
    <w:p w14:paraId="11700026" w14:textId="04257A2A" w:rsidR="005B3533" w:rsidRDefault="62A4FFB2">
      <w:del w:id="110" w:author="Linda Muller-Kessels" w:date="2021-04-30T09:21:00Z">
        <w:r w:rsidDel="00C5725D">
          <w:delText>Olga</w:delText>
        </w:r>
      </w:del>
      <w:ins w:id="111" w:author="Linda Muller-Kessels" w:date="2021-04-30T09:21:00Z">
        <w:r w:rsidR="00C5725D">
          <w:t>X</w:t>
        </w:r>
      </w:ins>
      <w:r w:rsidR="00D753F2">
        <w:t xml:space="preserve"> heeft zich beziggehouden met de migratie van het systeem en heeft gewerkt als Oracle Ontwikkelaar.</w:t>
      </w:r>
    </w:p>
    <w:p w14:paraId="144A5D23" w14:textId="77777777" w:rsidR="005B3533" w:rsidRDefault="005B3533"/>
    <w:p w14:paraId="709E1CDB" w14:textId="2CCC5322" w:rsidR="005B3533" w:rsidRDefault="62A4FFB2">
      <w:del w:id="112" w:author="Linda Muller-Kessels" w:date="2021-04-30T09:21:00Z">
        <w:r w:rsidDel="00C5725D">
          <w:delText>Olga</w:delText>
        </w:r>
      </w:del>
      <w:ins w:id="113" w:author="Linda Muller-Kessels" w:date="2021-04-30T09:21:00Z">
        <w:r w:rsidR="00C5725D">
          <w:t>X</w:t>
        </w:r>
      </w:ins>
      <w:r w:rsidR="00D753F2">
        <w:t xml:space="preserve"> heeft hiervoor de volgende taken uitgevoerd:</w:t>
      </w:r>
    </w:p>
    <w:p w14:paraId="5702DD23" w14:textId="77777777" w:rsidR="005B3533" w:rsidRDefault="00D753F2">
      <w:pPr>
        <w:numPr>
          <w:ilvl w:val="0"/>
          <w:numId w:val="15"/>
        </w:numPr>
        <w:ind w:left="375" w:right="375"/>
      </w:pPr>
      <w:r>
        <w:t>Opstellen technische ontwerpen;</w:t>
      </w:r>
    </w:p>
    <w:p w14:paraId="2D713132" w14:textId="77777777" w:rsidR="005B3533" w:rsidRDefault="00D753F2">
      <w:pPr>
        <w:numPr>
          <w:ilvl w:val="0"/>
          <w:numId w:val="15"/>
        </w:numPr>
        <w:ind w:left="375" w:right="375"/>
      </w:pPr>
      <w:r>
        <w:t>Migreren van applicaties m.b.v. Oracle Designer;</w:t>
      </w:r>
    </w:p>
    <w:p w14:paraId="25B43B71" w14:textId="77777777" w:rsidR="005B3533" w:rsidRDefault="00D753F2">
      <w:pPr>
        <w:numPr>
          <w:ilvl w:val="0"/>
          <w:numId w:val="15"/>
        </w:numPr>
        <w:ind w:left="375" w:right="375"/>
      </w:pPr>
      <w:r>
        <w:t>Ontwikkelen van applicatie m.b.v. Oracle Designer en Oracle Forms;</w:t>
      </w:r>
    </w:p>
    <w:p w14:paraId="060D2540" w14:textId="77777777" w:rsidR="005B3533" w:rsidRDefault="00D753F2">
      <w:pPr>
        <w:numPr>
          <w:ilvl w:val="0"/>
          <w:numId w:val="15"/>
        </w:numPr>
        <w:ind w:left="375" w:right="375"/>
      </w:pPr>
      <w:r>
        <w:t>Ontwikkelen van PL/SQL-programmatuur.</w:t>
      </w:r>
    </w:p>
    <w:p w14:paraId="738610EB" w14:textId="77777777" w:rsidR="005B3533" w:rsidRDefault="005B3533"/>
    <w:p w14:paraId="373D84EA" w14:textId="77777777" w:rsidR="005B3533" w:rsidRDefault="00D753F2">
      <w:r>
        <w:t>Door de migratie is ondersteuning van Oracle gewaarborgd, waardoor beter onderhoud mogelijk was tegen lagere kosten.</w:t>
      </w:r>
    </w:p>
    <w:p w14:paraId="04B68FDD" w14:textId="77777777" w:rsidR="005B3533" w:rsidRPr="00C5725D" w:rsidRDefault="00D753F2">
      <w:pPr>
        <w:tabs>
          <w:tab w:val="left" w:pos="2835"/>
        </w:tabs>
        <w:rPr>
          <w:noProof/>
          <w:lang w:val="en-US"/>
          <w:rPrChange w:id="114" w:author="Linda Muller-Kessels" w:date="2021-04-30T09:21:00Z">
            <w:rPr>
              <w:noProof/>
            </w:rPr>
          </w:rPrChange>
        </w:rPr>
      </w:pPr>
      <w:r w:rsidRPr="00C5725D">
        <w:rPr>
          <w:rStyle w:val="Kop2Char"/>
          <w:lang w:val="en-US"/>
          <w:rPrChange w:id="115" w:author="Linda Muller-Kessels" w:date="2021-04-30T09:21:00Z">
            <w:rPr>
              <w:rStyle w:val="Kop2Char"/>
            </w:rPr>
          </w:rPrChange>
        </w:rPr>
        <w:t xml:space="preserve">METHODEN EN TECHNIEKEN: </w:t>
      </w:r>
      <w:r w:rsidRPr="00C5725D">
        <w:rPr>
          <w:lang w:val="en-US"/>
          <w:rPrChange w:id="116" w:author="Linda Muller-Kessels" w:date="2021-04-30T09:21:00Z">
            <w:rPr/>
          </w:rPrChange>
        </w:rPr>
        <w:t xml:space="preserve">Oracle Designer/2000, Oracle Developer/2000, </w:t>
      </w:r>
      <w:proofErr w:type="spellStart"/>
      <w:r w:rsidRPr="00C5725D">
        <w:rPr>
          <w:lang w:val="en-US"/>
          <w:rPrChange w:id="117" w:author="Linda Muller-Kessels" w:date="2021-04-30T09:21:00Z">
            <w:rPr/>
          </w:rPrChange>
        </w:rPr>
        <w:t>Headstart</w:t>
      </w:r>
      <w:proofErr w:type="spellEnd"/>
      <w:r w:rsidRPr="00C5725D">
        <w:rPr>
          <w:lang w:val="en-US"/>
          <w:rPrChange w:id="118" w:author="Linda Muller-Kessels" w:date="2021-04-30T09:21:00Z">
            <w:rPr/>
          </w:rPrChange>
        </w:rPr>
        <w:t xml:space="preserve"> 3.4.2, SQL*Plus, Oracle Designer 6i, Oracle Developer 6i, </w:t>
      </w:r>
      <w:proofErr w:type="spellStart"/>
      <w:r w:rsidRPr="00C5725D">
        <w:rPr>
          <w:lang w:val="en-US"/>
          <w:rPrChange w:id="119" w:author="Linda Muller-Kessels" w:date="2021-04-30T09:21:00Z">
            <w:rPr/>
          </w:rPrChange>
        </w:rPr>
        <w:t>Headstart</w:t>
      </w:r>
      <w:proofErr w:type="spellEnd"/>
      <w:r w:rsidRPr="00C5725D">
        <w:rPr>
          <w:lang w:val="en-US"/>
          <w:rPrChange w:id="120" w:author="Linda Muller-Kessels" w:date="2021-04-30T09:21:00Z">
            <w:rPr/>
          </w:rPrChange>
        </w:rPr>
        <w:t xml:space="preserve"> 6i</w:t>
      </w:r>
    </w:p>
    <w:p w14:paraId="637805D2" w14:textId="77777777" w:rsidR="005B3533" w:rsidRDefault="00C5725D">
      <w:pPr>
        <w:tabs>
          <w:tab w:val="left" w:pos="2835"/>
        </w:tabs>
      </w:pPr>
      <w:r>
        <w:pict w14:anchorId="18FB61AD">
          <v:rect id="_x0000_i1035" style="width:0;height:1.5pt" o:hralign="center" o:bordertopcolor="this" o:borderleftcolor="this" o:borderbottomcolor="this" o:borderrightcolor="this" o:hrstd="t" o:hr="t" fillcolor="#a0a0a0" stroked="f"/>
        </w:pict>
      </w:r>
    </w:p>
    <w:p w14:paraId="5B5BA655" w14:textId="77777777" w:rsidR="005B3533" w:rsidRDefault="00D753F2">
      <w:pPr>
        <w:tabs>
          <w:tab w:val="left" w:pos="2835"/>
        </w:tabs>
      </w:pPr>
      <w:r w:rsidRPr="00CD47AA">
        <w:rPr>
          <w:rStyle w:val="Kop2Char"/>
        </w:rPr>
        <w:t>PROJECT:</w:t>
      </w:r>
      <w:r>
        <w:rPr>
          <w:rStyle w:val="Kop2Char"/>
        </w:rPr>
        <w:t xml:space="preserve"> </w:t>
      </w:r>
      <w:r>
        <w:t>Applicatieontwikkeling &amp; Beheer - Logistiek systeem voor persoonsgebonden uitrusting</w:t>
      </w:r>
    </w:p>
    <w:p w14:paraId="53F0B120" w14:textId="77777777" w:rsidR="005B3533" w:rsidRDefault="00D753F2">
      <w:pPr>
        <w:tabs>
          <w:tab w:val="left" w:pos="2835"/>
        </w:tabs>
      </w:pPr>
      <w:r w:rsidRPr="00CD47AA">
        <w:rPr>
          <w:rStyle w:val="Kop2Char"/>
        </w:rPr>
        <w:t>OPDRACHTGEVER:</w:t>
      </w:r>
      <w:r>
        <w:rPr>
          <w:rStyle w:val="Kop2Char"/>
        </w:rPr>
        <w:t xml:space="preserve"> </w:t>
      </w:r>
      <w:r>
        <w:t>KPU (ministerie van Defensie)</w:t>
      </w:r>
    </w:p>
    <w:p w14:paraId="5874B6A3"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2002 - feb 2003</w:t>
      </w:r>
    </w:p>
    <w:p w14:paraId="3E00F0DC" w14:textId="77777777" w:rsidR="005B3533" w:rsidRDefault="00D753F2">
      <w:pPr>
        <w:tabs>
          <w:tab w:val="left" w:pos="2835"/>
        </w:tabs>
      </w:pPr>
      <w:r w:rsidRPr="00CD47AA">
        <w:rPr>
          <w:rStyle w:val="Kop2Char"/>
        </w:rPr>
        <w:t>ROL:</w:t>
      </w:r>
      <w:r>
        <w:rPr>
          <w:rStyle w:val="Kop2Char"/>
        </w:rPr>
        <w:t xml:space="preserve"> </w:t>
      </w:r>
      <w:r>
        <w:t>Software Ontwerper, Database Ontwerper, Functioneel Ontwerper, Software Ontwikkelaar, Consultant</w:t>
      </w:r>
    </w:p>
    <w:p w14:paraId="4E4C5F4F" w14:textId="77777777" w:rsidR="005B3533" w:rsidRDefault="00D753F2">
      <w:r>
        <w:rPr>
          <w:b/>
        </w:rPr>
        <w:t>OMSCHRIJVING:</w:t>
      </w:r>
      <w:r>
        <w:t xml:space="preserve"> Het KPU bedrijf (onderdeel van Defensie) zorgt voor de persoonsgebonden uitrusting van militairen en ondersteunend personeel.</w:t>
      </w:r>
    </w:p>
    <w:p w14:paraId="73778730" w14:textId="77777777" w:rsidR="005B3533" w:rsidRDefault="00D753F2">
      <w:r>
        <w:t>Het KPU bedrijf gebruikt een logistiek systeem, waarin alle militairen en ondersteunend personeel opgeslagen staan, inclusief uitrusting en maatvoering.</w:t>
      </w:r>
    </w:p>
    <w:p w14:paraId="463F29E8" w14:textId="77777777" w:rsidR="005B3533" w:rsidRDefault="005B3533"/>
    <w:p w14:paraId="11BF7DFA" w14:textId="359E09D5" w:rsidR="005B3533" w:rsidRDefault="00D753F2">
      <w:r>
        <w:t xml:space="preserve">Voor KPU is nieuwe functionaliteit gebouwd om mensen te kunnen kleden op een andere locatie (Utrecht). Hiervoor heeft </w:t>
      </w:r>
      <w:del w:id="121" w:author="Linda Muller-Kessels" w:date="2021-04-30T09:21:00Z">
        <w:r w:rsidR="62A4FFB2" w:rsidDel="00C5725D">
          <w:delText>Olga</w:delText>
        </w:r>
      </w:del>
      <w:ins w:id="122" w:author="Linda Muller-Kessels" w:date="2021-04-30T09:21:00Z">
        <w:r w:rsidR="00C5725D">
          <w:t>X</w:t>
        </w:r>
      </w:ins>
      <w:r>
        <w:t xml:space="preserve"> het functioneel en technisch ontwerp gemaakt en vervolgens in Oracle gerealiseerd. </w:t>
      </w:r>
    </w:p>
    <w:p w14:paraId="3B7B4B86" w14:textId="77777777" w:rsidR="005B3533" w:rsidRDefault="005B3533"/>
    <w:p w14:paraId="68A7BDDC" w14:textId="0AEBF8FD" w:rsidR="005B3533" w:rsidRDefault="00D753F2">
      <w:r>
        <w:t xml:space="preserve">Tot de taken/verantwoordelijkheden van </w:t>
      </w:r>
      <w:del w:id="123" w:author="Linda Muller-Kessels" w:date="2021-04-30T09:21:00Z">
        <w:r w:rsidR="62A4FFB2" w:rsidDel="00C5725D">
          <w:delText>Olga</w:delText>
        </w:r>
      </w:del>
      <w:ins w:id="124" w:author="Linda Muller-Kessels" w:date="2021-04-30T09:21:00Z">
        <w:r w:rsidR="00C5725D">
          <w:t>X</w:t>
        </w:r>
      </w:ins>
      <w:r>
        <w:t xml:space="preserve"> behoorden:</w:t>
      </w:r>
    </w:p>
    <w:p w14:paraId="31226496" w14:textId="77777777" w:rsidR="005B3533" w:rsidRDefault="00D753F2">
      <w:pPr>
        <w:numPr>
          <w:ilvl w:val="0"/>
          <w:numId w:val="16"/>
        </w:numPr>
        <w:ind w:left="375" w:right="375"/>
      </w:pPr>
      <w:r>
        <w:t>Opstellen technische ontwerpen;</w:t>
      </w:r>
    </w:p>
    <w:p w14:paraId="7836F7E7" w14:textId="77777777" w:rsidR="005B3533" w:rsidRDefault="00D753F2">
      <w:pPr>
        <w:numPr>
          <w:ilvl w:val="0"/>
          <w:numId w:val="16"/>
        </w:numPr>
        <w:ind w:left="375" w:right="375"/>
      </w:pPr>
      <w:r>
        <w:t>Opstellen functionele ontwerpen;</w:t>
      </w:r>
    </w:p>
    <w:p w14:paraId="6BDA2B19" w14:textId="77777777" w:rsidR="005B3533" w:rsidRDefault="00D753F2">
      <w:pPr>
        <w:numPr>
          <w:ilvl w:val="0"/>
          <w:numId w:val="16"/>
        </w:numPr>
        <w:ind w:left="375" w:right="375"/>
      </w:pPr>
      <w:r>
        <w:t>Ontwikkelen van applicatie m.b.v. Oracle Designer en Oracle Forms;</w:t>
      </w:r>
    </w:p>
    <w:p w14:paraId="5E15265C" w14:textId="77777777" w:rsidR="005B3533" w:rsidRDefault="00D753F2">
      <w:pPr>
        <w:numPr>
          <w:ilvl w:val="0"/>
          <w:numId w:val="16"/>
        </w:numPr>
        <w:ind w:left="375" w:right="375"/>
      </w:pPr>
      <w:r>
        <w:t>Ontwikkelen van PL/SQL-programmatuur;</w:t>
      </w:r>
    </w:p>
    <w:p w14:paraId="3C850E59" w14:textId="77777777" w:rsidR="005B3533" w:rsidRDefault="00D753F2">
      <w:pPr>
        <w:numPr>
          <w:ilvl w:val="0"/>
          <w:numId w:val="16"/>
        </w:numPr>
        <w:ind w:left="375" w:right="375"/>
      </w:pPr>
      <w:r>
        <w:t>Testen van de programmatuur.</w:t>
      </w:r>
    </w:p>
    <w:p w14:paraId="3A0FF5F2" w14:textId="77777777" w:rsidR="005B3533" w:rsidRDefault="005B3533"/>
    <w:p w14:paraId="2C3E3FE5" w14:textId="77777777" w:rsidR="005B3533" w:rsidRDefault="00D753F2">
      <w:r>
        <w:lastRenderedPageBreak/>
        <w:t>Middels de nieuwe functionaliteit kan KPU op alle militaire locaties in Nederland persoonsgebonden uitrustingen uitleveren aan militairen en ondersteunend personeel.</w:t>
      </w:r>
    </w:p>
    <w:p w14:paraId="66A31378" w14:textId="77777777" w:rsidR="005B3533" w:rsidRPr="00C5725D" w:rsidRDefault="00D753F2">
      <w:pPr>
        <w:tabs>
          <w:tab w:val="left" w:pos="2835"/>
        </w:tabs>
        <w:rPr>
          <w:noProof/>
          <w:lang w:val="en-US"/>
          <w:rPrChange w:id="125" w:author="Linda Muller-Kessels" w:date="2021-04-30T09:21:00Z">
            <w:rPr>
              <w:noProof/>
            </w:rPr>
          </w:rPrChange>
        </w:rPr>
      </w:pPr>
      <w:r w:rsidRPr="00C5725D">
        <w:rPr>
          <w:rStyle w:val="Kop2Char"/>
          <w:lang w:val="en-US"/>
          <w:rPrChange w:id="126" w:author="Linda Muller-Kessels" w:date="2021-04-30T09:21:00Z">
            <w:rPr>
              <w:rStyle w:val="Kop2Char"/>
            </w:rPr>
          </w:rPrChange>
        </w:rPr>
        <w:t xml:space="preserve">METHODEN EN TECHNIEKEN: </w:t>
      </w:r>
      <w:r w:rsidRPr="00C5725D">
        <w:rPr>
          <w:lang w:val="en-US"/>
          <w:rPrChange w:id="127" w:author="Linda Muller-Kessels" w:date="2021-04-30T09:21:00Z">
            <w:rPr/>
          </w:rPrChange>
        </w:rPr>
        <w:t xml:space="preserve">Oracle Designer/2000, Oracle Developer/2000, </w:t>
      </w:r>
      <w:proofErr w:type="spellStart"/>
      <w:r w:rsidRPr="00C5725D">
        <w:rPr>
          <w:lang w:val="en-US"/>
          <w:rPrChange w:id="128" w:author="Linda Muller-Kessels" w:date="2021-04-30T09:21:00Z">
            <w:rPr/>
          </w:rPrChange>
        </w:rPr>
        <w:t>Headstart</w:t>
      </w:r>
      <w:proofErr w:type="spellEnd"/>
      <w:r w:rsidRPr="00C5725D">
        <w:rPr>
          <w:lang w:val="en-US"/>
          <w:rPrChange w:id="129" w:author="Linda Muller-Kessels" w:date="2021-04-30T09:21:00Z">
            <w:rPr/>
          </w:rPrChange>
        </w:rPr>
        <w:t xml:space="preserve"> 3.4.1, SQL*Plus</w:t>
      </w:r>
    </w:p>
    <w:p w14:paraId="5630AD66" w14:textId="77777777" w:rsidR="005B3533" w:rsidRDefault="00C5725D">
      <w:pPr>
        <w:tabs>
          <w:tab w:val="left" w:pos="2835"/>
        </w:tabs>
      </w:pPr>
      <w:r>
        <w:pict w14:anchorId="2FBD402D">
          <v:rect id="_x0000_i1036" style="width:0;height:1.5pt" o:hralign="center" o:bordertopcolor="this" o:borderleftcolor="this" o:borderbottomcolor="this" o:borderrightcolor="this" o:hrstd="t" o:hr="t" fillcolor="#a0a0a0" stroked="f"/>
        </w:pict>
      </w:r>
    </w:p>
    <w:p w14:paraId="3A2FBF64" w14:textId="77777777" w:rsidR="005B3533" w:rsidRDefault="00D753F2">
      <w:pPr>
        <w:tabs>
          <w:tab w:val="left" w:pos="2835"/>
        </w:tabs>
      </w:pPr>
      <w:r w:rsidRPr="00CD47AA">
        <w:rPr>
          <w:rStyle w:val="Kop2Char"/>
        </w:rPr>
        <w:t>PROJECT:</w:t>
      </w:r>
      <w:r>
        <w:rPr>
          <w:rStyle w:val="Kop2Char"/>
        </w:rPr>
        <w:t xml:space="preserve"> </w:t>
      </w:r>
      <w:r>
        <w:t>Applicatieontwikkeling &amp; Beheer - Onderhoud aan PVE systemen</w:t>
      </w:r>
    </w:p>
    <w:p w14:paraId="7366D181" w14:textId="77777777" w:rsidR="005B3533" w:rsidRDefault="00D753F2">
      <w:pPr>
        <w:tabs>
          <w:tab w:val="left" w:pos="2835"/>
        </w:tabs>
      </w:pPr>
      <w:r w:rsidRPr="00CD47AA">
        <w:rPr>
          <w:rStyle w:val="Kop2Char"/>
        </w:rPr>
        <w:t>OPDRACHTGEVER:</w:t>
      </w:r>
      <w:r>
        <w:rPr>
          <w:rStyle w:val="Kop2Char"/>
        </w:rPr>
        <w:t xml:space="preserve"> </w:t>
      </w:r>
      <w:r>
        <w:t>PVE (Productschap voor Vee, Vlees en Eieren)</w:t>
      </w:r>
    </w:p>
    <w:p w14:paraId="7E914835"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2002 - aug 2002</w:t>
      </w:r>
    </w:p>
    <w:p w14:paraId="5EA64066" w14:textId="77777777" w:rsidR="005B3533" w:rsidRDefault="00D753F2">
      <w:pPr>
        <w:tabs>
          <w:tab w:val="left" w:pos="2835"/>
        </w:tabs>
      </w:pPr>
      <w:r w:rsidRPr="00CD47AA">
        <w:rPr>
          <w:rStyle w:val="Kop2Char"/>
        </w:rPr>
        <w:t>ROL:</w:t>
      </w:r>
      <w:r>
        <w:rPr>
          <w:rStyle w:val="Kop2Char"/>
        </w:rPr>
        <w:t xml:space="preserve"> </w:t>
      </w:r>
      <w:r>
        <w:t>Software Ontwerper, Database Ontwerper, Software Ontwikkelaar</w:t>
      </w:r>
    </w:p>
    <w:p w14:paraId="25BF8F85" w14:textId="77777777" w:rsidR="005B3533" w:rsidRDefault="00D753F2">
      <w:r w:rsidRPr="5F4C2852">
        <w:rPr>
          <w:b/>
          <w:bCs/>
        </w:rPr>
        <w:t>OMSCHRIJVING:</w:t>
      </w:r>
      <w:r>
        <w:t xml:space="preserve"> PVE is een organisatie die de regelgeving op het gebied van diergezondheid, voedselveiligheid en dierenwelzijn waarborgt.</w:t>
      </w:r>
    </w:p>
    <w:p w14:paraId="040F26CE" w14:textId="19BBB5C3" w:rsidR="005B3533" w:rsidRDefault="00D753F2">
      <w:r>
        <w:t xml:space="preserve">N.a.v. bevindingen uit de productiesystemen van PVE heeft </w:t>
      </w:r>
      <w:del w:id="130" w:author="Linda Muller-Kessels" w:date="2021-04-30T09:21:00Z">
        <w:r w:rsidR="62A4FFB2" w:rsidDel="00C5725D">
          <w:delText>Olga</w:delText>
        </w:r>
      </w:del>
      <w:ins w:id="131" w:author="Linda Muller-Kessels" w:date="2021-04-30T09:21:00Z">
        <w:r w:rsidR="00C5725D">
          <w:t>X</w:t>
        </w:r>
      </w:ins>
      <w:r>
        <w:t xml:space="preserve"> onderhoud gepleegd. Tevens heeft ze i.h.k.v. nieuwe regelgeving nieuwe onderdelen ontwikkeld. </w:t>
      </w:r>
    </w:p>
    <w:p w14:paraId="75FEAA65" w14:textId="5138C7FD" w:rsidR="005B3533" w:rsidRDefault="00D753F2">
      <w:r>
        <w:t xml:space="preserve">Voor dit project heeft </w:t>
      </w:r>
      <w:del w:id="132" w:author="Linda Muller-Kessels" w:date="2021-04-30T09:21:00Z">
        <w:r w:rsidR="62A4FFB2" w:rsidDel="00C5725D">
          <w:delText>Olga</w:delText>
        </w:r>
      </w:del>
      <w:ins w:id="133" w:author="Linda Muller-Kessels" w:date="2021-04-30T09:21:00Z">
        <w:r w:rsidR="00C5725D">
          <w:t>X</w:t>
        </w:r>
      </w:ins>
      <w:r>
        <w:t xml:space="preserve"> diverse functionele ontwerpen geschreven. Daarnaast is ze actief geweest als Oracle Ontwikkelaar.</w:t>
      </w:r>
    </w:p>
    <w:p w14:paraId="17AD93B2" w14:textId="77777777" w:rsidR="005B3533" w:rsidRDefault="005B3533"/>
    <w:p w14:paraId="054C572C" w14:textId="0A5D2010" w:rsidR="005B3533" w:rsidRDefault="62A4FFB2">
      <w:del w:id="134" w:author="Linda Muller-Kessels" w:date="2021-04-30T09:21:00Z">
        <w:r w:rsidDel="00C5725D">
          <w:delText>Olga</w:delText>
        </w:r>
      </w:del>
      <w:ins w:id="135" w:author="Linda Muller-Kessels" w:date="2021-04-30T09:21:00Z">
        <w:r w:rsidR="00C5725D">
          <w:t>X</w:t>
        </w:r>
      </w:ins>
      <w:r w:rsidR="00D753F2">
        <w:t xml:space="preserve"> heeft hiervoor de volgende werkzaamheden uitgevoerd:</w:t>
      </w:r>
    </w:p>
    <w:p w14:paraId="22AE62F9" w14:textId="77777777" w:rsidR="005B3533" w:rsidRDefault="00D753F2">
      <w:pPr>
        <w:numPr>
          <w:ilvl w:val="0"/>
          <w:numId w:val="17"/>
        </w:numPr>
        <w:ind w:left="375" w:right="375"/>
      </w:pPr>
      <w:r>
        <w:t>Opstellen functionele en technische ontwerpen;</w:t>
      </w:r>
    </w:p>
    <w:p w14:paraId="45E59865" w14:textId="77777777" w:rsidR="005B3533" w:rsidRDefault="00D753F2">
      <w:pPr>
        <w:numPr>
          <w:ilvl w:val="0"/>
          <w:numId w:val="17"/>
        </w:numPr>
        <w:ind w:left="375" w:right="375"/>
      </w:pPr>
      <w:r>
        <w:t>Ontwikkelen van de applicatie m.b.v. Oracle Designer en Oracle Forms;</w:t>
      </w:r>
    </w:p>
    <w:p w14:paraId="6ED79251" w14:textId="77777777" w:rsidR="005B3533" w:rsidRDefault="00D753F2">
      <w:pPr>
        <w:numPr>
          <w:ilvl w:val="0"/>
          <w:numId w:val="17"/>
        </w:numPr>
        <w:ind w:left="375" w:right="375"/>
      </w:pPr>
      <w:r>
        <w:t>Ontwikkelen van PL/SQL-programmatuur;</w:t>
      </w:r>
    </w:p>
    <w:p w14:paraId="5E1C30D2" w14:textId="77777777" w:rsidR="005B3533" w:rsidRDefault="00D753F2">
      <w:pPr>
        <w:numPr>
          <w:ilvl w:val="0"/>
          <w:numId w:val="17"/>
        </w:numPr>
        <w:ind w:left="375" w:right="375"/>
      </w:pPr>
      <w:r>
        <w:t>Systeemtesten opzetten en uitvoeren;</w:t>
      </w:r>
    </w:p>
    <w:p w14:paraId="1BEAEF2A" w14:textId="77777777" w:rsidR="005B3533" w:rsidRDefault="00D753F2">
      <w:pPr>
        <w:numPr>
          <w:ilvl w:val="0"/>
          <w:numId w:val="17"/>
        </w:numPr>
        <w:ind w:left="375" w:right="375"/>
      </w:pPr>
      <w:r>
        <w:t>Begeleiden van eindgebruikers bij acceptatietesten;</w:t>
      </w:r>
    </w:p>
    <w:p w14:paraId="2835CA40" w14:textId="77777777" w:rsidR="005B3533" w:rsidRDefault="00D753F2">
      <w:pPr>
        <w:numPr>
          <w:ilvl w:val="0"/>
          <w:numId w:val="17"/>
        </w:numPr>
        <w:ind w:left="375" w:right="375"/>
      </w:pPr>
      <w:r>
        <w:t>Rapportage aan Hoofd ICT.</w:t>
      </w:r>
    </w:p>
    <w:p w14:paraId="0DE4B5B7" w14:textId="77777777" w:rsidR="005B3533" w:rsidRDefault="005B3533"/>
    <w:p w14:paraId="329A2526" w14:textId="31A3AF8C" w:rsidR="005B3533" w:rsidRDefault="00D753F2">
      <w:r>
        <w:t xml:space="preserve">De problemen zijn succesvol opgelost en de nieuwe functionaliteit wordt door de eindgebruikers naar tevredenheid toegepast. Door de inspanningen van </w:t>
      </w:r>
      <w:del w:id="136" w:author="Linda Muller-Kessels" w:date="2021-04-30T09:21:00Z">
        <w:r w:rsidR="62A4FFB2" w:rsidDel="00C5725D">
          <w:delText>Olga</w:delText>
        </w:r>
      </w:del>
      <w:ins w:id="137" w:author="Linda Muller-Kessels" w:date="2021-04-30T09:21:00Z">
        <w:r w:rsidR="00C5725D">
          <w:t>X</w:t>
        </w:r>
      </w:ins>
      <w:r>
        <w:t xml:space="preserve"> zijn vele problemen opgelost in de systemen, daardoor zijn ze beter onderhoudbaar geworden. Daarnaast zijn de systemen uitgebreid, zodat de regelgeving op een correcte wijze uitgevoerd kan worden. </w:t>
      </w:r>
    </w:p>
    <w:p w14:paraId="69268270" w14:textId="77777777" w:rsidR="005B3533" w:rsidRPr="00C5725D" w:rsidRDefault="00D753F2">
      <w:pPr>
        <w:tabs>
          <w:tab w:val="left" w:pos="2835"/>
        </w:tabs>
        <w:rPr>
          <w:noProof/>
          <w:lang w:val="en-US"/>
          <w:rPrChange w:id="138" w:author="Linda Muller-Kessels" w:date="2021-04-30T09:21:00Z">
            <w:rPr>
              <w:noProof/>
            </w:rPr>
          </w:rPrChange>
        </w:rPr>
      </w:pPr>
      <w:r w:rsidRPr="00C5725D">
        <w:rPr>
          <w:rStyle w:val="Kop2Char"/>
          <w:lang w:val="en-US"/>
          <w:rPrChange w:id="139" w:author="Linda Muller-Kessels" w:date="2021-04-30T09:21:00Z">
            <w:rPr>
              <w:rStyle w:val="Kop2Char"/>
            </w:rPr>
          </w:rPrChange>
        </w:rPr>
        <w:t xml:space="preserve">METHODEN EN TECHNIEKEN: </w:t>
      </w:r>
      <w:r w:rsidRPr="00C5725D">
        <w:rPr>
          <w:lang w:val="en-US"/>
          <w:rPrChange w:id="140" w:author="Linda Muller-Kessels" w:date="2021-04-30T09:21:00Z">
            <w:rPr/>
          </w:rPrChange>
        </w:rPr>
        <w:t xml:space="preserve">Oracle Designer/2000, Oracle Developer/2000, </w:t>
      </w:r>
      <w:proofErr w:type="spellStart"/>
      <w:r w:rsidRPr="00C5725D">
        <w:rPr>
          <w:lang w:val="en-US"/>
          <w:rPrChange w:id="141" w:author="Linda Muller-Kessels" w:date="2021-04-30T09:21:00Z">
            <w:rPr/>
          </w:rPrChange>
        </w:rPr>
        <w:t>Headstart</w:t>
      </w:r>
      <w:proofErr w:type="spellEnd"/>
      <w:r w:rsidRPr="00C5725D">
        <w:rPr>
          <w:lang w:val="en-US"/>
          <w:rPrChange w:id="142" w:author="Linda Muller-Kessels" w:date="2021-04-30T09:21:00Z">
            <w:rPr/>
          </w:rPrChange>
        </w:rPr>
        <w:t xml:space="preserve"> 3.4.2, SQL*Plus</w:t>
      </w:r>
    </w:p>
    <w:p w14:paraId="66204FF1" w14:textId="77777777" w:rsidR="005B3533" w:rsidRDefault="00C5725D">
      <w:pPr>
        <w:tabs>
          <w:tab w:val="left" w:pos="2835"/>
        </w:tabs>
      </w:pPr>
      <w:r>
        <w:pict w14:anchorId="4F45EB62">
          <v:rect id="_x0000_i1037" style="width:0;height:1.5pt" o:hralign="center" o:bordertopcolor="this" o:borderleftcolor="this" o:borderbottomcolor="this" o:borderrightcolor="this" o:hrstd="t" o:hr="t" fillcolor="#a0a0a0" stroked="f"/>
        </w:pict>
      </w:r>
    </w:p>
    <w:p w14:paraId="436A0ED6" w14:textId="77777777" w:rsidR="005B3533" w:rsidRDefault="00D753F2">
      <w:pPr>
        <w:tabs>
          <w:tab w:val="left" w:pos="2835"/>
        </w:tabs>
      </w:pPr>
      <w:r w:rsidRPr="00CD47AA">
        <w:rPr>
          <w:rStyle w:val="Kop2Char"/>
        </w:rPr>
        <w:t>PROJECT:</w:t>
      </w:r>
      <w:r>
        <w:rPr>
          <w:rStyle w:val="Kop2Char"/>
        </w:rPr>
        <w:t xml:space="preserve"> </w:t>
      </w:r>
      <w:r>
        <w:t>Migratie van Oracle Applicaties</w:t>
      </w:r>
    </w:p>
    <w:p w14:paraId="046FFDCB" w14:textId="77777777" w:rsidR="005B3533" w:rsidRDefault="00D753F2">
      <w:pPr>
        <w:tabs>
          <w:tab w:val="left" w:pos="2835"/>
        </w:tabs>
      </w:pPr>
      <w:r w:rsidRPr="00CD47AA">
        <w:rPr>
          <w:rStyle w:val="Kop2Char"/>
        </w:rPr>
        <w:t>OPDRACHTGEVER:</w:t>
      </w:r>
      <w:r>
        <w:rPr>
          <w:rStyle w:val="Kop2Char"/>
        </w:rPr>
        <w:t xml:space="preserve"> </w:t>
      </w:r>
      <w:r>
        <w:t xml:space="preserve">SFS (Pensioenen voor </w:t>
      </w:r>
      <w:proofErr w:type="spellStart"/>
      <w:r>
        <w:t>schildersbranche</w:t>
      </w:r>
      <w:proofErr w:type="spellEnd"/>
      <w:r>
        <w:t>)</w:t>
      </w:r>
    </w:p>
    <w:p w14:paraId="1E765A3C" w14:textId="77777777" w:rsidR="005B3533" w:rsidRDefault="00D753F2">
      <w:pPr>
        <w:tabs>
          <w:tab w:val="left" w:pos="2835"/>
          <w:tab w:val="left" w:pos="5812"/>
        </w:tabs>
      </w:pPr>
      <w:r w:rsidRPr="00BA776E">
        <w:rPr>
          <w:rStyle w:val="Kop2Char"/>
        </w:rPr>
        <w:t xml:space="preserve">BRANCHE: </w:t>
      </w:r>
      <w:r w:rsidRPr="00BA776E">
        <w:t>Pensioenen</w:t>
      </w:r>
      <w:r w:rsidRPr="00BA776E">
        <w:tab/>
      </w:r>
      <w:r w:rsidRPr="00BA776E">
        <w:rPr>
          <w:rStyle w:val="Kop2Char"/>
        </w:rPr>
        <w:t xml:space="preserve">PERIODE: </w:t>
      </w:r>
      <w:r w:rsidRPr="00BA776E">
        <w:t>aug 2001 - jan 2002</w:t>
      </w:r>
    </w:p>
    <w:p w14:paraId="0CBA2422" w14:textId="77777777" w:rsidR="005B3533" w:rsidRDefault="00D753F2">
      <w:pPr>
        <w:tabs>
          <w:tab w:val="left" w:pos="2835"/>
        </w:tabs>
      </w:pPr>
      <w:r w:rsidRPr="00CD47AA">
        <w:rPr>
          <w:rStyle w:val="Kop2Char"/>
        </w:rPr>
        <w:t>ROL:</w:t>
      </w:r>
      <w:r>
        <w:rPr>
          <w:rStyle w:val="Kop2Char"/>
        </w:rPr>
        <w:t xml:space="preserve"> </w:t>
      </w:r>
      <w:r>
        <w:t>Software Ontwikkelaar, Database Ontwerper, Vervangend Projectleider</w:t>
      </w:r>
    </w:p>
    <w:p w14:paraId="7F81FDE1" w14:textId="77777777" w:rsidR="005B3533" w:rsidRDefault="00D753F2">
      <w:r w:rsidRPr="5F4C2852">
        <w:rPr>
          <w:b/>
          <w:bCs/>
        </w:rPr>
        <w:t>OMSCHRIJVING:</w:t>
      </w:r>
      <w:r>
        <w:t xml:space="preserve"> SFS is een organisatie die diverse regelingen uitvoert, zoals premie-inning en uitkeringen van pensioenregelingen, vakantieregelingen en aanvullingsregelingen.</w:t>
      </w:r>
    </w:p>
    <w:p w14:paraId="48C36145" w14:textId="77777777" w:rsidR="005B3533" w:rsidRDefault="00D753F2">
      <w:r>
        <w:t xml:space="preserve">Vanwege het stopzetten van de ondersteuning door Oracle op systemen die met Designer 1.3.2 en Headstart 3.4.2 zijn ontwikkeld, heeft SFS ervoor gekozen om deze systemen te laten migreren naar Designer 6i met Headstart 6i. Om de migratie te versnellen zijn diverse zaken geautomatiseerd met Designer 6i. Na de geautomatiseerde actie is vervolgens nog een aantal handmatige acties uitgevoerd, zodat de schermen vervolgens toch weer 100% </w:t>
      </w:r>
      <w:proofErr w:type="spellStart"/>
      <w:r>
        <w:t>genereerbaar</w:t>
      </w:r>
      <w:proofErr w:type="spellEnd"/>
      <w:r>
        <w:t xml:space="preserve"> waren. De systemen zijn succesvol gemigreerd naar Designer 6i met Headstart 6i. </w:t>
      </w:r>
    </w:p>
    <w:p w14:paraId="6B62F1B3" w14:textId="77777777" w:rsidR="005B3533" w:rsidRDefault="005B3533"/>
    <w:p w14:paraId="38B30F04" w14:textId="6F926E5D" w:rsidR="005B3533" w:rsidRDefault="62A4FFB2">
      <w:del w:id="143" w:author="Linda Muller-Kessels" w:date="2021-04-30T09:21:00Z">
        <w:r w:rsidDel="00C5725D">
          <w:delText>Olga</w:delText>
        </w:r>
      </w:del>
      <w:ins w:id="144" w:author="Linda Muller-Kessels" w:date="2021-04-30T09:21:00Z">
        <w:r w:rsidR="00C5725D">
          <w:t>X</w:t>
        </w:r>
      </w:ins>
      <w:r w:rsidR="00D753F2">
        <w:t xml:space="preserve"> heeft zich beziggehouden met de migratie van het systeem en heeft gewerkt als Oracle Ontwikkelaar, Plaatsvervangend Projectleider en Functioneel Ontwerper.</w:t>
      </w:r>
    </w:p>
    <w:p w14:paraId="02F2C34E" w14:textId="77777777" w:rsidR="005B3533" w:rsidRDefault="005B3533"/>
    <w:p w14:paraId="40F6BD3E" w14:textId="5FA0E430" w:rsidR="005B3533" w:rsidRDefault="62A4FFB2">
      <w:del w:id="145" w:author="Linda Muller-Kessels" w:date="2021-04-30T09:21:00Z">
        <w:r w:rsidDel="00C5725D">
          <w:delText>Olga</w:delText>
        </w:r>
      </w:del>
      <w:ins w:id="146" w:author="Linda Muller-Kessels" w:date="2021-04-30T09:21:00Z">
        <w:r w:rsidR="00C5725D">
          <w:t>X</w:t>
        </w:r>
      </w:ins>
      <w:r w:rsidR="00D753F2">
        <w:t xml:space="preserve"> heeft de volgende werkzaamheden uitgevoerd:</w:t>
      </w:r>
    </w:p>
    <w:p w14:paraId="07A6185D" w14:textId="77777777" w:rsidR="005B3533" w:rsidRDefault="00D753F2">
      <w:pPr>
        <w:numPr>
          <w:ilvl w:val="0"/>
          <w:numId w:val="18"/>
        </w:numPr>
        <w:ind w:left="375" w:right="375"/>
      </w:pPr>
      <w:r>
        <w:t>Plaatsvervangend Projectleider;</w:t>
      </w:r>
    </w:p>
    <w:p w14:paraId="002B9D28" w14:textId="77777777" w:rsidR="005B3533" w:rsidRDefault="00D753F2">
      <w:pPr>
        <w:numPr>
          <w:ilvl w:val="0"/>
          <w:numId w:val="18"/>
        </w:numPr>
        <w:ind w:left="375" w:right="375"/>
      </w:pPr>
      <w:r>
        <w:t>Opstellen functionele en technische ontwerpen;</w:t>
      </w:r>
    </w:p>
    <w:p w14:paraId="70407117" w14:textId="77777777" w:rsidR="005B3533" w:rsidRDefault="00D753F2">
      <w:pPr>
        <w:numPr>
          <w:ilvl w:val="0"/>
          <w:numId w:val="18"/>
        </w:numPr>
        <w:ind w:left="375" w:right="375"/>
      </w:pPr>
      <w:r>
        <w:t>Migreren van applicaties m.b.v. Oracle Designer;</w:t>
      </w:r>
    </w:p>
    <w:p w14:paraId="11C11AE5" w14:textId="77777777" w:rsidR="005B3533" w:rsidRDefault="00D753F2">
      <w:pPr>
        <w:numPr>
          <w:ilvl w:val="0"/>
          <w:numId w:val="18"/>
        </w:numPr>
        <w:ind w:left="375" w:right="375"/>
      </w:pPr>
      <w:r>
        <w:t>Ontwikkelen van applicatie m.b.v. Oracle Designer en Oracle Forms;</w:t>
      </w:r>
    </w:p>
    <w:p w14:paraId="6499B7D1" w14:textId="77777777" w:rsidR="005B3533" w:rsidRDefault="00D753F2">
      <w:pPr>
        <w:numPr>
          <w:ilvl w:val="0"/>
          <w:numId w:val="18"/>
        </w:numPr>
        <w:ind w:left="375" w:right="375"/>
      </w:pPr>
      <w:r>
        <w:lastRenderedPageBreak/>
        <w:t>Ontwikkelen van PL/SQL-programmatuur;</w:t>
      </w:r>
    </w:p>
    <w:p w14:paraId="76DBC7EC" w14:textId="77777777" w:rsidR="005B3533" w:rsidRDefault="00D753F2">
      <w:pPr>
        <w:numPr>
          <w:ilvl w:val="0"/>
          <w:numId w:val="18"/>
        </w:numPr>
        <w:ind w:left="375" w:right="375"/>
      </w:pPr>
      <w:r>
        <w:t>Coördineren van uit te voeren werkzaamheden;</w:t>
      </w:r>
    </w:p>
    <w:p w14:paraId="784EE18C" w14:textId="77777777" w:rsidR="005B3533" w:rsidRDefault="00D753F2">
      <w:pPr>
        <w:numPr>
          <w:ilvl w:val="0"/>
          <w:numId w:val="18"/>
        </w:numPr>
        <w:ind w:left="375" w:right="375"/>
      </w:pPr>
      <w:r>
        <w:t>Uitvoeren van systeemtesten;</w:t>
      </w:r>
    </w:p>
    <w:p w14:paraId="0951ABE8" w14:textId="77777777" w:rsidR="005B3533" w:rsidRDefault="00D753F2">
      <w:pPr>
        <w:numPr>
          <w:ilvl w:val="0"/>
          <w:numId w:val="18"/>
        </w:numPr>
        <w:ind w:left="375" w:right="375"/>
      </w:pPr>
      <w:r>
        <w:t>Begeleiden van eindgebruikers bij acceptatietesten;</w:t>
      </w:r>
    </w:p>
    <w:p w14:paraId="18670F62" w14:textId="77777777" w:rsidR="005B3533" w:rsidRDefault="00D753F2">
      <w:pPr>
        <w:numPr>
          <w:ilvl w:val="0"/>
          <w:numId w:val="18"/>
        </w:numPr>
        <w:ind w:left="375" w:right="375"/>
      </w:pPr>
      <w:r>
        <w:t>Rapportage aan Hoofd ICT.</w:t>
      </w:r>
    </w:p>
    <w:p w14:paraId="680A4E5D" w14:textId="77777777" w:rsidR="005B3533" w:rsidRDefault="005B3533"/>
    <w:p w14:paraId="2FB5CE76" w14:textId="3A5EEFC3" w:rsidR="005B3533" w:rsidRDefault="00D753F2">
      <w:r>
        <w:t xml:space="preserve">Als plaatsvervangend Projectleider heeft </w:t>
      </w:r>
      <w:del w:id="147" w:author="Linda Muller-Kessels" w:date="2021-04-30T09:21:00Z">
        <w:r w:rsidR="62A4FFB2" w:rsidDel="00C5725D">
          <w:delText>Olga</w:delText>
        </w:r>
      </w:del>
      <w:ins w:id="148" w:author="Linda Muller-Kessels" w:date="2021-04-30T09:21:00Z">
        <w:r w:rsidR="00C5725D">
          <w:t>X</w:t>
        </w:r>
      </w:ins>
      <w:r>
        <w:t xml:space="preserve"> ervoor gezorgd dat de gemigreerde systemen op tijd en binnen het budget opgeleverd zijn. De gemigreerde systemen worden door de gebruikers succesvol gebruikt. Door de migratie is de ondersteuning van Oracle gewaarborgd. Dit maakt beter onderhoud mogelijk tegen lagere kosten.</w:t>
      </w:r>
    </w:p>
    <w:p w14:paraId="46A1BFD0"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Designer/2000, Developer/2000, Headstart 3.4.2, SQL*Plus</w:t>
      </w:r>
    </w:p>
    <w:p w14:paraId="19219836" w14:textId="77777777" w:rsidR="005B3533" w:rsidRDefault="00C5725D">
      <w:pPr>
        <w:tabs>
          <w:tab w:val="left" w:pos="2835"/>
        </w:tabs>
      </w:pPr>
      <w:r>
        <w:pict w14:anchorId="3D9985A2">
          <v:rect id="_x0000_i1038" style="width:0;height:1.5pt" o:hralign="center" o:bordertopcolor="this" o:borderleftcolor="this" o:borderbottomcolor="this" o:borderrightcolor="this" o:hrstd="t" o:hr="t" fillcolor="#a0a0a0" stroked="f"/>
        </w:pict>
      </w:r>
    </w:p>
    <w:p w14:paraId="76FF14CD" w14:textId="77777777" w:rsidR="005B3533" w:rsidRDefault="00D753F2">
      <w:pPr>
        <w:tabs>
          <w:tab w:val="left" w:pos="2835"/>
        </w:tabs>
      </w:pPr>
      <w:r w:rsidRPr="00CD47AA">
        <w:rPr>
          <w:rStyle w:val="Kop2Char"/>
        </w:rPr>
        <w:t>PROJECT:</w:t>
      </w:r>
      <w:r>
        <w:rPr>
          <w:rStyle w:val="Kop2Char"/>
        </w:rPr>
        <w:t xml:space="preserve"> </w:t>
      </w:r>
      <w:r>
        <w:t>Applicatieontwikkeling &amp; Beheer - Logistiek systeem voor persoonsgebonden uitrusting</w:t>
      </w:r>
    </w:p>
    <w:p w14:paraId="3CD6761C" w14:textId="77777777" w:rsidR="005B3533" w:rsidRDefault="00D753F2">
      <w:pPr>
        <w:tabs>
          <w:tab w:val="left" w:pos="2835"/>
        </w:tabs>
      </w:pPr>
      <w:r w:rsidRPr="00CD47AA">
        <w:rPr>
          <w:rStyle w:val="Kop2Char"/>
        </w:rPr>
        <w:t>OPDRACHTGEVER:</w:t>
      </w:r>
      <w:r>
        <w:rPr>
          <w:rStyle w:val="Kop2Char"/>
        </w:rPr>
        <w:t xml:space="preserve"> </w:t>
      </w:r>
      <w:r>
        <w:t>KPU</w:t>
      </w:r>
    </w:p>
    <w:p w14:paraId="0CFF9A9B" w14:textId="77777777" w:rsidR="005B3533" w:rsidRDefault="00D753F2">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2000 - aug 2001</w:t>
      </w:r>
    </w:p>
    <w:p w14:paraId="088CB9EE" w14:textId="77777777" w:rsidR="005B3533" w:rsidRDefault="00D753F2">
      <w:pPr>
        <w:tabs>
          <w:tab w:val="left" w:pos="2835"/>
        </w:tabs>
      </w:pPr>
      <w:r w:rsidRPr="00CD47AA">
        <w:rPr>
          <w:rStyle w:val="Kop2Char"/>
        </w:rPr>
        <w:t>ROL:</w:t>
      </w:r>
      <w:r>
        <w:rPr>
          <w:rStyle w:val="Kop2Char"/>
        </w:rPr>
        <w:t xml:space="preserve"> </w:t>
      </w:r>
      <w:r>
        <w:t>Software Ontwikkelaar, Database Ontwerper, Teamleider</w:t>
      </w:r>
    </w:p>
    <w:p w14:paraId="145E206A" w14:textId="77777777" w:rsidR="005B3533" w:rsidRDefault="00D753F2">
      <w:r>
        <w:rPr>
          <w:b/>
        </w:rPr>
        <w:t>OMSCHRIJVING:</w:t>
      </w:r>
      <w:r>
        <w:t xml:space="preserve"> Het KPU bedrijf is een onderdeel van Defensie. Het KPU bedrijf zorgt voor de persoonsgebonden uitrusting van militairen en ondersteunend personeel.  Het KPU bedrijf is een onderdeel van Defensie. Het KPU bedrijf zorgt voor de persoonsgebonden uitrusting van militairen en ondersteunend personeel. </w:t>
      </w:r>
    </w:p>
    <w:p w14:paraId="5C5742C6" w14:textId="77777777" w:rsidR="005B3533" w:rsidRDefault="00D753F2">
      <w:r>
        <w:t xml:space="preserve">Voor het KPU werd het systeem voor het uitgeven van een persoonsgebonden uitrusting gecentraliseerd. Hiervoor moest een nieuw systeem worden gebouwd. </w:t>
      </w:r>
    </w:p>
    <w:p w14:paraId="296FEF7D" w14:textId="77777777" w:rsidR="005B3533" w:rsidRDefault="005B3533"/>
    <w:p w14:paraId="6254F971" w14:textId="72A54690" w:rsidR="005B3533" w:rsidRDefault="00D753F2">
      <w:r>
        <w:t xml:space="preserve">Naast de functie van Teamleider is </w:t>
      </w:r>
      <w:del w:id="149" w:author="Linda Muller-Kessels" w:date="2021-04-30T09:21:00Z">
        <w:r w:rsidR="62A4FFB2" w:rsidDel="00C5725D">
          <w:delText>Olga</w:delText>
        </w:r>
      </w:del>
      <w:ins w:id="150" w:author="Linda Muller-Kessels" w:date="2021-04-30T09:21:00Z">
        <w:r w:rsidR="00C5725D">
          <w:t>X</w:t>
        </w:r>
      </w:ins>
      <w:r>
        <w:t xml:space="preserve"> als Ontwikkelaar bezig geweest met het bouwen van schermen, interfaces en het verlenen van ondersteuning aan minder ervaren collega's bij Defensie. Daarnaast heeft ze een cursus gegeven over het gebruik van het systeem aan de kerngebruikers. Tevens is </w:t>
      </w:r>
      <w:del w:id="151" w:author="Linda Muller-Kessels" w:date="2021-04-30T09:21:00Z">
        <w:r w:rsidR="62A4FFB2" w:rsidDel="00C5725D">
          <w:delText>Olga</w:delText>
        </w:r>
      </w:del>
      <w:ins w:id="152" w:author="Linda Muller-Kessels" w:date="2021-04-30T09:21:00Z">
        <w:r w:rsidR="00C5725D">
          <w:t>X</w:t>
        </w:r>
      </w:ins>
      <w:r>
        <w:t xml:space="preserve"> bezig geweest met het waarborgen van het gebruik van CDM. </w:t>
      </w:r>
    </w:p>
    <w:p w14:paraId="7194DBDC" w14:textId="77777777" w:rsidR="005B3533" w:rsidRDefault="005B3533"/>
    <w:p w14:paraId="22022B1C" w14:textId="4990FC98" w:rsidR="005B3533" w:rsidRDefault="62A4FFB2">
      <w:del w:id="153" w:author="Linda Muller-Kessels" w:date="2021-04-30T09:21:00Z">
        <w:r w:rsidDel="00C5725D">
          <w:delText>Olga</w:delText>
        </w:r>
      </w:del>
      <w:ins w:id="154" w:author="Linda Muller-Kessels" w:date="2021-04-30T09:21:00Z">
        <w:r w:rsidR="00C5725D">
          <w:t>X</w:t>
        </w:r>
      </w:ins>
      <w:r w:rsidR="00D753F2">
        <w:t xml:space="preserve"> heeft de volgende taken uitgevoerd:</w:t>
      </w:r>
    </w:p>
    <w:p w14:paraId="7EAB40E5" w14:textId="77777777" w:rsidR="005B3533" w:rsidRDefault="00D753F2">
      <w:pPr>
        <w:numPr>
          <w:ilvl w:val="0"/>
          <w:numId w:val="19"/>
        </w:numPr>
        <w:ind w:left="375" w:right="375"/>
      </w:pPr>
      <w:r>
        <w:t>Opstellen technische ontwerpen;</w:t>
      </w:r>
    </w:p>
    <w:p w14:paraId="6D310362" w14:textId="77777777" w:rsidR="005B3533" w:rsidRDefault="00D753F2">
      <w:pPr>
        <w:numPr>
          <w:ilvl w:val="0"/>
          <w:numId w:val="19"/>
        </w:numPr>
        <w:ind w:left="375" w:right="375"/>
      </w:pPr>
      <w:r>
        <w:t>Opstellen functionele ontwerpen;</w:t>
      </w:r>
    </w:p>
    <w:p w14:paraId="08EFFD75" w14:textId="77777777" w:rsidR="005B3533" w:rsidRDefault="00D753F2">
      <w:pPr>
        <w:numPr>
          <w:ilvl w:val="0"/>
          <w:numId w:val="19"/>
        </w:numPr>
        <w:ind w:left="375" w:right="375"/>
      </w:pPr>
      <w:r>
        <w:t>Ontwikkelen van applicatie m.b.v. Oracle Designer en Oracle Forms;</w:t>
      </w:r>
    </w:p>
    <w:p w14:paraId="6C4528B3" w14:textId="77777777" w:rsidR="005B3533" w:rsidRDefault="00D753F2">
      <w:pPr>
        <w:numPr>
          <w:ilvl w:val="0"/>
          <w:numId w:val="19"/>
        </w:numPr>
        <w:ind w:left="375" w:right="375"/>
      </w:pPr>
      <w:r>
        <w:t>Ontwikkelen van PL/SQL-programmatuur;</w:t>
      </w:r>
    </w:p>
    <w:p w14:paraId="2D0605D5" w14:textId="77777777" w:rsidR="005B3533" w:rsidRDefault="00D753F2">
      <w:pPr>
        <w:numPr>
          <w:ilvl w:val="0"/>
          <w:numId w:val="19"/>
        </w:numPr>
        <w:ind w:left="375" w:right="375"/>
      </w:pPr>
      <w:r>
        <w:t>Geven cursus m.b.t. werking van het systeem;</w:t>
      </w:r>
    </w:p>
    <w:p w14:paraId="72632373" w14:textId="77777777" w:rsidR="005B3533" w:rsidRDefault="00D753F2">
      <w:pPr>
        <w:numPr>
          <w:ilvl w:val="0"/>
          <w:numId w:val="19"/>
        </w:numPr>
        <w:ind w:left="375" w:right="375"/>
      </w:pPr>
      <w:r>
        <w:t>Coördineren van de uit te voeren werkzaamheden;</w:t>
      </w:r>
    </w:p>
    <w:p w14:paraId="0F627E5A" w14:textId="77777777" w:rsidR="005B3533" w:rsidRDefault="00D753F2">
      <w:pPr>
        <w:numPr>
          <w:ilvl w:val="0"/>
          <w:numId w:val="19"/>
        </w:numPr>
        <w:ind w:left="375" w:right="375"/>
      </w:pPr>
      <w:r>
        <w:t>Testen van de programmatuur.</w:t>
      </w:r>
    </w:p>
    <w:p w14:paraId="769D0D3C" w14:textId="77777777" w:rsidR="005B3533" w:rsidRDefault="005B3533"/>
    <w:p w14:paraId="5D469638" w14:textId="5A373DD7" w:rsidR="005B3533" w:rsidRDefault="62A4FFB2">
      <w:del w:id="155" w:author="Linda Muller-Kessels" w:date="2021-04-30T09:21:00Z">
        <w:r w:rsidDel="00C5725D">
          <w:delText>Olga</w:delText>
        </w:r>
      </w:del>
      <w:ins w:id="156" w:author="Linda Muller-Kessels" w:date="2021-04-30T09:21:00Z">
        <w:r w:rsidR="00C5725D">
          <w:t>X</w:t>
        </w:r>
      </w:ins>
      <w:r w:rsidR="00D753F2">
        <w:t xml:space="preserve"> heeft er mede voor zorg gedragen dat er een systeem ontwikkeld is, dat bij het KPU bedrijf succesvol gebruikt kan worden t.b.v. de uitgifte van de persoonsgebonden uitrusting aan de militairen en ondersteunend personeel. Met dit systeem werd de persoonsgebonden uitrusting die in bezit is of moet komen van de militairen en ondersteunend personeel, maar ook de maatvoering, transparant gemaakt.</w:t>
      </w:r>
    </w:p>
    <w:p w14:paraId="7B106D87" w14:textId="77777777" w:rsidR="005B3533" w:rsidRPr="00C5725D" w:rsidRDefault="00D753F2">
      <w:pPr>
        <w:tabs>
          <w:tab w:val="left" w:pos="2835"/>
        </w:tabs>
        <w:rPr>
          <w:noProof/>
          <w:lang w:val="en-US"/>
          <w:rPrChange w:id="157" w:author="Linda Muller-Kessels" w:date="2021-04-30T09:21:00Z">
            <w:rPr>
              <w:noProof/>
            </w:rPr>
          </w:rPrChange>
        </w:rPr>
      </w:pPr>
      <w:r w:rsidRPr="00C5725D">
        <w:rPr>
          <w:rStyle w:val="Kop2Char"/>
          <w:lang w:val="en-US"/>
          <w:rPrChange w:id="158" w:author="Linda Muller-Kessels" w:date="2021-04-30T09:21:00Z">
            <w:rPr>
              <w:rStyle w:val="Kop2Char"/>
            </w:rPr>
          </w:rPrChange>
        </w:rPr>
        <w:t xml:space="preserve">METHODEN EN TECHNIEKEN: </w:t>
      </w:r>
      <w:r w:rsidRPr="00C5725D">
        <w:rPr>
          <w:lang w:val="en-US"/>
          <w:rPrChange w:id="159" w:author="Linda Muller-Kessels" w:date="2021-04-30T09:21:00Z">
            <w:rPr/>
          </w:rPrChange>
        </w:rPr>
        <w:t xml:space="preserve">Oracle Designer/2000, Oracle Developer/2000, </w:t>
      </w:r>
      <w:proofErr w:type="spellStart"/>
      <w:r w:rsidRPr="00C5725D">
        <w:rPr>
          <w:lang w:val="en-US"/>
          <w:rPrChange w:id="160" w:author="Linda Muller-Kessels" w:date="2021-04-30T09:21:00Z">
            <w:rPr/>
          </w:rPrChange>
        </w:rPr>
        <w:t>Headstart</w:t>
      </w:r>
      <w:proofErr w:type="spellEnd"/>
      <w:r w:rsidRPr="00C5725D">
        <w:rPr>
          <w:lang w:val="en-US"/>
          <w:rPrChange w:id="161" w:author="Linda Muller-Kessels" w:date="2021-04-30T09:21:00Z">
            <w:rPr/>
          </w:rPrChange>
        </w:rPr>
        <w:t xml:space="preserve"> 3.4.1, SQL*Plus</w:t>
      </w:r>
    </w:p>
    <w:p w14:paraId="54CD245A" w14:textId="77777777" w:rsidR="005B3533" w:rsidRDefault="00C5725D">
      <w:pPr>
        <w:tabs>
          <w:tab w:val="left" w:pos="2835"/>
        </w:tabs>
      </w:pPr>
      <w:r>
        <w:pict w14:anchorId="7A4EA383">
          <v:rect id="_x0000_i1039" style="width:0;height:1.5pt" o:hralign="center" o:bordertopcolor="this" o:borderleftcolor="this" o:borderbottomcolor="this" o:borderrightcolor="this" o:hrstd="t" o:hr="t" fillcolor="#a0a0a0" stroked="f"/>
        </w:pict>
      </w:r>
    </w:p>
    <w:p w14:paraId="54C72D79" w14:textId="77777777" w:rsidR="005B3533" w:rsidRDefault="00D753F2">
      <w:pPr>
        <w:tabs>
          <w:tab w:val="left" w:pos="2835"/>
        </w:tabs>
      </w:pPr>
      <w:r w:rsidRPr="00CD47AA">
        <w:rPr>
          <w:rStyle w:val="Kop2Char"/>
        </w:rPr>
        <w:t>PROJECT:</w:t>
      </w:r>
      <w:r>
        <w:rPr>
          <w:rStyle w:val="Kop2Char"/>
        </w:rPr>
        <w:t xml:space="preserve"> </w:t>
      </w:r>
      <w:r>
        <w:t>Applicatieontwikkeling &amp; Beheer - Facturering (</w:t>
      </w:r>
      <w:proofErr w:type="spellStart"/>
      <w:r>
        <w:t>Billing</w:t>
      </w:r>
      <w:proofErr w:type="spellEnd"/>
      <w:r>
        <w:t>)</w:t>
      </w:r>
    </w:p>
    <w:p w14:paraId="504801CB" w14:textId="77777777" w:rsidR="005B3533" w:rsidRDefault="00D753F2">
      <w:pPr>
        <w:tabs>
          <w:tab w:val="left" w:pos="2835"/>
        </w:tabs>
      </w:pPr>
      <w:r w:rsidRPr="00CD47AA">
        <w:rPr>
          <w:rStyle w:val="Kop2Char"/>
        </w:rPr>
        <w:t>OPDRACHTGEVER:</w:t>
      </w:r>
      <w:r>
        <w:rPr>
          <w:rStyle w:val="Kop2Char"/>
        </w:rPr>
        <w:t xml:space="preserve"> </w:t>
      </w:r>
      <w:r>
        <w:t xml:space="preserve">Station 12 (KPN </w:t>
      </w:r>
      <w:proofErr w:type="spellStart"/>
      <w:r>
        <w:t>Satcom</w:t>
      </w:r>
      <w:proofErr w:type="spellEnd"/>
      <w:r>
        <w:t>)</w:t>
      </w:r>
    </w:p>
    <w:p w14:paraId="4ADA7A20" w14:textId="77777777" w:rsidR="005B3533" w:rsidRDefault="00D753F2">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okt 1999 - jun 2000</w:t>
      </w:r>
    </w:p>
    <w:p w14:paraId="7C2F6E25" w14:textId="77777777" w:rsidR="005B3533" w:rsidRDefault="00D753F2">
      <w:pPr>
        <w:tabs>
          <w:tab w:val="left" w:pos="2835"/>
        </w:tabs>
      </w:pPr>
      <w:r w:rsidRPr="00CD47AA">
        <w:rPr>
          <w:rStyle w:val="Kop2Char"/>
        </w:rPr>
        <w:t>ROL:</w:t>
      </w:r>
      <w:r>
        <w:rPr>
          <w:rStyle w:val="Kop2Char"/>
        </w:rPr>
        <w:t xml:space="preserve"> </w:t>
      </w:r>
      <w:r>
        <w:t>Software Ontwikkelaar, Database Ontwerper, Functioneel Ontwerper</w:t>
      </w:r>
    </w:p>
    <w:p w14:paraId="3646DBBD" w14:textId="77777777" w:rsidR="005B3533" w:rsidRDefault="00D753F2">
      <w:r w:rsidRPr="5F4C2852">
        <w:rPr>
          <w:b/>
          <w:bCs/>
        </w:rPr>
        <w:t>OMSCHRIJVING:</w:t>
      </w:r>
      <w:r>
        <w:t xml:space="preserve"> Station 12 is een onderdeel van KPN. Dit bedrijf houdt zich voornamelijk bezig met telecommunicatie en telematica.</w:t>
      </w:r>
    </w:p>
    <w:p w14:paraId="51BDE60B" w14:textId="4E38A829" w:rsidR="005B3533" w:rsidRDefault="00D753F2">
      <w:r>
        <w:lastRenderedPageBreak/>
        <w:t xml:space="preserve">Het BAS-systeem is het systeem dat de </w:t>
      </w:r>
      <w:proofErr w:type="spellStart"/>
      <w:r>
        <w:t>billing</w:t>
      </w:r>
      <w:proofErr w:type="spellEnd"/>
      <w:r>
        <w:t xml:space="preserve"> uitvoert voor het telefoonverkeer via satellieten. Vanwege onvoldoende kennis van Guide Lines binnen het ontwikkelteam, heeft </w:t>
      </w:r>
      <w:del w:id="162" w:author="Linda Muller-Kessels" w:date="2021-04-30T09:21:00Z">
        <w:r w:rsidR="62A4FFB2" w:rsidDel="00C5725D">
          <w:delText>Olga</w:delText>
        </w:r>
      </w:del>
      <w:ins w:id="163" w:author="Linda Muller-Kessels" w:date="2021-04-30T09:21:00Z">
        <w:r w:rsidR="00C5725D">
          <w:t>X</w:t>
        </w:r>
      </w:ins>
      <w:r>
        <w:t xml:space="preserve"> gedurende de eerste periode kennis opgedaan over het gebruik van Guide Lines en ondersteuning verleend aan het ontwikkelteam. Daarnaast is </w:t>
      </w:r>
      <w:del w:id="164" w:author="Linda Muller-Kessels" w:date="2021-04-30T09:21:00Z">
        <w:r w:rsidR="62A4FFB2" w:rsidDel="00C5725D">
          <w:delText>Olga</w:delText>
        </w:r>
      </w:del>
      <w:ins w:id="165" w:author="Linda Muller-Kessels" w:date="2021-04-30T09:21:00Z">
        <w:r w:rsidR="00C5725D">
          <w:t>X</w:t>
        </w:r>
      </w:ins>
      <w:r>
        <w:t xml:space="preserve"> bezig geweest met het maken van een functioneel ontwerp voor een onderdeel van het BAS-systeem, dat niet goed werkte. Dit onderdeel (ESAS) werd volledig opnieuw gebouwd. Dit onderdeel bestond uit een interface en een interactieve verwerking. Een ingewikkelde bijkomstigheid voor dit onderdeel was dat voor alles geldigheidsperioden zijn opgenomen. Alle wijzigingen mochten alleen plaatsvinden, mits dit nog niet gefactureerd was. Na oplevering van het functioneel ontwerp en het presenteren hiervan is uiteindelijk begonnen met de bouw. </w:t>
      </w:r>
    </w:p>
    <w:p w14:paraId="36FEB5B0" w14:textId="77777777" w:rsidR="005B3533" w:rsidRDefault="005B3533"/>
    <w:p w14:paraId="37D012C6" w14:textId="6E98024F" w:rsidR="005B3533" w:rsidRDefault="62A4FFB2">
      <w:del w:id="166" w:author="Linda Muller-Kessels" w:date="2021-04-30T09:21:00Z">
        <w:r w:rsidDel="00C5725D">
          <w:delText>Olga</w:delText>
        </w:r>
      </w:del>
      <w:ins w:id="167" w:author="Linda Muller-Kessels" w:date="2021-04-30T09:21:00Z">
        <w:r w:rsidR="00C5725D">
          <w:t>X</w:t>
        </w:r>
      </w:ins>
      <w:r w:rsidR="00D753F2">
        <w:t xml:space="preserve"> heeft de volgende werkzaamheden uitgevoerd:</w:t>
      </w:r>
    </w:p>
    <w:p w14:paraId="517E5D13" w14:textId="77777777" w:rsidR="005B3533" w:rsidRDefault="00D753F2">
      <w:pPr>
        <w:numPr>
          <w:ilvl w:val="0"/>
          <w:numId w:val="20"/>
        </w:numPr>
        <w:ind w:left="375" w:right="375"/>
      </w:pPr>
      <w:r>
        <w:t>Opstellen technische ontwerpen;</w:t>
      </w:r>
    </w:p>
    <w:p w14:paraId="329539D1" w14:textId="77777777" w:rsidR="005B3533" w:rsidRDefault="00D753F2">
      <w:pPr>
        <w:numPr>
          <w:ilvl w:val="0"/>
          <w:numId w:val="20"/>
        </w:numPr>
        <w:ind w:left="375" w:right="375"/>
      </w:pPr>
      <w:r>
        <w:t>Opstellen functionele ontwerpen;</w:t>
      </w:r>
    </w:p>
    <w:p w14:paraId="0CC3D746" w14:textId="77777777" w:rsidR="005B3533" w:rsidRDefault="00D753F2">
      <w:pPr>
        <w:numPr>
          <w:ilvl w:val="0"/>
          <w:numId w:val="20"/>
        </w:numPr>
        <w:ind w:left="375" w:right="375"/>
      </w:pPr>
      <w:r>
        <w:t>Ontwikkelen van applicatie m.b.v. Oracle Designer en Oracle Forms;</w:t>
      </w:r>
    </w:p>
    <w:p w14:paraId="0DDDDD32" w14:textId="77777777" w:rsidR="005B3533" w:rsidRDefault="00D753F2">
      <w:pPr>
        <w:numPr>
          <w:ilvl w:val="0"/>
          <w:numId w:val="20"/>
        </w:numPr>
        <w:ind w:left="375" w:right="375"/>
      </w:pPr>
      <w:r>
        <w:t>Ontwikkelen van PL/SQL-programmatuur.</w:t>
      </w:r>
    </w:p>
    <w:p w14:paraId="30D7AA69" w14:textId="77777777" w:rsidR="005B3533" w:rsidRDefault="005B3533"/>
    <w:p w14:paraId="7BECB4D1" w14:textId="589D9399" w:rsidR="005B3533" w:rsidRDefault="62A4FFB2">
      <w:del w:id="168" w:author="Linda Muller-Kessels" w:date="2021-04-30T09:21:00Z">
        <w:r w:rsidDel="00C5725D">
          <w:delText>Olga</w:delText>
        </w:r>
      </w:del>
      <w:ins w:id="169" w:author="Linda Muller-Kessels" w:date="2021-04-30T09:21:00Z">
        <w:r w:rsidR="00C5725D">
          <w:t>X</w:t>
        </w:r>
      </w:ins>
      <w:r w:rsidR="00D753F2">
        <w:t xml:space="preserve"> heeft ervoor zorg gedragen dat er een functioneel ontwerp geschreven was, op basis waarvan het nieuwe systeem ontwikkeld kon worden. Daarnaast heeft ze ervoor zorg gedragen dat Guide Lines op een correcte wijze toegepast en gebruikt werd. Dit heeft geresulteerd in een systeem dat ontwikkeld is conform een uniforme en gestructureerde wijze.</w:t>
      </w:r>
    </w:p>
    <w:p w14:paraId="51523C6C"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 xml:space="preserve">Oracle Designer/2000, Oracle Developer/2000, </w:t>
      </w:r>
      <w:proofErr w:type="spellStart"/>
      <w:r>
        <w:t>Guidelines</w:t>
      </w:r>
      <w:proofErr w:type="spellEnd"/>
      <w:r>
        <w:t>/2000, SQL*Plus</w:t>
      </w:r>
    </w:p>
    <w:p w14:paraId="7196D064" w14:textId="77777777" w:rsidR="005B3533" w:rsidRDefault="00C5725D">
      <w:pPr>
        <w:tabs>
          <w:tab w:val="left" w:pos="2835"/>
        </w:tabs>
      </w:pPr>
      <w:r>
        <w:pict w14:anchorId="05A42D7D">
          <v:rect id="_x0000_i1040" style="width:0;height:1.5pt" o:hralign="center" o:bordertopcolor="this" o:borderleftcolor="this" o:borderbottomcolor="this" o:borderrightcolor="this" o:hrstd="t" o:hr="t" fillcolor="#a0a0a0" stroked="f"/>
        </w:pict>
      </w:r>
    </w:p>
    <w:p w14:paraId="58C42E87" w14:textId="77777777" w:rsidR="005B3533" w:rsidRDefault="00D753F2">
      <w:pPr>
        <w:tabs>
          <w:tab w:val="left" w:pos="2835"/>
        </w:tabs>
      </w:pPr>
      <w:r w:rsidRPr="00CD47AA">
        <w:rPr>
          <w:rStyle w:val="Kop2Char"/>
        </w:rPr>
        <w:t>PROJECT:</w:t>
      </w:r>
      <w:r>
        <w:rPr>
          <w:rStyle w:val="Kop2Char"/>
        </w:rPr>
        <w:t xml:space="preserve"> </w:t>
      </w:r>
      <w:r>
        <w:t>Applicatieontwikkeling – Incassorun systeem</w:t>
      </w:r>
    </w:p>
    <w:p w14:paraId="02F80E82" w14:textId="77777777" w:rsidR="005B3533" w:rsidRDefault="00D753F2">
      <w:pPr>
        <w:tabs>
          <w:tab w:val="left" w:pos="2835"/>
        </w:tabs>
      </w:pPr>
      <w:r w:rsidRPr="00CD47AA">
        <w:rPr>
          <w:rStyle w:val="Kop2Char"/>
        </w:rPr>
        <w:t>OPDRACHTGEVER:</w:t>
      </w:r>
      <w:r>
        <w:rPr>
          <w:rStyle w:val="Kop2Char"/>
        </w:rPr>
        <w:t xml:space="preserve"> </w:t>
      </w:r>
      <w:r>
        <w:t>HTM (Haagse Tramweg Maatschappij)</w:t>
      </w:r>
    </w:p>
    <w:p w14:paraId="65B9B29F" w14:textId="77777777" w:rsidR="005B3533" w:rsidRDefault="00D753F2">
      <w:pPr>
        <w:tabs>
          <w:tab w:val="left" w:pos="2835"/>
          <w:tab w:val="left" w:pos="5812"/>
        </w:tabs>
      </w:pPr>
      <w:r w:rsidRPr="00BA776E">
        <w:rPr>
          <w:rStyle w:val="Kop2Char"/>
        </w:rPr>
        <w:t xml:space="preserve">BRANCHE: </w:t>
      </w:r>
      <w:r w:rsidRPr="00BA776E">
        <w:t>Transport</w:t>
      </w:r>
      <w:r w:rsidRPr="00BA776E">
        <w:tab/>
      </w:r>
      <w:r w:rsidRPr="00BA776E">
        <w:rPr>
          <w:rStyle w:val="Kop2Char"/>
        </w:rPr>
        <w:t xml:space="preserve">PERIODE: </w:t>
      </w:r>
      <w:r w:rsidRPr="00BA776E">
        <w:t>jul 1999 - okt 1999</w:t>
      </w:r>
    </w:p>
    <w:p w14:paraId="1BE35DEE" w14:textId="77777777" w:rsidR="005B3533" w:rsidRDefault="00D753F2">
      <w:pPr>
        <w:tabs>
          <w:tab w:val="left" w:pos="2835"/>
        </w:tabs>
      </w:pPr>
      <w:r w:rsidRPr="00CD47AA">
        <w:rPr>
          <w:rStyle w:val="Kop2Char"/>
        </w:rPr>
        <w:t>ROL:</w:t>
      </w:r>
      <w:r>
        <w:rPr>
          <w:rStyle w:val="Kop2Char"/>
        </w:rPr>
        <w:t xml:space="preserve"> </w:t>
      </w:r>
      <w:r>
        <w:t>Software Ontwikkelaar, Database Ontwerper</w:t>
      </w:r>
    </w:p>
    <w:p w14:paraId="447A65E5" w14:textId="77777777" w:rsidR="005B3533" w:rsidRDefault="00D753F2">
      <w:r w:rsidRPr="5F4C2852">
        <w:rPr>
          <w:b/>
          <w:bCs/>
        </w:rPr>
        <w:t>OMSCHRIJVING:</w:t>
      </w:r>
      <w:r>
        <w:t xml:space="preserve"> HTM verzorgt het openbaar vervoer in Den Haag en omstreken. </w:t>
      </w:r>
    </w:p>
    <w:p w14:paraId="75F6AA87" w14:textId="30343B03" w:rsidR="005B3533" w:rsidRDefault="00D753F2">
      <w:r>
        <w:t xml:space="preserve">Bij HTM moest het verwerken van de incasso’s geautomatiseerd worden. Dit werd nog handmatig uitgevoerd. </w:t>
      </w:r>
      <w:del w:id="170" w:author="Linda Muller-Kessels" w:date="2021-04-30T09:21:00Z">
        <w:r w:rsidR="62A4FFB2" w:rsidDel="00C5725D">
          <w:delText>Olga</w:delText>
        </w:r>
      </w:del>
      <w:ins w:id="171" w:author="Linda Muller-Kessels" w:date="2021-04-30T09:21:00Z">
        <w:r w:rsidR="00C5725D">
          <w:t>X</w:t>
        </w:r>
      </w:ins>
      <w:r>
        <w:t xml:space="preserve"> kreeg de opdracht om de incassorun te automatiseren.</w:t>
      </w:r>
    </w:p>
    <w:p w14:paraId="6D072C0D" w14:textId="77777777" w:rsidR="005B3533" w:rsidRDefault="005B3533"/>
    <w:p w14:paraId="35FED1A6" w14:textId="77777777" w:rsidR="005B3533" w:rsidRDefault="00D753F2">
      <w:r>
        <w:t>De incassorun bestaat uit een aantal onderdelen waaronder:</w:t>
      </w:r>
    </w:p>
    <w:p w14:paraId="6694ECAC" w14:textId="77777777" w:rsidR="005B3533" w:rsidRDefault="00D753F2">
      <w:pPr>
        <w:numPr>
          <w:ilvl w:val="0"/>
          <w:numId w:val="21"/>
        </w:numPr>
        <w:ind w:left="375" w:right="375"/>
      </w:pPr>
      <w:r>
        <w:t>Aanmaken incassodiskette voor Interpay;</w:t>
      </w:r>
    </w:p>
    <w:p w14:paraId="45C344BA" w14:textId="77777777" w:rsidR="005B3533" w:rsidRDefault="00D753F2">
      <w:pPr>
        <w:numPr>
          <w:ilvl w:val="0"/>
          <w:numId w:val="21"/>
        </w:numPr>
        <w:ind w:left="375" w:right="375"/>
      </w:pPr>
      <w:r>
        <w:t>Verwerken van incassodiskette van Interpay met niet-verwerkte opdrachten, terugboekingen en bijboekingen acceptgiro’s.</w:t>
      </w:r>
    </w:p>
    <w:p w14:paraId="48A21919" w14:textId="77777777" w:rsidR="005B3533" w:rsidRDefault="005B3533"/>
    <w:p w14:paraId="2C91B5AB" w14:textId="5EC8A12E" w:rsidR="005B3533" w:rsidRDefault="00D753F2">
      <w:r>
        <w:t xml:space="preserve">De werkzaamheden van </w:t>
      </w:r>
      <w:del w:id="172" w:author="Linda Muller-Kessels" w:date="2021-04-30T09:21:00Z">
        <w:r w:rsidR="62A4FFB2" w:rsidDel="00C5725D">
          <w:delText>Olga</w:delText>
        </w:r>
      </w:del>
      <w:ins w:id="173" w:author="Linda Muller-Kessels" w:date="2021-04-30T09:21:00Z">
        <w:r w:rsidR="00C5725D">
          <w:t>X</w:t>
        </w:r>
      </w:ins>
      <w:r>
        <w:t xml:space="preserve"> bestonden voornamelijk uit:</w:t>
      </w:r>
    </w:p>
    <w:p w14:paraId="51F4F0D3" w14:textId="77777777" w:rsidR="005B3533" w:rsidRDefault="00D753F2">
      <w:pPr>
        <w:numPr>
          <w:ilvl w:val="0"/>
          <w:numId w:val="22"/>
        </w:numPr>
        <w:ind w:left="375" w:right="375"/>
      </w:pPr>
      <w:r>
        <w:t>100% genereren van schermen;</w:t>
      </w:r>
    </w:p>
    <w:p w14:paraId="5FD29A7A" w14:textId="77777777" w:rsidR="005B3533" w:rsidRDefault="00D753F2">
      <w:pPr>
        <w:numPr>
          <w:ilvl w:val="0"/>
          <w:numId w:val="22"/>
        </w:numPr>
        <w:ind w:left="375" w:right="375"/>
      </w:pPr>
      <w:r>
        <w:t>Verwerken van betalingen (balie);</w:t>
      </w:r>
    </w:p>
    <w:p w14:paraId="42AE1361" w14:textId="77777777" w:rsidR="005B3533" w:rsidRDefault="00D753F2">
      <w:pPr>
        <w:numPr>
          <w:ilvl w:val="0"/>
          <w:numId w:val="22"/>
        </w:numPr>
        <w:ind w:left="375" w:right="375"/>
      </w:pPr>
      <w:r>
        <w:t>Onderhouden externe incasso;</w:t>
      </w:r>
    </w:p>
    <w:p w14:paraId="15544FF7" w14:textId="77777777" w:rsidR="005B3533" w:rsidRDefault="00D753F2">
      <w:pPr>
        <w:numPr>
          <w:ilvl w:val="0"/>
          <w:numId w:val="22"/>
        </w:numPr>
        <w:ind w:left="375" w:right="375"/>
      </w:pPr>
      <w:r>
        <w:t>Onderhouden betalingsregeling;</w:t>
      </w:r>
    </w:p>
    <w:p w14:paraId="039E4E4E" w14:textId="77777777" w:rsidR="005B3533" w:rsidRDefault="00D753F2">
      <w:pPr>
        <w:numPr>
          <w:ilvl w:val="0"/>
          <w:numId w:val="22"/>
        </w:numPr>
        <w:ind w:left="375" w:right="375"/>
      </w:pPr>
      <w:r>
        <w:t>100% genereren van een aantal overzichtsrapporten m.b.v. Designer/2000.</w:t>
      </w:r>
    </w:p>
    <w:p w14:paraId="6BD18F9B" w14:textId="77777777" w:rsidR="005B3533" w:rsidRDefault="005B3533"/>
    <w:p w14:paraId="6AB10FC9" w14:textId="51DC394D" w:rsidR="005B3533" w:rsidRDefault="62A4FFB2">
      <w:del w:id="174" w:author="Linda Muller-Kessels" w:date="2021-04-30T09:21:00Z">
        <w:r w:rsidDel="00C5725D">
          <w:delText>Olga</w:delText>
        </w:r>
      </w:del>
      <w:ins w:id="175" w:author="Linda Muller-Kessels" w:date="2021-04-30T09:21:00Z">
        <w:r w:rsidR="00C5725D">
          <w:t>X</w:t>
        </w:r>
      </w:ins>
      <w:r w:rsidR="00D753F2">
        <w:t xml:space="preserve"> heeft de incassorun ontwikkeld en na test is de incassorun opgeleverd aan de gebruikers. Door haar inspanningen is er nu een geautomatiseerde incassorun, waardoor de incasso’s op een uniforme en foutloze wijze verwerkt kunnen worden en efficiencyvoordelen heeft opgeleverd.</w:t>
      </w:r>
    </w:p>
    <w:p w14:paraId="4CEF0785" w14:textId="77777777" w:rsidR="005B3533" w:rsidRPr="00C5725D" w:rsidRDefault="00D753F2">
      <w:pPr>
        <w:tabs>
          <w:tab w:val="left" w:pos="2835"/>
        </w:tabs>
        <w:rPr>
          <w:noProof/>
          <w:lang w:val="en-US"/>
          <w:rPrChange w:id="176" w:author="Linda Muller-Kessels" w:date="2021-04-30T09:21:00Z">
            <w:rPr>
              <w:noProof/>
            </w:rPr>
          </w:rPrChange>
        </w:rPr>
      </w:pPr>
      <w:r w:rsidRPr="00C5725D">
        <w:rPr>
          <w:rStyle w:val="Kop2Char"/>
          <w:lang w:val="en-US"/>
          <w:rPrChange w:id="177" w:author="Linda Muller-Kessels" w:date="2021-04-30T09:21:00Z">
            <w:rPr>
              <w:rStyle w:val="Kop2Char"/>
            </w:rPr>
          </w:rPrChange>
        </w:rPr>
        <w:t xml:space="preserve">METHODEN EN TECHNIEKEN: </w:t>
      </w:r>
      <w:r w:rsidRPr="00C5725D">
        <w:rPr>
          <w:lang w:val="en-US"/>
          <w:rPrChange w:id="178" w:author="Linda Muller-Kessels" w:date="2021-04-30T09:21:00Z">
            <w:rPr/>
          </w:rPrChange>
        </w:rPr>
        <w:t xml:space="preserve">Oracle Designer/2000, Oracle Developer/2000, </w:t>
      </w:r>
      <w:proofErr w:type="spellStart"/>
      <w:r w:rsidRPr="00C5725D">
        <w:rPr>
          <w:lang w:val="en-US"/>
          <w:rPrChange w:id="179" w:author="Linda Muller-Kessels" w:date="2021-04-30T09:21:00Z">
            <w:rPr/>
          </w:rPrChange>
        </w:rPr>
        <w:t>Headstart</w:t>
      </w:r>
      <w:proofErr w:type="spellEnd"/>
      <w:r w:rsidRPr="00C5725D">
        <w:rPr>
          <w:lang w:val="en-US"/>
          <w:rPrChange w:id="180" w:author="Linda Muller-Kessels" w:date="2021-04-30T09:21:00Z">
            <w:rPr/>
          </w:rPrChange>
        </w:rPr>
        <w:t xml:space="preserve"> 3.4.1, SQL*Plus</w:t>
      </w:r>
    </w:p>
    <w:p w14:paraId="238601FE" w14:textId="77777777" w:rsidR="005B3533" w:rsidRDefault="00C5725D">
      <w:pPr>
        <w:tabs>
          <w:tab w:val="left" w:pos="2835"/>
        </w:tabs>
      </w:pPr>
      <w:r>
        <w:pict w14:anchorId="42A8629D">
          <v:rect id="_x0000_i1041" style="width:0;height:1.5pt" o:hralign="center" o:bordertopcolor="this" o:borderleftcolor="this" o:borderbottomcolor="this" o:borderrightcolor="this" o:hrstd="t" o:hr="t" fillcolor="#a0a0a0" stroked="f"/>
        </w:pict>
      </w:r>
    </w:p>
    <w:p w14:paraId="4E755B68" w14:textId="77777777" w:rsidR="005B3533" w:rsidRDefault="00D753F2">
      <w:pPr>
        <w:tabs>
          <w:tab w:val="left" w:pos="2835"/>
        </w:tabs>
      </w:pPr>
      <w:r w:rsidRPr="00CD47AA">
        <w:rPr>
          <w:rStyle w:val="Kop2Char"/>
        </w:rPr>
        <w:t>PROJECT:</w:t>
      </w:r>
      <w:r>
        <w:rPr>
          <w:rStyle w:val="Kop2Char"/>
        </w:rPr>
        <w:t xml:space="preserve"> </w:t>
      </w:r>
      <w:r>
        <w:t>Applicatieontwikkeling - Incassosysteem</w:t>
      </w:r>
    </w:p>
    <w:p w14:paraId="67C94A92" w14:textId="77777777" w:rsidR="005B3533" w:rsidRDefault="00D753F2">
      <w:pPr>
        <w:tabs>
          <w:tab w:val="left" w:pos="2835"/>
        </w:tabs>
      </w:pPr>
      <w:r w:rsidRPr="00CD47AA">
        <w:rPr>
          <w:rStyle w:val="Kop2Char"/>
        </w:rPr>
        <w:t>OPDRACHTGEVER:</w:t>
      </w:r>
      <w:r>
        <w:rPr>
          <w:rStyle w:val="Kop2Char"/>
        </w:rPr>
        <w:t xml:space="preserve"> </w:t>
      </w:r>
      <w:proofErr w:type="spellStart"/>
      <w:r>
        <w:t>Intrum</w:t>
      </w:r>
      <w:proofErr w:type="spellEnd"/>
      <w:r>
        <w:t xml:space="preserve"> Justitia</w:t>
      </w:r>
    </w:p>
    <w:p w14:paraId="3E4ACE26" w14:textId="77777777" w:rsidR="005B3533" w:rsidRDefault="00D753F2">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1998 - jun 1999</w:t>
      </w:r>
    </w:p>
    <w:p w14:paraId="2BCEA0AF" w14:textId="77777777" w:rsidR="005B3533" w:rsidRDefault="00D753F2">
      <w:pPr>
        <w:tabs>
          <w:tab w:val="left" w:pos="2835"/>
        </w:tabs>
      </w:pPr>
      <w:r w:rsidRPr="00CD47AA">
        <w:rPr>
          <w:rStyle w:val="Kop2Char"/>
        </w:rPr>
        <w:lastRenderedPageBreak/>
        <w:t>ROL:</w:t>
      </w:r>
      <w:r>
        <w:rPr>
          <w:rStyle w:val="Kop2Char"/>
        </w:rPr>
        <w:t xml:space="preserve"> </w:t>
      </w:r>
      <w:r>
        <w:t>Software Ontwerper, Database Ontwerper, Informatie Analist</w:t>
      </w:r>
    </w:p>
    <w:p w14:paraId="597D0535" w14:textId="77777777" w:rsidR="005B3533" w:rsidRDefault="00D753F2">
      <w:r w:rsidRPr="5F4C2852">
        <w:rPr>
          <w:b/>
          <w:bCs/>
        </w:rPr>
        <w:t>OMSCHRIJVING:</w:t>
      </w:r>
      <w:r>
        <w:t xml:space="preserve"> </w:t>
      </w:r>
      <w:proofErr w:type="spellStart"/>
      <w:r>
        <w:t>Intrum</w:t>
      </w:r>
      <w:proofErr w:type="spellEnd"/>
      <w:r>
        <w:t xml:space="preserve"> Justitia is een financiële dienstverlener gespecialiseerd in ‘end-</w:t>
      </w:r>
      <w:proofErr w:type="spellStart"/>
      <w:r>
        <w:t>to</w:t>
      </w:r>
      <w:proofErr w:type="spellEnd"/>
      <w:r>
        <w:t xml:space="preserve">-end’ Credit Management Solutions en Financial Services (CMS). </w:t>
      </w:r>
      <w:proofErr w:type="spellStart"/>
      <w:r>
        <w:t>Intrum</w:t>
      </w:r>
      <w:proofErr w:type="spellEnd"/>
      <w:r>
        <w:t xml:space="preserve"> Justitia biedt diensten om de risico’s van late betalingen op te sporen, te reduceren, te incasseren en over te nemen en daarmee de cashflow en winstgevendheid van onze klanten meetbaar te verbeteren.</w:t>
      </w:r>
    </w:p>
    <w:p w14:paraId="62896E4D" w14:textId="77777777" w:rsidR="005B3533" w:rsidRDefault="00D753F2">
      <w:r>
        <w:t xml:space="preserve">Het project </w:t>
      </w:r>
      <w:proofErr w:type="spellStart"/>
      <w:r>
        <w:t>FPitS</w:t>
      </w:r>
      <w:proofErr w:type="spellEnd"/>
      <w:r>
        <w:t xml:space="preserve"> was een groot project van </w:t>
      </w:r>
      <w:proofErr w:type="spellStart"/>
      <w:r>
        <w:t>Intrum</w:t>
      </w:r>
      <w:proofErr w:type="spellEnd"/>
      <w:r>
        <w:t xml:space="preserve"> Justitia. Het systeem omvatte het gehele incassotraject.</w:t>
      </w:r>
    </w:p>
    <w:p w14:paraId="5B08B5D1" w14:textId="77777777" w:rsidR="005B3533" w:rsidRDefault="005B3533"/>
    <w:p w14:paraId="6AC68FF9" w14:textId="088F25C7" w:rsidR="005B3533" w:rsidRDefault="62A4FFB2">
      <w:del w:id="181" w:author="Linda Muller-Kessels" w:date="2021-04-30T09:21:00Z">
        <w:r w:rsidDel="00C5725D">
          <w:delText>Olga</w:delText>
        </w:r>
      </w:del>
      <w:ins w:id="182" w:author="Linda Muller-Kessels" w:date="2021-04-30T09:21:00Z">
        <w:r w:rsidR="00C5725D">
          <w:t>X</w:t>
        </w:r>
      </w:ins>
      <w:r w:rsidR="00D753F2">
        <w:t xml:space="preserve"> heeft de volgende werkzaamheden uitgevoerd:</w:t>
      </w:r>
    </w:p>
    <w:p w14:paraId="10452734" w14:textId="77777777" w:rsidR="005B3533" w:rsidRDefault="00D753F2">
      <w:pPr>
        <w:numPr>
          <w:ilvl w:val="0"/>
          <w:numId w:val="23"/>
        </w:numPr>
        <w:ind w:left="375" w:right="375"/>
      </w:pPr>
      <w:r>
        <w:t>Opstellen technische ontwerpen;</w:t>
      </w:r>
    </w:p>
    <w:p w14:paraId="3B5500F2" w14:textId="77777777" w:rsidR="005B3533" w:rsidRDefault="00D753F2">
      <w:pPr>
        <w:numPr>
          <w:ilvl w:val="0"/>
          <w:numId w:val="23"/>
        </w:numPr>
        <w:ind w:left="375" w:right="375"/>
      </w:pPr>
      <w:r>
        <w:t>Opstellen functionele ontwerpen;</w:t>
      </w:r>
    </w:p>
    <w:p w14:paraId="00283A7C" w14:textId="77777777" w:rsidR="005B3533" w:rsidRDefault="00D753F2">
      <w:pPr>
        <w:numPr>
          <w:ilvl w:val="0"/>
          <w:numId w:val="23"/>
        </w:numPr>
        <w:ind w:left="375" w:right="375"/>
      </w:pPr>
      <w:r>
        <w:t>Ontwikkelen van applicatie m.b.v. Oracle Designer en Oracle Forms;</w:t>
      </w:r>
    </w:p>
    <w:p w14:paraId="3C2987D5" w14:textId="77777777" w:rsidR="005B3533" w:rsidRDefault="00D753F2">
      <w:pPr>
        <w:numPr>
          <w:ilvl w:val="0"/>
          <w:numId w:val="23"/>
        </w:numPr>
        <w:ind w:left="375" w:right="375"/>
      </w:pPr>
      <w:r>
        <w:t>Ontwikkelen van PL/SQL-programmatuur;</w:t>
      </w:r>
    </w:p>
    <w:p w14:paraId="4B1542BC" w14:textId="77777777" w:rsidR="005B3533" w:rsidRDefault="00D753F2">
      <w:pPr>
        <w:numPr>
          <w:ilvl w:val="0"/>
          <w:numId w:val="23"/>
        </w:numPr>
        <w:ind w:left="375" w:right="375"/>
      </w:pPr>
      <w:r>
        <w:t>Opstellen standaarden met behulp van Oracle CDM.</w:t>
      </w:r>
    </w:p>
    <w:p w14:paraId="16DEB4AB" w14:textId="77777777" w:rsidR="005B3533" w:rsidRDefault="005B3533"/>
    <w:p w14:paraId="6316341D" w14:textId="5716B829" w:rsidR="005B3533" w:rsidRDefault="00D753F2">
      <w:r>
        <w:t xml:space="preserve">Voor het systeem </w:t>
      </w:r>
      <w:proofErr w:type="spellStart"/>
      <w:r>
        <w:t>FPitS</w:t>
      </w:r>
      <w:proofErr w:type="spellEnd"/>
      <w:r>
        <w:t xml:space="preserve"> heeft </w:t>
      </w:r>
      <w:del w:id="183" w:author="Linda Muller-Kessels" w:date="2021-04-30T09:21:00Z">
        <w:r w:rsidR="62A4FFB2" w:rsidDel="00C5725D">
          <w:delText>Olga</w:delText>
        </w:r>
      </w:del>
      <w:ins w:id="184" w:author="Linda Muller-Kessels" w:date="2021-04-30T09:21:00Z">
        <w:r w:rsidR="00C5725D">
          <w:t>X</w:t>
        </w:r>
      </w:ins>
      <w:r>
        <w:t xml:space="preserve"> voornamelijk vrij ingewikkelde </w:t>
      </w:r>
      <w:proofErr w:type="spellStart"/>
      <w:r>
        <w:t>forms</w:t>
      </w:r>
      <w:proofErr w:type="spellEnd"/>
      <w:r>
        <w:t xml:space="preserve"> gegenereerd met behulp van Designer/2000 en Headstart. Om sommige </w:t>
      </w:r>
      <w:proofErr w:type="spellStart"/>
      <w:r>
        <w:t>forms</w:t>
      </w:r>
      <w:proofErr w:type="spellEnd"/>
      <w:r>
        <w:t xml:space="preserve"> te verfraaien heeft </w:t>
      </w:r>
      <w:del w:id="185" w:author="Linda Muller-Kessels" w:date="2021-04-30T09:21:00Z">
        <w:r w:rsidR="62A4FFB2" w:rsidDel="00C5725D">
          <w:delText>Olga</w:delText>
        </w:r>
      </w:del>
      <w:ins w:id="186" w:author="Linda Muller-Kessels" w:date="2021-04-30T09:21:00Z">
        <w:r w:rsidR="00C5725D">
          <w:t>X</w:t>
        </w:r>
      </w:ins>
      <w:r>
        <w:t xml:space="preserve"> gebruikgemaakt van post-generatiestappen met behulp van Developer/2000 en de bijbehorende </w:t>
      </w:r>
      <w:proofErr w:type="spellStart"/>
      <w:r>
        <w:t>libraries</w:t>
      </w:r>
      <w:proofErr w:type="spellEnd"/>
      <w:r>
        <w:t xml:space="preserve"> gecreëerd. Het laatste halve jaar is </w:t>
      </w:r>
      <w:del w:id="187" w:author="Linda Muller-Kessels" w:date="2021-04-30T09:21:00Z">
        <w:r w:rsidR="62A4FFB2" w:rsidDel="00C5725D">
          <w:delText>Olga</w:delText>
        </w:r>
      </w:del>
      <w:ins w:id="188" w:author="Linda Muller-Kessels" w:date="2021-04-30T09:21:00Z">
        <w:r w:rsidR="00C5725D">
          <w:t>X</w:t>
        </w:r>
      </w:ins>
      <w:r>
        <w:t xml:space="preserve"> bezig geweest met component based development. Hiervoor is </w:t>
      </w:r>
      <w:del w:id="189" w:author="Linda Muller-Kessels" w:date="2021-04-30T09:21:00Z">
        <w:r w:rsidR="62A4FFB2" w:rsidDel="00C5725D">
          <w:delText>Olga</w:delText>
        </w:r>
      </w:del>
      <w:ins w:id="190" w:author="Linda Muller-Kessels" w:date="2021-04-30T09:21:00Z">
        <w:r w:rsidR="00C5725D">
          <w:t>X</w:t>
        </w:r>
      </w:ins>
      <w:r>
        <w:t xml:space="preserve"> voornamelijk bezig geweest met het creëren van views en het genereren van de </w:t>
      </w:r>
      <w:proofErr w:type="spellStart"/>
      <w:r>
        <w:t>forms</w:t>
      </w:r>
      <w:proofErr w:type="spellEnd"/>
      <w:r>
        <w:t xml:space="preserve"> tegen deze views aan. Als beginfase van het component based ontwikkelen is </w:t>
      </w:r>
      <w:del w:id="191" w:author="Linda Muller-Kessels" w:date="2021-04-30T09:21:00Z">
        <w:r w:rsidR="62A4FFB2" w:rsidDel="00C5725D">
          <w:delText>Olga</w:delText>
        </w:r>
      </w:del>
      <w:ins w:id="192" w:author="Linda Muller-Kessels" w:date="2021-04-30T09:21:00Z">
        <w:r w:rsidR="00C5725D">
          <w:t>X</w:t>
        </w:r>
      </w:ins>
      <w:r>
        <w:t xml:space="preserve"> begonnen met het selecteren van code uit reeds bestaande </w:t>
      </w:r>
      <w:proofErr w:type="spellStart"/>
      <w:r>
        <w:t>forms</w:t>
      </w:r>
      <w:proofErr w:type="spellEnd"/>
      <w:r>
        <w:t xml:space="preserve">. Deze code is uit de </w:t>
      </w:r>
      <w:proofErr w:type="spellStart"/>
      <w:r>
        <w:t>forms</w:t>
      </w:r>
      <w:proofErr w:type="spellEnd"/>
      <w:r>
        <w:t xml:space="preserve"> gehaald en in de database gezet in de vorm van procedures of functies.</w:t>
      </w:r>
    </w:p>
    <w:p w14:paraId="0AD9C6F4" w14:textId="77777777" w:rsidR="005B3533" w:rsidRDefault="005B3533"/>
    <w:p w14:paraId="5DCF2CFE" w14:textId="3334680F" w:rsidR="005B3533" w:rsidRDefault="00D753F2">
      <w:r>
        <w:t xml:space="preserve">Tevens heeft </w:t>
      </w:r>
      <w:del w:id="193" w:author="Linda Muller-Kessels" w:date="2021-04-30T09:21:00Z">
        <w:r w:rsidR="62A4FFB2" w:rsidDel="00C5725D">
          <w:delText>Olga</w:delText>
        </w:r>
      </w:del>
      <w:ins w:id="194" w:author="Linda Muller-Kessels" w:date="2021-04-30T09:21:00Z">
        <w:r w:rsidR="00C5725D">
          <w:t>X</w:t>
        </w:r>
      </w:ins>
      <w:r>
        <w:t xml:space="preserve"> gewerkt aan het opstellen van specifieke standaarden voor ontwikkeling van applicaties met behulp van Oracle CDM. Tijdens een rustige fase in het project heeft </w:t>
      </w:r>
      <w:del w:id="195" w:author="Linda Muller-Kessels" w:date="2021-04-30T09:21:00Z">
        <w:r w:rsidR="62A4FFB2" w:rsidDel="00C5725D">
          <w:delText>Olga</w:delText>
        </w:r>
      </w:del>
      <w:ins w:id="196" w:author="Linda Muller-Kessels" w:date="2021-04-30T09:21:00Z">
        <w:r w:rsidR="00C5725D">
          <w:t>X</w:t>
        </w:r>
      </w:ins>
      <w:r>
        <w:t xml:space="preserve"> de Analisten ondersteund met het verrichten van onderzoek. Tussen de nieuwbouwactiviteiten door is </w:t>
      </w:r>
      <w:del w:id="197" w:author="Linda Muller-Kessels" w:date="2021-04-30T09:21:00Z">
        <w:r w:rsidR="62A4FFB2" w:rsidDel="00C5725D">
          <w:delText>Olga</w:delText>
        </w:r>
      </w:del>
      <w:ins w:id="198" w:author="Linda Muller-Kessels" w:date="2021-04-30T09:21:00Z">
        <w:r w:rsidR="00C5725D">
          <w:t>X</w:t>
        </w:r>
      </w:ins>
      <w:r>
        <w:t xml:space="preserve"> ook nog bezig geweest met bug fixing van het reeds ontwikkelde systeem. In de rol van Informatie Analist heeft </w:t>
      </w:r>
      <w:del w:id="199" w:author="Linda Muller-Kessels" w:date="2021-04-30T09:21:00Z">
        <w:r w:rsidR="62A4FFB2" w:rsidDel="00C5725D">
          <w:delText>Olga</w:delText>
        </w:r>
      </w:del>
      <w:ins w:id="200" w:author="Linda Muller-Kessels" w:date="2021-04-30T09:21:00Z">
        <w:r w:rsidR="00C5725D">
          <w:t>X</w:t>
        </w:r>
      </w:ins>
      <w:r>
        <w:t xml:space="preserve"> analyses uitgevoerd voor de wijzigingen op het datamodel. Naar aanleiding van die wijzigingen heeft </w:t>
      </w:r>
      <w:del w:id="201" w:author="Linda Muller-Kessels" w:date="2021-04-30T09:21:00Z">
        <w:r w:rsidR="62A4FFB2" w:rsidDel="00C5725D">
          <w:delText>Olga</w:delText>
        </w:r>
      </w:del>
      <w:ins w:id="202" w:author="Linda Muller-Kessels" w:date="2021-04-30T09:21:00Z">
        <w:r w:rsidR="00C5725D">
          <w:t>X</w:t>
        </w:r>
      </w:ins>
      <w:r>
        <w:t xml:space="preserve"> nieuwe specificaties van de businessfuncties opgesteld.</w:t>
      </w:r>
    </w:p>
    <w:p w14:paraId="4B1F511A" w14:textId="77777777" w:rsidR="005B3533" w:rsidRDefault="005B3533"/>
    <w:p w14:paraId="6609E72E" w14:textId="7C88D8E5" w:rsidR="005B3533" w:rsidRDefault="00D753F2">
      <w:r>
        <w:t xml:space="preserve">Door de inspanningen van </w:t>
      </w:r>
      <w:del w:id="203" w:author="Linda Muller-Kessels" w:date="2021-04-30T09:21:00Z">
        <w:r w:rsidR="62A4FFB2" w:rsidDel="00C5725D">
          <w:delText>Olga</w:delText>
        </w:r>
      </w:del>
      <w:ins w:id="204" w:author="Linda Muller-Kessels" w:date="2021-04-30T09:21:00Z">
        <w:r w:rsidR="00C5725D">
          <w:t>X</w:t>
        </w:r>
      </w:ins>
      <w:r>
        <w:t xml:space="preserve"> zijn de ingewikkelde schermen afgerond en is een opzet gemaakt voor een andere manier van ontwikkelen, waardoor het ontwikkelen naar een hoger niveau is getild. Daarnaast heeft zij ervoor zorg gedragen dat er kwaliteitsnormen t.b.v. de programmatuur zijn doorgevoerd. Daardoor is de </w:t>
      </w:r>
      <w:proofErr w:type="spellStart"/>
      <w:r>
        <w:t>onderhoudbaarheid</w:t>
      </w:r>
      <w:proofErr w:type="spellEnd"/>
      <w:r>
        <w:t xml:space="preserve"> van de systemen verbeterd.</w:t>
      </w:r>
    </w:p>
    <w:p w14:paraId="43F7E2EA"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Oracle Designer/2000, Oracle Developer/2000, Headstart 3.4.1, SQL*Plus</w:t>
      </w:r>
    </w:p>
    <w:p w14:paraId="65F9C3DC" w14:textId="77777777" w:rsidR="005B3533" w:rsidRDefault="00C5725D">
      <w:pPr>
        <w:tabs>
          <w:tab w:val="left" w:pos="2835"/>
        </w:tabs>
      </w:pPr>
      <w:r>
        <w:pict w14:anchorId="6ECB8A3F">
          <v:rect id="_x0000_i1042" style="width:0;height:1.5pt" o:hralign="center" o:bordertopcolor="this" o:borderleftcolor="this" o:borderbottomcolor="this" o:borderrightcolor="this" o:hrstd="t" o:hr="t" fillcolor="#a0a0a0" stroked="f"/>
        </w:pict>
      </w:r>
    </w:p>
    <w:p w14:paraId="7663B15F" w14:textId="77777777" w:rsidR="005B3533" w:rsidRDefault="00D753F2">
      <w:pPr>
        <w:tabs>
          <w:tab w:val="left" w:pos="2835"/>
        </w:tabs>
      </w:pPr>
      <w:r w:rsidRPr="00CD47AA">
        <w:rPr>
          <w:rStyle w:val="Kop2Char"/>
        </w:rPr>
        <w:t>PROJECT:</w:t>
      </w:r>
      <w:r>
        <w:rPr>
          <w:rStyle w:val="Kop2Char"/>
        </w:rPr>
        <w:t xml:space="preserve"> </w:t>
      </w:r>
      <w:r>
        <w:t>Applicatieontwikkeling - Spider</w:t>
      </w:r>
    </w:p>
    <w:p w14:paraId="1AD3A589" w14:textId="77777777" w:rsidR="005B3533" w:rsidRDefault="00D753F2">
      <w:pPr>
        <w:tabs>
          <w:tab w:val="left" w:pos="2835"/>
        </w:tabs>
      </w:pPr>
      <w:r w:rsidRPr="00CD47AA">
        <w:rPr>
          <w:rStyle w:val="Kop2Char"/>
        </w:rPr>
        <w:t>OPDRACHTGEVER:</w:t>
      </w:r>
      <w:r>
        <w:rPr>
          <w:rStyle w:val="Kop2Char"/>
        </w:rPr>
        <w:t xml:space="preserve"> </w:t>
      </w:r>
      <w:r>
        <w:t>OPG Groothandel</w:t>
      </w:r>
    </w:p>
    <w:p w14:paraId="60DFC52A" w14:textId="77777777" w:rsidR="005B3533" w:rsidRDefault="00D753F2">
      <w:pPr>
        <w:tabs>
          <w:tab w:val="left" w:pos="2835"/>
          <w:tab w:val="left" w:pos="5812"/>
        </w:tabs>
      </w:pPr>
      <w:r w:rsidRPr="00BA776E">
        <w:rPr>
          <w:rStyle w:val="Kop2Char"/>
        </w:rPr>
        <w:t xml:space="preserve">BRANCHE: </w:t>
      </w:r>
      <w:r w:rsidRPr="00BA776E">
        <w:t>Groothandel</w:t>
      </w:r>
      <w:r w:rsidRPr="00BA776E">
        <w:tab/>
      </w:r>
      <w:r w:rsidRPr="00BA776E">
        <w:rPr>
          <w:rStyle w:val="Kop2Char"/>
        </w:rPr>
        <w:t xml:space="preserve">PERIODE: </w:t>
      </w:r>
      <w:r w:rsidRPr="00BA776E">
        <w:t>mei 1996 - jan 1998</w:t>
      </w:r>
    </w:p>
    <w:p w14:paraId="61A9DFD3" w14:textId="77777777" w:rsidR="005B3533" w:rsidRDefault="00D753F2">
      <w:pPr>
        <w:tabs>
          <w:tab w:val="left" w:pos="2835"/>
        </w:tabs>
      </w:pPr>
      <w:r w:rsidRPr="00CD47AA">
        <w:rPr>
          <w:rStyle w:val="Kop2Char"/>
        </w:rPr>
        <w:t>ROL:</w:t>
      </w:r>
      <w:r>
        <w:rPr>
          <w:rStyle w:val="Kop2Char"/>
        </w:rPr>
        <w:t xml:space="preserve"> </w:t>
      </w:r>
      <w:r>
        <w:t>Software Ontwikkelaar, Database Ontwerper, Informatie Analist</w:t>
      </w:r>
    </w:p>
    <w:p w14:paraId="71337467" w14:textId="77777777" w:rsidR="005B3533" w:rsidRDefault="00D753F2">
      <w:r>
        <w:rPr>
          <w:b/>
        </w:rPr>
        <w:t>OMSCHRIJVING:</w:t>
      </w:r>
      <w:r>
        <w:t xml:space="preserve"> OPG Groothandel (Onderlinge </w:t>
      </w:r>
      <w:proofErr w:type="spellStart"/>
      <w:r>
        <w:t>Pharmaceutische</w:t>
      </w:r>
      <w:proofErr w:type="spellEnd"/>
      <w:r>
        <w:t xml:space="preserve"> Groothandel), tegenwoordig </w:t>
      </w:r>
      <w:proofErr w:type="spellStart"/>
      <w:r>
        <w:t>Mediq</w:t>
      </w:r>
      <w:proofErr w:type="spellEnd"/>
      <w:r>
        <w:t>, is een Nederlands bedrijf dat zich bezighoudt met de levering van geneesmiddelen, medische middelen en bijbehorende zorg via apotheken, direct aan huis en aan instellingen.</w:t>
      </w:r>
    </w:p>
    <w:p w14:paraId="5023141B" w14:textId="77777777" w:rsidR="005B3533" w:rsidRDefault="005B3533"/>
    <w:p w14:paraId="7F51F877" w14:textId="28F5BF8B" w:rsidR="005B3533" w:rsidRDefault="62A4FFB2">
      <w:del w:id="205" w:author="Linda Muller-Kessels" w:date="2021-04-30T09:21:00Z">
        <w:r w:rsidDel="00C5725D">
          <w:delText>Olga</w:delText>
        </w:r>
      </w:del>
      <w:ins w:id="206" w:author="Linda Muller-Kessels" w:date="2021-04-30T09:21:00Z">
        <w:r w:rsidR="00C5725D">
          <w:t>X</w:t>
        </w:r>
      </w:ins>
      <w:r w:rsidR="00D753F2">
        <w:t xml:space="preserve"> heeft de volgende werkzaamheden uitgevoerd:</w:t>
      </w:r>
    </w:p>
    <w:p w14:paraId="346E56D9" w14:textId="77777777" w:rsidR="005B3533" w:rsidRDefault="00D753F2">
      <w:pPr>
        <w:numPr>
          <w:ilvl w:val="0"/>
          <w:numId w:val="24"/>
        </w:numPr>
        <w:ind w:left="375" w:right="375"/>
      </w:pPr>
      <w:r>
        <w:t>Opstellen functionele ontwerpen;</w:t>
      </w:r>
    </w:p>
    <w:p w14:paraId="4FA01A1E" w14:textId="77777777" w:rsidR="005B3533" w:rsidRDefault="00D753F2">
      <w:pPr>
        <w:numPr>
          <w:ilvl w:val="0"/>
          <w:numId w:val="24"/>
        </w:numPr>
        <w:ind w:left="375" w:right="375"/>
      </w:pPr>
      <w:r>
        <w:t>Opstellen technische ontwerpen;</w:t>
      </w:r>
    </w:p>
    <w:p w14:paraId="6532C0E0" w14:textId="77777777" w:rsidR="005B3533" w:rsidRDefault="00D753F2">
      <w:pPr>
        <w:numPr>
          <w:ilvl w:val="0"/>
          <w:numId w:val="24"/>
        </w:numPr>
        <w:ind w:left="375" w:right="375"/>
      </w:pPr>
      <w:r>
        <w:t>Ontwikkelen van applicatie m.b.v. Oracle Designer en Oracle Forms;</w:t>
      </w:r>
    </w:p>
    <w:p w14:paraId="1912E2AA" w14:textId="77777777" w:rsidR="005B3533" w:rsidRDefault="00D753F2">
      <w:pPr>
        <w:numPr>
          <w:ilvl w:val="0"/>
          <w:numId w:val="24"/>
        </w:numPr>
        <w:ind w:left="375" w:right="375"/>
      </w:pPr>
      <w:r>
        <w:t>Ontwikkelen van PL/SQL-programmatuur;</w:t>
      </w:r>
    </w:p>
    <w:p w14:paraId="75E373B0" w14:textId="77777777" w:rsidR="005B3533" w:rsidRDefault="00D753F2">
      <w:pPr>
        <w:numPr>
          <w:ilvl w:val="0"/>
          <w:numId w:val="24"/>
        </w:numPr>
        <w:ind w:left="375" w:right="375"/>
      </w:pPr>
      <w:r>
        <w:t>Opzetten datawarehouse m.b.v. PRISM en Oracle Designer.</w:t>
      </w:r>
    </w:p>
    <w:p w14:paraId="1F3B1409" w14:textId="77777777" w:rsidR="005B3533" w:rsidRDefault="005B3533"/>
    <w:p w14:paraId="7B50ACE5" w14:textId="233CA100" w:rsidR="005B3533" w:rsidRDefault="62A4FFB2">
      <w:del w:id="207" w:author="Linda Muller-Kessels" w:date="2021-04-30T09:21:00Z">
        <w:r w:rsidDel="00C5725D">
          <w:lastRenderedPageBreak/>
          <w:delText>Olga</w:delText>
        </w:r>
      </w:del>
      <w:ins w:id="208" w:author="Linda Muller-Kessels" w:date="2021-04-30T09:21:00Z">
        <w:r w:rsidR="00C5725D">
          <w:t>X</w:t>
        </w:r>
      </w:ins>
      <w:r w:rsidR="00D753F2">
        <w:t xml:space="preserve"> was bij de nieuwbouw van dit systeem betrokken bij de bouw van een systeem m.b.t. artikelen, afnemers, prijzen en facturering. Voor deze onderdelen is een deel van de businessfuncties geïmplementeerd met behulp van PL/SQL en Forms van Designer/2000. Tevens heeft </w:t>
      </w:r>
      <w:del w:id="209" w:author="Linda Muller-Kessels" w:date="2021-04-30T09:21:00Z">
        <w:r w:rsidDel="00C5725D">
          <w:delText>Olga</w:delText>
        </w:r>
      </w:del>
      <w:ins w:id="210" w:author="Linda Muller-Kessels" w:date="2021-04-30T09:21:00Z">
        <w:r w:rsidR="00C5725D">
          <w:t>X</w:t>
        </w:r>
      </w:ins>
      <w:r w:rsidR="00D753F2">
        <w:t xml:space="preserve"> een aantal </w:t>
      </w:r>
      <w:proofErr w:type="spellStart"/>
      <w:r w:rsidR="00D753F2">
        <w:t>Loader</w:t>
      </w:r>
      <w:proofErr w:type="spellEnd"/>
      <w:r w:rsidR="00D753F2">
        <w:t xml:space="preserve"> programma’s geschreven. Daarnaast was </w:t>
      </w:r>
      <w:del w:id="211" w:author="Linda Muller-Kessels" w:date="2021-04-30T09:21:00Z">
        <w:r w:rsidDel="00C5725D">
          <w:delText>Olga</w:delText>
        </w:r>
      </w:del>
      <w:ins w:id="212" w:author="Linda Muller-Kessels" w:date="2021-04-30T09:21:00Z">
        <w:r w:rsidR="00C5725D">
          <w:t>X</w:t>
        </w:r>
      </w:ins>
      <w:r w:rsidR="00D753F2">
        <w:t xml:space="preserve"> betrokken bij het opzetten van een datawarehouse. Met behulp van de tools PRISM en Designer/2000 is de datawarehouse gerealiseerd. Na oplevering was </w:t>
      </w:r>
      <w:del w:id="213" w:author="Linda Muller-Kessels" w:date="2021-04-30T09:21:00Z">
        <w:r w:rsidDel="00C5725D">
          <w:delText>Olga</w:delText>
        </w:r>
      </w:del>
      <w:ins w:id="214" w:author="Linda Muller-Kessels" w:date="2021-04-30T09:21:00Z">
        <w:r w:rsidR="00C5725D">
          <w:t>X</w:t>
        </w:r>
      </w:ins>
      <w:r w:rsidR="00D753F2">
        <w:t xml:space="preserve"> verantwoordelijk voor het onderhoud op het </w:t>
      </w:r>
      <w:proofErr w:type="spellStart"/>
      <w:r w:rsidR="00D753F2">
        <w:t>datawarehousesysteem</w:t>
      </w:r>
      <w:proofErr w:type="spellEnd"/>
      <w:r w:rsidR="00D753F2">
        <w:t xml:space="preserve">. Het systeem werd incrementeel opgeleverd. Na de oplevering van een increment is </w:t>
      </w:r>
      <w:del w:id="215" w:author="Linda Muller-Kessels" w:date="2021-04-30T09:21:00Z">
        <w:r w:rsidDel="00C5725D">
          <w:delText>Olga</w:delText>
        </w:r>
      </w:del>
      <w:ins w:id="216" w:author="Linda Muller-Kessels" w:date="2021-04-30T09:21:00Z">
        <w:r w:rsidR="00C5725D">
          <w:t>X</w:t>
        </w:r>
      </w:ins>
      <w:r w:rsidR="00D753F2">
        <w:t xml:space="preserve"> één van de verantwoordelijken geweest voor ondersteuning richting de gebruikers. </w:t>
      </w:r>
    </w:p>
    <w:p w14:paraId="39FDE1A6" w14:textId="67F93040" w:rsidR="005B3533" w:rsidRDefault="00D753F2">
      <w:r>
        <w:t xml:space="preserve">Tevens heeft </w:t>
      </w:r>
      <w:del w:id="217" w:author="Linda Muller-Kessels" w:date="2021-04-30T09:21:00Z">
        <w:r w:rsidR="62A4FFB2" w:rsidDel="00C5725D">
          <w:delText>Olga</w:delText>
        </w:r>
      </w:del>
      <w:ins w:id="218" w:author="Linda Muller-Kessels" w:date="2021-04-30T09:21:00Z">
        <w:r w:rsidR="00C5725D">
          <w:t>X</w:t>
        </w:r>
      </w:ins>
      <w:r>
        <w:t xml:space="preserve"> gezorgd voor het oplossen van problemen in een increment. Voor het vullen van de datawarehouse vanuit het operationele systeem heeft zij een deel van de analyse gemaakt. </w:t>
      </w:r>
    </w:p>
    <w:p w14:paraId="562C75D1" w14:textId="77777777" w:rsidR="005B3533" w:rsidRDefault="005B3533"/>
    <w:p w14:paraId="64E7253D" w14:textId="5DBCEA61" w:rsidR="005B3533" w:rsidRDefault="62A4FFB2">
      <w:del w:id="219" w:author="Linda Muller-Kessels" w:date="2021-04-30T09:21:00Z">
        <w:r w:rsidDel="00C5725D">
          <w:delText>Olga</w:delText>
        </w:r>
      </w:del>
      <w:ins w:id="220" w:author="Linda Muller-Kessels" w:date="2021-04-30T09:21:00Z">
        <w:r w:rsidR="00C5725D">
          <w:t>X</w:t>
        </w:r>
      </w:ins>
      <w:r w:rsidR="00D753F2">
        <w:t xml:space="preserve"> heeft er mede voor zorg gedragen dat er een uitgebreid systeem is ontwikkeld m.b.t. artikelen, afnemers, prijzen en facturering. Hierdoor kon het logistieke proces beter ondersteund worden. Daarnaast heeft ze een </w:t>
      </w:r>
      <w:proofErr w:type="spellStart"/>
      <w:r w:rsidR="00D753F2">
        <w:t>datawarehousesysteem</w:t>
      </w:r>
      <w:proofErr w:type="spellEnd"/>
      <w:r w:rsidR="00D753F2">
        <w:t xml:space="preserve"> opgezet, wat in gebruik is genomen door de gebruikers. Door dit datawarehouse kon het management/directie nog betere sturing aan het logistieke proces geven.</w:t>
      </w:r>
    </w:p>
    <w:p w14:paraId="2C01D69C" w14:textId="77777777" w:rsidR="005B3533" w:rsidRPr="00C5725D" w:rsidRDefault="00D753F2">
      <w:pPr>
        <w:tabs>
          <w:tab w:val="left" w:pos="2835"/>
        </w:tabs>
        <w:rPr>
          <w:noProof/>
          <w:lang w:val="en-US"/>
          <w:rPrChange w:id="221" w:author="Linda Muller-Kessels" w:date="2021-04-30T09:21:00Z">
            <w:rPr>
              <w:noProof/>
            </w:rPr>
          </w:rPrChange>
        </w:rPr>
      </w:pPr>
      <w:r w:rsidRPr="00C5725D">
        <w:rPr>
          <w:rStyle w:val="Kop2Char"/>
          <w:lang w:val="en-US"/>
          <w:rPrChange w:id="222" w:author="Linda Muller-Kessels" w:date="2021-04-30T09:21:00Z">
            <w:rPr>
              <w:rStyle w:val="Kop2Char"/>
            </w:rPr>
          </w:rPrChange>
        </w:rPr>
        <w:t xml:space="preserve">METHODEN EN TECHNIEKEN: </w:t>
      </w:r>
      <w:r w:rsidRPr="00C5725D">
        <w:rPr>
          <w:lang w:val="en-US"/>
          <w:rPrChange w:id="223" w:author="Linda Muller-Kessels" w:date="2021-04-30T09:21:00Z">
            <w:rPr/>
          </w:rPrChange>
        </w:rPr>
        <w:t xml:space="preserve">Oracle Designer/2000, Discoverer/2000, Prism, </w:t>
      </w:r>
      <w:proofErr w:type="spellStart"/>
      <w:r w:rsidRPr="00C5725D">
        <w:rPr>
          <w:lang w:val="en-US"/>
          <w:rPrChange w:id="224" w:author="Linda Muller-Kessels" w:date="2021-04-30T09:21:00Z">
            <w:rPr/>
          </w:rPrChange>
        </w:rPr>
        <w:t>Headstart</w:t>
      </w:r>
      <w:proofErr w:type="spellEnd"/>
      <w:r w:rsidRPr="00C5725D">
        <w:rPr>
          <w:lang w:val="en-US"/>
          <w:rPrChange w:id="225" w:author="Linda Muller-Kessels" w:date="2021-04-30T09:21:00Z">
            <w:rPr/>
          </w:rPrChange>
        </w:rPr>
        <w:t xml:space="preserve"> 4.5, QMS, SQL*LOADER, SQL*Plus</w:t>
      </w:r>
    </w:p>
    <w:p w14:paraId="664355AD" w14:textId="77777777" w:rsidR="005B3533" w:rsidRDefault="00C5725D">
      <w:pPr>
        <w:tabs>
          <w:tab w:val="left" w:pos="2835"/>
        </w:tabs>
      </w:pPr>
      <w:r>
        <w:pict w14:anchorId="42EA79C3">
          <v:rect id="_x0000_i1043" style="width:0;height:1.5pt" o:hralign="center" o:bordertopcolor="this" o:borderleftcolor="this" o:borderbottomcolor="this" o:borderrightcolor="this" o:hrstd="t" o:hr="t" fillcolor="#a0a0a0" stroked="f"/>
        </w:pict>
      </w:r>
    </w:p>
    <w:p w14:paraId="0F32AA60" w14:textId="77777777" w:rsidR="005B3533" w:rsidRDefault="00D753F2">
      <w:pPr>
        <w:tabs>
          <w:tab w:val="left" w:pos="2835"/>
        </w:tabs>
      </w:pPr>
      <w:r w:rsidRPr="00CD47AA">
        <w:rPr>
          <w:rStyle w:val="Kop2Char"/>
        </w:rPr>
        <w:t>PROJECT:</w:t>
      </w:r>
      <w:r>
        <w:rPr>
          <w:rStyle w:val="Kop2Char"/>
        </w:rPr>
        <w:t xml:space="preserve"> </w:t>
      </w:r>
      <w:r>
        <w:t>Informatieanalyse - Workflow Management</w:t>
      </w:r>
    </w:p>
    <w:p w14:paraId="18698EB8" w14:textId="77777777" w:rsidR="005B3533" w:rsidRDefault="00D753F2">
      <w:pPr>
        <w:tabs>
          <w:tab w:val="left" w:pos="2835"/>
        </w:tabs>
      </w:pPr>
      <w:r w:rsidRPr="00CD47AA">
        <w:rPr>
          <w:rStyle w:val="Kop2Char"/>
        </w:rPr>
        <w:t>OPDRACHTGEVER:</w:t>
      </w:r>
      <w:r>
        <w:rPr>
          <w:rStyle w:val="Kop2Char"/>
        </w:rPr>
        <w:t xml:space="preserve"> </w:t>
      </w:r>
      <w:r>
        <w:t>GCEI (Gemeentelijk Centrum voor Elektronisch Informatieverwerking)</w:t>
      </w:r>
    </w:p>
    <w:p w14:paraId="0651658D" w14:textId="77777777" w:rsidR="005B3533" w:rsidRDefault="00D753F2">
      <w:pPr>
        <w:tabs>
          <w:tab w:val="left" w:pos="2835"/>
          <w:tab w:val="left" w:pos="5812"/>
        </w:tabs>
      </w:pPr>
      <w:r w:rsidRPr="00BA776E">
        <w:rPr>
          <w:rStyle w:val="Kop2Char"/>
        </w:rPr>
        <w:t xml:space="preserve">BRANCHE: </w:t>
      </w:r>
      <w:r w:rsidRPr="00BA776E">
        <w:t>Computercentrum voor de gemeente Amsterdam</w:t>
      </w:r>
      <w:r w:rsidRPr="00BA776E">
        <w:tab/>
      </w:r>
      <w:r w:rsidRPr="00BA776E">
        <w:rPr>
          <w:rStyle w:val="Kop2Char"/>
        </w:rPr>
        <w:t xml:space="preserve">PERIODE: </w:t>
      </w:r>
      <w:r w:rsidRPr="00BA776E">
        <w:t>sep 1995 - jan 1996</w:t>
      </w:r>
    </w:p>
    <w:p w14:paraId="4FE1E19F" w14:textId="77777777" w:rsidR="005B3533" w:rsidRDefault="00D753F2">
      <w:pPr>
        <w:tabs>
          <w:tab w:val="left" w:pos="2835"/>
        </w:tabs>
      </w:pPr>
      <w:r w:rsidRPr="00CD47AA">
        <w:rPr>
          <w:rStyle w:val="Kop2Char"/>
        </w:rPr>
        <w:t>ROL:</w:t>
      </w:r>
      <w:r>
        <w:rPr>
          <w:rStyle w:val="Kop2Char"/>
        </w:rPr>
        <w:t xml:space="preserve"> </w:t>
      </w:r>
      <w:r>
        <w:t>Informatie Analist</w:t>
      </w:r>
    </w:p>
    <w:p w14:paraId="6AA60C5C" w14:textId="77777777" w:rsidR="005B3533" w:rsidRDefault="00D753F2">
      <w:r w:rsidRPr="5F4C2852">
        <w:rPr>
          <w:b/>
          <w:bCs/>
        </w:rPr>
        <w:t>OMSCHRIJVING:</w:t>
      </w:r>
      <w:r>
        <w:t xml:space="preserve"> GCEI is het rekencentrum voor Amsterdam. Het GCEI verzorgde voor alle gemeentelijke instellingen van Amsterdam de verwerking van hun gegevens (Sociale Dienst, Herhuisvesting, Bevolking, Energiebedrijf, etc.).</w:t>
      </w:r>
    </w:p>
    <w:p w14:paraId="1D010A49" w14:textId="337870FE" w:rsidR="005B3533" w:rsidRDefault="00D753F2">
      <w:r>
        <w:t xml:space="preserve">In het kader van een afstudeeropdracht heeft </w:t>
      </w:r>
      <w:del w:id="226" w:author="Linda Muller-Kessels" w:date="2021-04-30T09:21:00Z">
        <w:r w:rsidR="62A4FFB2" w:rsidDel="00C5725D">
          <w:delText>Olga</w:delText>
        </w:r>
      </w:del>
      <w:ins w:id="227" w:author="Linda Muller-Kessels" w:date="2021-04-30T09:21:00Z">
        <w:r w:rsidR="00C5725D">
          <w:t>X</w:t>
        </w:r>
      </w:ins>
      <w:r>
        <w:t xml:space="preserve"> onderzoek gedaan naar het beschrijven van een administratieve organisatie met behulp van het tool OPEN/Workflow. Uit dit onderzoek is een adviesrapport naar voren gekomen over het invoeren van Workflow Management binnen de organisatie. </w:t>
      </w:r>
    </w:p>
    <w:p w14:paraId="7DF4E37C" w14:textId="77777777" w:rsidR="005B3533" w:rsidRDefault="005B3533"/>
    <w:p w14:paraId="0DAD0C8C" w14:textId="2E938D60" w:rsidR="005B3533" w:rsidRDefault="62A4FFB2">
      <w:del w:id="228" w:author="Linda Muller-Kessels" w:date="2021-04-30T09:21:00Z">
        <w:r w:rsidDel="00C5725D">
          <w:delText>Olga</w:delText>
        </w:r>
      </w:del>
      <w:ins w:id="229" w:author="Linda Muller-Kessels" w:date="2021-04-30T09:21:00Z">
        <w:r w:rsidR="00C5725D">
          <w:t>X</w:t>
        </w:r>
      </w:ins>
      <w:r w:rsidR="00D753F2">
        <w:t xml:space="preserve"> heeft de volgende werkzaamheden uitgevoerd:</w:t>
      </w:r>
    </w:p>
    <w:p w14:paraId="7EFD7E6C" w14:textId="77777777" w:rsidR="005B3533" w:rsidRDefault="00D753F2">
      <w:pPr>
        <w:numPr>
          <w:ilvl w:val="0"/>
          <w:numId w:val="25"/>
        </w:numPr>
        <w:ind w:left="375" w:right="375"/>
      </w:pPr>
      <w:r>
        <w:t>Opstellen functionele ontwerpen/onderzoeksrapporten.</w:t>
      </w:r>
    </w:p>
    <w:p w14:paraId="2C8164EF" w14:textId="6DA37231" w:rsidR="005B3533" w:rsidRDefault="00D753F2">
      <w:r>
        <w:t xml:space="preserve">Door de inspanning van </w:t>
      </w:r>
      <w:del w:id="230" w:author="Linda Muller-Kessels" w:date="2021-04-30T09:21:00Z">
        <w:r w:rsidR="62A4FFB2" w:rsidDel="00C5725D">
          <w:delText>Olga</w:delText>
        </w:r>
      </w:del>
      <w:ins w:id="231" w:author="Linda Muller-Kessels" w:date="2021-04-30T09:21:00Z">
        <w:r w:rsidR="00C5725D">
          <w:t>X</w:t>
        </w:r>
      </w:ins>
      <w:r>
        <w:t xml:space="preserve"> is er een adviesrapport bij het management neergelegd, op basis waarvan GCEI een beslissing kon nemen t.b.v. invoeren van het Workflow Management systeem.</w:t>
      </w:r>
    </w:p>
    <w:p w14:paraId="272F8215" w14:textId="77777777" w:rsidR="005B3533" w:rsidRDefault="00D753F2">
      <w:pPr>
        <w:tabs>
          <w:tab w:val="left" w:pos="2835"/>
        </w:tabs>
        <w:rPr>
          <w:noProof/>
        </w:rPr>
      </w:pPr>
      <w:r>
        <w:rPr>
          <w:rStyle w:val="Kop2Char"/>
        </w:rPr>
        <w:t>METHODEN EN TECHNIEKEN</w:t>
      </w:r>
      <w:r w:rsidRPr="008B6801">
        <w:rPr>
          <w:rStyle w:val="Kop2Char"/>
        </w:rPr>
        <w:t>:</w:t>
      </w:r>
      <w:r>
        <w:rPr>
          <w:rStyle w:val="Kop2Char"/>
        </w:rPr>
        <w:t xml:space="preserve"> </w:t>
      </w:r>
      <w:r>
        <w:t>OPEN/Workflow, WP51</w:t>
      </w:r>
    </w:p>
    <w:p w14:paraId="1DA6542E" w14:textId="77777777" w:rsidR="005B3533" w:rsidRDefault="00C5725D">
      <w:pPr>
        <w:tabs>
          <w:tab w:val="left" w:pos="2835"/>
        </w:tabs>
      </w:pPr>
      <w:r>
        <w:pict w14:anchorId="04BF005A">
          <v:rect id="_x0000_i1044" style="width:0;height:1.5pt" o:hralign="center" o:bordertopcolor="this" o:borderleftcolor="this" o:borderbottomcolor="this" o:borderrightcolor="this" o:hrstd="t" o:hr="t" fillcolor="#a0a0a0" stroked="f"/>
        </w:pict>
      </w:r>
    </w:p>
    <w:sectPr w:rsidR="005B3533"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00B38" w14:textId="77777777" w:rsidR="00CD39CF" w:rsidRDefault="00D753F2">
      <w:r>
        <w:separator/>
      </w:r>
    </w:p>
  </w:endnote>
  <w:endnote w:type="continuationSeparator" w:id="0">
    <w:p w14:paraId="69A3BCF2" w14:textId="77777777" w:rsidR="00CD39CF" w:rsidRDefault="00D75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B3533" w:rsidRDefault="00D753F2">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AB89036" wp14:editId="07777777">
          <wp:simplePos x="0" y="0"/>
          <wp:positionH relativeFrom="column">
            <wp:posOffset>5584825</wp:posOffset>
          </wp:positionH>
          <wp:positionV relativeFrom="paragraph">
            <wp:posOffset>-108585</wp:posOffset>
          </wp:positionV>
          <wp:extent cx="390741" cy="609600"/>
          <wp:effectExtent l="0" t="0" r="9525" b="0"/>
          <wp:wrapNone/>
          <wp:docPr id="492" name="_x0000_s5100"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100"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F4C2852" w:rsidRPr="00585E80">
      <w:rPr>
        <w:color w:val="808080"/>
        <w:sz w:val="20"/>
        <w:szCs w:val="20"/>
        <w:lang w:val="en-US"/>
      </w:rPr>
      <w:t>CIMSOLUTIONS B.V.</w:t>
    </w:r>
    <w:bookmarkStart w:id="236" w:name="FooterTextLine2"/>
    <w:bookmarkEnd w:id="236"/>
  </w:p>
  <w:p w14:paraId="5AC000AE" w14:textId="77777777" w:rsidR="005B3533" w:rsidRDefault="00D753F2">
    <w:pPr>
      <w:tabs>
        <w:tab w:val="center" w:pos="4680"/>
        <w:tab w:val="right" w:pos="9360"/>
      </w:tabs>
      <w:rPr>
        <w:color w:val="808080"/>
        <w:sz w:val="20"/>
        <w:szCs w:val="16"/>
        <w:lang w:val="en-US"/>
      </w:rPr>
    </w:pPr>
    <w:bookmarkStart w:id="237" w:name="FooterTextLine3"/>
    <w:bookmarkStart w:id="238" w:name="FooterTextLine4"/>
    <w:bookmarkEnd w:id="237"/>
    <w:bookmarkEnd w:id="238"/>
    <w:r w:rsidRPr="00585E80">
      <w:rPr>
        <w:b/>
        <w:color w:val="808080"/>
        <w:sz w:val="20"/>
        <w:szCs w:val="16"/>
        <w:lang w:val="en-US"/>
      </w:rPr>
      <w:t>T</w:t>
    </w:r>
    <w:r w:rsidRPr="00585E80">
      <w:rPr>
        <w:color w:val="808080"/>
        <w:sz w:val="20"/>
        <w:szCs w:val="16"/>
        <w:lang w:val="en-US"/>
      </w:rPr>
      <w:t xml:space="preserve"> +31 (0)347 - 368100   </w:t>
    </w:r>
    <w:bookmarkStart w:id="239" w:name="FooterTextLine5"/>
    <w:bookmarkEnd w:id="239"/>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40" w:name="FooterTextLine6"/>
    <w:bookmarkEnd w:id="24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D23A" w14:textId="77777777" w:rsidR="00CD39CF" w:rsidRDefault="00D753F2">
      <w:r>
        <w:separator/>
      </w:r>
    </w:p>
  </w:footnote>
  <w:footnote w:type="continuationSeparator" w:id="0">
    <w:p w14:paraId="76548E8C" w14:textId="77777777" w:rsidR="00CD39CF" w:rsidRDefault="00D75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3ECD" w14:textId="77777777" w:rsidR="005B3533" w:rsidRDefault="00D753F2">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0C61E264" wp14:editId="07777777">
              <wp:simplePos x="0" y="0"/>
              <wp:positionH relativeFrom="page">
                <wp:posOffset>895350</wp:posOffset>
              </wp:positionH>
              <wp:positionV relativeFrom="page">
                <wp:posOffset>504825</wp:posOffset>
              </wp:positionV>
              <wp:extent cx="5934075" cy="186055"/>
              <wp:effectExtent l="0" t="0" r="0" b="4445"/>
              <wp:wrapNone/>
              <wp:docPr id="487" name="_x0000_s50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0AE19F7" w14:textId="7A37745B" w:rsidR="005B3533" w:rsidRDefault="00D753F2">
                          <w:pPr>
                            <w:jc w:val="right"/>
                            <w:rPr>
                              <w:color w:val="7FA244"/>
                            </w:rPr>
                          </w:pPr>
                          <w:del w:id="232" w:author="Linda Muller-Kessels" w:date="2021-04-30T09:21:00Z">
                            <w:r w:rsidDel="00C5725D">
                              <w:rPr>
                                <w:caps/>
                                <w:color w:val="7FA244"/>
                                <w:sz w:val="24"/>
                                <w:szCs w:val="24"/>
                              </w:rPr>
                              <w:delText>Olga Kraal</w:delText>
                            </w:r>
                          </w:del>
                          <w:ins w:id="233" w:author="Linda Muller-Kessels" w:date="2021-04-30T09:21:00Z">
                            <w:r w:rsidR="00C5725D">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0C61E264" id="_x0000_s5095"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OyCk5E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40AE19F7" w14:textId="7A37745B" w:rsidR="005B3533" w:rsidRDefault="00D753F2">
                    <w:pPr>
                      <w:jc w:val="right"/>
                      <w:rPr>
                        <w:color w:val="7FA244"/>
                      </w:rPr>
                    </w:pPr>
                    <w:del w:id="234" w:author="Linda Muller-Kessels" w:date="2021-04-30T09:21:00Z">
                      <w:r w:rsidDel="00C5725D">
                        <w:rPr>
                          <w:caps/>
                          <w:color w:val="7FA244"/>
                          <w:sz w:val="24"/>
                          <w:szCs w:val="24"/>
                        </w:rPr>
                        <w:delText>Olga Kraal</w:delText>
                      </w:r>
                    </w:del>
                    <w:ins w:id="235" w:author="Linda Muller-Kessels" w:date="2021-04-30T09:21:00Z">
                      <w:r w:rsidR="00C5725D">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3342600" wp14:editId="07777777">
              <wp:simplePos x="0" y="0"/>
              <wp:positionH relativeFrom="page">
                <wp:posOffset>6831965</wp:posOffset>
              </wp:positionH>
              <wp:positionV relativeFrom="page">
                <wp:posOffset>506095</wp:posOffset>
              </wp:positionV>
              <wp:extent cx="683260" cy="123825"/>
              <wp:effectExtent l="0" t="0" r="19050" b="28575"/>
              <wp:wrapNone/>
              <wp:docPr id="488" name="_x0000_s50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B3533" w:rsidRDefault="00D753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3342600" id="_x0000_s5096"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6OzwF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5B3533" w:rsidRDefault="00D753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B3533" w:rsidRDefault="00D753F2">
    <w:pPr>
      <w:pStyle w:val="Koptekst"/>
    </w:pPr>
    <w:r>
      <w:rPr>
        <w:noProof/>
        <w:lang w:eastAsia="nl-NL"/>
      </w:rPr>
      <mc:AlternateContent>
        <mc:Choice Requires="wps">
          <w:drawing>
            <wp:anchor distT="0" distB="0" distL="114300" distR="114300" simplePos="0" relativeHeight="251657216" behindDoc="0" locked="0" layoutInCell="0" hidden="0" allowOverlap="1" wp14:anchorId="2A60EAE2" wp14:editId="07777777">
              <wp:simplePos x="0" y="0"/>
              <wp:positionH relativeFrom="page">
                <wp:posOffset>895350</wp:posOffset>
              </wp:positionH>
              <wp:positionV relativeFrom="page">
                <wp:posOffset>552450</wp:posOffset>
              </wp:positionV>
              <wp:extent cx="5934075" cy="170815"/>
              <wp:effectExtent l="0" t="0" r="0" b="635"/>
              <wp:wrapNone/>
              <wp:docPr id="489" name="_x0000_s50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B3533" w:rsidRDefault="00D753F2">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A60EAE2" id="_x0000_s5097"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HTQ6Cw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B3533" w:rsidRDefault="00D753F2">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497D853" wp14:editId="07777777">
              <wp:simplePos x="0" y="0"/>
              <wp:positionH relativeFrom="page">
                <wp:posOffset>6827520</wp:posOffset>
              </wp:positionH>
              <wp:positionV relativeFrom="page">
                <wp:posOffset>548005</wp:posOffset>
              </wp:positionV>
              <wp:extent cx="683260" cy="123825"/>
              <wp:effectExtent l="0" t="0" r="19050" b="28575"/>
              <wp:wrapNone/>
              <wp:docPr id="490" name="_x0000_s5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B3533" w:rsidRDefault="00D753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497D853" id="_x0000_s5098"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E1PrBI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B3533" w:rsidRDefault="00D753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4FE4E2A" wp14:editId="07777777">
          <wp:simplePos x="0" y="0"/>
          <wp:positionH relativeFrom="column">
            <wp:posOffset>0</wp:posOffset>
          </wp:positionH>
          <wp:positionV relativeFrom="paragraph">
            <wp:posOffset>-635</wp:posOffset>
          </wp:positionV>
          <wp:extent cx="2590586" cy="451067"/>
          <wp:effectExtent l="0" t="0" r="635" b="6350"/>
          <wp:wrapSquare wrapText="bothSides"/>
          <wp:docPr id="491" name="_x0000_s5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099"/>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B6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54F4D7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DB749B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2E210F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40B650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F187A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1413AC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64C485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3973287A"/>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9" w15:restartNumberingAfterBreak="0">
    <w:nsid w:val="3A1E4BC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10F123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1B86E8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43267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45546B1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4AE74C5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5362253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540C28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5410252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5415795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5B953CA0"/>
    <w:multiLevelType w:val="hybridMultilevel"/>
    <w:tmpl w:val="FFFFFFFF"/>
    <w:lvl w:ilvl="0" w:tplc="28CEE3A8">
      <w:start w:val="1"/>
      <w:numFmt w:val="bullet"/>
      <w:pStyle w:val="Opsomming"/>
      <w:lvlText w:val=""/>
      <w:lvlJc w:val="left"/>
      <w:pPr>
        <w:ind w:left="720" w:hanging="360"/>
      </w:pPr>
      <w:rPr>
        <w:rFonts w:ascii="Symbol" w:hAnsi="Symbol" w:hint="default"/>
      </w:rPr>
    </w:lvl>
    <w:lvl w:ilvl="1" w:tplc="65B424A8">
      <w:start w:val="1"/>
      <w:numFmt w:val="bullet"/>
      <w:lvlText w:val="o"/>
      <w:lvlJc w:val="left"/>
      <w:pPr>
        <w:ind w:left="1440" w:hanging="360"/>
      </w:pPr>
      <w:rPr>
        <w:rFonts w:ascii="Courier New" w:hAnsi="Courier New" w:cs="Courier New" w:hint="default"/>
      </w:rPr>
    </w:lvl>
    <w:lvl w:ilvl="2" w:tplc="979CD744">
      <w:start w:val="1"/>
      <w:numFmt w:val="bullet"/>
      <w:lvlText w:val=""/>
      <w:lvlJc w:val="left"/>
      <w:pPr>
        <w:ind w:left="2160" w:hanging="360"/>
      </w:pPr>
      <w:rPr>
        <w:rFonts w:ascii="Wingdings" w:hAnsi="Wingdings" w:hint="default"/>
      </w:rPr>
    </w:lvl>
    <w:lvl w:ilvl="3" w:tplc="07745908">
      <w:start w:val="1"/>
      <w:numFmt w:val="bullet"/>
      <w:lvlText w:val=""/>
      <w:lvlJc w:val="left"/>
      <w:pPr>
        <w:ind w:left="2880" w:hanging="360"/>
      </w:pPr>
      <w:rPr>
        <w:rFonts w:ascii="Symbol" w:hAnsi="Symbol" w:hint="default"/>
      </w:rPr>
    </w:lvl>
    <w:lvl w:ilvl="4" w:tplc="05167C38">
      <w:start w:val="1"/>
      <w:numFmt w:val="bullet"/>
      <w:lvlText w:val="o"/>
      <w:lvlJc w:val="left"/>
      <w:pPr>
        <w:ind w:left="3600" w:hanging="360"/>
      </w:pPr>
      <w:rPr>
        <w:rFonts w:ascii="Courier New" w:hAnsi="Courier New" w:cs="Courier New" w:hint="default"/>
      </w:rPr>
    </w:lvl>
    <w:lvl w:ilvl="5" w:tplc="0310E402">
      <w:start w:val="1"/>
      <w:numFmt w:val="bullet"/>
      <w:lvlText w:val=""/>
      <w:lvlJc w:val="left"/>
      <w:pPr>
        <w:ind w:left="4320" w:hanging="360"/>
      </w:pPr>
      <w:rPr>
        <w:rFonts w:ascii="Wingdings" w:hAnsi="Wingdings" w:hint="default"/>
      </w:rPr>
    </w:lvl>
    <w:lvl w:ilvl="6" w:tplc="BA76DDEA">
      <w:start w:val="1"/>
      <w:numFmt w:val="bullet"/>
      <w:lvlText w:val=""/>
      <w:lvlJc w:val="left"/>
      <w:pPr>
        <w:ind w:left="5040" w:hanging="360"/>
      </w:pPr>
      <w:rPr>
        <w:rFonts w:ascii="Symbol" w:hAnsi="Symbol" w:hint="default"/>
      </w:rPr>
    </w:lvl>
    <w:lvl w:ilvl="7" w:tplc="DAD6C5E8">
      <w:start w:val="1"/>
      <w:numFmt w:val="bullet"/>
      <w:lvlText w:val="o"/>
      <w:lvlJc w:val="left"/>
      <w:pPr>
        <w:ind w:left="5760" w:hanging="360"/>
      </w:pPr>
      <w:rPr>
        <w:rFonts w:ascii="Courier New" w:hAnsi="Courier New" w:cs="Courier New" w:hint="default"/>
      </w:rPr>
    </w:lvl>
    <w:lvl w:ilvl="8" w:tplc="CF0CBF96">
      <w:start w:val="1"/>
      <w:numFmt w:val="bullet"/>
      <w:lvlText w:val=""/>
      <w:lvlJc w:val="left"/>
      <w:pPr>
        <w:ind w:left="6480" w:hanging="360"/>
      </w:pPr>
      <w:rPr>
        <w:rFonts w:ascii="Wingdings" w:hAnsi="Wingdings" w:hint="default"/>
      </w:rPr>
    </w:lvl>
  </w:abstractNum>
  <w:abstractNum w:abstractNumId="20" w15:restartNumberingAfterBreak="0">
    <w:nsid w:val="5BE51B3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61B51FF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62AE7C9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780E09B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78E37C2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7C343B0B"/>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8"/>
  </w:num>
  <w:num w:numId="2">
    <w:abstractNumId w:val="25"/>
  </w:num>
  <w:num w:numId="3">
    <w:abstractNumId w:val="19"/>
  </w:num>
  <w:num w:numId="4">
    <w:abstractNumId w:val="7"/>
  </w:num>
  <w:num w:numId="5">
    <w:abstractNumId w:val="2"/>
  </w:num>
  <w:num w:numId="6">
    <w:abstractNumId w:val="24"/>
  </w:num>
  <w:num w:numId="7">
    <w:abstractNumId w:val="23"/>
  </w:num>
  <w:num w:numId="8">
    <w:abstractNumId w:val="5"/>
  </w:num>
  <w:num w:numId="9">
    <w:abstractNumId w:val="14"/>
  </w:num>
  <w:num w:numId="10">
    <w:abstractNumId w:val="13"/>
  </w:num>
  <w:num w:numId="11">
    <w:abstractNumId w:val="12"/>
  </w:num>
  <w:num w:numId="12">
    <w:abstractNumId w:val="21"/>
  </w:num>
  <w:num w:numId="13">
    <w:abstractNumId w:val="22"/>
  </w:num>
  <w:num w:numId="14">
    <w:abstractNumId w:val="18"/>
  </w:num>
  <w:num w:numId="15">
    <w:abstractNumId w:val="10"/>
  </w:num>
  <w:num w:numId="16">
    <w:abstractNumId w:val="3"/>
  </w:num>
  <w:num w:numId="17">
    <w:abstractNumId w:val="20"/>
  </w:num>
  <w:num w:numId="18">
    <w:abstractNumId w:val="17"/>
  </w:num>
  <w:num w:numId="19">
    <w:abstractNumId w:val="1"/>
  </w:num>
  <w:num w:numId="20">
    <w:abstractNumId w:val="9"/>
  </w:num>
  <w:num w:numId="21">
    <w:abstractNumId w:val="0"/>
  </w:num>
  <w:num w:numId="22">
    <w:abstractNumId w:val="16"/>
  </w:num>
  <w:num w:numId="23">
    <w:abstractNumId w:val="11"/>
  </w:num>
  <w:num w:numId="24">
    <w:abstractNumId w:val="6"/>
  </w:num>
  <w:num w:numId="25">
    <w:abstractNumId w:val="15"/>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33"/>
    <w:rsid w:val="005B3533"/>
    <w:rsid w:val="00C058BC"/>
    <w:rsid w:val="00C5725D"/>
    <w:rsid w:val="00CD39CF"/>
    <w:rsid w:val="00D753F2"/>
    <w:rsid w:val="084D4632"/>
    <w:rsid w:val="0BF6835C"/>
    <w:rsid w:val="0CE9E471"/>
    <w:rsid w:val="0F3C972D"/>
    <w:rsid w:val="0FCBE95D"/>
    <w:rsid w:val="115AB44D"/>
    <w:rsid w:val="11FC15FE"/>
    <w:rsid w:val="13F452E5"/>
    <w:rsid w:val="150530E5"/>
    <w:rsid w:val="18AA1AA7"/>
    <w:rsid w:val="193E0492"/>
    <w:rsid w:val="1C98A346"/>
    <w:rsid w:val="1F090441"/>
    <w:rsid w:val="21C45A01"/>
    <w:rsid w:val="2BE3BBB0"/>
    <w:rsid w:val="35B17916"/>
    <w:rsid w:val="37B2F19C"/>
    <w:rsid w:val="3A65FC9F"/>
    <w:rsid w:val="44047712"/>
    <w:rsid w:val="470DD6C1"/>
    <w:rsid w:val="48E23AD1"/>
    <w:rsid w:val="4A670379"/>
    <w:rsid w:val="54B9D546"/>
    <w:rsid w:val="5F4C2852"/>
    <w:rsid w:val="60D31021"/>
    <w:rsid w:val="60EFFDFB"/>
    <w:rsid w:val="618B0EFA"/>
    <w:rsid w:val="627421F7"/>
    <w:rsid w:val="62A4FFB2"/>
    <w:rsid w:val="698FC838"/>
    <w:rsid w:val="6AA18402"/>
    <w:rsid w:val="6EE02185"/>
    <w:rsid w:val="6FC24CFE"/>
    <w:rsid w:val="70B86587"/>
    <w:rsid w:val="73B1B79C"/>
    <w:rsid w:val="740BBEB2"/>
    <w:rsid w:val="746A9E87"/>
    <w:rsid w:val="75A78F13"/>
    <w:rsid w:val="786F28D7"/>
    <w:rsid w:val="78D3EC05"/>
    <w:rsid w:val="7A388699"/>
    <w:rsid w:val="7BDAF61E"/>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1C70831"/>
  <w15:docId w15:val="{AB364D6C-C171-47BE-9850-3BE6728B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8A9C0C2F-22AA-4C6C-85C7-148A5CC2408F}">
  <ds:schemaRefs/>
</ds:datastoreItem>
</file>

<file path=customXml/itemProps10.xml><?xml version="1.0" encoding="utf-8"?>
<ds:datastoreItem xmlns:ds="http://schemas.openxmlformats.org/officeDocument/2006/customXml" ds:itemID="{8A54DD64-0FE9-43CA-8C01-9D611301F2C8}">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C50D5294-CC28-4F43-8214-D7D84EC975E8}">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05A8395B-C43C-4531-98ED-BED5461F5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273DE043-F2CF-46B3-8D43-983CD2F5AE17}">
  <ds:schemaRefs/>
</ds:datastoreItem>
</file>

<file path=customXml/itemProps5.xml><?xml version="1.0" encoding="utf-8"?>
<ds:datastoreItem xmlns:ds="http://schemas.openxmlformats.org/officeDocument/2006/customXml" ds:itemID="{DA6EDD47-ED71-4ABB-A8BA-FE85973657D3}">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DC9D91C4-4E24-42A2-BAD5-14319FA45FD8}">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B9453A0A-7307-4B8C-9093-D17052135C4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5446</Words>
  <Characters>31043</Characters>
  <Application>Microsoft Office Word</Application>
  <DocSecurity>0</DocSecurity>
  <Lines>258</Lines>
  <Paragraphs>72</Paragraphs>
  <ScaleCrop>false</ScaleCrop>
  <Company>CIMSOLUTIONS</Company>
  <LinksUpToDate>false</LinksUpToDate>
  <CharactersWithSpaces>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2021-04-30T07:21:00Z</dcterms:created>
  <dcterms:modified xsi:type="dcterms:W3CDTF">2021-04-30T07:21:00Z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