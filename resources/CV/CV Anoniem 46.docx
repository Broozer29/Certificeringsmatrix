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E4118C" w:rsidRDefault="00B43910">
      <w:pPr>
        <w:pStyle w:val="Kop1"/>
        <w:tabs>
          <w:tab w:val="left" w:pos="2127"/>
          <w:tab w:val="left" w:pos="2835"/>
        </w:tabs>
      </w:pPr>
      <w:r>
        <w:t>Personalia</w:t>
      </w:r>
    </w:p>
    <w:p w14:paraId="41294D39" w14:textId="621792BB" w:rsidR="00E4118C" w:rsidRDefault="00B43910">
      <w:pPr>
        <w:tabs>
          <w:tab w:val="left" w:pos="2127"/>
          <w:tab w:val="left" w:pos="2268"/>
        </w:tabs>
      </w:pPr>
      <w:r w:rsidRPr="00B24CDE">
        <w:rPr>
          <w:rStyle w:val="LabelVetHOOFDletterChar"/>
        </w:rPr>
        <w:t>NAAM:</w:t>
      </w:r>
      <w:r>
        <w:tab/>
      </w:r>
      <w:del w:id="0" w:author="Linda Muller-Kessels" w:date="2021-04-30T09:30:00Z">
        <w:r w:rsidDel="00FC2D9F">
          <w:delText>Steven Elferink</w:delText>
        </w:r>
      </w:del>
      <w:ins w:id="1" w:author="Linda Muller-Kessels" w:date="2021-04-30T09:30:00Z">
        <w:r w:rsidR="00FC2D9F">
          <w:t>X</w:t>
        </w:r>
      </w:ins>
    </w:p>
    <w:p w14:paraId="5C098318" w14:textId="77777777" w:rsidR="00E4118C" w:rsidRDefault="00B43910">
      <w:pPr>
        <w:tabs>
          <w:tab w:val="left" w:pos="2127"/>
          <w:tab w:val="left" w:pos="2268"/>
        </w:tabs>
      </w:pPr>
      <w:r w:rsidRPr="00CD47AA">
        <w:rPr>
          <w:rStyle w:val="Kop2Char"/>
        </w:rPr>
        <w:t>WOONPLAATS:</w:t>
      </w:r>
      <w:r w:rsidRPr="00CD47AA">
        <w:rPr>
          <w:rStyle w:val="Kop2Char"/>
        </w:rPr>
        <w:tab/>
      </w:r>
      <w:r>
        <w:t>Utrecht</w:t>
      </w:r>
    </w:p>
    <w:p w14:paraId="3E1FA109" w14:textId="77777777" w:rsidR="00E4118C" w:rsidRDefault="00B43910">
      <w:pPr>
        <w:tabs>
          <w:tab w:val="left" w:pos="2127"/>
          <w:tab w:val="left" w:pos="2268"/>
        </w:tabs>
      </w:pPr>
      <w:r w:rsidRPr="00CD47AA">
        <w:rPr>
          <w:rStyle w:val="Kop2Char"/>
        </w:rPr>
        <w:t>FUNCTIE:</w:t>
      </w:r>
      <w:r>
        <w:tab/>
      </w:r>
      <w:r w:rsidRPr="009462B7">
        <w:t>Technisch Architect / Infrastructuur Architect / Technisch Consultant</w:t>
      </w:r>
    </w:p>
    <w:p w14:paraId="6B299999" w14:textId="77777777" w:rsidR="00E4118C" w:rsidRDefault="00B43910">
      <w:pPr>
        <w:tabs>
          <w:tab w:val="left" w:pos="2127"/>
          <w:tab w:val="left" w:pos="2268"/>
        </w:tabs>
      </w:pPr>
      <w:r w:rsidRPr="00CD47AA">
        <w:rPr>
          <w:rStyle w:val="Kop2Char"/>
        </w:rPr>
        <w:t>GEBOORTEDATUM:</w:t>
      </w:r>
      <w:r>
        <w:tab/>
        <w:t>21-4-1971</w:t>
      </w:r>
    </w:p>
    <w:p w14:paraId="4D18C2BF" w14:textId="77777777" w:rsidR="00E4118C" w:rsidRDefault="00B43910">
      <w:pPr>
        <w:tabs>
          <w:tab w:val="left" w:pos="2127"/>
          <w:tab w:val="left" w:pos="2268"/>
        </w:tabs>
      </w:pPr>
      <w:r w:rsidRPr="009952E4">
        <w:rPr>
          <w:rStyle w:val="Kop2Char"/>
        </w:rPr>
        <w:t>NATIONALITEIT:</w:t>
      </w:r>
      <w:r w:rsidRPr="009952E4">
        <w:rPr>
          <w:b/>
        </w:rPr>
        <w:tab/>
      </w:r>
      <w:r w:rsidRPr="009952E4">
        <w:t>Nederlandse</w:t>
      </w:r>
    </w:p>
    <w:p w14:paraId="17C68DC1" w14:textId="77777777" w:rsidR="00E4118C" w:rsidRDefault="00B43910">
      <w:pPr>
        <w:tabs>
          <w:tab w:val="left" w:pos="2127"/>
          <w:tab w:val="left" w:pos="2268"/>
        </w:tabs>
      </w:pPr>
      <w:r w:rsidRPr="009952E4">
        <w:rPr>
          <w:rStyle w:val="Kop2Char"/>
        </w:rPr>
        <w:t>TALEN:</w:t>
      </w:r>
      <w:r w:rsidRPr="009952E4">
        <w:rPr>
          <w:rStyle w:val="Kop2Char"/>
        </w:rPr>
        <w:tab/>
      </w:r>
      <w:r w:rsidRPr="009952E4">
        <w:t xml:space="preserve">Nederlands, Engels, Duits, Frans, Mandarijn, </w:t>
      </w:r>
      <w:proofErr w:type="spellStart"/>
      <w:r w:rsidRPr="009952E4">
        <w:t>Russich</w:t>
      </w:r>
      <w:proofErr w:type="spellEnd"/>
    </w:p>
    <w:p w14:paraId="30457EA9" w14:textId="77777777" w:rsidR="00E4118C" w:rsidRDefault="00B43910">
      <w:pPr>
        <w:tabs>
          <w:tab w:val="left" w:pos="2127"/>
          <w:tab w:val="left" w:pos="2268"/>
        </w:tabs>
      </w:pPr>
      <w:r w:rsidRPr="009952E4">
        <w:rPr>
          <w:rStyle w:val="Kop2Char"/>
        </w:rPr>
        <w:t>ERVARING SINDS:</w:t>
      </w:r>
      <w:r w:rsidRPr="009952E4">
        <w:tab/>
        <w:t>1996</w:t>
      </w:r>
    </w:p>
    <w:p w14:paraId="672A6659" w14:textId="77777777" w:rsidR="00E4118C" w:rsidRDefault="00E4118C">
      <w:pPr>
        <w:tabs>
          <w:tab w:val="left" w:pos="2835"/>
        </w:tabs>
      </w:pPr>
    </w:p>
    <w:p w14:paraId="6B249F65" w14:textId="77777777" w:rsidR="00E4118C" w:rsidRDefault="00B43910">
      <w:pPr>
        <w:pStyle w:val="Kop1"/>
        <w:tabs>
          <w:tab w:val="left" w:pos="2835"/>
        </w:tabs>
      </w:pPr>
      <w:r w:rsidRPr="000A52E1">
        <w:t>Specialisme</w:t>
      </w:r>
    </w:p>
    <w:p w14:paraId="5F2D901B" w14:textId="77777777" w:rsidR="00E4118C" w:rsidRPr="00FC2D9F" w:rsidRDefault="00B43910">
      <w:pPr>
        <w:numPr>
          <w:ilvl w:val="0"/>
          <w:numId w:val="10"/>
        </w:numPr>
        <w:ind w:left="375" w:right="375"/>
        <w:rPr>
          <w:lang w:val="en-US"/>
          <w:rPrChange w:id="2" w:author="Linda Muller-Kessels" w:date="2021-04-30T09:30:00Z">
            <w:rPr/>
          </w:rPrChange>
        </w:rPr>
      </w:pPr>
      <w:r w:rsidRPr="00FC2D9F">
        <w:rPr>
          <w:lang w:val="en-US"/>
          <w:rPrChange w:id="3" w:author="Linda Muller-Kessels" w:date="2021-04-30T09:30:00Z">
            <w:rPr/>
          </w:rPrChange>
        </w:rPr>
        <w:t>High level design, Technical architecture, Project Start Architecture, Costing</w:t>
      </w:r>
    </w:p>
    <w:p w14:paraId="59AC5625" w14:textId="19D6081B" w:rsidR="00E4118C" w:rsidRPr="00FC2D9F" w:rsidRDefault="00B43910">
      <w:pPr>
        <w:numPr>
          <w:ilvl w:val="0"/>
          <w:numId w:val="10"/>
        </w:numPr>
        <w:ind w:left="375" w:right="375"/>
        <w:rPr>
          <w:lang w:val="en-US"/>
          <w:rPrChange w:id="4" w:author="Linda Muller-Kessels" w:date="2021-04-30T09:30:00Z">
            <w:rPr/>
          </w:rPrChange>
        </w:rPr>
      </w:pPr>
      <w:r w:rsidRPr="00FC2D9F">
        <w:rPr>
          <w:lang w:val="en-US"/>
          <w:rPrChange w:id="5" w:author="Linda Muller-Kessels" w:date="2021-04-30T09:30:00Z">
            <w:rPr/>
          </w:rPrChange>
        </w:rPr>
        <w:t xml:space="preserve">Bid management, Insourcing, Partnering (BT, AT&amp;T, Verizon, ACI, </w:t>
      </w:r>
      <w:proofErr w:type="spellStart"/>
      <w:r w:rsidRPr="00FC2D9F">
        <w:rPr>
          <w:lang w:val="en-US"/>
          <w:rPrChange w:id="6" w:author="Linda Muller-Kessels" w:date="2021-04-30T09:30:00Z">
            <w:rPr/>
          </w:rPrChange>
        </w:rPr>
        <w:t>etc</w:t>
      </w:r>
      <w:proofErr w:type="spellEnd"/>
      <w:r w:rsidRPr="00FC2D9F">
        <w:rPr>
          <w:lang w:val="en-US"/>
          <w:rPrChange w:id="7" w:author="Linda Muller-Kessels" w:date="2021-04-30T09:30:00Z">
            <w:rPr/>
          </w:rPrChange>
        </w:rPr>
        <w:t>)</w:t>
      </w:r>
    </w:p>
    <w:p w14:paraId="506C8B07" w14:textId="4D67ABA5" w:rsidR="00E4118C" w:rsidRDefault="00B43910">
      <w:pPr>
        <w:numPr>
          <w:ilvl w:val="0"/>
          <w:numId w:val="10"/>
        </w:numPr>
        <w:ind w:left="375" w:right="375"/>
      </w:pPr>
      <w:r>
        <w:t>Cloud (</w:t>
      </w:r>
      <w:proofErr w:type="spellStart"/>
      <w:r>
        <w:t>SoftLayer</w:t>
      </w:r>
      <w:proofErr w:type="spellEnd"/>
      <w:r>
        <w:t xml:space="preserve">, AWS, </w:t>
      </w:r>
      <w:proofErr w:type="spellStart"/>
      <w:r>
        <w:t>Azure</w:t>
      </w:r>
      <w:proofErr w:type="spellEnd"/>
      <w:r>
        <w:t>)</w:t>
      </w:r>
    </w:p>
    <w:p w14:paraId="7AFDA8CA" w14:textId="09FC54C2" w:rsidR="00E4118C" w:rsidRPr="00FC2D9F" w:rsidRDefault="00B43910">
      <w:pPr>
        <w:numPr>
          <w:ilvl w:val="0"/>
          <w:numId w:val="10"/>
        </w:numPr>
        <w:ind w:left="375" w:right="375"/>
        <w:rPr>
          <w:lang w:val="en-US"/>
          <w:rPrChange w:id="8" w:author="Linda Muller-Kessels" w:date="2021-04-30T09:30:00Z">
            <w:rPr/>
          </w:rPrChange>
        </w:rPr>
      </w:pPr>
      <w:r w:rsidRPr="00FC2D9F">
        <w:rPr>
          <w:lang w:val="en-US"/>
          <w:rPrChange w:id="9" w:author="Linda Muller-Kessels" w:date="2021-04-30T09:30:00Z">
            <w:rPr/>
          </w:rPrChange>
        </w:rPr>
        <w:t>ITIL, P</w:t>
      </w:r>
      <w:r w:rsidR="41B43552" w:rsidRPr="00FC2D9F">
        <w:rPr>
          <w:lang w:val="en-US"/>
          <w:rPrChange w:id="10" w:author="Linda Muller-Kessels" w:date="2021-04-30T09:30:00Z">
            <w:rPr/>
          </w:rPrChange>
        </w:rPr>
        <w:t>RINCE</w:t>
      </w:r>
      <w:r w:rsidRPr="00FC2D9F">
        <w:rPr>
          <w:lang w:val="en-US"/>
          <w:rPrChange w:id="11" w:author="Linda Muller-Kessels" w:date="2021-04-30T09:30:00Z">
            <w:rPr/>
          </w:rPrChange>
        </w:rPr>
        <w:t>2, High Availability / Disaster Recovery</w:t>
      </w:r>
    </w:p>
    <w:p w14:paraId="6266A65F" w14:textId="13ECD24F" w:rsidR="00E4118C" w:rsidRPr="00FC2D9F" w:rsidRDefault="00B43910">
      <w:pPr>
        <w:numPr>
          <w:ilvl w:val="0"/>
          <w:numId w:val="10"/>
        </w:numPr>
        <w:ind w:left="375" w:right="375"/>
        <w:rPr>
          <w:lang w:val="en-US"/>
          <w:rPrChange w:id="12" w:author="Linda Muller-Kessels" w:date="2021-04-30T09:30:00Z">
            <w:rPr/>
          </w:rPrChange>
        </w:rPr>
      </w:pPr>
      <w:r w:rsidRPr="00FC2D9F">
        <w:rPr>
          <w:lang w:val="en-US"/>
          <w:rPrChange w:id="13" w:author="Linda Muller-Kessels" w:date="2021-04-30T09:30:00Z">
            <w:rPr/>
          </w:rPrChange>
        </w:rPr>
        <w:t xml:space="preserve">Security (perimeter model, HID, NID, WAF, DLP, SIEM, PEN testing, </w:t>
      </w:r>
      <w:proofErr w:type="spellStart"/>
      <w:r w:rsidRPr="00FC2D9F">
        <w:rPr>
          <w:lang w:val="en-US"/>
          <w:rPrChange w:id="14" w:author="Linda Muller-Kessels" w:date="2021-04-30T09:30:00Z">
            <w:rPr/>
          </w:rPrChange>
        </w:rPr>
        <w:t>etc</w:t>
      </w:r>
      <w:proofErr w:type="spellEnd"/>
      <w:r w:rsidRPr="00FC2D9F">
        <w:rPr>
          <w:lang w:val="en-US"/>
          <w:rPrChange w:id="15" w:author="Linda Muller-Kessels" w:date="2021-04-30T09:30:00Z">
            <w:rPr/>
          </w:rPrChange>
        </w:rPr>
        <w:t>)</w:t>
      </w:r>
    </w:p>
    <w:p w14:paraId="5EEE083E" w14:textId="6CF5FCBF" w:rsidR="00E4118C" w:rsidRPr="00FC2D9F" w:rsidRDefault="00B43910">
      <w:pPr>
        <w:numPr>
          <w:ilvl w:val="0"/>
          <w:numId w:val="10"/>
        </w:numPr>
        <w:ind w:left="375" w:right="375"/>
        <w:rPr>
          <w:lang w:val="en-US"/>
          <w:rPrChange w:id="16" w:author="Linda Muller-Kessels" w:date="2021-04-30T09:30:00Z">
            <w:rPr/>
          </w:rPrChange>
        </w:rPr>
      </w:pPr>
      <w:r w:rsidRPr="00FC2D9F">
        <w:rPr>
          <w:lang w:val="en-US"/>
          <w:rPrChange w:id="17" w:author="Linda Muller-Kessels" w:date="2021-04-30T09:30:00Z">
            <w:rPr/>
          </w:rPrChange>
        </w:rPr>
        <w:t>Application servers (</w:t>
      </w:r>
      <w:proofErr w:type="spellStart"/>
      <w:r w:rsidRPr="00FC2D9F">
        <w:rPr>
          <w:lang w:val="en-US"/>
          <w:rPrChange w:id="18" w:author="Linda Muller-Kessels" w:date="2021-04-30T09:30:00Z">
            <w:rPr/>
          </w:rPrChange>
        </w:rPr>
        <w:t>Websphere</w:t>
      </w:r>
      <w:proofErr w:type="spellEnd"/>
      <w:r w:rsidRPr="00FC2D9F">
        <w:rPr>
          <w:lang w:val="en-US"/>
          <w:rPrChange w:id="19" w:author="Linda Muller-Kessels" w:date="2021-04-30T09:30:00Z">
            <w:rPr/>
          </w:rPrChange>
        </w:rPr>
        <w:t xml:space="preserve">, </w:t>
      </w:r>
      <w:proofErr w:type="spellStart"/>
      <w:r w:rsidRPr="00FC2D9F">
        <w:rPr>
          <w:lang w:val="en-US"/>
          <w:rPrChange w:id="20" w:author="Linda Muller-Kessels" w:date="2021-04-30T09:30:00Z">
            <w:rPr/>
          </w:rPrChange>
        </w:rPr>
        <w:t>Weblogic</w:t>
      </w:r>
      <w:proofErr w:type="spellEnd"/>
      <w:r w:rsidRPr="00FC2D9F">
        <w:rPr>
          <w:lang w:val="en-US"/>
          <w:rPrChange w:id="21" w:author="Linda Muller-Kessels" w:date="2021-04-30T09:30:00Z">
            <w:rPr/>
          </w:rPrChange>
        </w:rPr>
        <w:t xml:space="preserve"> en Tomcat)</w:t>
      </w:r>
    </w:p>
    <w:p w14:paraId="19967492" w14:textId="6DD1D94F" w:rsidR="00E4118C" w:rsidRPr="00FC2D9F" w:rsidRDefault="00B43910">
      <w:pPr>
        <w:numPr>
          <w:ilvl w:val="0"/>
          <w:numId w:val="10"/>
        </w:numPr>
        <w:ind w:left="375" w:right="375"/>
        <w:rPr>
          <w:lang w:val="en-US"/>
          <w:rPrChange w:id="22" w:author="Linda Muller-Kessels" w:date="2021-04-30T09:30:00Z">
            <w:rPr/>
          </w:rPrChange>
        </w:rPr>
      </w:pPr>
      <w:r w:rsidRPr="00FC2D9F">
        <w:rPr>
          <w:lang w:val="en-US"/>
          <w:rPrChange w:id="23" w:author="Linda Muller-Kessels" w:date="2021-04-30T09:30:00Z">
            <w:rPr/>
          </w:rPrChange>
        </w:rPr>
        <w:t xml:space="preserve">Databases (DB2, Oracle, MS-SQL), </w:t>
      </w:r>
      <w:proofErr w:type="spellStart"/>
      <w:r w:rsidRPr="00FC2D9F">
        <w:rPr>
          <w:lang w:val="en-US"/>
          <w:rPrChange w:id="24" w:author="Linda Muller-Kessels" w:date="2021-04-30T09:30:00Z">
            <w:rPr/>
          </w:rPrChange>
        </w:rPr>
        <w:t>Bussystemen</w:t>
      </w:r>
      <w:proofErr w:type="spellEnd"/>
      <w:r w:rsidRPr="00FC2D9F">
        <w:rPr>
          <w:lang w:val="en-US"/>
          <w:rPrChange w:id="25" w:author="Linda Muller-Kessels" w:date="2021-04-30T09:30:00Z">
            <w:rPr/>
          </w:rPrChange>
        </w:rPr>
        <w:t xml:space="preserve"> en gateways</w:t>
      </w:r>
    </w:p>
    <w:p w14:paraId="2F6922B8" w14:textId="64C94499" w:rsidR="00E4118C" w:rsidRDefault="00B43910" w:rsidP="0A75032A">
      <w:pPr>
        <w:numPr>
          <w:ilvl w:val="0"/>
          <w:numId w:val="10"/>
        </w:numPr>
        <w:spacing w:afterAutospacing="1"/>
        <w:ind w:left="375" w:right="375"/>
      </w:pPr>
      <w:r>
        <w:t xml:space="preserve">Middleware en </w:t>
      </w:r>
      <w:proofErr w:type="spellStart"/>
      <w:r>
        <w:t>interfacing</w:t>
      </w:r>
      <w:proofErr w:type="spellEnd"/>
      <w:r>
        <w:t xml:space="preserve">, </w:t>
      </w:r>
      <w:proofErr w:type="spellStart"/>
      <w:r>
        <w:t>Midrange</w:t>
      </w:r>
      <w:proofErr w:type="spellEnd"/>
      <w:r>
        <w:t xml:space="preserve"> en mainframe platforms</w:t>
      </w:r>
    </w:p>
    <w:p w14:paraId="09C564F2" w14:textId="07628DB3" w:rsidR="00E4118C" w:rsidRDefault="00B43910" w:rsidP="0A75032A">
      <w:pPr>
        <w:numPr>
          <w:ilvl w:val="0"/>
          <w:numId w:val="10"/>
        </w:numPr>
        <w:spacing w:afterAutospacing="1"/>
        <w:ind w:left="375" w:right="375"/>
      </w:pPr>
      <w:r>
        <w:t xml:space="preserve">Content management, </w:t>
      </w:r>
      <w:proofErr w:type="spellStart"/>
      <w:r>
        <w:t>Payment</w:t>
      </w:r>
      <w:proofErr w:type="spellEnd"/>
      <w:r>
        <w:t xml:space="preserve"> engines</w:t>
      </w:r>
    </w:p>
    <w:p w14:paraId="675EB11C" w14:textId="77777777" w:rsidR="00E4118C" w:rsidRDefault="00B43910">
      <w:pPr>
        <w:pStyle w:val="Kop1"/>
        <w:tabs>
          <w:tab w:val="left" w:pos="2835"/>
        </w:tabs>
      </w:pPr>
      <w:r w:rsidRPr="000A52E1">
        <w:t>Samenvatting</w:t>
      </w:r>
    </w:p>
    <w:p w14:paraId="7DBBB0D1" w14:textId="67E9CEBD" w:rsidR="00E4118C" w:rsidRDefault="3584CD22">
      <w:del w:id="26" w:author="Linda Muller-Kessels" w:date="2021-04-30T09:30:00Z">
        <w:r w:rsidDel="00FC2D9F">
          <w:delText>Steven</w:delText>
        </w:r>
      </w:del>
      <w:ins w:id="27" w:author="Linda Muller-Kessels" w:date="2021-04-30T09:30:00Z">
        <w:r w:rsidR="00FC2D9F">
          <w:t>X</w:t>
        </w:r>
      </w:ins>
      <w:r w:rsidR="00B43910">
        <w:t xml:space="preserve"> is sinds 1996 werkzaam op het gebied van de informatie- en communicatietechnologie en in het bijzonder op het gebeid van infrastructuur. Hij heeft hierin ruime ervaring opgedaan in de functies van Solution Manager / Architect, Windows Architect, Projectleider, Systeem Programmeur Analist, Systeem Programmeur en Programmeur.</w:t>
      </w:r>
    </w:p>
    <w:p w14:paraId="0A37501D" w14:textId="77777777" w:rsidR="00E4118C" w:rsidRDefault="00E4118C"/>
    <w:p w14:paraId="7D5A9385" w14:textId="67772E50" w:rsidR="00E4118C" w:rsidRDefault="00B43910">
      <w:r>
        <w:t xml:space="preserve">Als Solution Manager / Architect bestonden zijn werkzaamheden uit het opstellen van project start architectuur en high level design documenten, het bewaken van de solution architectuur voor bestaande geoutsourcete accounts, het opstellen van contractwijzigingen en het aansturen van een klein team van </w:t>
      </w:r>
      <w:r w:rsidR="7429B253">
        <w:t>O</w:t>
      </w:r>
      <w:r>
        <w:t xml:space="preserve">ffshore </w:t>
      </w:r>
      <w:r w:rsidR="0B1B057F">
        <w:t>S</w:t>
      </w:r>
      <w:r>
        <w:t xml:space="preserve">olution </w:t>
      </w:r>
      <w:r w:rsidR="5EE63109">
        <w:t>M</w:t>
      </w:r>
      <w:r>
        <w:t xml:space="preserve">anagers. </w:t>
      </w:r>
      <w:del w:id="28" w:author="Linda Muller-Kessels" w:date="2021-04-30T09:30:00Z">
        <w:r w:rsidR="3584CD22" w:rsidDel="00FC2D9F">
          <w:delText>Steven</w:delText>
        </w:r>
      </w:del>
      <w:ins w:id="29" w:author="Linda Muller-Kessels" w:date="2021-04-30T09:30:00Z">
        <w:r w:rsidR="00FC2D9F" w:rsidRPr="00FC2D9F">
          <w:rPr>
            <w:lang w:val="en-US"/>
            <w:rPrChange w:id="30" w:author="Linda Muller-Kessels" w:date="2021-04-30T09:30:00Z">
              <w:rPr/>
            </w:rPrChange>
          </w:rPr>
          <w:t>X</w:t>
        </w:r>
      </w:ins>
      <w:r w:rsidRPr="00FC2D9F">
        <w:rPr>
          <w:lang w:val="en-US"/>
          <w:rPrChange w:id="31" w:author="Linda Muller-Kessels" w:date="2021-04-30T09:30:00Z">
            <w:rPr/>
          </w:rPrChange>
        </w:rPr>
        <w:t xml:space="preserve"> heeft oplossingen ontworpen met Wintel elementen (workplace en server), midrange (AIX, AS/400, linux) en mainframe, SAN, </w:t>
      </w:r>
      <w:r w:rsidR="670940C3" w:rsidRPr="00FC2D9F">
        <w:rPr>
          <w:lang w:val="en-US"/>
          <w:rPrChange w:id="32" w:author="Linda Muller-Kessels" w:date="2021-04-30T09:30:00Z">
            <w:rPr/>
          </w:rPrChange>
        </w:rPr>
        <w:t>Cloud</w:t>
      </w:r>
      <w:r w:rsidRPr="00FC2D9F">
        <w:rPr>
          <w:lang w:val="en-US"/>
          <w:rPrChange w:id="33" w:author="Linda Muller-Kessels" w:date="2021-04-30T09:30:00Z">
            <w:rPr/>
          </w:rPrChange>
        </w:rPr>
        <w:t xml:space="preserve">, networks, telefonie, messaging, software licensing, managed services, security, helpdesk, TAB, websphere, databases, VMware, Citrix etc. </w:t>
      </w:r>
      <w:del w:id="34" w:author="Linda Muller-Kessels" w:date="2021-04-30T09:30:00Z">
        <w:r w:rsidR="3584CD22" w:rsidRPr="00FC2D9F" w:rsidDel="00FC2D9F">
          <w:rPr>
            <w:lang w:val="en-US"/>
            <w:rPrChange w:id="35" w:author="Linda Muller-Kessels" w:date="2021-04-30T09:30:00Z">
              <w:rPr/>
            </w:rPrChange>
          </w:rPr>
          <w:delText>Steven</w:delText>
        </w:r>
      </w:del>
      <w:ins w:id="36" w:author="Linda Muller-Kessels" w:date="2021-04-30T09:30:00Z">
        <w:r w:rsidR="00FC2D9F">
          <w:t>X</w:t>
        </w:r>
      </w:ins>
      <w:r>
        <w:t xml:space="preserve"> heeft samengewerkt met partijen als BT, Colt, Verizon en AT&amp;T, waarbij </w:t>
      </w:r>
      <w:del w:id="37" w:author="Linda Muller-Kessels" w:date="2021-04-30T09:30:00Z">
        <w:r w:rsidR="3584CD22" w:rsidDel="00FC2D9F">
          <w:delText>Steven</w:delText>
        </w:r>
      </w:del>
      <w:ins w:id="38" w:author="Linda Muller-Kessels" w:date="2021-04-30T09:30:00Z">
        <w:r w:rsidR="00FC2D9F">
          <w:t>X</w:t>
        </w:r>
      </w:ins>
      <w:r>
        <w:t xml:space="preserve"> high level </w:t>
      </w:r>
      <w:proofErr w:type="spellStart"/>
      <w:r>
        <w:t>network</w:t>
      </w:r>
      <w:proofErr w:type="spellEnd"/>
      <w:r>
        <w:t xml:space="preserve"> designs gemaakt heeft, de aanvraag bij deze partijen heeft gedaan en de oplossingen van deze partijen heeft beoordeeld en geïntegreerd in het RFP/RFS response. </w:t>
      </w:r>
    </w:p>
    <w:p w14:paraId="5DAB6C7B" w14:textId="77777777" w:rsidR="00E4118C" w:rsidRDefault="00E4118C"/>
    <w:p w14:paraId="0EB33280" w14:textId="2FFDC5FC" w:rsidR="00E4118C" w:rsidRDefault="00B43910">
      <w:r>
        <w:t xml:space="preserve">Als Windows Architect heeft </w:t>
      </w:r>
      <w:del w:id="39" w:author="Linda Muller-Kessels" w:date="2021-04-30T09:30:00Z">
        <w:r w:rsidR="3584CD22" w:rsidDel="00FC2D9F">
          <w:delText>Steven</w:delText>
        </w:r>
      </w:del>
      <w:ins w:id="40" w:author="Linda Muller-Kessels" w:date="2021-04-30T09:30:00Z">
        <w:r w:rsidR="00FC2D9F">
          <w:t>X</w:t>
        </w:r>
      </w:ins>
      <w:r>
        <w:t xml:space="preserve"> het </w:t>
      </w:r>
      <w:proofErr w:type="spellStart"/>
      <w:r>
        <w:t>workplace</w:t>
      </w:r>
      <w:proofErr w:type="spellEnd"/>
      <w:r>
        <w:t xml:space="preserve"> Windows platform en het Windows server platform vernieuwd. </w:t>
      </w:r>
      <w:del w:id="41" w:author="Linda Muller-Kessels" w:date="2021-04-30T09:30:00Z">
        <w:r w:rsidR="3584CD22" w:rsidDel="00FC2D9F">
          <w:delText>Steven</w:delText>
        </w:r>
      </w:del>
      <w:ins w:id="42" w:author="Linda Muller-Kessels" w:date="2021-04-30T09:30:00Z">
        <w:r w:rsidR="00FC2D9F">
          <w:t>X</w:t>
        </w:r>
      </w:ins>
      <w:r>
        <w:t xml:space="preserve"> heeft de nieuwe Windows platformen en bijbehorende </w:t>
      </w:r>
      <w:proofErr w:type="spellStart"/>
      <w:r>
        <w:t>beheertooling</w:t>
      </w:r>
      <w:proofErr w:type="spellEnd"/>
      <w:r>
        <w:t xml:space="preserve"> geïmplementeerd bij een viertal operations teams en vervolgens de uitrol naar een duizendtal gebruikers begeleid. Hij heeft het technische projectmanagement van de ANWB website en content management tooling gedaan. Bij ABN AMRO heeft hij voornamelijk aan de infrastructuur op het AS/400 platform gewerkt. </w:t>
      </w:r>
    </w:p>
    <w:p w14:paraId="02EB378F" w14:textId="77777777" w:rsidR="00E4118C" w:rsidRDefault="00E4118C"/>
    <w:p w14:paraId="70734014" w14:textId="35A11F07" w:rsidR="00E4118C" w:rsidRPr="00FC2D9F" w:rsidRDefault="3584CD22">
      <w:pPr>
        <w:rPr>
          <w:lang w:val="en-US"/>
          <w:rPrChange w:id="43" w:author="Linda Muller-Kessels" w:date="2021-04-30T09:30:00Z">
            <w:rPr/>
          </w:rPrChange>
        </w:rPr>
      </w:pPr>
      <w:del w:id="44" w:author="Linda Muller-Kessels" w:date="2021-04-30T09:30:00Z">
        <w:r w:rsidDel="00FC2D9F">
          <w:delText>Steven</w:delText>
        </w:r>
      </w:del>
      <w:ins w:id="45" w:author="Linda Muller-Kessels" w:date="2021-04-30T09:30:00Z">
        <w:r w:rsidR="00FC2D9F">
          <w:t>X</w:t>
        </w:r>
      </w:ins>
      <w:r w:rsidR="00B43910">
        <w:t xml:space="preserve"> heeft uitgebreide bancaire ervaring, brede kennis van het IBM hard/softwareportfolio en diensten, </w:t>
      </w:r>
      <w:proofErr w:type="spellStart"/>
      <w:r w:rsidR="00B43910">
        <w:t>networking</w:t>
      </w:r>
      <w:proofErr w:type="spellEnd"/>
      <w:r w:rsidR="00B43910">
        <w:t xml:space="preserve">, </w:t>
      </w:r>
      <w:r w:rsidR="21A46C83">
        <w:t>Cloud</w:t>
      </w:r>
      <w:r w:rsidR="00B43910">
        <w:t xml:space="preserve">, outsourcing en hosting. </w:t>
      </w:r>
      <w:proofErr w:type="spellStart"/>
      <w:r w:rsidR="00B43910" w:rsidRPr="00FC2D9F">
        <w:rPr>
          <w:lang w:val="en-US"/>
          <w:rPrChange w:id="46" w:author="Linda Muller-Kessels" w:date="2021-04-30T09:30:00Z">
            <w:rPr/>
          </w:rPrChange>
        </w:rPr>
        <w:t>Hij</w:t>
      </w:r>
      <w:proofErr w:type="spellEnd"/>
      <w:r w:rsidR="00B43910" w:rsidRPr="00FC2D9F">
        <w:rPr>
          <w:lang w:val="en-US"/>
          <w:rPrChange w:id="47" w:author="Linda Muller-Kessels" w:date="2021-04-30T09:30:00Z">
            <w:rPr/>
          </w:rPrChange>
        </w:rPr>
        <w:t xml:space="preserve"> is ITIL Foundation en PRINCE2 Foundation gecertificeerd. </w:t>
      </w:r>
      <w:proofErr w:type="spellStart"/>
      <w:r w:rsidR="00B43910" w:rsidRPr="00FC2D9F">
        <w:rPr>
          <w:lang w:val="en-US"/>
          <w:rPrChange w:id="48" w:author="Linda Muller-Kessels" w:date="2021-04-30T09:30:00Z">
            <w:rPr/>
          </w:rPrChange>
        </w:rPr>
        <w:t>Hij</w:t>
      </w:r>
      <w:proofErr w:type="spellEnd"/>
      <w:r w:rsidR="00B43910" w:rsidRPr="00FC2D9F">
        <w:rPr>
          <w:lang w:val="en-US"/>
          <w:rPrChange w:id="49" w:author="Linda Muller-Kessels" w:date="2021-04-30T09:30:00Z">
            <w:rPr/>
          </w:rPrChange>
        </w:rPr>
        <w:t xml:space="preserve"> is gecertificeerd </w:t>
      </w:r>
      <w:proofErr w:type="spellStart"/>
      <w:r w:rsidR="00B43910" w:rsidRPr="00FC2D9F">
        <w:rPr>
          <w:lang w:val="en-US"/>
          <w:rPrChange w:id="50" w:author="Linda Muller-Kessels" w:date="2021-04-30T09:30:00Z">
            <w:rPr/>
          </w:rPrChange>
        </w:rPr>
        <w:t>voor</w:t>
      </w:r>
      <w:proofErr w:type="spellEnd"/>
      <w:r w:rsidR="00B43910" w:rsidRPr="00FC2D9F">
        <w:rPr>
          <w:lang w:val="en-US"/>
          <w:rPrChange w:id="51" w:author="Linda Muller-Kessels" w:date="2021-04-30T09:30:00Z">
            <w:rPr/>
          </w:rPrChange>
        </w:rPr>
        <w:t xml:space="preserve"> TOGAF en Information Security Foundation.</w:t>
      </w:r>
    </w:p>
    <w:p w14:paraId="6A05A809" w14:textId="77777777" w:rsidR="00E4118C" w:rsidRPr="00FC2D9F" w:rsidRDefault="00E4118C">
      <w:pPr>
        <w:rPr>
          <w:lang w:val="en-US"/>
          <w:rPrChange w:id="52" w:author="Linda Muller-Kessels" w:date="2021-04-30T09:30:00Z">
            <w:rPr/>
          </w:rPrChange>
        </w:rPr>
      </w:pPr>
    </w:p>
    <w:p w14:paraId="45CE0989" w14:textId="77777777" w:rsidR="00E4118C" w:rsidRDefault="00B43910">
      <w:pPr>
        <w:pStyle w:val="Kop1"/>
        <w:tabs>
          <w:tab w:val="left" w:pos="2835"/>
        </w:tabs>
      </w:pPr>
      <w:r w:rsidRPr="000A52E1">
        <w:lastRenderedPageBreak/>
        <w:t>Opleidingen</w:t>
      </w:r>
    </w:p>
    <w:p w14:paraId="7BAFF9FD" w14:textId="0CFEABC5" w:rsidR="00E4118C" w:rsidRDefault="00B43910">
      <w:r>
        <w:t>1992 - 1992</w:t>
      </w:r>
      <w:r>
        <w:tab/>
        <w:t xml:space="preserve">TU Helsinki/Espoo – Positron </w:t>
      </w:r>
      <w:proofErr w:type="spellStart"/>
      <w:r>
        <w:t>lifetime</w:t>
      </w:r>
      <w:proofErr w:type="spellEnd"/>
      <w:r>
        <w:t xml:space="preserve"> analysis (stage)</w:t>
      </w:r>
      <w:r>
        <w:br/>
        <w:t>1991 - 1991</w:t>
      </w:r>
      <w:r>
        <w:tab/>
        <w:t>TU Delft, Stralingshygiëne, deskundigheidsniveau 3</w:t>
      </w:r>
      <w:r>
        <w:br/>
        <w:t>1989 - 1995</w:t>
      </w:r>
      <w:r>
        <w:tab/>
        <w:t>Universiteit Twente, Technische Natuurkunde</w:t>
      </w:r>
    </w:p>
    <w:p w14:paraId="41C8F396" w14:textId="77777777" w:rsidR="00E4118C" w:rsidRDefault="00E4118C">
      <w:pPr>
        <w:tabs>
          <w:tab w:val="left" w:pos="2835"/>
        </w:tabs>
      </w:pPr>
    </w:p>
    <w:p w14:paraId="032FDCF6" w14:textId="77777777" w:rsidR="00E4118C" w:rsidRPr="00FC2D9F" w:rsidRDefault="00B43910">
      <w:pPr>
        <w:pStyle w:val="Kop1"/>
        <w:tabs>
          <w:tab w:val="left" w:pos="2835"/>
        </w:tabs>
        <w:rPr>
          <w:lang w:val="en-US"/>
          <w:rPrChange w:id="53" w:author="Linda Muller-Kessels" w:date="2021-04-30T09:30:00Z">
            <w:rPr/>
          </w:rPrChange>
        </w:rPr>
      </w:pPr>
      <w:r w:rsidRPr="00FC2D9F">
        <w:rPr>
          <w:lang w:val="en-US"/>
          <w:rPrChange w:id="54" w:author="Linda Muller-Kessels" w:date="2021-04-30T09:30:00Z">
            <w:rPr/>
          </w:rPrChange>
        </w:rPr>
        <w:t>Trainingen</w:t>
      </w:r>
    </w:p>
    <w:p w14:paraId="610F15FF" w14:textId="5963F7C1" w:rsidR="00E4118C" w:rsidRPr="00FC2D9F" w:rsidRDefault="00B43910">
      <w:pPr>
        <w:rPr>
          <w:lang w:val="en-US"/>
          <w:rPrChange w:id="55" w:author="Linda Muller-Kessels" w:date="2021-04-30T09:30:00Z">
            <w:rPr/>
          </w:rPrChange>
        </w:rPr>
      </w:pPr>
      <w:r w:rsidRPr="00FC2D9F">
        <w:rPr>
          <w:lang w:val="en-US"/>
          <w:rPrChange w:id="56" w:author="Linda Muller-Kessels" w:date="2021-04-30T09:30:00Z">
            <w:rPr/>
          </w:rPrChange>
        </w:rPr>
        <w:t>2018</w:t>
      </w:r>
      <w:r w:rsidRPr="00FC2D9F">
        <w:rPr>
          <w:lang w:val="en-US"/>
          <w:rPrChange w:id="57" w:author="Linda Muller-Kessels" w:date="2021-04-30T09:30:00Z">
            <w:rPr/>
          </w:rPrChange>
        </w:rPr>
        <w:tab/>
        <w:t>Archimate 3 Foundation en Practitioner</w:t>
      </w:r>
      <w:r w:rsidRPr="00FC2D9F">
        <w:rPr>
          <w:lang w:val="en-US"/>
          <w:rPrChange w:id="58" w:author="Linda Muller-Kessels" w:date="2021-04-30T09:30:00Z">
            <w:rPr/>
          </w:rPrChange>
        </w:rPr>
        <w:br/>
        <w:t>2017</w:t>
      </w:r>
      <w:r w:rsidRPr="00FC2D9F">
        <w:rPr>
          <w:lang w:val="en-US"/>
          <w:rPrChange w:id="59" w:author="Linda Muller-Kessels" w:date="2021-04-30T09:30:00Z">
            <w:rPr/>
          </w:rPrChange>
        </w:rPr>
        <w:tab/>
        <w:t>Information Security Foundation</w:t>
      </w:r>
      <w:r w:rsidRPr="00FC2D9F">
        <w:rPr>
          <w:lang w:val="en-US"/>
          <w:rPrChange w:id="60" w:author="Linda Muller-Kessels" w:date="2021-04-30T09:30:00Z">
            <w:rPr/>
          </w:rPrChange>
        </w:rPr>
        <w:br/>
        <w:t>2017</w:t>
      </w:r>
      <w:r w:rsidRPr="00FC2D9F">
        <w:rPr>
          <w:lang w:val="en-US"/>
          <w:rPrChange w:id="61" w:author="Linda Muller-Kessels" w:date="2021-04-30T09:30:00Z">
            <w:rPr/>
          </w:rPrChange>
        </w:rPr>
        <w:tab/>
        <w:t>TOGAF 9.1 Foundation en Certified</w:t>
      </w:r>
      <w:r w:rsidRPr="00FC2D9F">
        <w:rPr>
          <w:lang w:val="en-US"/>
          <w:rPrChange w:id="62" w:author="Linda Muller-Kessels" w:date="2021-04-30T09:30:00Z">
            <w:rPr/>
          </w:rPrChange>
        </w:rPr>
        <w:br/>
        <w:t>2016</w:t>
      </w:r>
      <w:r w:rsidRPr="00FC2D9F">
        <w:rPr>
          <w:lang w:val="en-US"/>
          <w:rPrChange w:id="63" w:author="Linda Muller-Kessels" w:date="2021-04-30T09:30:00Z">
            <w:rPr/>
          </w:rPrChange>
        </w:rPr>
        <w:tab/>
        <w:t>US export regulations (IBM)</w:t>
      </w:r>
      <w:r w:rsidRPr="00FC2D9F">
        <w:rPr>
          <w:lang w:val="en-US"/>
          <w:rPrChange w:id="64" w:author="Linda Muller-Kessels" w:date="2021-04-30T09:30:00Z">
            <w:rPr/>
          </w:rPrChange>
        </w:rPr>
        <w:br/>
        <w:t>2016</w:t>
      </w:r>
      <w:r w:rsidRPr="00FC2D9F">
        <w:rPr>
          <w:lang w:val="en-US"/>
          <w:rPrChange w:id="65" w:author="Linda Muller-Kessels" w:date="2021-04-30T09:30:00Z">
            <w:rPr/>
          </w:rPrChange>
        </w:rPr>
        <w:tab/>
        <w:t>Citrix Solution Day</w:t>
      </w:r>
      <w:r w:rsidRPr="00FC2D9F">
        <w:rPr>
          <w:lang w:val="en-US"/>
          <w:rPrChange w:id="66" w:author="Linda Muller-Kessels" w:date="2021-04-30T09:30:00Z">
            <w:rPr/>
          </w:rPrChange>
        </w:rPr>
        <w:br/>
        <w:t>2016</w:t>
      </w:r>
      <w:r w:rsidRPr="00FC2D9F">
        <w:rPr>
          <w:lang w:val="en-US"/>
          <w:rPrChange w:id="67" w:author="Linda Muller-Kessels" w:date="2021-04-30T09:30:00Z">
            <w:rPr/>
          </w:rPrChange>
        </w:rPr>
        <w:tab/>
        <w:t>IBM Cloud AMM Migration Service for SoftLayer (IBM)</w:t>
      </w:r>
      <w:r w:rsidRPr="00FC2D9F">
        <w:rPr>
          <w:lang w:val="en-US"/>
          <w:rPrChange w:id="68" w:author="Linda Muller-Kessels" w:date="2021-04-30T09:30:00Z">
            <w:rPr/>
          </w:rPrChange>
        </w:rPr>
        <w:br/>
        <w:t>2016</w:t>
      </w:r>
      <w:r w:rsidRPr="00FC2D9F">
        <w:rPr>
          <w:lang w:val="en-US"/>
          <w:rPrChange w:id="69" w:author="Linda Muller-Kessels" w:date="2021-04-30T09:30:00Z">
            <w:rPr/>
          </w:rPrChange>
        </w:rPr>
        <w:tab/>
        <w:t>Hybrid Cloud - Solutioning the future (IBM)</w:t>
      </w:r>
      <w:r w:rsidRPr="00FC2D9F">
        <w:rPr>
          <w:lang w:val="en-US"/>
          <w:rPrChange w:id="70" w:author="Linda Muller-Kessels" w:date="2021-04-30T09:30:00Z">
            <w:rPr/>
          </w:rPrChange>
        </w:rPr>
        <w:br/>
        <w:t>2016</w:t>
      </w:r>
      <w:r w:rsidRPr="00FC2D9F">
        <w:rPr>
          <w:lang w:val="en-US"/>
          <w:rPrChange w:id="71" w:author="Linda Muller-Kessels" w:date="2021-04-30T09:30:00Z">
            <w:rPr/>
          </w:rPrChange>
        </w:rPr>
        <w:tab/>
        <w:t>Cisco strategy sessions (Cisco and IBM)</w:t>
      </w:r>
      <w:r w:rsidRPr="00FC2D9F">
        <w:rPr>
          <w:lang w:val="en-US"/>
          <w:rPrChange w:id="72" w:author="Linda Muller-Kessels" w:date="2021-04-30T09:30:00Z">
            <w:rPr/>
          </w:rPrChange>
        </w:rPr>
        <w:br/>
        <w:t>2016</w:t>
      </w:r>
      <w:r w:rsidRPr="00FC2D9F">
        <w:rPr>
          <w:lang w:val="en-US"/>
          <w:rPrChange w:id="73" w:author="Linda Muller-Kessels" w:date="2021-04-30T09:30:00Z">
            <w:rPr/>
          </w:rPrChange>
        </w:rPr>
        <w:tab/>
        <w:t>Resiliency Services Overview &amp; Hybrid Cloud (IBM)</w:t>
      </w:r>
      <w:r w:rsidRPr="00FC2D9F">
        <w:rPr>
          <w:lang w:val="en-US"/>
          <w:rPrChange w:id="74" w:author="Linda Muller-Kessels" w:date="2021-04-30T09:30:00Z">
            <w:rPr/>
          </w:rPrChange>
        </w:rPr>
        <w:br/>
        <w:t>2016</w:t>
      </w:r>
      <w:r w:rsidRPr="00FC2D9F">
        <w:rPr>
          <w:lang w:val="en-US"/>
          <w:rPrChange w:id="75" w:author="Linda Muller-Kessels" w:date="2021-04-30T09:30:00Z">
            <w:rPr/>
          </w:rPrChange>
        </w:rPr>
        <w:tab/>
        <w:t>Cloud competitive insights (IBM)</w:t>
      </w:r>
      <w:r w:rsidRPr="00FC2D9F">
        <w:rPr>
          <w:lang w:val="en-US"/>
          <w:rPrChange w:id="76" w:author="Linda Muller-Kessels" w:date="2021-04-30T09:30:00Z">
            <w:rPr/>
          </w:rPrChange>
        </w:rPr>
        <w:br/>
        <w:t>2016</w:t>
      </w:r>
      <w:r w:rsidRPr="00FC2D9F">
        <w:rPr>
          <w:lang w:val="en-US"/>
          <w:rPrChange w:id="77" w:author="Linda Muller-Kessels" w:date="2021-04-30T09:30:00Z">
            <w:rPr/>
          </w:rPrChange>
        </w:rPr>
        <w:tab/>
        <w:t>IBM Dynamic Cloud Security (IBM)</w:t>
      </w:r>
      <w:r w:rsidRPr="00FC2D9F">
        <w:rPr>
          <w:lang w:val="en-US"/>
          <w:rPrChange w:id="78" w:author="Linda Muller-Kessels" w:date="2021-04-30T09:30:00Z">
            <w:rPr/>
          </w:rPrChange>
        </w:rPr>
        <w:br/>
        <w:t>2016</w:t>
      </w:r>
      <w:r w:rsidRPr="00FC2D9F">
        <w:rPr>
          <w:lang w:val="en-US"/>
          <w:rPrChange w:id="79" w:author="Linda Muller-Kessels" w:date="2021-04-30T09:30:00Z">
            <w:rPr/>
          </w:rPrChange>
        </w:rPr>
        <w:tab/>
        <w:t>Akamai enablement (IBM)</w:t>
      </w:r>
      <w:r w:rsidRPr="00FC2D9F">
        <w:rPr>
          <w:lang w:val="en-US"/>
          <w:rPrChange w:id="80" w:author="Linda Muller-Kessels" w:date="2021-04-30T09:30:00Z">
            <w:rPr/>
          </w:rPrChange>
        </w:rPr>
        <w:br/>
        <w:t>2016</w:t>
      </w:r>
      <w:r w:rsidRPr="00FC2D9F">
        <w:rPr>
          <w:lang w:val="en-US"/>
          <w:rPrChange w:id="81" w:author="Linda Muller-Kessels" w:date="2021-04-30T09:30:00Z">
            <w:rPr/>
          </w:rPrChange>
        </w:rPr>
        <w:tab/>
        <w:t>Framework Blue enablement (IBM)</w:t>
      </w:r>
      <w:r w:rsidRPr="00FC2D9F">
        <w:rPr>
          <w:lang w:val="en-US"/>
          <w:rPrChange w:id="82" w:author="Linda Muller-Kessels" w:date="2021-04-30T09:30:00Z">
            <w:rPr/>
          </w:rPrChange>
        </w:rPr>
        <w:br/>
        <w:t>2016</w:t>
      </w:r>
      <w:r w:rsidRPr="00FC2D9F">
        <w:rPr>
          <w:lang w:val="en-US"/>
          <w:rPrChange w:id="83" w:author="Linda Muller-Kessels" w:date="2021-04-30T09:30:00Z">
            <w:rPr/>
          </w:rPrChange>
        </w:rPr>
        <w:tab/>
      </w:r>
      <w:proofErr w:type="spellStart"/>
      <w:r w:rsidRPr="00FC2D9F">
        <w:rPr>
          <w:lang w:val="en-US"/>
          <w:rPrChange w:id="84" w:author="Linda Muller-Kessels" w:date="2021-04-30T09:30:00Z">
            <w:rPr/>
          </w:rPrChange>
        </w:rPr>
        <w:t>Gravitant</w:t>
      </w:r>
      <w:proofErr w:type="spellEnd"/>
      <w:r w:rsidRPr="00FC2D9F">
        <w:rPr>
          <w:lang w:val="en-US"/>
          <w:rPrChange w:id="85" w:author="Linda Muller-Kessels" w:date="2021-04-30T09:30:00Z">
            <w:rPr/>
          </w:rPrChange>
        </w:rPr>
        <w:t xml:space="preserve"> sessions (IBM)</w:t>
      </w:r>
      <w:r w:rsidRPr="00FC2D9F">
        <w:rPr>
          <w:lang w:val="en-US"/>
          <w:rPrChange w:id="86" w:author="Linda Muller-Kessels" w:date="2021-04-30T09:30:00Z">
            <w:rPr/>
          </w:rPrChange>
        </w:rPr>
        <w:br/>
        <w:t>2015</w:t>
      </w:r>
      <w:r w:rsidRPr="00FC2D9F">
        <w:rPr>
          <w:lang w:val="en-US"/>
          <w:rPrChange w:id="87" w:author="Linda Muller-Kessels" w:date="2021-04-30T09:30:00Z">
            <w:rPr/>
          </w:rPrChange>
        </w:rPr>
        <w:tab/>
        <w:t>Risk Management (IBM)</w:t>
      </w:r>
      <w:r w:rsidRPr="00FC2D9F">
        <w:rPr>
          <w:lang w:val="en-US"/>
          <w:rPrChange w:id="88" w:author="Linda Muller-Kessels" w:date="2021-04-30T09:30:00Z">
            <w:rPr/>
          </w:rPrChange>
        </w:rPr>
        <w:br/>
        <w:t>2015</w:t>
      </w:r>
      <w:r w:rsidRPr="00FC2D9F">
        <w:rPr>
          <w:lang w:val="en-US"/>
          <w:rPrChange w:id="89" w:author="Linda Muller-Kessels" w:date="2021-04-30T09:30:00Z">
            <w:rPr/>
          </w:rPrChange>
        </w:rPr>
        <w:tab/>
        <w:t>Security enablement (IBM)</w:t>
      </w:r>
      <w:r w:rsidRPr="00FC2D9F">
        <w:rPr>
          <w:lang w:val="en-US"/>
          <w:rPrChange w:id="90" w:author="Linda Muller-Kessels" w:date="2021-04-30T09:30:00Z">
            <w:rPr/>
          </w:rPrChange>
        </w:rPr>
        <w:br/>
        <w:t>2015</w:t>
      </w:r>
      <w:r w:rsidRPr="00FC2D9F">
        <w:rPr>
          <w:lang w:val="en-US"/>
          <w:rPrChange w:id="91" w:author="Linda Muller-Kessels" w:date="2021-04-30T09:30:00Z">
            <w:rPr/>
          </w:rPrChange>
        </w:rPr>
        <w:tab/>
        <w:t>IBM Cybersecurity and Privacy</w:t>
      </w:r>
      <w:r w:rsidRPr="00FC2D9F">
        <w:rPr>
          <w:lang w:val="en-US"/>
          <w:rPrChange w:id="92" w:author="Linda Muller-Kessels" w:date="2021-04-30T09:30:00Z">
            <w:rPr/>
          </w:rPrChange>
        </w:rPr>
        <w:br/>
        <w:t>2015</w:t>
      </w:r>
      <w:r w:rsidRPr="00FC2D9F">
        <w:rPr>
          <w:lang w:val="en-US"/>
          <w:rPrChange w:id="93" w:author="Linda Muller-Kessels" w:date="2021-04-30T09:30:00Z">
            <w:rPr/>
          </w:rPrChange>
        </w:rPr>
        <w:tab/>
        <w:t>Bid Standard Pricing education (IBM)</w:t>
      </w:r>
      <w:r w:rsidRPr="00FC2D9F">
        <w:rPr>
          <w:lang w:val="en-US"/>
          <w:rPrChange w:id="94" w:author="Linda Muller-Kessels" w:date="2021-04-30T09:30:00Z">
            <w:rPr/>
          </w:rPrChange>
        </w:rPr>
        <w:br/>
        <w:t>2015</w:t>
      </w:r>
      <w:r w:rsidRPr="00FC2D9F">
        <w:rPr>
          <w:lang w:val="en-US"/>
          <w:rPrChange w:id="95" w:author="Linda Muller-Kessels" w:date="2021-04-30T09:30:00Z">
            <w:rPr/>
          </w:rPrChange>
        </w:rPr>
        <w:tab/>
        <w:t>Client Value Play (IBM)</w:t>
      </w:r>
      <w:r w:rsidRPr="00FC2D9F">
        <w:rPr>
          <w:lang w:val="en-US"/>
          <w:rPrChange w:id="96" w:author="Linda Muller-Kessels" w:date="2021-04-30T09:30:00Z">
            <w:rPr/>
          </w:rPrChange>
        </w:rPr>
        <w:br/>
        <w:t>2015</w:t>
      </w:r>
      <w:r w:rsidRPr="00FC2D9F">
        <w:rPr>
          <w:lang w:val="en-US"/>
          <w:rPrChange w:id="97" w:author="Linda Muller-Kessels" w:date="2021-04-30T09:30:00Z">
            <w:rPr/>
          </w:rPrChange>
        </w:rPr>
        <w:tab/>
        <w:t>Mainframe Z13 Technical Workshop (Global Knowledge)</w:t>
      </w:r>
      <w:r w:rsidRPr="00FC2D9F">
        <w:rPr>
          <w:lang w:val="en-US"/>
          <w:rPrChange w:id="98" w:author="Linda Muller-Kessels" w:date="2021-04-30T09:30:00Z">
            <w:rPr/>
          </w:rPrChange>
        </w:rPr>
        <w:br/>
        <w:t>2016</w:t>
      </w:r>
      <w:r w:rsidRPr="00FC2D9F">
        <w:rPr>
          <w:lang w:val="en-US"/>
          <w:rPrChange w:id="99" w:author="Linda Muller-Kessels" w:date="2021-04-30T09:30:00Z">
            <w:rPr/>
          </w:rPrChange>
        </w:rPr>
        <w:tab/>
        <w:t>Citrix Solution Day</w:t>
      </w:r>
      <w:r w:rsidRPr="00FC2D9F">
        <w:rPr>
          <w:lang w:val="en-US"/>
          <w:rPrChange w:id="100" w:author="Linda Muller-Kessels" w:date="2021-04-30T09:30:00Z">
            <w:rPr/>
          </w:rPrChange>
        </w:rPr>
        <w:br/>
        <w:t>2014</w:t>
      </w:r>
      <w:r w:rsidRPr="00FC2D9F">
        <w:rPr>
          <w:lang w:val="en-US"/>
          <w:rPrChange w:id="101" w:author="Linda Muller-Kessels" w:date="2021-04-30T09:30:00Z">
            <w:rPr/>
          </w:rPrChange>
        </w:rPr>
        <w:tab/>
        <w:t>Price to Win enhancements education (IBM)</w:t>
      </w:r>
      <w:r w:rsidRPr="00FC2D9F">
        <w:rPr>
          <w:lang w:val="en-US"/>
          <w:rPrChange w:id="102" w:author="Linda Muller-Kessels" w:date="2021-04-30T09:30:00Z">
            <w:rPr/>
          </w:rPrChange>
        </w:rPr>
        <w:br/>
        <w:t>2013</w:t>
      </w:r>
      <w:r w:rsidRPr="00FC2D9F">
        <w:rPr>
          <w:lang w:val="en-US"/>
          <w:rPrChange w:id="103" w:author="Linda Muller-Kessels" w:date="2021-04-30T09:30:00Z">
            <w:rPr/>
          </w:rPrChange>
        </w:rPr>
        <w:tab/>
        <w:t>ITIL and Service Management (IBM)</w:t>
      </w:r>
      <w:r w:rsidRPr="00FC2D9F">
        <w:rPr>
          <w:lang w:val="en-US"/>
          <w:rPrChange w:id="104" w:author="Linda Muller-Kessels" w:date="2021-04-30T09:30:00Z">
            <w:rPr/>
          </w:rPrChange>
        </w:rPr>
        <w:br/>
        <w:t>2012</w:t>
      </w:r>
      <w:r w:rsidRPr="00FC2D9F">
        <w:rPr>
          <w:lang w:val="en-US"/>
          <w:rPrChange w:id="105" w:author="Linda Muller-Kessels" w:date="2021-04-30T09:30:00Z">
            <w:rPr/>
          </w:rPrChange>
        </w:rPr>
        <w:tab/>
        <w:t>IBM Costing and Methodology II SDM (IBM)</w:t>
      </w:r>
      <w:r w:rsidRPr="00FC2D9F">
        <w:rPr>
          <w:lang w:val="en-US"/>
          <w:rPrChange w:id="106" w:author="Linda Muller-Kessels" w:date="2021-04-30T09:30:00Z">
            <w:rPr/>
          </w:rPrChange>
        </w:rPr>
        <w:br/>
        <w:t>2008</w:t>
      </w:r>
      <w:r w:rsidRPr="00FC2D9F">
        <w:rPr>
          <w:lang w:val="en-US"/>
          <w:rPrChange w:id="107" w:author="Linda Muller-Kessels" w:date="2021-04-30T09:30:00Z">
            <w:rPr/>
          </w:rPrChange>
        </w:rPr>
        <w:tab/>
        <w:t>IBM Costing and Methodology I (IBM)</w:t>
      </w:r>
      <w:r w:rsidRPr="00FC2D9F">
        <w:rPr>
          <w:lang w:val="en-US"/>
          <w:rPrChange w:id="108" w:author="Linda Muller-Kessels" w:date="2021-04-30T09:30:00Z">
            <w:rPr/>
          </w:rPrChange>
        </w:rPr>
        <w:br/>
        <w:t>2004</w:t>
      </w:r>
      <w:r w:rsidRPr="00FC2D9F">
        <w:rPr>
          <w:lang w:val="en-US"/>
          <w:rPrChange w:id="109" w:author="Linda Muller-Kessels" w:date="2021-04-30T09:30:00Z">
            <w:rPr/>
          </w:rPrChange>
        </w:rPr>
        <w:tab/>
        <w:t>VMware ESX Server System Management I (VMware)</w:t>
      </w:r>
      <w:r w:rsidRPr="00FC2D9F">
        <w:rPr>
          <w:lang w:val="en-US"/>
          <w:rPrChange w:id="110" w:author="Linda Muller-Kessels" w:date="2021-04-30T09:30:00Z">
            <w:rPr/>
          </w:rPrChange>
        </w:rPr>
        <w:br/>
        <w:t>2001</w:t>
      </w:r>
      <w:r w:rsidRPr="00FC2D9F">
        <w:rPr>
          <w:lang w:val="en-US"/>
          <w:rPrChange w:id="111" w:author="Linda Muller-Kessels" w:date="2021-04-30T09:30:00Z">
            <w:rPr/>
          </w:rPrChange>
        </w:rPr>
        <w:tab/>
        <w:t>4th generation application development UML/Select tooling (</w:t>
      </w:r>
      <w:proofErr w:type="spellStart"/>
      <w:r w:rsidRPr="00FC2D9F">
        <w:rPr>
          <w:lang w:val="en-US"/>
          <w:rPrChange w:id="112" w:author="Linda Muller-Kessels" w:date="2021-04-30T09:30:00Z">
            <w:rPr/>
          </w:rPrChange>
        </w:rPr>
        <w:t>Aonix</w:t>
      </w:r>
      <w:proofErr w:type="spellEnd"/>
      <w:r w:rsidRPr="00FC2D9F">
        <w:rPr>
          <w:lang w:val="en-US"/>
          <w:rPrChange w:id="113" w:author="Linda Muller-Kessels" w:date="2021-04-30T09:30:00Z">
            <w:rPr/>
          </w:rPrChange>
        </w:rPr>
        <w:t>)</w:t>
      </w:r>
      <w:r w:rsidRPr="00FC2D9F">
        <w:rPr>
          <w:lang w:val="en-US"/>
          <w:rPrChange w:id="114" w:author="Linda Muller-Kessels" w:date="2021-04-30T09:30:00Z">
            <w:rPr/>
          </w:rPrChange>
        </w:rPr>
        <w:br/>
        <w:t>2001</w:t>
      </w:r>
      <w:r w:rsidRPr="00FC2D9F">
        <w:rPr>
          <w:lang w:val="en-US"/>
          <w:rPrChange w:id="115" w:author="Linda Muller-Kessels" w:date="2021-04-30T09:30:00Z">
            <w:rPr/>
          </w:rPrChange>
        </w:rPr>
        <w:tab/>
        <w:t>PRINCE2 Foundation (NOVI)</w:t>
      </w:r>
      <w:r w:rsidRPr="00FC2D9F">
        <w:rPr>
          <w:lang w:val="en-US"/>
          <w:rPrChange w:id="116" w:author="Linda Muller-Kessels" w:date="2021-04-30T09:30:00Z">
            <w:rPr/>
          </w:rPrChange>
        </w:rPr>
        <w:br/>
        <w:t>2000</w:t>
      </w:r>
      <w:r w:rsidRPr="00FC2D9F">
        <w:rPr>
          <w:lang w:val="en-US"/>
          <w:rPrChange w:id="117" w:author="Linda Muller-Kessels" w:date="2021-04-30T09:30:00Z">
            <w:rPr/>
          </w:rPrChange>
        </w:rPr>
        <w:tab/>
        <w:t xml:space="preserve">Coaching </w:t>
      </w:r>
      <w:proofErr w:type="spellStart"/>
      <w:r w:rsidRPr="00FC2D9F">
        <w:rPr>
          <w:lang w:val="en-US"/>
          <w:rPrChange w:id="118" w:author="Linda Muller-Kessels" w:date="2021-04-30T09:30:00Z">
            <w:rPr/>
          </w:rPrChange>
        </w:rPr>
        <w:t>voor</w:t>
      </w:r>
      <w:proofErr w:type="spellEnd"/>
      <w:r w:rsidRPr="00FC2D9F">
        <w:rPr>
          <w:lang w:val="en-US"/>
          <w:rPrChange w:id="119" w:author="Linda Muller-Kessels" w:date="2021-04-30T09:30:00Z">
            <w:rPr/>
          </w:rPrChange>
        </w:rPr>
        <w:t xml:space="preserve"> beginners</w:t>
      </w:r>
      <w:r w:rsidRPr="00FC2D9F">
        <w:rPr>
          <w:lang w:val="en-US"/>
          <w:rPrChange w:id="120" w:author="Linda Muller-Kessels" w:date="2021-04-30T09:30:00Z">
            <w:rPr/>
          </w:rPrChange>
        </w:rPr>
        <w:br/>
        <w:t>2000</w:t>
      </w:r>
      <w:r w:rsidRPr="00FC2D9F">
        <w:rPr>
          <w:lang w:val="en-US"/>
          <w:rPrChange w:id="121" w:author="Linda Muller-Kessels" w:date="2021-04-30T09:30:00Z">
            <w:rPr/>
          </w:rPrChange>
        </w:rPr>
        <w:tab/>
      </w:r>
      <w:proofErr w:type="spellStart"/>
      <w:r w:rsidRPr="00FC2D9F">
        <w:rPr>
          <w:lang w:val="en-US"/>
          <w:rPrChange w:id="122" w:author="Linda Muller-Kessels" w:date="2021-04-30T09:30:00Z">
            <w:rPr/>
          </w:rPrChange>
        </w:rPr>
        <w:t>Effectenbedrijf</w:t>
      </w:r>
      <w:proofErr w:type="spellEnd"/>
      <w:r w:rsidRPr="00FC2D9F">
        <w:rPr>
          <w:lang w:val="en-US"/>
          <w:rPrChange w:id="123" w:author="Linda Muller-Kessels" w:date="2021-04-30T09:30:00Z">
            <w:rPr/>
          </w:rPrChange>
        </w:rPr>
        <w:t xml:space="preserve"> (NIBE)</w:t>
      </w:r>
      <w:r w:rsidRPr="00FC2D9F">
        <w:rPr>
          <w:lang w:val="en-US"/>
          <w:rPrChange w:id="124" w:author="Linda Muller-Kessels" w:date="2021-04-30T09:30:00Z">
            <w:rPr/>
          </w:rPrChange>
        </w:rPr>
        <w:br/>
        <w:t>1999</w:t>
      </w:r>
      <w:r w:rsidRPr="00FC2D9F">
        <w:rPr>
          <w:lang w:val="en-US"/>
          <w:rPrChange w:id="125" w:author="Linda Muller-Kessels" w:date="2021-04-30T09:30:00Z">
            <w:rPr/>
          </w:rPrChange>
        </w:rPr>
        <w:tab/>
        <w:t xml:space="preserve">Module </w:t>
      </w:r>
      <w:proofErr w:type="spellStart"/>
      <w:r w:rsidRPr="00FC2D9F">
        <w:rPr>
          <w:lang w:val="en-US"/>
          <w:rPrChange w:id="126" w:author="Linda Muller-Kessels" w:date="2021-04-30T09:30:00Z">
            <w:rPr/>
          </w:rPrChange>
        </w:rPr>
        <w:t>Projectleiderschap</w:t>
      </w:r>
      <w:proofErr w:type="spellEnd"/>
      <w:r w:rsidRPr="00FC2D9F">
        <w:rPr>
          <w:lang w:val="en-US"/>
          <w:rPrChange w:id="127" w:author="Linda Muller-Kessels" w:date="2021-04-30T09:30:00Z">
            <w:rPr/>
          </w:rPrChange>
        </w:rPr>
        <w:t xml:space="preserve"> (Cordes &amp; Bakker)</w:t>
      </w:r>
      <w:r w:rsidRPr="00FC2D9F">
        <w:rPr>
          <w:lang w:val="en-US"/>
          <w:rPrChange w:id="128" w:author="Linda Muller-Kessels" w:date="2021-04-30T09:30:00Z">
            <w:rPr/>
          </w:rPrChange>
        </w:rPr>
        <w:br/>
        <w:t>1999</w:t>
      </w:r>
      <w:r w:rsidRPr="00FC2D9F">
        <w:rPr>
          <w:lang w:val="en-US"/>
          <w:rPrChange w:id="129" w:author="Linda Muller-Kessels" w:date="2021-04-30T09:30:00Z">
            <w:rPr/>
          </w:rPrChange>
        </w:rPr>
        <w:tab/>
        <w:t>Structured testing of Information Systems TMAP</w:t>
      </w:r>
      <w:r w:rsidRPr="00FC2D9F">
        <w:rPr>
          <w:lang w:val="en-US"/>
          <w:rPrChange w:id="130" w:author="Linda Muller-Kessels" w:date="2021-04-30T09:30:00Z">
            <w:rPr/>
          </w:rPrChange>
        </w:rPr>
        <w:br/>
        <w:t>1998</w:t>
      </w:r>
      <w:r w:rsidRPr="00FC2D9F">
        <w:rPr>
          <w:lang w:val="en-US"/>
          <w:rPrChange w:id="131" w:author="Linda Muller-Kessels" w:date="2021-04-30T09:30:00Z">
            <w:rPr/>
          </w:rPrChange>
        </w:rPr>
        <w:tab/>
      </w:r>
      <w:proofErr w:type="spellStart"/>
      <w:r w:rsidRPr="00FC2D9F">
        <w:rPr>
          <w:lang w:val="en-US"/>
          <w:rPrChange w:id="132" w:author="Linda Muller-Kessels" w:date="2021-04-30T09:30:00Z">
            <w:rPr/>
          </w:rPrChange>
        </w:rPr>
        <w:t>Uw</w:t>
      </w:r>
      <w:proofErr w:type="spellEnd"/>
      <w:r w:rsidRPr="00FC2D9F">
        <w:rPr>
          <w:lang w:val="en-US"/>
          <w:rPrChange w:id="133" w:author="Linda Muller-Kessels" w:date="2021-04-30T09:30:00Z">
            <w:rPr/>
          </w:rPrChange>
        </w:rPr>
        <w:t xml:space="preserve"> AS/400 in het TCP/IP network (IBM)</w:t>
      </w:r>
      <w:r w:rsidRPr="00FC2D9F">
        <w:rPr>
          <w:lang w:val="en-US"/>
          <w:rPrChange w:id="134" w:author="Linda Muller-Kessels" w:date="2021-04-30T09:30:00Z">
            <w:rPr/>
          </w:rPrChange>
        </w:rPr>
        <w:br/>
        <w:t>1998</w:t>
      </w:r>
      <w:r w:rsidRPr="00FC2D9F">
        <w:rPr>
          <w:lang w:val="en-US"/>
          <w:rPrChange w:id="135" w:author="Linda Muller-Kessels" w:date="2021-04-30T09:30:00Z">
            <w:rPr/>
          </w:rPrChange>
        </w:rPr>
        <w:tab/>
        <w:t>AS/400 Inside (IBM)</w:t>
      </w:r>
      <w:r w:rsidRPr="00FC2D9F">
        <w:rPr>
          <w:lang w:val="en-US"/>
          <w:rPrChange w:id="136" w:author="Linda Muller-Kessels" w:date="2021-04-30T09:30:00Z">
            <w:rPr/>
          </w:rPrChange>
        </w:rPr>
        <w:br/>
        <w:t>1998</w:t>
      </w:r>
      <w:r w:rsidRPr="00FC2D9F">
        <w:rPr>
          <w:lang w:val="en-US"/>
          <w:rPrChange w:id="137" w:author="Linda Muller-Kessels" w:date="2021-04-30T09:30:00Z">
            <w:rPr/>
          </w:rPrChange>
        </w:rPr>
        <w:tab/>
      </w:r>
      <w:proofErr w:type="spellStart"/>
      <w:r w:rsidRPr="00FC2D9F">
        <w:rPr>
          <w:lang w:val="en-US"/>
          <w:rPrChange w:id="138" w:author="Linda Muller-Kessels" w:date="2021-04-30T09:30:00Z">
            <w:rPr/>
          </w:rPrChange>
        </w:rPr>
        <w:t>Algemene</w:t>
      </w:r>
      <w:proofErr w:type="spellEnd"/>
      <w:r w:rsidRPr="00FC2D9F">
        <w:rPr>
          <w:lang w:val="en-US"/>
          <w:rPrChange w:id="139" w:author="Linda Muller-Kessels" w:date="2021-04-30T09:30:00Z">
            <w:rPr/>
          </w:rPrChange>
        </w:rPr>
        <w:t xml:space="preserve"> </w:t>
      </w:r>
      <w:proofErr w:type="spellStart"/>
      <w:r w:rsidRPr="00FC2D9F">
        <w:rPr>
          <w:lang w:val="en-US"/>
          <w:rPrChange w:id="140" w:author="Linda Muller-Kessels" w:date="2021-04-30T09:30:00Z">
            <w:rPr/>
          </w:rPrChange>
        </w:rPr>
        <w:t>opleiding</w:t>
      </w:r>
      <w:proofErr w:type="spellEnd"/>
      <w:r w:rsidRPr="00FC2D9F">
        <w:rPr>
          <w:lang w:val="en-US"/>
          <w:rPrChange w:id="141" w:author="Linda Muller-Kessels" w:date="2021-04-30T09:30:00Z">
            <w:rPr/>
          </w:rPrChange>
        </w:rPr>
        <w:t xml:space="preserve"> </w:t>
      </w:r>
      <w:proofErr w:type="spellStart"/>
      <w:r w:rsidRPr="00FC2D9F">
        <w:rPr>
          <w:lang w:val="en-US"/>
          <w:rPrChange w:id="142" w:author="Linda Muller-Kessels" w:date="2021-04-30T09:30:00Z">
            <w:rPr/>
          </w:rPrChange>
        </w:rPr>
        <w:t>bankbedrijf</w:t>
      </w:r>
      <w:proofErr w:type="spellEnd"/>
      <w:r w:rsidRPr="00FC2D9F">
        <w:rPr>
          <w:lang w:val="en-US"/>
          <w:rPrChange w:id="143" w:author="Linda Muller-Kessels" w:date="2021-04-30T09:30:00Z">
            <w:rPr/>
          </w:rPrChange>
        </w:rPr>
        <w:t xml:space="preserve"> (NIBE)</w:t>
      </w:r>
      <w:r w:rsidRPr="00FC2D9F">
        <w:rPr>
          <w:lang w:val="en-US"/>
          <w:rPrChange w:id="144" w:author="Linda Muller-Kessels" w:date="2021-04-30T09:30:00Z">
            <w:rPr/>
          </w:rPrChange>
        </w:rPr>
        <w:br/>
        <w:t>1998</w:t>
      </w:r>
      <w:r w:rsidRPr="00FC2D9F">
        <w:rPr>
          <w:lang w:val="en-US"/>
          <w:rPrChange w:id="145" w:author="Linda Muller-Kessels" w:date="2021-04-30T09:30:00Z">
            <w:rPr/>
          </w:rPrChange>
        </w:rPr>
        <w:tab/>
        <w:t>MQ15H MQSeries: technical workshop (IBM)</w:t>
      </w:r>
      <w:r w:rsidRPr="00FC2D9F">
        <w:rPr>
          <w:lang w:val="en-US"/>
          <w:rPrChange w:id="146" w:author="Linda Muller-Kessels" w:date="2021-04-30T09:30:00Z">
            <w:rPr/>
          </w:rPrChange>
        </w:rPr>
        <w:br/>
        <w:t>1998</w:t>
      </w:r>
      <w:r w:rsidRPr="00FC2D9F">
        <w:rPr>
          <w:lang w:val="en-US"/>
          <w:rPrChange w:id="147" w:author="Linda Muller-Kessels" w:date="2021-04-30T09:30:00Z">
            <w:rPr/>
          </w:rPrChange>
        </w:rPr>
        <w:tab/>
        <w:t>MQ30 MQSeries System Administration II (IBM)</w:t>
      </w:r>
      <w:r w:rsidRPr="00FC2D9F">
        <w:rPr>
          <w:lang w:val="en-US"/>
          <w:rPrChange w:id="148" w:author="Linda Muller-Kessels" w:date="2021-04-30T09:30:00Z">
            <w:rPr/>
          </w:rPrChange>
        </w:rPr>
        <w:br/>
        <w:t>1997</w:t>
      </w:r>
      <w:r w:rsidRPr="00FC2D9F">
        <w:rPr>
          <w:lang w:val="en-US"/>
          <w:rPrChange w:id="149" w:author="Linda Muller-Kessels" w:date="2021-04-30T09:30:00Z">
            <w:rPr/>
          </w:rPrChange>
        </w:rPr>
        <w:tab/>
      </w:r>
      <w:proofErr w:type="spellStart"/>
      <w:r w:rsidRPr="00FC2D9F">
        <w:rPr>
          <w:lang w:val="en-US"/>
          <w:rPrChange w:id="150" w:author="Linda Muller-Kessels" w:date="2021-04-30T09:30:00Z">
            <w:rPr/>
          </w:rPrChange>
        </w:rPr>
        <w:t>Communicatieve</w:t>
      </w:r>
      <w:proofErr w:type="spellEnd"/>
      <w:r w:rsidRPr="00FC2D9F">
        <w:rPr>
          <w:lang w:val="en-US"/>
          <w:rPrChange w:id="151" w:author="Linda Muller-Kessels" w:date="2021-04-30T09:30:00Z">
            <w:rPr/>
          </w:rPrChange>
        </w:rPr>
        <w:t xml:space="preserve"> </w:t>
      </w:r>
      <w:proofErr w:type="spellStart"/>
      <w:r w:rsidRPr="00FC2D9F">
        <w:rPr>
          <w:lang w:val="en-US"/>
          <w:rPrChange w:id="152" w:author="Linda Muller-Kessels" w:date="2021-04-30T09:30:00Z">
            <w:rPr/>
          </w:rPrChange>
        </w:rPr>
        <w:t>vaardigheden</w:t>
      </w:r>
      <w:proofErr w:type="spellEnd"/>
      <w:r w:rsidRPr="00FC2D9F">
        <w:rPr>
          <w:lang w:val="en-US"/>
          <w:rPrChange w:id="153" w:author="Linda Muller-Kessels" w:date="2021-04-30T09:30:00Z">
            <w:rPr/>
          </w:rPrChange>
        </w:rPr>
        <w:t xml:space="preserve"> (Van </w:t>
      </w:r>
      <w:proofErr w:type="spellStart"/>
      <w:r w:rsidRPr="00FC2D9F">
        <w:rPr>
          <w:lang w:val="en-US"/>
          <w:rPrChange w:id="154" w:author="Linda Muller-Kessels" w:date="2021-04-30T09:30:00Z">
            <w:rPr/>
          </w:rPrChange>
        </w:rPr>
        <w:t>Dalsum</w:t>
      </w:r>
      <w:proofErr w:type="spellEnd"/>
      <w:r w:rsidRPr="00FC2D9F">
        <w:rPr>
          <w:lang w:val="en-US"/>
          <w:rPrChange w:id="155" w:author="Linda Muller-Kessels" w:date="2021-04-30T09:30:00Z">
            <w:rPr/>
          </w:rPrChange>
        </w:rPr>
        <w:t xml:space="preserve"> &amp; Schouten)</w:t>
      </w:r>
      <w:r w:rsidRPr="00FC2D9F">
        <w:rPr>
          <w:lang w:val="en-US"/>
          <w:rPrChange w:id="156" w:author="Linda Muller-Kessels" w:date="2021-04-30T09:30:00Z">
            <w:rPr/>
          </w:rPrChange>
        </w:rPr>
        <w:br/>
        <w:t>1997</w:t>
      </w:r>
      <w:r w:rsidRPr="00FC2D9F">
        <w:rPr>
          <w:lang w:val="en-US"/>
          <w:rPrChange w:id="157" w:author="Linda Muller-Kessels" w:date="2021-04-30T09:30:00Z">
            <w:rPr/>
          </w:rPrChange>
        </w:rPr>
        <w:tab/>
        <w:t>RPG/400, DBI/400 en CLP/400 (</w:t>
      </w:r>
      <w:proofErr w:type="spellStart"/>
      <w:r w:rsidRPr="00FC2D9F">
        <w:rPr>
          <w:lang w:val="en-US"/>
          <w:rPrChange w:id="158" w:author="Linda Muller-Kessels" w:date="2021-04-30T09:30:00Z">
            <w:rPr/>
          </w:rPrChange>
        </w:rPr>
        <w:t>Astis</w:t>
      </w:r>
      <w:proofErr w:type="spellEnd"/>
      <w:r w:rsidRPr="00FC2D9F">
        <w:rPr>
          <w:lang w:val="en-US"/>
          <w:rPrChange w:id="159" w:author="Linda Muller-Kessels" w:date="2021-04-30T09:30:00Z">
            <w:rPr/>
          </w:rPrChange>
        </w:rPr>
        <w:t>)</w:t>
      </w:r>
      <w:r w:rsidRPr="00FC2D9F">
        <w:rPr>
          <w:lang w:val="en-US"/>
          <w:rPrChange w:id="160" w:author="Linda Muller-Kessels" w:date="2021-04-30T09:30:00Z">
            <w:rPr/>
          </w:rPrChange>
        </w:rPr>
        <w:br/>
        <w:t>1997</w:t>
      </w:r>
      <w:r w:rsidRPr="00FC2D9F">
        <w:rPr>
          <w:lang w:val="en-US"/>
          <w:rPrChange w:id="161" w:author="Linda Muller-Kessels" w:date="2021-04-30T09:30:00Z">
            <w:rPr/>
          </w:rPrChange>
        </w:rPr>
        <w:tab/>
      </w:r>
      <w:proofErr w:type="spellStart"/>
      <w:r w:rsidRPr="00FC2D9F">
        <w:rPr>
          <w:lang w:val="en-US"/>
          <w:rPrChange w:id="162" w:author="Linda Muller-Kessels" w:date="2021-04-30T09:30:00Z">
            <w:rPr/>
          </w:rPrChange>
        </w:rPr>
        <w:t>Informatiesystemen</w:t>
      </w:r>
      <w:proofErr w:type="spellEnd"/>
      <w:r w:rsidRPr="00FC2D9F">
        <w:rPr>
          <w:lang w:val="en-US"/>
          <w:rPrChange w:id="163" w:author="Linda Muller-Kessels" w:date="2021-04-30T09:30:00Z">
            <w:rPr/>
          </w:rPrChange>
        </w:rPr>
        <w:t xml:space="preserve">: </w:t>
      </w:r>
      <w:proofErr w:type="spellStart"/>
      <w:r w:rsidRPr="00FC2D9F">
        <w:rPr>
          <w:lang w:val="en-US"/>
          <w:rPrChange w:id="164" w:author="Linda Muller-Kessels" w:date="2021-04-30T09:30:00Z">
            <w:rPr/>
          </w:rPrChange>
        </w:rPr>
        <w:t>modelleren</w:t>
      </w:r>
      <w:proofErr w:type="spellEnd"/>
      <w:r w:rsidRPr="00FC2D9F">
        <w:rPr>
          <w:lang w:val="en-US"/>
          <w:rPrChange w:id="165" w:author="Linda Muller-Kessels" w:date="2021-04-30T09:30:00Z">
            <w:rPr/>
          </w:rPrChange>
        </w:rPr>
        <w:t xml:space="preserve"> en </w:t>
      </w:r>
      <w:proofErr w:type="spellStart"/>
      <w:r w:rsidRPr="00FC2D9F">
        <w:rPr>
          <w:lang w:val="en-US"/>
          <w:rPrChange w:id="166" w:author="Linda Muller-Kessels" w:date="2021-04-30T09:30:00Z">
            <w:rPr/>
          </w:rPrChange>
        </w:rPr>
        <w:t>specificeren</w:t>
      </w:r>
      <w:proofErr w:type="spellEnd"/>
      <w:r w:rsidRPr="00FC2D9F">
        <w:rPr>
          <w:lang w:val="en-US"/>
          <w:rPrChange w:id="167" w:author="Linda Muller-Kessels" w:date="2021-04-30T09:30:00Z">
            <w:rPr/>
          </w:rPrChange>
        </w:rPr>
        <w:t xml:space="preserve"> (OU)</w:t>
      </w:r>
      <w:r w:rsidRPr="00FC2D9F">
        <w:rPr>
          <w:lang w:val="en-US"/>
          <w:rPrChange w:id="168" w:author="Linda Muller-Kessels" w:date="2021-04-30T09:30:00Z">
            <w:rPr/>
          </w:rPrChange>
        </w:rPr>
        <w:br/>
        <w:t>1996</w:t>
      </w:r>
      <w:r w:rsidRPr="00FC2D9F">
        <w:rPr>
          <w:lang w:val="en-US"/>
          <w:rPrChange w:id="169" w:author="Linda Muller-Kessels" w:date="2021-04-30T09:30:00Z">
            <w:rPr/>
          </w:rPrChange>
        </w:rPr>
        <w:tab/>
        <w:t>FSIOP LAN Server/400 (</w:t>
      </w:r>
      <w:proofErr w:type="spellStart"/>
      <w:r w:rsidRPr="00FC2D9F">
        <w:rPr>
          <w:lang w:val="en-US"/>
          <w:rPrChange w:id="170" w:author="Linda Muller-Kessels" w:date="2021-04-30T09:30:00Z">
            <w:rPr/>
          </w:rPrChange>
        </w:rPr>
        <w:t>Silvac</w:t>
      </w:r>
      <w:proofErr w:type="spellEnd"/>
      <w:r w:rsidRPr="00FC2D9F">
        <w:rPr>
          <w:lang w:val="en-US"/>
          <w:rPrChange w:id="171" w:author="Linda Muller-Kessels" w:date="2021-04-30T09:30:00Z">
            <w:rPr/>
          </w:rPrChange>
        </w:rPr>
        <w:t>)</w:t>
      </w:r>
      <w:r w:rsidRPr="00FC2D9F">
        <w:rPr>
          <w:lang w:val="en-US"/>
          <w:rPrChange w:id="172" w:author="Linda Muller-Kessels" w:date="2021-04-30T09:30:00Z">
            <w:rPr/>
          </w:rPrChange>
        </w:rPr>
        <w:br/>
        <w:t>1996</w:t>
      </w:r>
      <w:r w:rsidRPr="00FC2D9F">
        <w:rPr>
          <w:lang w:val="en-US"/>
          <w:rPrChange w:id="173" w:author="Linda Muller-Kessels" w:date="2021-04-30T09:30:00Z">
            <w:rPr/>
          </w:rPrChange>
        </w:rPr>
        <w:tab/>
        <w:t>AS/400 Query (</w:t>
      </w:r>
      <w:proofErr w:type="spellStart"/>
      <w:r w:rsidRPr="00FC2D9F">
        <w:rPr>
          <w:lang w:val="en-US"/>
          <w:rPrChange w:id="174" w:author="Linda Muller-Kessels" w:date="2021-04-30T09:30:00Z">
            <w:rPr/>
          </w:rPrChange>
        </w:rPr>
        <w:t>Silvac</w:t>
      </w:r>
      <w:proofErr w:type="spellEnd"/>
      <w:r w:rsidRPr="00FC2D9F">
        <w:rPr>
          <w:lang w:val="en-US"/>
          <w:rPrChange w:id="175" w:author="Linda Muller-Kessels" w:date="2021-04-30T09:30:00Z">
            <w:rPr/>
          </w:rPrChange>
        </w:rPr>
        <w:t>)</w:t>
      </w:r>
      <w:r w:rsidRPr="00FC2D9F">
        <w:rPr>
          <w:lang w:val="en-US"/>
          <w:rPrChange w:id="176" w:author="Linda Muller-Kessels" w:date="2021-04-30T09:30:00Z">
            <w:rPr/>
          </w:rPrChange>
        </w:rPr>
        <w:br/>
        <w:t>1996</w:t>
      </w:r>
      <w:r w:rsidRPr="00FC2D9F">
        <w:rPr>
          <w:lang w:val="en-US"/>
          <w:rPrChange w:id="177" w:author="Linda Muller-Kessels" w:date="2021-04-30T09:30:00Z">
            <w:rPr/>
          </w:rPrChange>
        </w:rPr>
        <w:tab/>
        <w:t>Back Up/Recovery (</w:t>
      </w:r>
      <w:proofErr w:type="spellStart"/>
      <w:r w:rsidRPr="00FC2D9F">
        <w:rPr>
          <w:lang w:val="en-US"/>
          <w:rPrChange w:id="178" w:author="Linda Muller-Kessels" w:date="2021-04-30T09:30:00Z">
            <w:rPr/>
          </w:rPrChange>
        </w:rPr>
        <w:t>Silvac</w:t>
      </w:r>
      <w:proofErr w:type="spellEnd"/>
      <w:r w:rsidRPr="00FC2D9F">
        <w:rPr>
          <w:lang w:val="en-US"/>
          <w:rPrChange w:id="179" w:author="Linda Muller-Kessels" w:date="2021-04-30T09:30:00Z">
            <w:rPr/>
          </w:rPrChange>
        </w:rPr>
        <w:t>)</w:t>
      </w:r>
      <w:r w:rsidRPr="00FC2D9F">
        <w:rPr>
          <w:lang w:val="en-US"/>
          <w:rPrChange w:id="180" w:author="Linda Muller-Kessels" w:date="2021-04-30T09:30:00Z">
            <w:rPr/>
          </w:rPrChange>
        </w:rPr>
        <w:br/>
      </w:r>
      <w:r w:rsidRPr="00FC2D9F">
        <w:rPr>
          <w:lang w:val="en-US"/>
          <w:rPrChange w:id="181" w:author="Linda Muller-Kessels" w:date="2021-04-30T09:30:00Z">
            <w:rPr/>
          </w:rPrChange>
        </w:rPr>
        <w:lastRenderedPageBreak/>
        <w:t>1996</w:t>
      </w:r>
      <w:r w:rsidRPr="00FC2D9F">
        <w:rPr>
          <w:lang w:val="en-US"/>
          <w:rPrChange w:id="182" w:author="Linda Muller-Kessels" w:date="2021-04-30T09:30:00Z">
            <w:rPr/>
          </w:rPrChange>
        </w:rPr>
        <w:tab/>
        <w:t>AS/400 security concepts (</w:t>
      </w:r>
      <w:proofErr w:type="spellStart"/>
      <w:r w:rsidRPr="00FC2D9F">
        <w:rPr>
          <w:lang w:val="en-US"/>
          <w:rPrChange w:id="183" w:author="Linda Muller-Kessels" w:date="2021-04-30T09:30:00Z">
            <w:rPr/>
          </w:rPrChange>
        </w:rPr>
        <w:t>Silvac</w:t>
      </w:r>
      <w:proofErr w:type="spellEnd"/>
      <w:r w:rsidRPr="00FC2D9F">
        <w:rPr>
          <w:lang w:val="en-US"/>
          <w:rPrChange w:id="184" w:author="Linda Muller-Kessels" w:date="2021-04-30T09:30:00Z">
            <w:rPr/>
          </w:rPrChange>
        </w:rPr>
        <w:t>)</w:t>
      </w:r>
      <w:r w:rsidRPr="00FC2D9F">
        <w:rPr>
          <w:lang w:val="en-US"/>
          <w:rPrChange w:id="185" w:author="Linda Muller-Kessels" w:date="2021-04-30T09:30:00Z">
            <w:rPr/>
          </w:rPrChange>
        </w:rPr>
        <w:br/>
        <w:t>1996</w:t>
      </w:r>
      <w:r w:rsidRPr="00FC2D9F">
        <w:rPr>
          <w:lang w:val="en-US"/>
          <w:rPrChange w:id="186" w:author="Linda Muller-Kessels" w:date="2021-04-30T09:30:00Z">
            <w:rPr/>
          </w:rPrChange>
        </w:rPr>
        <w:tab/>
        <w:t>Systeembeheer AS/400 (</w:t>
      </w:r>
      <w:proofErr w:type="spellStart"/>
      <w:r w:rsidRPr="00FC2D9F">
        <w:rPr>
          <w:lang w:val="en-US"/>
          <w:rPrChange w:id="187" w:author="Linda Muller-Kessels" w:date="2021-04-30T09:30:00Z">
            <w:rPr/>
          </w:rPrChange>
        </w:rPr>
        <w:t>Silvac</w:t>
      </w:r>
      <w:proofErr w:type="spellEnd"/>
      <w:r w:rsidRPr="00FC2D9F">
        <w:rPr>
          <w:lang w:val="en-US"/>
          <w:rPrChange w:id="188" w:author="Linda Muller-Kessels" w:date="2021-04-30T09:30:00Z">
            <w:rPr/>
          </w:rPrChange>
        </w:rPr>
        <w:t>)</w:t>
      </w:r>
      <w:r w:rsidRPr="00FC2D9F">
        <w:rPr>
          <w:lang w:val="en-US"/>
          <w:rPrChange w:id="189" w:author="Linda Muller-Kessels" w:date="2021-04-30T09:30:00Z">
            <w:rPr/>
          </w:rPrChange>
        </w:rPr>
        <w:br/>
        <w:t>1996</w:t>
      </w:r>
      <w:r w:rsidRPr="00FC2D9F">
        <w:rPr>
          <w:lang w:val="en-US"/>
          <w:rPrChange w:id="190" w:author="Linda Muller-Kessels" w:date="2021-04-30T09:30:00Z">
            <w:rPr/>
          </w:rPrChange>
        </w:rPr>
        <w:tab/>
        <w:t>SWIFT Basics &amp; Updates (DITO)</w:t>
      </w:r>
      <w:r w:rsidRPr="00FC2D9F">
        <w:rPr>
          <w:lang w:val="en-US"/>
          <w:rPrChange w:id="191" w:author="Linda Muller-Kessels" w:date="2021-04-30T09:30:00Z">
            <w:rPr/>
          </w:rPrChange>
        </w:rPr>
        <w:br/>
        <w:t>1996</w:t>
      </w:r>
      <w:r w:rsidRPr="00FC2D9F">
        <w:rPr>
          <w:lang w:val="en-US"/>
          <w:rPrChange w:id="192" w:author="Linda Muller-Kessels" w:date="2021-04-30T09:30:00Z">
            <w:rPr/>
          </w:rPrChange>
        </w:rPr>
        <w:tab/>
      </w:r>
      <w:proofErr w:type="spellStart"/>
      <w:r w:rsidRPr="00FC2D9F">
        <w:rPr>
          <w:lang w:val="en-US"/>
          <w:rPrChange w:id="193" w:author="Linda Muller-Kessels" w:date="2021-04-30T09:30:00Z">
            <w:rPr/>
          </w:rPrChange>
        </w:rPr>
        <w:t>Systeembediening</w:t>
      </w:r>
      <w:proofErr w:type="spellEnd"/>
      <w:r w:rsidRPr="00FC2D9F">
        <w:rPr>
          <w:lang w:val="en-US"/>
          <w:rPrChange w:id="194" w:author="Linda Muller-Kessels" w:date="2021-04-30T09:30:00Z">
            <w:rPr/>
          </w:rPrChange>
        </w:rPr>
        <w:t xml:space="preserve"> AS/400 (</w:t>
      </w:r>
      <w:proofErr w:type="spellStart"/>
      <w:r w:rsidRPr="00FC2D9F">
        <w:rPr>
          <w:lang w:val="en-US"/>
          <w:rPrChange w:id="195" w:author="Linda Muller-Kessels" w:date="2021-04-30T09:30:00Z">
            <w:rPr/>
          </w:rPrChange>
        </w:rPr>
        <w:t>Silvac</w:t>
      </w:r>
      <w:proofErr w:type="spellEnd"/>
      <w:r w:rsidRPr="00FC2D9F">
        <w:rPr>
          <w:lang w:val="en-US"/>
          <w:rPrChange w:id="196" w:author="Linda Muller-Kessels" w:date="2021-04-30T09:30:00Z">
            <w:rPr/>
          </w:rPrChange>
        </w:rPr>
        <w:t>)</w:t>
      </w:r>
      <w:r w:rsidRPr="00FC2D9F">
        <w:rPr>
          <w:lang w:val="en-US"/>
          <w:rPrChange w:id="197" w:author="Linda Muller-Kessels" w:date="2021-04-30T09:30:00Z">
            <w:rPr/>
          </w:rPrChange>
        </w:rPr>
        <w:br/>
        <w:t>1996</w:t>
      </w:r>
      <w:r w:rsidRPr="00FC2D9F">
        <w:rPr>
          <w:lang w:val="en-US"/>
          <w:rPrChange w:id="198" w:author="Linda Muller-Kessels" w:date="2021-04-30T09:30:00Z">
            <w:rPr/>
          </w:rPrChange>
        </w:rPr>
        <w:tab/>
      </w:r>
      <w:proofErr w:type="spellStart"/>
      <w:r w:rsidRPr="00FC2D9F">
        <w:rPr>
          <w:lang w:val="en-US"/>
          <w:rPrChange w:id="199" w:author="Linda Muller-Kessels" w:date="2021-04-30T09:30:00Z">
            <w:rPr/>
          </w:rPrChange>
        </w:rPr>
        <w:t>Basiskennis</w:t>
      </w:r>
      <w:proofErr w:type="spellEnd"/>
      <w:r w:rsidRPr="00FC2D9F">
        <w:rPr>
          <w:lang w:val="en-US"/>
          <w:rPrChange w:id="200" w:author="Linda Muller-Kessels" w:date="2021-04-30T09:30:00Z">
            <w:rPr/>
          </w:rPrChange>
        </w:rPr>
        <w:t xml:space="preserve"> AS/400 </w:t>
      </w:r>
      <w:proofErr w:type="spellStart"/>
      <w:r w:rsidRPr="00FC2D9F">
        <w:rPr>
          <w:lang w:val="en-US"/>
          <w:rPrChange w:id="201" w:author="Linda Muller-Kessels" w:date="2021-04-30T09:30:00Z">
            <w:rPr/>
          </w:rPrChange>
        </w:rPr>
        <w:t>voor</w:t>
      </w:r>
      <w:proofErr w:type="spellEnd"/>
      <w:r w:rsidRPr="00FC2D9F">
        <w:rPr>
          <w:lang w:val="en-US"/>
          <w:rPrChange w:id="202" w:author="Linda Muller-Kessels" w:date="2021-04-30T09:30:00Z">
            <w:rPr/>
          </w:rPrChange>
        </w:rPr>
        <w:t xml:space="preserve"> </w:t>
      </w:r>
      <w:proofErr w:type="spellStart"/>
      <w:r w:rsidRPr="00FC2D9F">
        <w:rPr>
          <w:lang w:val="en-US"/>
          <w:rPrChange w:id="203" w:author="Linda Muller-Kessels" w:date="2021-04-30T09:30:00Z">
            <w:rPr/>
          </w:rPrChange>
        </w:rPr>
        <w:t>ontwikkelaars</w:t>
      </w:r>
      <w:proofErr w:type="spellEnd"/>
      <w:r w:rsidRPr="00FC2D9F">
        <w:rPr>
          <w:lang w:val="en-US"/>
          <w:rPrChange w:id="204" w:author="Linda Muller-Kessels" w:date="2021-04-30T09:30:00Z">
            <w:rPr/>
          </w:rPrChange>
        </w:rPr>
        <w:t xml:space="preserve"> (</w:t>
      </w:r>
      <w:proofErr w:type="spellStart"/>
      <w:r w:rsidRPr="00FC2D9F">
        <w:rPr>
          <w:lang w:val="en-US"/>
          <w:rPrChange w:id="205" w:author="Linda Muller-Kessels" w:date="2021-04-30T09:30:00Z">
            <w:rPr/>
          </w:rPrChange>
        </w:rPr>
        <w:t>Silvac</w:t>
      </w:r>
      <w:proofErr w:type="spellEnd"/>
      <w:r w:rsidRPr="00FC2D9F">
        <w:rPr>
          <w:lang w:val="en-US"/>
          <w:rPrChange w:id="206" w:author="Linda Muller-Kessels" w:date="2021-04-30T09:30:00Z">
            <w:rPr/>
          </w:rPrChange>
        </w:rPr>
        <w:t>)</w:t>
      </w:r>
      <w:r w:rsidRPr="00FC2D9F">
        <w:rPr>
          <w:lang w:val="en-US"/>
          <w:rPrChange w:id="207" w:author="Linda Muller-Kessels" w:date="2021-04-30T09:30:00Z">
            <w:rPr/>
          </w:rPrChange>
        </w:rPr>
        <w:br/>
        <w:t>1996</w:t>
      </w:r>
      <w:r w:rsidRPr="00FC2D9F">
        <w:rPr>
          <w:lang w:val="en-US"/>
          <w:rPrChange w:id="208" w:author="Linda Muller-Kessels" w:date="2021-04-30T09:30:00Z">
            <w:rPr/>
          </w:rPrChange>
        </w:rPr>
        <w:tab/>
      </w:r>
      <w:proofErr w:type="spellStart"/>
      <w:r w:rsidRPr="00FC2D9F">
        <w:rPr>
          <w:lang w:val="en-US"/>
          <w:rPrChange w:id="209" w:author="Linda Muller-Kessels" w:date="2021-04-30T09:30:00Z">
            <w:rPr/>
          </w:rPrChange>
        </w:rPr>
        <w:t>Basiskennis</w:t>
      </w:r>
      <w:proofErr w:type="spellEnd"/>
      <w:r w:rsidRPr="00FC2D9F">
        <w:rPr>
          <w:lang w:val="en-US"/>
          <w:rPrChange w:id="210" w:author="Linda Muller-Kessels" w:date="2021-04-30T09:30:00Z">
            <w:rPr/>
          </w:rPrChange>
        </w:rPr>
        <w:t xml:space="preserve"> </w:t>
      </w:r>
      <w:proofErr w:type="spellStart"/>
      <w:r w:rsidRPr="00FC2D9F">
        <w:rPr>
          <w:lang w:val="en-US"/>
          <w:rPrChange w:id="211" w:author="Linda Muller-Kessels" w:date="2021-04-30T09:30:00Z">
            <w:rPr/>
          </w:rPrChange>
        </w:rPr>
        <w:t>voor</w:t>
      </w:r>
      <w:proofErr w:type="spellEnd"/>
      <w:r w:rsidRPr="00FC2D9F">
        <w:rPr>
          <w:lang w:val="en-US"/>
          <w:rPrChange w:id="212" w:author="Linda Muller-Kessels" w:date="2021-04-30T09:30:00Z">
            <w:rPr/>
          </w:rPrChange>
        </w:rPr>
        <w:t xml:space="preserve"> </w:t>
      </w:r>
      <w:proofErr w:type="spellStart"/>
      <w:r w:rsidRPr="00FC2D9F">
        <w:rPr>
          <w:lang w:val="en-US"/>
          <w:rPrChange w:id="213" w:author="Linda Muller-Kessels" w:date="2021-04-30T09:30:00Z">
            <w:rPr/>
          </w:rPrChange>
        </w:rPr>
        <w:t>beheerders</w:t>
      </w:r>
      <w:proofErr w:type="spellEnd"/>
      <w:r w:rsidRPr="00FC2D9F">
        <w:rPr>
          <w:lang w:val="en-US"/>
          <w:rPrChange w:id="214" w:author="Linda Muller-Kessels" w:date="2021-04-30T09:30:00Z">
            <w:rPr/>
          </w:rPrChange>
        </w:rPr>
        <w:t xml:space="preserve"> (</w:t>
      </w:r>
      <w:proofErr w:type="spellStart"/>
      <w:r w:rsidRPr="00FC2D9F">
        <w:rPr>
          <w:lang w:val="en-US"/>
          <w:rPrChange w:id="215" w:author="Linda Muller-Kessels" w:date="2021-04-30T09:30:00Z">
            <w:rPr/>
          </w:rPrChange>
        </w:rPr>
        <w:t>Silvac</w:t>
      </w:r>
      <w:proofErr w:type="spellEnd"/>
      <w:r w:rsidRPr="00FC2D9F">
        <w:rPr>
          <w:lang w:val="en-US"/>
          <w:rPrChange w:id="216" w:author="Linda Muller-Kessels" w:date="2021-04-30T09:30:00Z">
            <w:rPr/>
          </w:rPrChange>
        </w:rPr>
        <w:t>)</w:t>
      </w:r>
      <w:r w:rsidRPr="00FC2D9F">
        <w:rPr>
          <w:lang w:val="en-US"/>
          <w:rPrChange w:id="217" w:author="Linda Muller-Kessels" w:date="2021-04-30T09:30:00Z">
            <w:rPr/>
          </w:rPrChange>
        </w:rPr>
        <w:br/>
        <w:t>1996</w:t>
      </w:r>
      <w:r w:rsidRPr="00FC2D9F">
        <w:rPr>
          <w:lang w:val="en-US"/>
          <w:rPrChange w:id="218" w:author="Linda Muller-Kessels" w:date="2021-04-30T09:30:00Z">
            <w:rPr/>
          </w:rPrChange>
        </w:rPr>
        <w:tab/>
        <w:t xml:space="preserve">AS/400 </w:t>
      </w:r>
      <w:proofErr w:type="spellStart"/>
      <w:r w:rsidRPr="00FC2D9F">
        <w:rPr>
          <w:lang w:val="en-US"/>
          <w:rPrChange w:id="219" w:author="Linda Muller-Kessels" w:date="2021-04-30T09:30:00Z">
            <w:rPr/>
          </w:rPrChange>
        </w:rPr>
        <w:t>Datacommunicatie</w:t>
      </w:r>
      <w:proofErr w:type="spellEnd"/>
      <w:r w:rsidRPr="00FC2D9F">
        <w:rPr>
          <w:lang w:val="en-US"/>
          <w:rPrChange w:id="220" w:author="Linda Muller-Kessels" w:date="2021-04-30T09:30:00Z">
            <w:rPr/>
          </w:rPrChange>
        </w:rPr>
        <w:t xml:space="preserve"> (</w:t>
      </w:r>
      <w:proofErr w:type="spellStart"/>
      <w:r w:rsidRPr="00FC2D9F">
        <w:rPr>
          <w:lang w:val="en-US"/>
          <w:rPrChange w:id="221" w:author="Linda Muller-Kessels" w:date="2021-04-30T09:30:00Z">
            <w:rPr/>
          </w:rPrChange>
        </w:rPr>
        <w:t>Silvac</w:t>
      </w:r>
      <w:proofErr w:type="spellEnd"/>
      <w:r w:rsidRPr="00FC2D9F">
        <w:rPr>
          <w:lang w:val="en-US"/>
          <w:rPrChange w:id="222" w:author="Linda Muller-Kessels" w:date="2021-04-30T09:30:00Z">
            <w:rPr/>
          </w:rPrChange>
        </w:rPr>
        <w:t>)</w:t>
      </w:r>
      <w:r w:rsidRPr="00FC2D9F">
        <w:rPr>
          <w:lang w:val="en-US"/>
          <w:rPrChange w:id="223" w:author="Linda Muller-Kessels" w:date="2021-04-30T09:30:00Z">
            <w:rPr/>
          </w:rPrChange>
        </w:rPr>
        <w:br/>
        <w:t>1996</w:t>
      </w:r>
      <w:r w:rsidRPr="00FC2D9F">
        <w:rPr>
          <w:lang w:val="en-US"/>
          <w:rPrChange w:id="224" w:author="Linda Muller-Kessels" w:date="2021-04-30T09:30:00Z">
            <w:rPr/>
          </w:rPrChange>
        </w:rPr>
        <w:tab/>
        <w:t>Control Language Basis (</w:t>
      </w:r>
      <w:proofErr w:type="spellStart"/>
      <w:r w:rsidRPr="00FC2D9F">
        <w:rPr>
          <w:lang w:val="en-US"/>
          <w:rPrChange w:id="225" w:author="Linda Muller-Kessels" w:date="2021-04-30T09:30:00Z">
            <w:rPr/>
          </w:rPrChange>
        </w:rPr>
        <w:t>Silvac</w:t>
      </w:r>
      <w:proofErr w:type="spellEnd"/>
      <w:r w:rsidRPr="00FC2D9F">
        <w:rPr>
          <w:lang w:val="en-US"/>
          <w:rPrChange w:id="226" w:author="Linda Muller-Kessels" w:date="2021-04-30T09:30:00Z">
            <w:rPr/>
          </w:rPrChange>
        </w:rPr>
        <w:t>)</w:t>
      </w:r>
      <w:r w:rsidRPr="00FC2D9F">
        <w:rPr>
          <w:lang w:val="en-US"/>
          <w:rPrChange w:id="227" w:author="Linda Muller-Kessels" w:date="2021-04-30T09:30:00Z">
            <w:rPr/>
          </w:rPrChange>
        </w:rPr>
        <w:br/>
        <w:t>1996</w:t>
      </w:r>
      <w:r w:rsidRPr="00FC2D9F">
        <w:rPr>
          <w:lang w:val="en-US"/>
          <w:rPrChange w:id="228" w:author="Linda Muller-Kessels" w:date="2021-04-30T09:30:00Z">
            <w:rPr/>
          </w:rPrChange>
        </w:rPr>
        <w:tab/>
      </w:r>
      <w:proofErr w:type="spellStart"/>
      <w:r w:rsidRPr="00FC2D9F">
        <w:rPr>
          <w:lang w:val="en-US"/>
          <w:rPrChange w:id="229" w:author="Linda Muller-Kessels" w:date="2021-04-30T09:30:00Z">
            <w:rPr/>
          </w:rPrChange>
        </w:rPr>
        <w:t>Introductie</w:t>
      </w:r>
      <w:proofErr w:type="spellEnd"/>
      <w:r w:rsidRPr="00FC2D9F">
        <w:rPr>
          <w:lang w:val="en-US"/>
          <w:rPrChange w:id="230" w:author="Linda Muller-Kessels" w:date="2021-04-30T09:30:00Z">
            <w:rPr/>
          </w:rPrChange>
        </w:rPr>
        <w:t xml:space="preserve"> AS/400 </w:t>
      </w:r>
      <w:proofErr w:type="spellStart"/>
      <w:r w:rsidRPr="00FC2D9F">
        <w:rPr>
          <w:lang w:val="en-US"/>
          <w:rPrChange w:id="231" w:author="Linda Muller-Kessels" w:date="2021-04-30T09:30:00Z">
            <w:rPr/>
          </w:rPrChange>
        </w:rPr>
        <w:t>voor</w:t>
      </w:r>
      <w:proofErr w:type="spellEnd"/>
      <w:r w:rsidRPr="00FC2D9F">
        <w:rPr>
          <w:lang w:val="en-US"/>
          <w:rPrChange w:id="232" w:author="Linda Muller-Kessels" w:date="2021-04-30T09:30:00Z">
            <w:rPr/>
          </w:rPrChange>
        </w:rPr>
        <w:t xml:space="preserve"> professionals (</w:t>
      </w:r>
      <w:proofErr w:type="spellStart"/>
      <w:r w:rsidRPr="00FC2D9F">
        <w:rPr>
          <w:lang w:val="en-US"/>
          <w:rPrChange w:id="233" w:author="Linda Muller-Kessels" w:date="2021-04-30T09:30:00Z">
            <w:rPr/>
          </w:rPrChange>
        </w:rPr>
        <w:t>Silvac</w:t>
      </w:r>
      <w:proofErr w:type="spellEnd"/>
      <w:r w:rsidRPr="00FC2D9F">
        <w:rPr>
          <w:lang w:val="en-US"/>
          <w:rPrChange w:id="234" w:author="Linda Muller-Kessels" w:date="2021-04-30T09:30:00Z">
            <w:rPr/>
          </w:rPrChange>
        </w:rPr>
        <w:t>)</w:t>
      </w:r>
    </w:p>
    <w:p w14:paraId="72A3D3EC" w14:textId="77777777" w:rsidR="00E4118C" w:rsidRPr="00FC2D9F" w:rsidRDefault="00E4118C">
      <w:pPr>
        <w:tabs>
          <w:tab w:val="left" w:pos="2835"/>
        </w:tabs>
        <w:rPr>
          <w:lang w:val="en-US"/>
          <w:rPrChange w:id="235" w:author="Linda Muller-Kessels" w:date="2021-04-30T09:30:00Z">
            <w:rPr/>
          </w:rPrChange>
        </w:rPr>
      </w:pPr>
    </w:p>
    <w:p w14:paraId="700FA469" w14:textId="77777777" w:rsidR="00E4118C" w:rsidRPr="00FC2D9F" w:rsidRDefault="00B43910">
      <w:pPr>
        <w:pStyle w:val="Kop1"/>
        <w:tabs>
          <w:tab w:val="left" w:pos="2835"/>
        </w:tabs>
        <w:rPr>
          <w:lang w:val="en-US"/>
          <w:rPrChange w:id="236" w:author="Linda Muller-Kessels" w:date="2021-04-30T09:30:00Z">
            <w:rPr/>
          </w:rPrChange>
        </w:rPr>
      </w:pPr>
      <w:r w:rsidRPr="00FC2D9F">
        <w:rPr>
          <w:lang w:val="en-US"/>
          <w:rPrChange w:id="237" w:author="Linda Muller-Kessels" w:date="2021-04-30T09:30:00Z">
            <w:rPr/>
          </w:rPrChange>
        </w:rPr>
        <w:t>Certificeringen</w:t>
      </w:r>
    </w:p>
    <w:p w14:paraId="15F53AD4" w14:textId="34F95C08" w:rsidR="00E4118C" w:rsidRPr="00FC2D9F" w:rsidRDefault="00B43910">
      <w:pPr>
        <w:rPr>
          <w:lang w:val="en-US"/>
          <w:rPrChange w:id="238" w:author="Linda Muller-Kessels" w:date="2021-04-30T09:30:00Z">
            <w:rPr/>
          </w:rPrChange>
        </w:rPr>
      </w:pPr>
      <w:r w:rsidRPr="00FC2D9F">
        <w:rPr>
          <w:lang w:val="en-US"/>
          <w:rPrChange w:id="239" w:author="Linda Muller-Kessels" w:date="2021-04-30T09:30:00Z">
            <w:rPr/>
          </w:rPrChange>
        </w:rPr>
        <w:t>2017</w:t>
      </w:r>
      <w:r w:rsidRPr="00FC2D9F">
        <w:rPr>
          <w:lang w:val="en-US"/>
          <w:rPrChange w:id="240" w:author="Linda Muller-Kessels" w:date="2021-04-30T09:30:00Z">
            <w:rPr/>
          </w:rPrChange>
        </w:rPr>
        <w:tab/>
        <w:t>Cloud Computing Foundation</w:t>
      </w:r>
      <w:r w:rsidRPr="00FC2D9F">
        <w:rPr>
          <w:lang w:val="en-US"/>
          <w:rPrChange w:id="241" w:author="Linda Muller-Kessels" w:date="2021-04-30T09:30:00Z">
            <w:rPr/>
          </w:rPrChange>
        </w:rPr>
        <w:br/>
        <w:t>2017</w:t>
      </w:r>
      <w:r w:rsidRPr="00FC2D9F">
        <w:rPr>
          <w:lang w:val="en-US"/>
          <w:rPrChange w:id="242" w:author="Linda Muller-Kessels" w:date="2021-04-30T09:30:00Z">
            <w:rPr/>
          </w:rPrChange>
        </w:rPr>
        <w:tab/>
        <w:t>Information Security Foundation</w:t>
      </w:r>
      <w:r w:rsidRPr="00FC2D9F">
        <w:rPr>
          <w:lang w:val="en-US"/>
          <w:rPrChange w:id="243" w:author="Linda Muller-Kessels" w:date="2021-04-30T09:30:00Z">
            <w:rPr/>
          </w:rPrChange>
        </w:rPr>
        <w:br/>
        <w:t>2017</w:t>
      </w:r>
      <w:r w:rsidRPr="00FC2D9F">
        <w:rPr>
          <w:lang w:val="en-US"/>
          <w:rPrChange w:id="244" w:author="Linda Muller-Kessels" w:date="2021-04-30T09:30:00Z">
            <w:rPr/>
          </w:rPrChange>
        </w:rPr>
        <w:tab/>
        <w:t>TOGAF 9.1 Foundation</w:t>
      </w:r>
      <w:r w:rsidRPr="00FC2D9F">
        <w:rPr>
          <w:lang w:val="en-US"/>
          <w:rPrChange w:id="245" w:author="Linda Muller-Kessels" w:date="2021-04-30T09:30:00Z">
            <w:rPr/>
          </w:rPrChange>
        </w:rPr>
        <w:br/>
        <w:t>2013</w:t>
      </w:r>
      <w:r w:rsidRPr="00FC2D9F">
        <w:rPr>
          <w:lang w:val="en-US"/>
          <w:rPrChange w:id="246" w:author="Linda Muller-Kessels" w:date="2021-04-30T09:30:00Z">
            <w:rPr/>
          </w:rPrChange>
        </w:rPr>
        <w:tab/>
        <w:t>ITIL Foundation</w:t>
      </w:r>
      <w:r w:rsidRPr="00FC2D9F">
        <w:rPr>
          <w:lang w:val="en-US"/>
          <w:rPrChange w:id="247" w:author="Linda Muller-Kessels" w:date="2021-04-30T09:30:00Z">
            <w:rPr/>
          </w:rPrChange>
        </w:rPr>
        <w:br/>
        <w:t>2001</w:t>
      </w:r>
      <w:r w:rsidRPr="00FC2D9F">
        <w:rPr>
          <w:lang w:val="en-US"/>
          <w:rPrChange w:id="248" w:author="Linda Muller-Kessels" w:date="2021-04-30T09:30:00Z">
            <w:rPr/>
          </w:rPrChange>
        </w:rPr>
        <w:tab/>
        <w:t>PRINCE2 Foundation</w:t>
      </w:r>
    </w:p>
    <w:p w14:paraId="0D0B940D" w14:textId="77777777" w:rsidR="00E4118C" w:rsidRPr="00FC2D9F" w:rsidRDefault="00E4118C">
      <w:pPr>
        <w:tabs>
          <w:tab w:val="left" w:pos="2835"/>
        </w:tabs>
        <w:rPr>
          <w:lang w:val="en-US"/>
          <w:rPrChange w:id="249" w:author="Linda Muller-Kessels" w:date="2021-04-30T09:30:00Z">
            <w:rPr/>
          </w:rPrChange>
        </w:rPr>
      </w:pPr>
    </w:p>
    <w:p w14:paraId="553245CC" w14:textId="77777777" w:rsidR="00E4118C" w:rsidRPr="00FC2D9F" w:rsidRDefault="00B43910">
      <w:pPr>
        <w:pStyle w:val="Kop1"/>
        <w:tabs>
          <w:tab w:val="left" w:pos="2835"/>
        </w:tabs>
        <w:rPr>
          <w:lang w:val="en-US"/>
          <w:rPrChange w:id="250" w:author="Linda Muller-Kessels" w:date="2021-04-30T09:30:00Z">
            <w:rPr/>
          </w:rPrChange>
        </w:rPr>
      </w:pPr>
      <w:r w:rsidRPr="00FC2D9F">
        <w:rPr>
          <w:lang w:val="en-US"/>
          <w:rPrChange w:id="251" w:author="Linda Muller-Kessels" w:date="2021-04-30T09:30:00Z">
            <w:rPr/>
          </w:rPrChange>
        </w:rPr>
        <w:t>Expertise</w:t>
      </w:r>
    </w:p>
    <w:p w14:paraId="08FC9436" w14:textId="77777777" w:rsidR="00E4118C" w:rsidRPr="00FC2D9F" w:rsidRDefault="00B43910">
      <w:pPr>
        <w:tabs>
          <w:tab w:val="left" w:pos="2835"/>
        </w:tabs>
        <w:rPr>
          <w:lang w:val="en-US"/>
          <w:rPrChange w:id="252" w:author="Linda Muller-Kessels" w:date="2021-04-30T09:30:00Z">
            <w:rPr/>
          </w:rPrChange>
        </w:rPr>
      </w:pPr>
      <w:r w:rsidRPr="00FC2D9F">
        <w:rPr>
          <w:b/>
          <w:lang w:val="en-US"/>
          <w:rPrChange w:id="253" w:author="Linda Muller-Kessels" w:date="2021-04-30T09:30:00Z">
            <w:rPr>
              <w:b/>
            </w:rPr>
          </w:rPrChange>
        </w:rPr>
        <w:t>COMPUTERSYSTEMEN:</w:t>
      </w:r>
      <w:r w:rsidRPr="00FC2D9F">
        <w:rPr>
          <w:lang w:val="en-US"/>
          <w:rPrChange w:id="254" w:author="Linda Muller-Kessels" w:date="2021-04-30T09:30:00Z">
            <w:rPr/>
          </w:rPrChange>
        </w:rPr>
        <w:t xml:space="preserve"> IBM intel servers (System x 3550, 3650, 3850), IBM Power server systems (System </w:t>
      </w:r>
      <w:proofErr w:type="spellStart"/>
      <w:r w:rsidRPr="00FC2D9F">
        <w:rPr>
          <w:lang w:val="en-US"/>
          <w:rPrChange w:id="255" w:author="Linda Muller-Kessels" w:date="2021-04-30T09:30:00Z">
            <w:rPr/>
          </w:rPrChange>
        </w:rPr>
        <w:t>i,p,z</w:t>
      </w:r>
      <w:proofErr w:type="spellEnd"/>
      <w:r w:rsidRPr="00FC2D9F">
        <w:rPr>
          <w:lang w:val="en-US"/>
          <w:rPrChange w:id="256" w:author="Linda Muller-Kessels" w:date="2021-04-30T09:30:00Z">
            <w:rPr/>
          </w:rPrChange>
        </w:rPr>
        <w:t xml:space="preserve">), IBM blade center (HS20, JS20 </w:t>
      </w:r>
      <w:proofErr w:type="spellStart"/>
      <w:r w:rsidRPr="00FC2D9F">
        <w:rPr>
          <w:lang w:val="en-US"/>
          <w:rPrChange w:id="257" w:author="Linda Muller-Kessels" w:date="2021-04-30T09:30:00Z">
            <w:rPr/>
          </w:rPrChange>
        </w:rPr>
        <w:t>etc</w:t>
      </w:r>
      <w:proofErr w:type="spellEnd"/>
      <w:r w:rsidRPr="00FC2D9F">
        <w:rPr>
          <w:lang w:val="en-US"/>
          <w:rPrChange w:id="258" w:author="Linda Muller-Kessels" w:date="2021-04-30T09:30:00Z">
            <w:rPr/>
          </w:rPrChange>
        </w:rPr>
        <w:t>), IBM storage systems (V7000 DS8000, XIV, TS7700, Storwize), SVC, NetApp FAS/</w:t>
      </w:r>
      <w:proofErr w:type="spellStart"/>
      <w:r w:rsidRPr="00FC2D9F">
        <w:rPr>
          <w:lang w:val="en-US"/>
          <w:rPrChange w:id="259" w:author="Linda Muller-Kessels" w:date="2021-04-30T09:30:00Z">
            <w:rPr/>
          </w:rPrChange>
        </w:rPr>
        <w:t>Ontap</w:t>
      </w:r>
      <w:proofErr w:type="spellEnd"/>
      <w:r w:rsidRPr="00FC2D9F">
        <w:rPr>
          <w:lang w:val="en-US"/>
          <w:rPrChange w:id="260" w:author="Linda Muller-Kessels" w:date="2021-04-30T09:30:00Z">
            <w:rPr/>
          </w:rPrChange>
        </w:rPr>
        <w:t xml:space="preserve">, QNAP storage servers, HP Nonstop, IBM PC, Dell </w:t>
      </w:r>
      <w:proofErr w:type="spellStart"/>
      <w:r w:rsidRPr="00FC2D9F">
        <w:rPr>
          <w:lang w:val="en-US"/>
          <w:rPrChange w:id="261" w:author="Linda Muller-Kessels" w:date="2021-04-30T09:30:00Z">
            <w:rPr/>
          </w:rPrChange>
        </w:rPr>
        <w:t>Optiplex</w:t>
      </w:r>
      <w:proofErr w:type="spellEnd"/>
      <w:r w:rsidRPr="00FC2D9F">
        <w:rPr>
          <w:lang w:val="en-US"/>
          <w:rPrChange w:id="262" w:author="Linda Muller-Kessels" w:date="2021-04-30T09:30:00Z">
            <w:rPr/>
          </w:rPrChange>
        </w:rPr>
        <w:t xml:space="preserve"> desktop line, Dell </w:t>
      </w:r>
      <w:proofErr w:type="spellStart"/>
      <w:r w:rsidRPr="00FC2D9F">
        <w:rPr>
          <w:lang w:val="en-US"/>
          <w:rPrChange w:id="263" w:author="Linda Muller-Kessels" w:date="2021-04-30T09:30:00Z">
            <w:rPr/>
          </w:rPrChange>
        </w:rPr>
        <w:t>Lattitude</w:t>
      </w:r>
      <w:proofErr w:type="spellEnd"/>
      <w:r w:rsidRPr="00FC2D9F">
        <w:rPr>
          <w:lang w:val="en-US"/>
          <w:rPrChange w:id="264" w:author="Linda Muller-Kessels" w:date="2021-04-30T09:30:00Z">
            <w:rPr/>
          </w:rPrChange>
        </w:rPr>
        <w:t xml:space="preserve"> laptop line, HP DL 300 server line, cloud offerings (</w:t>
      </w:r>
      <w:proofErr w:type="spellStart"/>
      <w:r w:rsidRPr="00FC2D9F">
        <w:rPr>
          <w:lang w:val="en-US"/>
          <w:rPrChange w:id="265" w:author="Linda Muller-Kessels" w:date="2021-04-30T09:30:00Z">
            <w:rPr/>
          </w:rPrChange>
        </w:rPr>
        <w:t>Softlayer</w:t>
      </w:r>
      <w:proofErr w:type="spellEnd"/>
      <w:r w:rsidRPr="00FC2D9F">
        <w:rPr>
          <w:lang w:val="en-US"/>
          <w:rPrChange w:id="266" w:author="Linda Muller-Kessels" w:date="2021-04-30T09:30:00Z">
            <w:rPr/>
          </w:rPrChange>
        </w:rPr>
        <w:t xml:space="preserve"> and others), F5, Cisco 5525</w:t>
      </w:r>
    </w:p>
    <w:p w14:paraId="56DA0EFD" w14:textId="77777777" w:rsidR="00E4118C" w:rsidRPr="00FC2D9F" w:rsidRDefault="00B43910">
      <w:pPr>
        <w:tabs>
          <w:tab w:val="left" w:pos="2835"/>
        </w:tabs>
        <w:rPr>
          <w:lang w:val="en-US"/>
          <w:rPrChange w:id="267" w:author="Linda Muller-Kessels" w:date="2021-04-30T09:30:00Z">
            <w:rPr/>
          </w:rPrChange>
        </w:rPr>
      </w:pPr>
      <w:r w:rsidRPr="00FC2D9F">
        <w:rPr>
          <w:b/>
          <w:lang w:val="en-US"/>
          <w:rPrChange w:id="268" w:author="Linda Muller-Kessels" w:date="2021-04-30T09:30:00Z">
            <w:rPr>
              <w:b/>
            </w:rPr>
          </w:rPrChange>
        </w:rPr>
        <w:t>BESTURINGSSYSTEMEN:</w:t>
      </w:r>
      <w:r w:rsidRPr="00FC2D9F">
        <w:rPr>
          <w:lang w:val="en-US"/>
          <w:rPrChange w:id="269" w:author="Linda Muller-Kessels" w:date="2021-04-30T09:30:00Z">
            <w:rPr/>
          </w:rPrChange>
        </w:rPr>
        <w:t xml:space="preserve"> OS/400, Windows 95 and 98 (desktop), Windows NT (desktop and server), Windows 2000 Server, Windows 2003 server, Windows XP, Windows 7, Windows 10, OS/2, AIX, </w:t>
      </w:r>
      <w:proofErr w:type="spellStart"/>
      <w:r w:rsidRPr="00FC2D9F">
        <w:rPr>
          <w:lang w:val="en-US"/>
          <w:rPrChange w:id="270" w:author="Linda Muller-Kessels" w:date="2021-04-30T09:30:00Z">
            <w:rPr/>
          </w:rPrChange>
        </w:rPr>
        <w:t>NonStop</w:t>
      </w:r>
      <w:proofErr w:type="spellEnd"/>
      <w:r w:rsidRPr="00FC2D9F">
        <w:rPr>
          <w:lang w:val="en-US"/>
          <w:rPrChange w:id="271" w:author="Linda Muller-Kessels" w:date="2021-04-30T09:30:00Z">
            <w:rPr/>
          </w:rPrChange>
        </w:rPr>
        <w:t xml:space="preserve"> OS, VMware vSphere, XEN, Citrix/RES </w:t>
      </w:r>
      <w:proofErr w:type="spellStart"/>
      <w:r w:rsidRPr="00FC2D9F">
        <w:rPr>
          <w:lang w:val="en-US"/>
          <w:rPrChange w:id="272" w:author="Linda Muller-Kessels" w:date="2021-04-30T09:30:00Z">
            <w:rPr/>
          </w:rPrChange>
        </w:rPr>
        <w:t>Powerfuse</w:t>
      </w:r>
      <w:proofErr w:type="spellEnd"/>
      <w:r w:rsidRPr="00FC2D9F">
        <w:rPr>
          <w:lang w:val="en-US"/>
          <w:rPrChange w:id="273" w:author="Linda Muller-Kessels" w:date="2021-04-30T09:30:00Z">
            <w:rPr/>
          </w:rPrChange>
        </w:rPr>
        <w:t>, z/VM, z/VSE, z/OS</w:t>
      </w:r>
    </w:p>
    <w:p w14:paraId="6189E603" w14:textId="77777777" w:rsidR="00E4118C" w:rsidRPr="00FC2D9F" w:rsidRDefault="00B43910">
      <w:pPr>
        <w:tabs>
          <w:tab w:val="left" w:pos="2835"/>
        </w:tabs>
        <w:rPr>
          <w:lang w:val="en-US"/>
          <w:rPrChange w:id="274" w:author="Linda Muller-Kessels" w:date="2021-04-30T09:30:00Z">
            <w:rPr/>
          </w:rPrChange>
        </w:rPr>
      </w:pPr>
      <w:r w:rsidRPr="00FC2D9F">
        <w:rPr>
          <w:b/>
          <w:lang w:val="en-US"/>
          <w:rPrChange w:id="275" w:author="Linda Muller-Kessels" w:date="2021-04-30T09:30:00Z">
            <w:rPr>
              <w:b/>
            </w:rPr>
          </w:rPrChange>
        </w:rPr>
        <w:t>COMPUTERTALEN:</w:t>
      </w:r>
      <w:r w:rsidRPr="00FC2D9F">
        <w:rPr>
          <w:lang w:val="en-US"/>
          <w:rPrChange w:id="276" w:author="Linda Muller-Kessels" w:date="2021-04-30T09:30:00Z">
            <w:rPr/>
          </w:rPrChange>
        </w:rPr>
        <w:t xml:space="preserve"> Pascal, Modula 2, LISP, Fortran 68, COBOL, C, RPG 2, RPG IV, CLP, C, REXX, windows </w:t>
      </w:r>
      <w:proofErr w:type="spellStart"/>
      <w:r w:rsidRPr="00FC2D9F">
        <w:rPr>
          <w:lang w:val="en-US"/>
          <w:rPrChange w:id="277" w:author="Linda Muller-Kessels" w:date="2021-04-30T09:30:00Z">
            <w:rPr/>
          </w:rPrChange>
        </w:rPr>
        <w:t>cshell</w:t>
      </w:r>
      <w:proofErr w:type="spellEnd"/>
      <w:r w:rsidRPr="00FC2D9F">
        <w:rPr>
          <w:lang w:val="en-US"/>
          <w:rPrChange w:id="278" w:author="Linda Muller-Kessels" w:date="2021-04-30T09:30:00Z">
            <w:rPr/>
          </w:rPrChange>
        </w:rPr>
        <w:t xml:space="preserve"> scripting, VB, HTML, XML</w:t>
      </w:r>
    </w:p>
    <w:p w14:paraId="2FF30B26" w14:textId="77777777" w:rsidR="00E4118C" w:rsidRPr="00FC2D9F" w:rsidRDefault="00B43910">
      <w:pPr>
        <w:tabs>
          <w:tab w:val="left" w:pos="2835"/>
        </w:tabs>
        <w:rPr>
          <w:lang w:val="en-US"/>
          <w:rPrChange w:id="279" w:author="Linda Muller-Kessels" w:date="2021-04-30T09:30:00Z">
            <w:rPr/>
          </w:rPrChange>
        </w:rPr>
      </w:pPr>
      <w:r w:rsidRPr="00FC2D9F">
        <w:rPr>
          <w:b/>
          <w:lang w:val="en-US"/>
          <w:rPrChange w:id="280" w:author="Linda Muller-Kessels" w:date="2021-04-30T09:30:00Z">
            <w:rPr>
              <w:b/>
            </w:rPr>
          </w:rPrChange>
        </w:rPr>
        <w:t>DATABASES:</w:t>
      </w:r>
      <w:r w:rsidRPr="00FC2D9F">
        <w:rPr>
          <w:lang w:val="en-US"/>
          <w:rPrChange w:id="281" w:author="Linda Muller-Kessels" w:date="2021-04-30T09:30:00Z">
            <w:rPr/>
          </w:rPrChange>
        </w:rPr>
        <w:t xml:space="preserve"> Oracle 8, Oracle 9, Oracle 10, DB2 LUW v8, DB2 Connect, MS SQL, MySQL, PostgreSQL, MongoDB, LDAP, AD, DNS</w:t>
      </w:r>
    </w:p>
    <w:p w14:paraId="7021DAB6" w14:textId="77777777" w:rsidR="00E4118C" w:rsidRPr="00FC2D9F" w:rsidRDefault="00B43910">
      <w:pPr>
        <w:tabs>
          <w:tab w:val="left" w:pos="2835"/>
        </w:tabs>
        <w:rPr>
          <w:lang w:val="en-US"/>
          <w:rPrChange w:id="282" w:author="Linda Muller-Kessels" w:date="2021-04-30T09:30:00Z">
            <w:rPr/>
          </w:rPrChange>
        </w:rPr>
      </w:pPr>
      <w:r w:rsidRPr="00FC2D9F">
        <w:rPr>
          <w:b/>
          <w:lang w:val="en-US"/>
          <w:rPrChange w:id="283" w:author="Linda Muller-Kessels" w:date="2021-04-30T09:30:00Z">
            <w:rPr>
              <w:b/>
            </w:rPr>
          </w:rPrChange>
        </w:rPr>
        <w:t>(ONTWIKKEL) TOOLS:</w:t>
      </w:r>
      <w:r w:rsidRPr="00FC2D9F">
        <w:rPr>
          <w:lang w:val="en-US"/>
          <w:rPrChange w:id="284" w:author="Linda Muller-Kessels" w:date="2021-04-30T09:30:00Z">
            <w:rPr/>
          </w:rPrChange>
        </w:rPr>
        <w:t xml:space="preserve"> Quick C for Windows v1.00, PDM, SEU, Rational, Select Component Factory, </w:t>
      </w:r>
      <w:proofErr w:type="spellStart"/>
      <w:r w:rsidRPr="00FC2D9F">
        <w:rPr>
          <w:lang w:val="en-US"/>
          <w:rPrChange w:id="285" w:author="Linda Muller-Kessels" w:date="2021-04-30T09:30:00Z">
            <w:rPr/>
          </w:rPrChange>
        </w:rPr>
        <w:t>Websphere</w:t>
      </w:r>
      <w:proofErr w:type="spellEnd"/>
      <w:r w:rsidRPr="00FC2D9F">
        <w:rPr>
          <w:lang w:val="en-US"/>
          <w:rPrChange w:id="286" w:author="Linda Muller-Kessels" w:date="2021-04-30T09:30:00Z">
            <w:rPr/>
          </w:rPrChange>
        </w:rPr>
        <w:t xml:space="preserve"> 5.1, 5.2, 5.3, 6. 6.5, 7 en 8, shell scripting (REXX, Windows, VB), HTML, XML</w:t>
      </w:r>
    </w:p>
    <w:p w14:paraId="3C7A2FC0" w14:textId="77777777" w:rsidR="00E4118C" w:rsidRPr="00FC2D9F" w:rsidRDefault="00B43910">
      <w:pPr>
        <w:tabs>
          <w:tab w:val="left" w:pos="2835"/>
        </w:tabs>
        <w:rPr>
          <w:lang w:val="en-US"/>
          <w:rPrChange w:id="287" w:author="Linda Muller-Kessels" w:date="2021-04-30T09:30:00Z">
            <w:rPr/>
          </w:rPrChange>
        </w:rPr>
      </w:pPr>
      <w:r w:rsidRPr="00FC2D9F">
        <w:rPr>
          <w:b/>
          <w:lang w:val="en-US"/>
          <w:rPrChange w:id="288" w:author="Linda Muller-Kessels" w:date="2021-04-30T09:30:00Z">
            <w:rPr>
              <w:b/>
            </w:rPr>
          </w:rPrChange>
        </w:rPr>
        <w:t>ONTWIKKELMETHODIEKEN:</w:t>
      </w:r>
      <w:r w:rsidRPr="00FC2D9F">
        <w:rPr>
          <w:lang w:val="en-US"/>
          <w:rPrChange w:id="289" w:author="Linda Muller-Kessels" w:date="2021-04-30T09:30:00Z">
            <w:rPr/>
          </w:rPrChange>
        </w:rPr>
        <w:t xml:space="preserve"> UML, Object </w:t>
      </w:r>
      <w:proofErr w:type="spellStart"/>
      <w:r w:rsidRPr="00FC2D9F">
        <w:rPr>
          <w:lang w:val="en-US"/>
          <w:rPrChange w:id="290" w:author="Linda Muller-Kessels" w:date="2021-04-30T09:30:00Z">
            <w:rPr/>
          </w:rPrChange>
        </w:rPr>
        <w:t>Oriëntatie</w:t>
      </w:r>
      <w:proofErr w:type="spellEnd"/>
      <w:r w:rsidRPr="00FC2D9F">
        <w:rPr>
          <w:lang w:val="en-US"/>
          <w:rPrChange w:id="291" w:author="Linda Muller-Kessels" w:date="2021-04-30T09:30:00Z">
            <w:rPr/>
          </w:rPrChange>
        </w:rPr>
        <w:t>, DSDM, Waterfall, scrum</w:t>
      </w:r>
    </w:p>
    <w:p w14:paraId="1826948D" w14:textId="77777777" w:rsidR="00E4118C" w:rsidRPr="00FC2D9F" w:rsidRDefault="00B43910">
      <w:pPr>
        <w:tabs>
          <w:tab w:val="left" w:pos="2835"/>
        </w:tabs>
        <w:rPr>
          <w:lang w:val="en-US"/>
          <w:rPrChange w:id="292" w:author="Linda Muller-Kessels" w:date="2021-04-30T09:30:00Z">
            <w:rPr/>
          </w:rPrChange>
        </w:rPr>
      </w:pPr>
      <w:r w:rsidRPr="00FC2D9F">
        <w:rPr>
          <w:b/>
          <w:lang w:val="en-US"/>
          <w:rPrChange w:id="293" w:author="Linda Muller-Kessels" w:date="2021-04-30T09:30:00Z">
            <w:rPr>
              <w:b/>
            </w:rPr>
          </w:rPrChange>
        </w:rPr>
        <w:t>DATACOMMUNICATIE:</w:t>
      </w:r>
      <w:r w:rsidRPr="00FC2D9F">
        <w:rPr>
          <w:lang w:val="en-US"/>
          <w:rPrChange w:id="294" w:author="Linda Muller-Kessels" w:date="2021-04-30T09:30:00Z">
            <w:rPr/>
          </w:rPrChange>
        </w:rPr>
        <w:t xml:space="preserve"> TCP/IP, DNS, DHCP, MPLS, Frame Relay, X.25, VPN, </w:t>
      </w:r>
      <w:proofErr w:type="spellStart"/>
      <w:r w:rsidRPr="00FC2D9F">
        <w:rPr>
          <w:lang w:val="en-US"/>
          <w:rPrChange w:id="295" w:author="Linda Muller-Kessels" w:date="2021-04-30T09:30:00Z">
            <w:rPr/>
          </w:rPrChange>
        </w:rPr>
        <w:t>IPSec</w:t>
      </w:r>
      <w:proofErr w:type="spellEnd"/>
      <w:r w:rsidRPr="00FC2D9F">
        <w:rPr>
          <w:lang w:val="en-US"/>
          <w:rPrChange w:id="296" w:author="Linda Muller-Kessels" w:date="2021-04-30T09:30:00Z">
            <w:rPr/>
          </w:rPrChange>
        </w:rPr>
        <w:t>, security zoning, WAF, gateways, token ring, SNA, SNADS, LU6.2</w:t>
      </w:r>
    </w:p>
    <w:p w14:paraId="0E27B00A" w14:textId="77777777" w:rsidR="00E4118C" w:rsidRPr="00FC2D9F" w:rsidRDefault="00E4118C">
      <w:pPr>
        <w:tabs>
          <w:tab w:val="left" w:pos="2835"/>
        </w:tabs>
        <w:rPr>
          <w:lang w:val="en-US"/>
          <w:rPrChange w:id="297" w:author="Linda Muller-Kessels" w:date="2021-04-30T09:30:00Z">
            <w:rPr/>
          </w:rPrChange>
        </w:rPr>
      </w:pPr>
    </w:p>
    <w:p w14:paraId="31300F47" w14:textId="77777777" w:rsidR="00E4118C" w:rsidRPr="00FC2D9F" w:rsidRDefault="00B43910">
      <w:pPr>
        <w:pStyle w:val="Kop1"/>
        <w:tabs>
          <w:tab w:val="left" w:pos="2835"/>
        </w:tabs>
        <w:rPr>
          <w:lang w:val="en-US"/>
          <w:rPrChange w:id="298" w:author="Linda Muller-Kessels" w:date="2021-04-30T09:30:00Z">
            <w:rPr/>
          </w:rPrChange>
        </w:rPr>
      </w:pPr>
      <w:r w:rsidRPr="00FC2D9F">
        <w:rPr>
          <w:lang w:val="en-US"/>
          <w:rPrChange w:id="299" w:author="Linda Muller-Kessels" w:date="2021-04-30T09:30:00Z">
            <w:rPr/>
          </w:rPrChange>
        </w:rPr>
        <w:t>Werkervaring</w:t>
      </w:r>
    </w:p>
    <w:p w14:paraId="7DE0FB2F" w14:textId="449FB86C" w:rsidR="00E4118C" w:rsidRPr="00FC2D9F" w:rsidRDefault="00B43910">
      <w:pPr>
        <w:rPr>
          <w:lang w:val="en-US"/>
          <w:rPrChange w:id="300" w:author="Linda Muller-Kessels" w:date="2021-04-30T09:30:00Z">
            <w:rPr/>
          </w:rPrChange>
        </w:rPr>
      </w:pPr>
      <w:proofErr w:type="spellStart"/>
      <w:r w:rsidRPr="00FC2D9F">
        <w:rPr>
          <w:lang w:val="en-US"/>
          <w:rPrChange w:id="301" w:author="Linda Muller-Kessels" w:date="2021-04-30T09:30:00Z">
            <w:rPr/>
          </w:rPrChange>
        </w:rPr>
        <w:t>okt</w:t>
      </w:r>
      <w:proofErr w:type="spellEnd"/>
      <w:r w:rsidRPr="00FC2D9F">
        <w:rPr>
          <w:lang w:val="en-US"/>
          <w:rPrChange w:id="302" w:author="Linda Muller-Kessels" w:date="2021-04-30T09:30:00Z">
            <w:rPr/>
          </w:rPrChange>
        </w:rPr>
        <w:t xml:space="preserve"> 2017 - </w:t>
      </w:r>
      <w:proofErr w:type="spellStart"/>
      <w:r w:rsidR="5B8D8FE8" w:rsidRPr="00FC2D9F">
        <w:rPr>
          <w:lang w:val="en-US"/>
          <w:rPrChange w:id="303" w:author="Linda Muller-Kessels" w:date="2021-04-30T09:30:00Z">
            <w:rPr/>
          </w:rPrChange>
        </w:rPr>
        <w:t>heden</w:t>
      </w:r>
      <w:proofErr w:type="spellEnd"/>
      <w:r w:rsidRPr="00FC2D9F">
        <w:rPr>
          <w:lang w:val="en-US"/>
          <w:rPrChange w:id="304" w:author="Linda Muller-Kessels" w:date="2021-04-30T09:30:00Z">
            <w:rPr/>
          </w:rPrChange>
        </w:rPr>
        <w:tab/>
        <w:t xml:space="preserve">CIMSOLUTIONS B.V. </w:t>
      </w:r>
      <w:proofErr w:type="spellStart"/>
      <w:r w:rsidRPr="00FC2D9F">
        <w:rPr>
          <w:lang w:val="en-US"/>
          <w:rPrChange w:id="305" w:author="Linda Muller-Kessels" w:date="2021-04-30T09:30:00Z">
            <w:rPr/>
          </w:rPrChange>
        </w:rPr>
        <w:t>Technisch</w:t>
      </w:r>
      <w:proofErr w:type="spellEnd"/>
      <w:r w:rsidRPr="00FC2D9F">
        <w:rPr>
          <w:lang w:val="en-US"/>
          <w:rPrChange w:id="306" w:author="Linda Muller-Kessels" w:date="2021-04-30T09:30:00Z">
            <w:rPr/>
          </w:rPrChange>
        </w:rPr>
        <w:t xml:space="preserve"> Architect / </w:t>
      </w:r>
      <w:proofErr w:type="spellStart"/>
      <w:r w:rsidRPr="00FC2D9F">
        <w:rPr>
          <w:lang w:val="en-US"/>
          <w:rPrChange w:id="307" w:author="Linda Muller-Kessels" w:date="2021-04-30T09:30:00Z">
            <w:rPr/>
          </w:rPrChange>
        </w:rPr>
        <w:t>Infrastructuur</w:t>
      </w:r>
      <w:proofErr w:type="spellEnd"/>
      <w:r w:rsidRPr="00FC2D9F">
        <w:rPr>
          <w:lang w:val="en-US"/>
          <w:rPrChange w:id="308" w:author="Linda Muller-Kessels" w:date="2021-04-30T09:30:00Z">
            <w:rPr/>
          </w:rPrChange>
        </w:rPr>
        <w:t xml:space="preserve"> Architect / </w:t>
      </w:r>
      <w:proofErr w:type="spellStart"/>
      <w:r w:rsidRPr="00FC2D9F">
        <w:rPr>
          <w:lang w:val="en-US"/>
          <w:rPrChange w:id="309" w:author="Linda Muller-Kessels" w:date="2021-04-30T09:30:00Z">
            <w:rPr/>
          </w:rPrChange>
        </w:rPr>
        <w:t>Technisch</w:t>
      </w:r>
      <w:proofErr w:type="spellEnd"/>
      <w:r w:rsidRPr="00FC2D9F">
        <w:rPr>
          <w:lang w:val="en-US"/>
          <w:rPrChange w:id="310" w:author="Linda Muller-Kessels" w:date="2021-04-30T09:30:00Z">
            <w:rPr/>
          </w:rPrChange>
        </w:rPr>
        <w:t xml:space="preserve"> Consultant</w:t>
      </w:r>
      <w:r w:rsidRPr="00FC2D9F">
        <w:rPr>
          <w:lang w:val="en-US"/>
          <w:rPrChange w:id="311" w:author="Linda Muller-Kessels" w:date="2021-04-30T09:30:00Z">
            <w:rPr/>
          </w:rPrChange>
        </w:rPr>
        <w:br/>
      </w:r>
      <w:proofErr w:type="spellStart"/>
      <w:r w:rsidRPr="00FC2D9F">
        <w:rPr>
          <w:lang w:val="en-US"/>
          <w:rPrChange w:id="312" w:author="Linda Muller-Kessels" w:date="2021-04-30T09:30:00Z">
            <w:rPr/>
          </w:rPrChange>
        </w:rPr>
        <w:t>mei</w:t>
      </w:r>
      <w:proofErr w:type="spellEnd"/>
      <w:r w:rsidRPr="00FC2D9F">
        <w:rPr>
          <w:lang w:val="en-US"/>
          <w:rPrChange w:id="313" w:author="Linda Muller-Kessels" w:date="2021-04-30T09:30:00Z">
            <w:rPr/>
          </w:rPrChange>
        </w:rPr>
        <w:t xml:space="preserve"> 2008 - </w:t>
      </w:r>
      <w:proofErr w:type="spellStart"/>
      <w:r w:rsidRPr="00FC2D9F">
        <w:rPr>
          <w:lang w:val="en-US"/>
          <w:rPrChange w:id="314" w:author="Linda Muller-Kessels" w:date="2021-04-30T09:30:00Z">
            <w:rPr/>
          </w:rPrChange>
        </w:rPr>
        <w:t>aug</w:t>
      </w:r>
      <w:proofErr w:type="spellEnd"/>
      <w:r w:rsidRPr="00FC2D9F">
        <w:rPr>
          <w:lang w:val="en-US"/>
          <w:rPrChange w:id="315" w:author="Linda Muller-Kessels" w:date="2021-04-30T09:30:00Z">
            <w:rPr/>
          </w:rPrChange>
        </w:rPr>
        <w:t xml:space="preserve"> 2017</w:t>
      </w:r>
      <w:r w:rsidRPr="00FC2D9F">
        <w:rPr>
          <w:lang w:val="en-US"/>
          <w:rPrChange w:id="316" w:author="Linda Muller-Kessels" w:date="2021-04-30T09:30:00Z">
            <w:rPr/>
          </w:rPrChange>
        </w:rPr>
        <w:tab/>
        <w:t>IBM Nederland B.V. Technical Solution Manager</w:t>
      </w:r>
      <w:r w:rsidRPr="00FC2D9F">
        <w:rPr>
          <w:lang w:val="en-US"/>
          <w:rPrChange w:id="317" w:author="Linda Muller-Kessels" w:date="2021-04-30T09:30:00Z">
            <w:rPr/>
          </w:rPrChange>
        </w:rPr>
        <w:br/>
      </w:r>
      <w:proofErr w:type="spellStart"/>
      <w:r w:rsidRPr="00FC2D9F">
        <w:rPr>
          <w:lang w:val="en-US"/>
          <w:rPrChange w:id="318" w:author="Linda Muller-Kessels" w:date="2021-04-30T09:30:00Z">
            <w:rPr/>
          </w:rPrChange>
        </w:rPr>
        <w:t>aug</w:t>
      </w:r>
      <w:proofErr w:type="spellEnd"/>
      <w:r w:rsidRPr="00FC2D9F">
        <w:rPr>
          <w:lang w:val="en-US"/>
          <w:rPrChange w:id="319" w:author="Linda Muller-Kessels" w:date="2021-04-30T09:30:00Z">
            <w:rPr/>
          </w:rPrChange>
        </w:rPr>
        <w:t xml:space="preserve"> 2006 - </w:t>
      </w:r>
      <w:proofErr w:type="spellStart"/>
      <w:r w:rsidRPr="00FC2D9F">
        <w:rPr>
          <w:lang w:val="en-US"/>
          <w:rPrChange w:id="320" w:author="Linda Muller-Kessels" w:date="2021-04-30T09:30:00Z">
            <w:rPr/>
          </w:rPrChange>
        </w:rPr>
        <w:t>mei</w:t>
      </w:r>
      <w:proofErr w:type="spellEnd"/>
      <w:r w:rsidRPr="00FC2D9F">
        <w:rPr>
          <w:lang w:val="en-US"/>
          <w:rPrChange w:id="321" w:author="Linda Muller-Kessels" w:date="2021-04-30T09:30:00Z">
            <w:rPr/>
          </w:rPrChange>
        </w:rPr>
        <w:t xml:space="preserve"> 2008</w:t>
      </w:r>
      <w:r w:rsidRPr="00FC2D9F">
        <w:rPr>
          <w:lang w:val="en-US"/>
          <w:rPrChange w:id="322" w:author="Linda Muller-Kessels" w:date="2021-04-30T09:30:00Z">
            <w:rPr/>
          </w:rPrChange>
        </w:rPr>
        <w:tab/>
        <w:t>Yacht (</w:t>
      </w:r>
      <w:proofErr w:type="spellStart"/>
      <w:r w:rsidRPr="00FC2D9F">
        <w:rPr>
          <w:lang w:val="en-US"/>
          <w:rPrChange w:id="323" w:author="Linda Muller-Kessels" w:date="2021-04-30T09:30:00Z">
            <w:rPr/>
          </w:rPrChange>
        </w:rPr>
        <w:t>gedetacheerd</w:t>
      </w:r>
      <w:proofErr w:type="spellEnd"/>
      <w:r w:rsidRPr="00FC2D9F">
        <w:rPr>
          <w:lang w:val="en-US"/>
          <w:rPrChange w:id="324" w:author="Linda Muller-Kessels" w:date="2021-04-30T09:30:00Z">
            <w:rPr/>
          </w:rPrChange>
        </w:rPr>
        <w:t xml:space="preserve"> </w:t>
      </w:r>
      <w:proofErr w:type="spellStart"/>
      <w:r w:rsidRPr="00FC2D9F">
        <w:rPr>
          <w:lang w:val="en-US"/>
          <w:rPrChange w:id="325" w:author="Linda Muller-Kessels" w:date="2021-04-30T09:30:00Z">
            <w:rPr/>
          </w:rPrChange>
        </w:rPr>
        <w:t>bij</w:t>
      </w:r>
      <w:proofErr w:type="spellEnd"/>
      <w:r w:rsidRPr="00FC2D9F">
        <w:rPr>
          <w:lang w:val="en-US"/>
          <w:rPrChange w:id="326" w:author="Linda Muller-Kessels" w:date="2021-04-30T09:30:00Z">
            <w:rPr/>
          </w:rPrChange>
        </w:rPr>
        <w:t xml:space="preserve"> IBM) Technical Solution Manager</w:t>
      </w:r>
      <w:r w:rsidRPr="00FC2D9F">
        <w:rPr>
          <w:lang w:val="en-US"/>
          <w:rPrChange w:id="327" w:author="Linda Muller-Kessels" w:date="2021-04-30T09:30:00Z">
            <w:rPr/>
          </w:rPrChange>
        </w:rPr>
        <w:br/>
      </w:r>
      <w:proofErr w:type="spellStart"/>
      <w:r w:rsidRPr="00FC2D9F">
        <w:rPr>
          <w:lang w:val="en-US"/>
          <w:rPrChange w:id="328" w:author="Linda Muller-Kessels" w:date="2021-04-30T09:30:00Z">
            <w:rPr/>
          </w:rPrChange>
        </w:rPr>
        <w:t>aug</w:t>
      </w:r>
      <w:proofErr w:type="spellEnd"/>
      <w:r w:rsidRPr="00FC2D9F">
        <w:rPr>
          <w:lang w:val="en-US"/>
          <w:rPrChange w:id="329" w:author="Linda Muller-Kessels" w:date="2021-04-30T09:30:00Z">
            <w:rPr/>
          </w:rPrChange>
        </w:rPr>
        <w:t xml:space="preserve"> 2005 - </w:t>
      </w:r>
      <w:proofErr w:type="spellStart"/>
      <w:r w:rsidRPr="00FC2D9F">
        <w:rPr>
          <w:lang w:val="en-US"/>
          <w:rPrChange w:id="330" w:author="Linda Muller-Kessels" w:date="2021-04-30T09:30:00Z">
            <w:rPr/>
          </w:rPrChange>
        </w:rPr>
        <w:t>aug</w:t>
      </w:r>
      <w:proofErr w:type="spellEnd"/>
      <w:r w:rsidRPr="00FC2D9F">
        <w:rPr>
          <w:lang w:val="en-US"/>
          <w:rPrChange w:id="331" w:author="Linda Muller-Kessels" w:date="2021-04-30T09:30:00Z">
            <w:rPr/>
          </w:rPrChange>
        </w:rPr>
        <w:t xml:space="preserve"> 2006</w:t>
      </w:r>
      <w:r w:rsidRPr="00FC2D9F">
        <w:rPr>
          <w:lang w:val="en-US"/>
          <w:rPrChange w:id="332" w:author="Linda Muller-Kessels" w:date="2021-04-30T09:30:00Z">
            <w:rPr/>
          </w:rPrChange>
        </w:rPr>
        <w:tab/>
        <w:t>Hubei Universiteit Student Chinese Taal</w:t>
      </w:r>
      <w:r w:rsidRPr="00FC2D9F">
        <w:rPr>
          <w:lang w:val="en-US"/>
          <w:rPrChange w:id="333" w:author="Linda Muller-Kessels" w:date="2021-04-30T09:30:00Z">
            <w:rPr/>
          </w:rPrChange>
        </w:rPr>
        <w:br/>
      </w:r>
      <w:proofErr w:type="spellStart"/>
      <w:r w:rsidRPr="00FC2D9F">
        <w:rPr>
          <w:lang w:val="en-US"/>
          <w:rPrChange w:id="334" w:author="Linda Muller-Kessels" w:date="2021-04-30T09:30:00Z">
            <w:rPr/>
          </w:rPrChange>
        </w:rPr>
        <w:t>feb</w:t>
      </w:r>
      <w:proofErr w:type="spellEnd"/>
      <w:r w:rsidRPr="00FC2D9F">
        <w:rPr>
          <w:lang w:val="en-US"/>
          <w:rPrChange w:id="335" w:author="Linda Muller-Kessels" w:date="2021-04-30T09:30:00Z">
            <w:rPr/>
          </w:rPrChange>
        </w:rPr>
        <w:t xml:space="preserve"> 2002 - </w:t>
      </w:r>
      <w:proofErr w:type="spellStart"/>
      <w:r w:rsidRPr="00FC2D9F">
        <w:rPr>
          <w:lang w:val="en-US"/>
          <w:rPrChange w:id="336" w:author="Linda Muller-Kessels" w:date="2021-04-30T09:30:00Z">
            <w:rPr/>
          </w:rPrChange>
        </w:rPr>
        <w:t>jul</w:t>
      </w:r>
      <w:proofErr w:type="spellEnd"/>
      <w:r w:rsidRPr="00FC2D9F">
        <w:rPr>
          <w:lang w:val="en-US"/>
          <w:rPrChange w:id="337" w:author="Linda Muller-Kessels" w:date="2021-04-30T09:30:00Z">
            <w:rPr/>
          </w:rPrChange>
        </w:rPr>
        <w:t xml:space="preserve"> 2005</w:t>
      </w:r>
      <w:r w:rsidRPr="00FC2D9F">
        <w:rPr>
          <w:lang w:val="en-US"/>
          <w:rPrChange w:id="338" w:author="Linda Muller-Kessels" w:date="2021-04-30T09:30:00Z">
            <w:rPr/>
          </w:rPrChange>
        </w:rPr>
        <w:tab/>
        <w:t xml:space="preserve">Interface Europe </w:t>
      </w:r>
      <w:proofErr w:type="spellStart"/>
      <w:r w:rsidRPr="00FC2D9F">
        <w:rPr>
          <w:lang w:val="en-US"/>
          <w:rPrChange w:id="339" w:author="Linda Muller-Kessels" w:date="2021-04-30T09:30:00Z">
            <w:rPr/>
          </w:rPrChange>
        </w:rPr>
        <w:t>B.v.</w:t>
      </w:r>
      <w:proofErr w:type="spellEnd"/>
      <w:r w:rsidRPr="00FC2D9F">
        <w:rPr>
          <w:lang w:val="en-US"/>
          <w:rPrChange w:id="340" w:author="Linda Muller-Kessels" w:date="2021-04-30T09:30:00Z">
            <w:rPr/>
          </w:rPrChange>
        </w:rPr>
        <w:t xml:space="preserve"> Windows Architect</w:t>
      </w:r>
      <w:r w:rsidRPr="00FC2D9F">
        <w:rPr>
          <w:lang w:val="en-US"/>
          <w:rPrChange w:id="341" w:author="Linda Muller-Kessels" w:date="2021-04-30T09:30:00Z">
            <w:rPr/>
          </w:rPrChange>
        </w:rPr>
        <w:br/>
      </w:r>
      <w:proofErr w:type="spellStart"/>
      <w:r w:rsidRPr="00FC2D9F">
        <w:rPr>
          <w:lang w:val="en-US"/>
          <w:rPrChange w:id="342" w:author="Linda Muller-Kessels" w:date="2021-04-30T09:30:00Z">
            <w:rPr/>
          </w:rPrChange>
        </w:rPr>
        <w:t>mei</w:t>
      </w:r>
      <w:proofErr w:type="spellEnd"/>
      <w:r w:rsidRPr="00FC2D9F">
        <w:rPr>
          <w:lang w:val="en-US"/>
          <w:rPrChange w:id="343" w:author="Linda Muller-Kessels" w:date="2021-04-30T09:30:00Z">
            <w:rPr/>
          </w:rPrChange>
        </w:rPr>
        <w:t xml:space="preserve"> 2000 - </w:t>
      </w:r>
      <w:proofErr w:type="spellStart"/>
      <w:r w:rsidRPr="00FC2D9F">
        <w:rPr>
          <w:lang w:val="en-US"/>
          <w:rPrChange w:id="344" w:author="Linda Muller-Kessels" w:date="2021-04-30T09:30:00Z">
            <w:rPr/>
          </w:rPrChange>
        </w:rPr>
        <w:t>jan</w:t>
      </w:r>
      <w:proofErr w:type="spellEnd"/>
      <w:r w:rsidRPr="00FC2D9F">
        <w:rPr>
          <w:lang w:val="en-US"/>
          <w:rPrChange w:id="345" w:author="Linda Muller-Kessels" w:date="2021-04-30T09:30:00Z">
            <w:rPr/>
          </w:rPrChange>
        </w:rPr>
        <w:t xml:space="preserve"> 2002</w:t>
      </w:r>
      <w:r w:rsidRPr="00FC2D9F">
        <w:rPr>
          <w:lang w:val="en-US"/>
          <w:rPrChange w:id="346" w:author="Linda Muller-Kessels" w:date="2021-04-30T09:30:00Z">
            <w:rPr/>
          </w:rPrChange>
        </w:rPr>
        <w:tab/>
        <w:t>Blue Willow B.V. AS/400 Project Manager</w:t>
      </w:r>
      <w:r w:rsidRPr="00FC2D9F">
        <w:rPr>
          <w:lang w:val="en-US"/>
          <w:rPrChange w:id="347" w:author="Linda Muller-Kessels" w:date="2021-04-30T09:30:00Z">
            <w:rPr/>
          </w:rPrChange>
        </w:rPr>
        <w:br/>
      </w:r>
      <w:proofErr w:type="spellStart"/>
      <w:r w:rsidRPr="00FC2D9F">
        <w:rPr>
          <w:lang w:val="en-US"/>
          <w:rPrChange w:id="348" w:author="Linda Muller-Kessels" w:date="2021-04-30T09:30:00Z">
            <w:rPr/>
          </w:rPrChange>
        </w:rPr>
        <w:t>apr</w:t>
      </w:r>
      <w:proofErr w:type="spellEnd"/>
      <w:r w:rsidRPr="00FC2D9F">
        <w:rPr>
          <w:lang w:val="en-US"/>
          <w:rPrChange w:id="349" w:author="Linda Muller-Kessels" w:date="2021-04-30T09:30:00Z">
            <w:rPr/>
          </w:rPrChange>
        </w:rPr>
        <w:t xml:space="preserve"> 1996 - </w:t>
      </w:r>
      <w:proofErr w:type="spellStart"/>
      <w:r w:rsidRPr="00FC2D9F">
        <w:rPr>
          <w:lang w:val="en-US"/>
          <w:rPrChange w:id="350" w:author="Linda Muller-Kessels" w:date="2021-04-30T09:30:00Z">
            <w:rPr/>
          </w:rPrChange>
        </w:rPr>
        <w:t>mei</w:t>
      </w:r>
      <w:proofErr w:type="spellEnd"/>
      <w:r w:rsidRPr="00FC2D9F">
        <w:rPr>
          <w:lang w:val="en-US"/>
          <w:rPrChange w:id="351" w:author="Linda Muller-Kessels" w:date="2021-04-30T09:30:00Z">
            <w:rPr/>
          </w:rPrChange>
        </w:rPr>
        <w:t xml:space="preserve"> 2000</w:t>
      </w:r>
      <w:r w:rsidRPr="00FC2D9F">
        <w:rPr>
          <w:lang w:val="en-US"/>
          <w:rPrChange w:id="352" w:author="Linda Muller-Kessels" w:date="2021-04-30T09:30:00Z">
            <w:rPr/>
          </w:rPrChange>
        </w:rPr>
        <w:tab/>
        <w:t>ABN AMRO Bank N.V. IT-Specialist</w:t>
      </w:r>
    </w:p>
    <w:p w14:paraId="60061E4C" w14:textId="77777777" w:rsidR="00E4118C" w:rsidRPr="00FC2D9F" w:rsidRDefault="00E4118C">
      <w:pPr>
        <w:tabs>
          <w:tab w:val="left" w:pos="2835"/>
        </w:tabs>
        <w:rPr>
          <w:lang w:val="en-US"/>
          <w:rPrChange w:id="353" w:author="Linda Muller-Kessels" w:date="2021-04-30T09:30:00Z">
            <w:rPr/>
          </w:rPrChange>
        </w:rPr>
      </w:pPr>
    </w:p>
    <w:p w14:paraId="745E8D8D" w14:textId="77777777" w:rsidR="00E4118C" w:rsidRDefault="00B43910">
      <w:pPr>
        <w:pStyle w:val="Kop1"/>
        <w:tabs>
          <w:tab w:val="left" w:pos="2835"/>
        </w:tabs>
      </w:pPr>
      <w:r>
        <w:t>opdrachten</w:t>
      </w:r>
    </w:p>
    <w:p w14:paraId="2B7C79B7" w14:textId="77777777" w:rsidR="00E4118C" w:rsidRDefault="00B43910">
      <w:pPr>
        <w:tabs>
          <w:tab w:val="left" w:pos="2835"/>
        </w:tabs>
      </w:pPr>
      <w:r w:rsidRPr="00CD47AA">
        <w:rPr>
          <w:rStyle w:val="Kop2Char"/>
        </w:rPr>
        <w:t>PROJECT:</w:t>
      </w:r>
      <w:r>
        <w:rPr>
          <w:rStyle w:val="Kop2Char"/>
        </w:rPr>
        <w:t xml:space="preserve"> </w:t>
      </w:r>
      <w:r>
        <w:t>KNMI modernisering waarneeminfrastructuur, vernieuwing Extranetten</w:t>
      </w:r>
    </w:p>
    <w:p w14:paraId="70E3D518" w14:textId="77777777" w:rsidR="00E4118C" w:rsidRDefault="00B43910">
      <w:pPr>
        <w:tabs>
          <w:tab w:val="left" w:pos="2835"/>
        </w:tabs>
      </w:pPr>
      <w:r w:rsidRPr="00CD47AA">
        <w:rPr>
          <w:rStyle w:val="Kop2Char"/>
        </w:rPr>
        <w:lastRenderedPageBreak/>
        <w:t>OPDRACHTGEVER:</w:t>
      </w:r>
      <w:r>
        <w:rPr>
          <w:rStyle w:val="Kop2Char"/>
        </w:rPr>
        <w:t xml:space="preserve"> </w:t>
      </w:r>
      <w:r>
        <w:t>KNMI</w:t>
      </w:r>
    </w:p>
    <w:p w14:paraId="07A728A5" w14:textId="77777777" w:rsidR="00E4118C" w:rsidRDefault="00B439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2020 - nu</w:t>
      </w:r>
    </w:p>
    <w:p w14:paraId="706BD6B1" w14:textId="77777777" w:rsidR="00E4118C" w:rsidRDefault="00B43910">
      <w:pPr>
        <w:tabs>
          <w:tab w:val="left" w:pos="2835"/>
        </w:tabs>
      </w:pPr>
      <w:r w:rsidRPr="00CD47AA">
        <w:rPr>
          <w:rStyle w:val="Kop2Char"/>
        </w:rPr>
        <w:t>ROL:</w:t>
      </w:r>
      <w:r>
        <w:rPr>
          <w:rStyle w:val="Kop2Char"/>
        </w:rPr>
        <w:t xml:space="preserve"> </w:t>
      </w:r>
      <w:r>
        <w:t>Solution Architect</w:t>
      </w:r>
    </w:p>
    <w:p w14:paraId="369E6CEC" w14:textId="01301827" w:rsidR="00E4118C" w:rsidRDefault="00B43910">
      <w:r w:rsidRPr="0A75032A">
        <w:rPr>
          <w:b/>
          <w:bCs/>
        </w:rPr>
        <w:t>OMSCHRIJVING:</w:t>
      </w:r>
      <w:r>
        <w:t xml:space="preserve"> Het KNMI heeft een drietal extranetten met zeer specifieke dataproducten en doelgroepen (</w:t>
      </w:r>
      <w:proofErr w:type="spellStart"/>
      <w:r>
        <w:t>luchtvarenden</w:t>
      </w:r>
      <w:proofErr w:type="spellEnd"/>
      <w:r>
        <w:t xml:space="preserve">, havenbedrijven, waterschappen, ballonvaarders, </w:t>
      </w:r>
      <w:proofErr w:type="spellStart"/>
      <w:r>
        <w:t>etc</w:t>
      </w:r>
      <w:proofErr w:type="spellEnd"/>
      <w:r>
        <w:t xml:space="preserve">), waarin het KNMI haar wettelijke taak voor deze partijen verricht. Deze extranetten zijn verouderd. In het kader van een transformatie van het KNMI naar een </w:t>
      </w:r>
      <w:proofErr w:type="spellStart"/>
      <w:r>
        <w:t>early</w:t>
      </w:r>
      <w:proofErr w:type="spellEnd"/>
      <w:r>
        <w:t xml:space="preserve"> </w:t>
      </w:r>
      <w:proofErr w:type="spellStart"/>
      <w:r>
        <w:t>warning</w:t>
      </w:r>
      <w:proofErr w:type="spellEnd"/>
      <w:r>
        <w:t xml:space="preserve"> center is besloten deze extranetten te vernieuwen/vervangen/unificeren. De opzet is om een interactievere gebruikservaring te realiseren, waarbij specifieke data producten on </w:t>
      </w:r>
      <w:proofErr w:type="spellStart"/>
      <w:r>
        <w:t>request</w:t>
      </w:r>
      <w:proofErr w:type="spellEnd"/>
      <w:r>
        <w:t xml:space="preserve"> worden gegenereerd, </w:t>
      </w:r>
      <w:proofErr w:type="spellStart"/>
      <w:r>
        <w:t>ipv</w:t>
      </w:r>
      <w:proofErr w:type="spellEnd"/>
      <w:r>
        <w:t xml:space="preserve"> standaard batch output uitgeserveerd. Voor deze taak is </w:t>
      </w:r>
      <w:del w:id="354" w:author="Linda Muller-Kessels" w:date="2021-04-30T09:30:00Z">
        <w:r w:rsidR="3584CD22" w:rsidDel="00FC2D9F">
          <w:delText>Steven</w:delText>
        </w:r>
      </w:del>
      <w:ins w:id="355" w:author="Linda Muller-Kessels" w:date="2021-04-30T09:30:00Z">
        <w:r w:rsidR="00FC2D9F">
          <w:t>X</w:t>
        </w:r>
      </w:ins>
      <w:r>
        <w:t xml:space="preserve"> werkzaam als Projectarchitect. De werkzaamheden bestaan uit </w:t>
      </w:r>
      <w:proofErr w:type="spellStart"/>
      <w:r>
        <w:t>requirements</w:t>
      </w:r>
      <w:proofErr w:type="spellEnd"/>
      <w:r>
        <w:t xml:space="preserve"> collectie, marktverkenning, het opstellen van het PSA, het maken van een solution architectuur en het begeleiden van het </w:t>
      </w:r>
      <w:proofErr w:type="spellStart"/>
      <w:r>
        <w:t>build</w:t>
      </w:r>
      <w:proofErr w:type="spellEnd"/>
      <w:r>
        <w:t xml:space="preserve">/implementatieteam. </w:t>
      </w:r>
    </w:p>
    <w:p w14:paraId="44EAFD9C" w14:textId="77777777" w:rsidR="00E4118C" w:rsidRDefault="00E4118C"/>
    <w:p w14:paraId="2DCC1EB4" w14:textId="2D1B4405" w:rsidR="00E4118C" w:rsidRDefault="00B43910">
      <w:r>
        <w:t xml:space="preserve">De waarneeminfrastructuur van het KNMI maakt gebruik van een verouderde softwarestack die aan vervanging toe is. Hiervoor is een aanbesteding van het type constructieve dialoog in de markt gezet. Voor dit project werkt </w:t>
      </w:r>
      <w:del w:id="356" w:author="Linda Muller-Kessels" w:date="2021-04-30T09:30:00Z">
        <w:r w:rsidR="3584CD22" w:rsidDel="00FC2D9F">
          <w:delText>Steven</w:delText>
        </w:r>
      </w:del>
      <w:ins w:id="357" w:author="Linda Muller-Kessels" w:date="2021-04-30T09:30:00Z">
        <w:r w:rsidR="00FC2D9F">
          <w:t>X</w:t>
        </w:r>
      </w:ins>
      <w:r>
        <w:t xml:space="preserve"> als Projectarchitect. Hij schrijft mee aan aanbestedingsdocumenten, beoordeelt inschrijvingen, participeert in de constructieve dialoog, en is beoogd projectarchitect tijdens implementatie. Ook speelt hier een AWS cloud transitie en een overgang naar een agile/</w:t>
      </w:r>
      <w:proofErr w:type="spellStart"/>
      <w:r>
        <w:t>devops</w:t>
      </w:r>
      <w:proofErr w:type="spellEnd"/>
      <w:r>
        <w:t xml:space="preserve"> beheerstack. </w:t>
      </w:r>
    </w:p>
    <w:p w14:paraId="4B94D5A5" w14:textId="77777777" w:rsidR="00E4118C" w:rsidRDefault="00E4118C"/>
    <w:p w14:paraId="600B176F" w14:textId="0A0D41F9" w:rsidR="00E4118C" w:rsidRDefault="00B43910">
      <w:r>
        <w:t xml:space="preserve">Daarnaast draag </w:t>
      </w:r>
      <w:del w:id="358" w:author="Linda Muller-Kessels" w:date="2021-04-30T09:30:00Z">
        <w:r w:rsidR="3584CD22" w:rsidDel="00FC2D9F">
          <w:delText>Steven</w:delText>
        </w:r>
      </w:del>
      <w:ins w:id="359" w:author="Linda Muller-Kessels" w:date="2021-04-30T09:30:00Z">
        <w:r w:rsidR="00FC2D9F">
          <w:t>X</w:t>
        </w:r>
      </w:ins>
      <w:r>
        <w:t xml:space="preserve"> bij aan het algemene architectuurteam van het KNMI, bijvoorbeeld bij het schetsen van enterprise architectuur visualisaties of het opstellen van een netwerkarchitectuur.</w:t>
      </w:r>
    </w:p>
    <w:p w14:paraId="7C9AAB12" w14:textId="77777777" w:rsidR="00E4118C" w:rsidRDefault="00B43910">
      <w:pPr>
        <w:tabs>
          <w:tab w:val="left" w:pos="2835"/>
        </w:tabs>
        <w:rPr>
          <w:noProof/>
        </w:rPr>
      </w:pPr>
      <w:r>
        <w:rPr>
          <w:rStyle w:val="Kop2Char"/>
        </w:rPr>
        <w:t>METHODEN EN TECHNIEKEN</w:t>
      </w:r>
      <w:r w:rsidRPr="008B6801">
        <w:rPr>
          <w:rStyle w:val="Kop2Char"/>
        </w:rPr>
        <w:t>:</w:t>
      </w:r>
      <w:r>
        <w:rPr>
          <w:rStyle w:val="Kop2Char"/>
        </w:rPr>
        <w:t xml:space="preserve"> </w:t>
      </w:r>
      <w:proofErr w:type="spellStart"/>
      <w:r>
        <w:t>Archi</w:t>
      </w:r>
      <w:proofErr w:type="spellEnd"/>
      <w:r>
        <w:t xml:space="preserve">, Blue </w:t>
      </w:r>
      <w:proofErr w:type="spellStart"/>
      <w:r>
        <w:t>Dolphin</w:t>
      </w:r>
      <w:proofErr w:type="spellEnd"/>
      <w:r>
        <w:t xml:space="preserve">, </w:t>
      </w:r>
      <w:proofErr w:type="spellStart"/>
      <w:r>
        <w:t>Miro</w:t>
      </w:r>
      <w:proofErr w:type="spellEnd"/>
      <w:r>
        <w:t xml:space="preserve">, </w:t>
      </w:r>
      <w:proofErr w:type="spellStart"/>
      <w:r>
        <w:t>Confluence</w:t>
      </w:r>
      <w:proofErr w:type="spellEnd"/>
      <w:r>
        <w:t xml:space="preserve">, Slack, </w:t>
      </w:r>
      <w:proofErr w:type="spellStart"/>
      <w:r>
        <w:t>WebEx</w:t>
      </w:r>
      <w:proofErr w:type="spellEnd"/>
      <w:r>
        <w:t xml:space="preserve">, </w:t>
      </w:r>
      <w:proofErr w:type="spellStart"/>
      <w:r>
        <w:t>etc</w:t>
      </w:r>
      <w:proofErr w:type="spellEnd"/>
    </w:p>
    <w:p w14:paraId="3DEEC669" w14:textId="77777777" w:rsidR="00E4118C" w:rsidRDefault="00FC2D9F">
      <w:pPr>
        <w:tabs>
          <w:tab w:val="left" w:pos="2835"/>
        </w:tabs>
      </w:pPr>
      <w:r>
        <w:pict w14:anchorId="10AE6540">
          <v:rect id="_x0000_i1025" style="width:0;height:1.5pt" o:hralign="center" o:bordertopcolor="this" o:borderleftcolor="this" o:borderbottomcolor="this" o:borderrightcolor="this" o:hrstd="t" o:hr="t" fillcolor="#a0a0a0" stroked="f"/>
        </w:pict>
      </w:r>
    </w:p>
    <w:p w14:paraId="36F592D6" w14:textId="77777777" w:rsidR="00E4118C" w:rsidRDefault="00B43910">
      <w:pPr>
        <w:tabs>
          <w:tab w:val="left" w:pos="2835"/>
        </w:tabs>
      </w:pPr>
      <w:r w:rsidRPr="00CD47AA">
        <w:rPr>
          <w:rStyle w:val="Kop2Char"/>
        </w:rPr>
        <w:t>PROJECT:</w:t>
      </w:r>
      <w:r>
        <w:rPr>
          <w:rStyle w:val="Kop2Char"/>
        </w:rPr>
        <w:t xml:space="preserve"> </w:t>
      </w:r>
      <w:r>
        <w:t>Basisinfrastructuur SSC-Campus</w:t>
      </w:r>
    </w:p>
    <w:p w14:paraId="437C06CF" w14:textId="77777777" w:rsidR="00E4118C" w:rsidRDefault="00B43910">
      <w:pPr>
        <w:tabs>
          <w:tab w:val="left" w:pos="2835"/>
        </w:tabs>
      </w:pPr>
      <w:r w:rsidRPr="00CD47AA">
        <w:rPr>
          <w:rStyle w:val="Kop2Char"/>
        </w:rPr>
        <w:t>OPDRACHTGEVER:</w:t>
      </w:r>
      <w:r>
        <w:rPr>
          <w:rStyle w:val="Kop2Char"/>
        </w:rPr>
        <w:t xml:space="preserve"> </w:t>
      </w:r>
      <w:r>
        <w:t>RIVM / SSC-Campus</w:t>
      </w:r>
    </w:p>
    <w:p w14:paraId="5A17522A" w14:textId="77777777" w:rsidR="00E4118C" w:rsidRDefault="00B439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2018 - dec 2019</w:t>
      </w:r>
    </w:p>
    <w:p w14:paraId="02D0C96D" w14:textId="77777777" w:rsidR="00E4118C" w:rsidRDefault="00B43910">
      <w:pPr>
        <w:tabs>
          <w:tab w:val="left" w:pos="2835"/>
        </w:tabs>
      </w:pPr>
      <w:r w:rsidRPr="00CD47AA">
        <w:rPr>
          <w:rStyle w:val="Kop2Char"/>
        </w:rPr>
        <w:t>ROL:</w:t>
      </w:r>
      <w:r>
        <w:rPr>
          <w:rStyle w:val="Kop2Char"/>
        </w:rPr>
        <w:t xml:space="preserve"> </w:t>
      </w:r>
      <w:r>
        <w:t>Domeinarchitect Basisinfra</w:t>
      </w:r>
    </w:p>
    <w:p w14:paraId="7FEF23D3" w14:textId="77777777" w:rsidR="00E4118C" w:rsidRDefault="00B43910">
      <w:r>
        <w:rPr>
          <w:b/>
        </w:rPr>
        <w:t>OMSCHRIJVING:</w:t>
      </w:r>
      <w:r>
        <w:t xml:space="preserve"> SSC-Campus is ontstaan uit een samenwerking van de ICT-Service Centers van het KNMI en het RIVM. Organisatorisch valt het onder het RIVM. </w:t>
      </w:r>
    </w:p>
    <w:p w14:paraId="0586044A" w14:textId="77777777" w:rsidR="00E4118C" w:rsidRDefault="00B43910">
      <w:r>
        <w:t xml:space="preserve">Het Shared Service Center heeft zich in de overheidsmarkt gezet als Shared Service Center voor </w:t>
      </w:r>
      <w:proofErr w:type="spellStart"/>
      <w:r>
        <w:t>wetenschapplijke</w:t>
      </w:r>
      <w:proofErr w:type="spellEnd"/>
      <w:r>
        <w:t xml:space="preserve"> kennis- en onderzoeksinstituten binnen de overheid. SSC-Campus levert ook de ICT-diensten voor het Centraal Planbureau (CPB), het Planbureau voor de leefomgeving (PBL) en het Sociaal Cultureel Planbureau (SCP).</w:t>
      </w:r>
    </w:p>
    <w:p w14:paraId="3656B9AB" w14:textId="77777777" w:rsidR="00E4118C" w:rsidRDefault="00E4118C"/>
    <w:p w14:paraId="6D6EDFA2" w14:textId="39A89761" w:rsidR="00E4118C" w:rsidRDefault="00B43910">
      <w:r>
        <w:t xml:space="preserve">Binnen het SSC-Campus domein Basisinfra heeft </w:t>
      </w:r>
      <w:del w:id="360" w:author="Linda Muller-Kessels" w:date="2021-04-30T09:30:00Z">
        <w:r w:rsidR="3584CD22" w:rsidDel="00FC2D9F">
          <w:delText>Steven</w:delText>
        </w:r>
      </w:del>
      <w:ins w:id="361" w:author="Linda Muller-Kessels" w:date="2021-04-30T09:30:00Z">
        <w:r w:rsidR="00FC2D9F">
          <w:t>X</w:t>
        </w:r>
      </w:ins>
      <w:r>
        <w:t xml:space="preserve"> als Domeinarchitect gewerkt aan o.a. :</w:t>
      </w:r>
    </w:p>
    <w:p w14:paraId="59C1D773" w14:textId="77777777" w:rsidR="00E4118C" w:rsidRDefault="00B43910">
      <w:pPr>
        <w:numPr>
          <w:ilvl w:val="0"/>
          <w:numId w:val="4"/>
        </w:numPr>
        <w:ind w:left="375" w:right="375"/>
      </w:pPr>
      <w:r>
        <w:t>Storage architectuur (standaardisatie, rationalisatie, LCM, SLA, dienstenbeschrijving);</w:t>
      </w:r>
    </w:p>
    <w:p w14:paraId="590A109D" w14:textId="77777777" w:rsidR="00E4118C" w:rsidRDefault="00B43910">
      <w:pPr>
        <w:numPr>
          <w:ilvl w:val="0"/>
          <w:numId w:val="4"/>
        </w:numPr>
        <w:ind w:left="375" w:right="375"/>
      </w:pPr>
      <w:r>
        <w:t xml:space="preserve">Architectuur </w:t>
      </w:r>
      <w:proofErr w:type="spellStart"/>
      <w:r>
        <w:t>RIVMweb</w:t>
      </w:r>
      <w:proofErr w:type="spellEnd"/>
      <w:r>
        <w:t xml:space="preserve"> (standaardisatie, kostenverlaging, verhoging beschikbaarheid, </w:t>
      </w:r>
      <w:proofErr w:type="spellStart"/>
      <w:r>
        <w:t>multitenancy</w:t>
      </w:r>
      <w:proofErr w:type="spellEnd"/>
      <w:r>
        <w:t>: beschikbaar stellen voor SCP);</w:t>
      </w:r>
    </w:p>
    <w:p w14:paraId="4B834A55" w14:textId="77777777" w:rsidR="00E4118C" w:rsidRDefault="00B43910">
      <w:pPr>
        <w:numPr>
          <w:ilvl w:val="0"/>
          <w:numId w:val="4"/>
        </w:numPr>
        <w:ind w:left="375" w:right="375"/>
      </w:pPr>
      <w:r>
        <w:t>Architectuur archivering SCP (DANS);</w:t>
      </w:r>
    </w:p>
    <w:p w14:paraId="052F6677" w14:textId="77777777" w:rsidR="00E4118C" w:rsidRDefault="00B43910">
      <w:pPr>
        <w:numPr>
          <w:ilvl w:val="0"/>
          <w:numId w:val="4"/>
        </w:numPr>
        <w:ind w:left="375" w:right="375"/>
      </w:pPr>
      <w:r>
        <w:t>RIVM vernieuwing laboratorium informatievoorziening;</w:t>
      </w:r>
    </w:p>
    <w:p w14:paraId="6D6592BF" w14:textId="77777777" w:rsidR="00E4118C" w:rsidRDefault="00B43910">
      <w:pPr>
        <w:numPr>
          <w:ilvl w:val="0"/>
          <w:numId w:val="4"/>
        </w:numPr>
        <w:ind w:left="375" w:right="375"/>
      </w:pPr>
      <w:r>
        <w:t>Architectuur KNMI APL;</w:t>
      </w:r>
    </w:p>
    <w:p w14:paraId="2D568508" w14:textId="77777777" w:rsidR="00E4118C" w:rsidRDefault="00B43910">
      <w:pPr>
        <w:numPr>
          <w:ilvl w:val="0"/>
          <w:numId w:val="4"/>
        </w:numPr>
        <w:ind w:left="375" w:right="375"/>
      </w:pPr>
      <w:r>
        <w:t>Architectuur KNMI cloud;</w:t>
      </w:r>
    </w:p>
    <w:p w14:paraId="71D39E09" w14:textId="77777777" w:rsidR="00E4118C" w:rsidRDefault="00B43910">
      <w:pPr>
        <w:numPr>
          <w:ilvl w:val="0"/>
          <w:numId w:val="4"/>
        </w:numPr>
        <w:ind w:left="375" w:right="375"/>
      </w:pPr>
      <w:r>
        <w:t>SSC-Campus datacenter scheiding.</w:t>
      </w:r>
    </w:p>
    <w:p w14:paraId="381EBA09" w14:textId="77777777" w:rsidR="00E4118C" w:rsidRDefault="00B43910">
      <w:pPr>
        <w:tabs>
          <w:tab w:val="left" w:pos="2835"/>
        </w:tabs>
        <w:rPr>
          <w:noProof/>
        </w:rPr>
      </w:pPr>
      <w:r>
        <w:rPr>
          <w:rStyle w:val="Kop2Char"/>
        </w:rPr>
        <w:t>METHODEN EN TECHNIEKEN</w:t>
      </w:r>
      <w:r w:rsidRPr="008B6801">
        <w:rPr>
          <w:rStyle w:val="Kop2Char"/>
        </w:rPr>
        <w:t>:</w:t>
      </w:r>
      <w:r>
        <w:rPr>
          <w:rStyle w:val="Kop2Char"/>
        </w:rPr>
        <w:t xml:space="preserve"> </w:t>
      </w:r>
      <w:proofErr w:type="spellStart"/>
      <w:r>
        <w:t>Togaf</w:t>
      </w:r>
      <w:proofErr w:type="spellEnd"/>
      <w:r>
        <w:t>, Scrum, Archimate, PSA, LIMS. IAM</w:t>
      </w:r>
    </w:p>
    <w:p w14:paraId="45FB0818" w14:textId="77777777" w:rsidR="00E4118C" w:rsidRDefault="00FC2D9F">
      <w:pPr>
        <w:tabs>
          <w:tab w:val="left" w:pos="2835"/>
        </w:tabs>
      </w:pPr>
      <w:r>
        <w:pict w14:anchorId="07F470F3">
          <v:rect id="_x0000_i1026" style="width:0;height:1.5pt" o:hralign="center" o:bordertopcolor="this" o:borderleftcolor="this" o:borderbottomcolor="this" o:borderrightcolor="this" o:hrstd="t" o:hr="t" fillcolor="#a0a0a0" stroked="f"/>
        </w:pict>
      </w:r>
    </w:p>
    <w:p w14:paraId="09A768B0" w14:textId="77777777" w:rsidR="00E4118C" w:rsidRDefault="00B43910">
      <w:pPr>
        <w:tabs>
          <w:tab w:val="left" w:pos="2835"/>
        </w:tabs>
      </w:pPr>
      <w:r w:rsidRPr="00CD47AA">
        <w:rPr>
          <w:rStyle w:val="Kop2Char"/>
        </w:rPr>
        <w:t>PROJECT:</w:t>
      </w:r>
      <w:r>
        <w:rPr>
          <w:rStyle w:val="Kop2Char"/>
        </w:rPr>
        <w:t xml:space="preserve"> </w:t>
      </w:r>
      <w:r>
        <w:t>Vernieuwing IT-Infrastructuur</w:t>
      </w:r>
    </w:p>
    <w:p w14:paraId="09F317E0" w14:textId="77777777" w:rsidR="00E4118C" w:rsidRDefault="00B43910">
      <w:pPr>
        <w:tabs>
          <w:tab w:val="left" w:pos="2835"/>
        </w:tabs>
      </w:pPr>
      <w:r w:rsidRPr="00CD47AA">
        <w:rPr>
          <w:rStyle w:val="Kop2Char"/>
        </w:rPr>
        <w:t>OPDRACHTGEVER:</w:t>
      </w:r>
      <w:r>
        <w:rPr>
          <w:rStyle w:val="Kop2Char"/>
        </w:rPr>
        <w:t xml:space="preserve"> </w:t>
      </w:r>
      <w:r>
        <w:t>CIMSOLUTIONS</w:t>
      </w:r>
    </w:p>
    <w:p w14:paraId="5EB7C770" w14:textId="77777777" w:rsidR="00E4118C" w:rsidRDefault="00B43910">
      <w:pPr>
        <w:tabs>
          <w:tab w:val="left" w:pos="2835"/>
          <w:tab w:val="left" w:pos="5812"/>
        </w:tabs>
      </w:pPr>
      <w:r w:rsidRPr="00BA776E">
        <w:rPr>
          <w:rStyle w:val="Kop2Char"/>
        </w:rPr>
        <w:t xml:space="preserve">BRANCHE: </w:t>
      </w:r>
      <w:r w:rsidRPr="00BA776E">
        <w:t>IT-Dienstverlening</w:t>
      </w:r>
      <w:r w:rsidRPr="00BA776E">
        <w:tab/>
      </w:r>
      <w:r w:rsidRPr="00BA776E">
        <w:rPr>
          <w:rStyle w:val="Kop2Char"/>
        </w:rPr>
        <w:t xml:space="preserve">PERIODE: </w:t>
      </w:r>
      <w:r w:rsidRPr="00BA776E">
        <w:t>dec 2017 - mei 2018</w:t>
      </w:r>
    </w:p>
    <w:p w14:paraId="240946B8" w14:textId="77777777" w:rsidR="00E4118C" w:rsidRDefault="00B43910">
      <w:pPr>
        <w:tabs>
          <w:tab w:val="left" w:pos="2835"/>
        </w:tabs>
      </w:pPr>
      <w:r w:rsidRPr="00CD47AA">
        <w:rPr>
          <w:rStyle w:val="Kop2Char"/>
        </w:rPr>
        <w:t>ROL:</w:t>
      </w:r>
      <w:r>
        <w:rPr>
          <w:rStyle w:val="Kop2Char"/>
        </w:rPr>
        <w:t xml:space="preserve"> </w:t>
      </w:r>
      <w:r>
        <w:t>Infrastructuur Architect</w:t>
      </w:r>
    </w:p>
    <w:p w14:paraId="227C5A46" w14:textId="13C442FD" w:rsidR="00E4118C" w:rsidRDefault="00B43910">
      <w:r w:rsidRPr="0A75032A">
        <w:rPr>
          <w:b/>
          <w:bCs/>
        </w:rPr>
        <w:lastRenderedPageBreak/>
        <w:t>OMSCHRIJVING:</w:t>
      </w:r>
      <w:r>
        <w:t xml:space="preserve"> Participerend in een team van drie collega's heeft </w:t>
      </w:r>
      <w:del w:id="362" w:author="Linda Muller-Kessels" w:date="2021-04-30T09:30:00Z">
        <w:r w:rsidR="3584CD22" w:rsidDel="00FC2D9F">
          <w:delText>Steven</w:delText>
        </w:r>
      </w:del>
      <w:ins w:id="363" w:author="Linda Muller-Kessels" w:date="2021-04-30T09:30:00Z">
        <w:r w:rsidR="00FC2D9F">
          <w:t>X</w:t>
        </w:r>
      </w:ins>
      <w:r>
        <w:t xml:space="preserve">, in de rol van infrastructuurarchitect, een assessment gemaakt van de IT-Infrastructuur en beheerprocessen van CIMSOLUTIONS. Het gaat hier om 7 vestigingen verspreid over Nederland inclusief hoofkantoor. Daarvoor is een rapport opgemaakt. </w:t>
      </w:r>
    </w:p>
    <w:p w14:paraId="049F31CB" w14:textId="77777777" w:rsidR="00E4118C" w:rsidRDefault="00E4118C"/>
    <w:p w14:paraId="6BDD8976" w14:textId="77777777" w:rsidR="00E4118C" w:rsidRDefault="00B43910">
      <w:r>
        <w:t xml:space="preserve">Op basis van dat rapport zijn een tiental projecten gedefinieerd. Deze projecten zijn alle geaccepteerd. </w:t>
      </w:r>
    </w:p>
    <w:p w14:paraId="54FB96C7" w14:textId="6B4A9E80" w:rsidR="00E4118C" w:rsidRDefault="00B43910">
      <w:r>
        <w:t xml:space="preserve">Voor het eerste project, het vervangen van de netwerkinfrastructuur van alle vestigingen (zowel Access LAN als DC LAN, alsook de WAN-verbindingen) heeft </w:t>
      </w:r>
      <w:del w:id="364" w:author="Linda Muller-Kessels" w:date="2021-04-30T09:30:00Z">
        <w:r w:rsidR="3584CD22" w:rsidDel="00FC2D9F">
          <w:delText>Steven</w:delText>
        </w:r>
      </w:del>
      <w:ins w:id="365" w:author="Linda Muller-Kessels" w:date="2021-04-30T09:30:00Z">
        <w:r w:rsidR="00FC2D9F">
          <w:t>X</w:t>
        </w:r>
      </w:ins>
      <w:r>
        <w:t xml:space="preserve"> een nieuw ontwerp gemaakt en apparatuur geselecteerd i.c.m. Cisco. Vervolgens heeft hij een gefaseerd, risk </w:t>
      </w:r>
      <w:proofErr w:type="spellStart"/>
      <w:r>
        <w:t>mitigated</w:t>
      </w:r>
      <w:proofErr w:type="spellEnd"/>
      <w:r>
        <w:t xml:space="preserve"> migratieplan gemaakt voor Agile migratie, en deze migratie begeleid.</w:t>
      </w:r>
    </w:p>
    <w:p w14:paraId="73FF7ACC" w14:textId="77777777" w:rsidR="00E4118C" w:rsidRDefault="00B43910">
      <w:pPr>
        <w:tabs>
          <w:tab w:val="left" w:pos="2835"/>
        </w:tabs>
        <w:rPr>
          <w:noProof/>
        </w:rPr>
      </w:pPr>
      <w:r>
        <w:rPr>
          <w:rStyle w:val="Kop2Char"/>
        </w:rPr>
        <w:t>METHODEN EN TECHNIEKEN</w:t>
      </w:r>
      <w:r w:rsidRPr="008B6801">
        <w:rPr>
          <w:rStyle w:val="Kop2Char"/>
        </w:rPr>
        <w:t>:</w:t>
      </w:r>
      <w:r>
        <w:rPr>
          <w:rStyle w:val="Kop2Char"/>
        </w:rPr>
        <w:t xml:space="preserve"> </w:t>
      </w:r>
      <w:r>
        <w:t>Scrum, SD-LAN, SD-WAN, Cisco, VOIP, MS Office365</w:t>
      </w:r>
    </w:p>
    <w:p w14:paraId="53128261" w14:textId="77777777" w:rsidR="00E4118C" w:rsidRDefault="00FC2D9F">
      <w:pPr>
        <w:tabs>
          <w:tab w:val="left" w:pos="2835"/>
        </w:tabs>
      </w:pPr>
      <w:r>
        <w:pict w14:anchorId="325E48B2">
          <v:rect id="_x0000_i1027" style="width:0;height:1.5pt" o:hralign="center" o:bordertopcolor="this" o:borderleftcolor="this" o:borderbottomcolor="this" o:borderrightcolor="this" o:hrstd="t" o:hr="t" fillcolor="#a0a0a0" stroked="f"/>
        </w:pict>
      </w:r>
    </w:p>
    <w:p w14:paraId="32F9A32C" w14:textId="77777777" w:rsidR="00E4118C" w:rsidRPr="00FC2D9F" w:rsidRDefault="00B43910">
      <w:pPr>
        <w:tabs>
          <w:tab w:val="left" w:pos="2835"/>
        </w:tabs>
        <w:rPr>
          <w:lang w:val="en-US"/>
          <w:rPrChange w:id="366" w:author="Linda Muller-Kessels" w:date="2021-04-30T09:30:00Z">
            <w:rPr/>
          </w:rPrChange>
        </w:rPr>
      </w:pPr>
      <w:r w:rsidRPr="00FC2D9F">
        <w:rPr>
          <w:rStyle w:val="Kop2Char"/>
          <w:lang w:val="en-US"/>
          <w:rPrChange w:id="367" w:author="Linda Muller-Kessels" w:date="2021-04-30T09:30:00Z">
            <w:rPr>
              <w:rStyle w:val="Kop2Char"/>
            </w:rPr>
          </w:rPrChange>
        </w:rPr>
        <w:t xml:space="preserve">PROJECT: </w:t>
      </w:r>
      <w:r w:rsidRPr="00FC2D9F">
        <w:rPr>
          <w:lang w:val="en-US"/>
          <w:rPrChange w:id="368" w:author="Linda Muller-Kessels" w:date="2021-04-30T09:30:00Z">
            <w:rPr/>
          </w:rPrChange>
        </w:rPr>
        <w:t>Portfolio</w:t>
      </w:r>
    </w:p>
    <w:p w14:paraId="62DDCC2B" w14:textId="77777777" w:rsidR="00E4118C" w:rsidRPr="00FC2D9F" w:rsidRDefault="00B43910">
      <w:pPr>
        <w:tabs>
          <w:tab w:val="left" w:pos="2835"/>
        </w:tabs>
        <w:rPr>
          <w:lang w:val="en-US"/>
          <w:rPrChange w:id="369" w:author="Linda Muller-Kessels" w:date="2021-04-30T09:30:00Z">
            <w:rPr/>
          </w:rPrChange>
        </w:rPr>
      </w:pPr>
      <w:r w:rsidRPr="00FC2D9F">
        <w:rPr>
          <w:rStyle w:val="Kop2Char"/>
          <w:lang w:val="en-US"/>
          <w:rPrChange w:id="370" w:author="Linda Muller-Kessels" w:date="2021-04-30T09:30:00Z">
            <w:rPr>
              <w:rStyle w:val="Kop2Char"/>
            </w:rPr>
          </w:rPrChange>
        </w:rPr>
        <w:t xml:space="preserve">OPDRACHTGEVER: </w:t>
      </w:r>
      <w:r w:rsidRPr="00FC2D9F">
        <w:rPr>
          <w:lang w:val="en-US"/>
          <w:rPrChange w:id="371" w:author="Linda Muller-Kessels" w:date="2021-04-30T09:30:00Z">
            <w:rPr/>
          </w:rPrChange>
        </w:rPr>
        <w:t>IBM</w:t>
      </w:r>
    </w:p>
    <w:p w14:paraId="0C86762C" w14:textId="77777777" w:rsidR="00E4118C" w:rsidRPr="00FC2D9F" w:rsidRDefault="00B43910">
      <w:pPr>
        <w:tabs>
          <w:tab w:val="left" w:pos="2835"/>
          <w:tab w:val="left" w:pos="5812"/>
        </w:tabs>
        <w:rPr>
          <w:lang w:val="en-US"/>
          <w:rPrChange w:id="372" w:author="Linda Muller-Kessels" w:date="2021-04-30T09:30:00Z">
            <w:rPr/>
          </w:rPrChange>
        </w:rPr>
      </w:pPr>
      <w:r w:rsidRPr="00FC2D9F">
        <w:rPr>
          <w:rStyle w:val="Kop2Char"/>
          <w:lang w:val="en-US"/>
          <w:rPrChange w:id="373" w:author="Linda Muller-Kessels" w:date="2021-04-30T09:30:00Z">
            <w:rPr>
              <w:rStyle w:val="Kop2Char"/>
            </w:rPr>
          </w:rPrChange>
        </w:rPr>
        <w:t xml:space="preserve">BRANCHE: </w:t>
      </w:r>
      <w:r w:rsidRPr="00FC2D9F">
        <w:rPr>
          <w:lang w:val="en-US"/>
          <w:rPrChange w:id="374" w:author="Linda Muller-Kessels" w:date="2021-04-30T09:30:00Z">
            <w:rPr/>
          </w:rPrChange>
        </w:rPr>
        <w:t>Industry, Finance, Government</w:t>
      </w:r>
      <w:r w:rsidRPr="00FC2D9F">
        <w:rPr>
          <w:lang w:val="en-US"/>
          <w:rPrChange w:id="375" w:author="Linda Muller-Kessels" w:date="2021-04-30T09:30:00Z">
            <w:rPr/>
          </w:rPrChange>
        </w:rPr>
        <w:tab/>
      </w:r>
      <w:r w:rsidRPr="00FC2D9F">
        <w:rPr>
          <w:rStyle w:val="Kop2Char"/>
          <w:lang w:val="en-US"/>
          <w:rPrChange w:id="376" w:author="Linda Muller-Kessels" w:date="2021-04-30T09:30:00Z">
            <w:rPr>
              <w:rStyle w:val="Kop2Char"/>
            </w:rPr>
          </w:rPrChange>
        </w:rPr>
        <w:t xml:space="preserve">PERIODE: </w:t>
      </w:r>
      <w:proofErr w:type="spellStart"/>
      <w:r w:rsidRPr="00FC2D9F">
        <w:rPr>
          <w:lang w:val="en-US"/>
          <w:rPrChange w:id="377" w:author="Linda Muller-Kessels" w:date="2021-04-30T09:30:00Z">
            <w:rPr/>
          </w:rPrChange>
        </w:rPr>
        <w:t>jan</w:t>
      </w:r>
      <w:proofErr w:type="spellEnd"/>
      <w:r w:rsidRPr="00FC2D9F">
        <w:rPr>
          <w:lang w:val="en-US"/>
          <w:rPrChange w:id="378" w:author="Linda Muller-Kessels" w:date="2021-04-30T09:30:00Z">
            <w:rPr/>
          </w:rPrChange>
        </w:rPr>
        <w:t xml:space="preserve"> 2014 - </w:t>
      </w:r>
      <w:proofErr w:type="spellStart"/>
      <w:r w:rsidRPr="00FC2D9F">
        <w:rPr>
          <w:lang w:val="en-US"/>
          <w:rPrChange w:id="379" w:author="Linda Muller-Kessels" w:date="2021-04-30T09:30:00Z">
            <w:rPr/>
          </w:rPrChange>
        </w:rPr>
        <w:t>jul</w:t>
      </w:r>
      <w:proofErr w:type="spellEnd"/>
      <w:r w:rsidRPr="00FC2D9F">
        <w:rPr>
          <w:lang w:val="en-US"/>
          <w:rPrChange w:id="380" w:author="Linda Muller-Kessels" w:date="2021-04-30T09:30:00Z">
            <w:rPr/>
          </w:rPrChange>
        </w:rPr>
        <w:t xml:space="preserve"> 2017</w:t>
      </w:r>
    </w:p>
    <w:p w14:paraId="0AFB9782" w14:textId="77777777" w:rsidR="00E4118C" w:rsidRPr="00FC2D9F" w:rsidRDefault="00B43910">
      <w:pPr>
        <w:tabs>
          <w:tab w:val="left" w:pos="2835"/>
        </w:tabs>
        <w:rPr>
          <w:lang w:val="en-US"/>
          <w:rPrChange w:id="381" w:author="Linda Muller-Kessels" w:date="2021-04-30T09:30:00Z">
            <w:rPr/>
          </w:rPrChange>
        </w:rPr>
      </w:pPr>
      <w:r w:rsidRPr="00FC2D9F">
        <w:rPr>
          <w:rStyle w:val="Kop2Char"/>
          <w:lang w:val="en-US"/>
          <w:rPrChange w:id="382" w:author="Linda Muller-Kessels" w:date="2021-04-30T09:30:00Z">
            <w:rPr>
              <w:rStyle w:val="Kop2Char"/>
            </w:rPr>
          </w:rPrChange>
        </w:rPr>
        <w:t xml:space="preserve">ROL: </w:t>
      </w:r>
      <w:r w:rsidRPr="00FC2D9F">
        <w:rPr>
          <w:lang w:val="en-US"/>
          <w:rPrChange w:id="383" w:author="Linda Muller-Kessels" w:date="2021-04-30T09:30:00Z">
            <w:rPr/>
          </w:rPrChange>
        </w:rPr>
        <w:t>IBM Lead Technical Solution Manager / Account Solution Manager</w:t>
      </w:r>
    </w:p>
    <w:p w14:paraId="36AE5BF4" w14:textId="28AF965A" w:rsidR="00E4118C" w:rsidRDefault="00B43910">
      <w:r w:rsidRPr="0A75032A">
        <w:rPr>
          <w:b/>
          <w:bCs/>
        </w:rPr>
        <w:t>OMSCHRIJVING:</w:t>
      </w:r>
      <w:r>
        <w:t xml:space="preserve"> </w:t>
      </w:r>
      <w:del w:id="384" w:author="Linda Muller-Kessels" w:date="2021-04-30T09:30:00Z">
        <w:r w:rsidR="3584CD22" w:rsidDel="00FC2D9F">
          <w:delText>Steven</w:delText>
        </w:r>
      </w:del>
      <w:ins w:id="385" w:author="Linda Muller-Kessels" w:date="2021-04-30T09:30:00Z">
        <w:r w:rsidR="00FC2D9F">
          <w:t>X</w:t>
        </w:r>
      </w:ins>
      <w:r>
        <w:t xml:space="preserve"> heeft de rollen Account Solution Manager en Lead Technical Solution Manager ingevuld voor de volgende accounts -Nationale Nederlanden (Verzekeringen) - TATA Steel (Industrie) - Mitsubishi Motors Europe (Automotive) - ING Bank (Finance) - </w:t>
      </w:r>
      <w:proofErr w:type="spellStart"/>
      <w:r>
        <w:t>MinDef</w:t>
      </w:r>
      <w:proofErr w:type="spellEnd"/>
      <w:r>
        <w:t xml:space="preserve"> (Overheid) - Federale Overheidsdienst Financiën Brussel en meer. </w:t>
      </w:r>
    </w:p>
    <w:p w14:paraId="62486C05" w14:textId="77777777" w:rsidR="00E4118C" w:rsidRDefault="00E4118C"/>
    <w:p w14:paraId="5E94E327" w14:textId="58D52BAB" w:rsidR="00E4118C" w:rsidRDefault="00B43910">
      <w:r>
        <w:t xml:space="preserve">Hij heeft in zijn rol als Technical Solution Manager oplossingen ontwikkeld als antwoord op de </w:t>
      </w:r>
      <w:proofErr w:type="spellStart"/>
      <w:r>
        <w:t>requests</w:t>
      </w:r>
      <w:proofErr w:type="spellEnd"/>
      <w:r>
        <w:t xml:space="preserve"> </w:t>
      </w:r>
      <w:proofErr w:type="spellStart"/>
      <w:r>
        <w:t>for</w:t>
      </w:r>
      <w:proofErr w:type="spellEnd"/>
      <w:r>
        <w:t xml:space="preserve"> service van klanten. Oplossingen worden gepresenteerd als statement of </w:t>
      </w:r>
      <w:proofErr w:type="spellStart"/>
      <w:r>
        <w:t>work</w:t>
      </w:r>
      <w:proofErr w:type="spellEnd"/>
      <w:r>
        <w:t xml:space="preserve"> (incl. HW, software, diensten), veelal standaard, maar soms specifiek ontwikkeld door de IBM laboratoria. De TSM stelt de kosten van de oplossing vast en schrijft het voorstel voor de klant (of contractwijziging, RFI beantwoording, RFP beantwoording of budgetquote). </w:t>
      </w:r>
      <w:del w:id="386" w:author="Linda Muller-Kessels" w:date="2021-04-30T09:30:00Z">
        <w:r w:rsidR="3584CD22" w:rsidDel="00FC2D9F">
          <w:delText>Steven</w:delText>
        </w:r>
      </w:del>
      <w:ins w:id="387" w:author="Linda Muller-Kessels" w:date="2021-04-30T09:30:00Z">
        <w:r w:rsidR="00FC2D9F">
          <w:t>X</w:t>
        </w:r>
      </w:ins>
      <w:r>
        <w:t xml:space="preserve"> heeft samengewerkt met partijen als BT, Colt, Verizon en AT&amp;T, waarbij </w:t>
      </w:r>
      <w:del w:id="388" w:author="Linda Muller-Kessels" w:date="2021-04-30T09:30:00Z">
        <w:r w:rsidR="3584CD22" w:rsidDel="00FC2D9F">
          <w:delText>Steven</w:delText>
        </w:r>
      </w:del>
      <w:ins w:id="389" w:author="Linda Muller-Kessels" w:date="2021-04-30T09:30:00Z">
        <w:r w:rsidR="00FC2D9F">
          <w:t>X</w:t>
        </w:r>
      </w:ins>
      <w:r>
        <w:t xml:space="preserve"> high level </w:t>
      </w:r>
      <w:proofErr w:type="spellStart"/>
      <w:r>
        <w:t>network</w:t>
      </w:r>
      <w:proofErr w:type="spellEnd"/>
      <w:r>
        <w:t xml:space="preserve"> designs gemaakt heeft, de aanvraag bij deze partijen heeft gedaan en de oplossingen van deze partijen heeft beoordeeld en geïntegreerd in het RFP/RFS response. </w:t>
      </w:r>
    </w:p>
    <w:p w14:paraId="4101652C" w14:textId="77777777" w:rsidR="00E4118C" w:rsidRDefault="00E4118C"/>
    <w:p w14:paraId="33E86286" w14:textId="77777777" w:rsidR="00E4118C" w:rsidRDefault="00B43910">
      <w:r>
        <w:t xml:space="preserve">Als Account Solution Manager was hij verantwoordelijk voor: </w:t>
      </w:r>
    </w:p>
    <w:p w14:paraId="02A093A0" w14:textId="77777777" w:rsidR="00E4118C" w:rsidRDefault="00B43910">
      <w:pPr>
        <w:numPr>
          <w:ilvl w:val="0"/>
          <w:numId w:val="5"/>
        </w:numPr>
        <w:ind w:left="375" w:right="375"/>
      </w:pPr>
      <w:r>
        <w:t>Oplossingen synchroniseren met de bestaande omgeving van de klant;</w:t>
      </w:r>
    </w:p>
    <w:p w14:paraId="29A65E7F" w14:textId="77777777" w:rsidR="00E4118C" w:rsidRDefault="00B43910">
      <w:pPr>
        <w:numPr>
          <w:ilvl w:val="0"/>
          <w:numId w:val="5"/>
        </w:numPr>
        <w:ind w:left="375" w:right="375"/>
      </w:pPr>
      <w:r>
        <w:t>Het mastercontract met de klant, en met de (IT) richtlijnen van de klant en IBM (vanuit architectuur, projectmethodologie, risico, financieel etc. standpunt);</w:t>
      </w:r>
    </w:p>
    <w:p w14:paraId="1B47E211" w14:textId="77777777" w:rsidR="00E4118C" w:rsidRDefault="00B43910">
      <w:pPr>
        <w:numPr>
          <w:ilvl w:val="0"/>
          <w:numId w:val="5"/>
        </w:numPr>
        <w:ind w:left="375" w:right="375"/>
      </w:pPr>
      <w:r>
        <w:t>Project initiatie, vanuit een technisch, commercieel, juridisch en planningsperspectief;</w:t>
      </w:r>
    </w:p>
    <w:p w14:paraId="209B8F7B" w14:textId="77777777" w:rsidR="00E4118C" w:rsidRDefault="00B43910">
      <w:pPr>
        <w:numPr>
          <w:ilvl w:val="0"/>
          <w:numId w:val="5"/>
        </w:numPr>
        <w:ind w:left="375" w:right="375"/>
      </w:pPr>
      <w:r>
        <w:t xml:space="preserve">Het draaiende houden van een </w:t>
      </w:r>
      <w:proofErr w:type="spellStart"/>
      <w:r>
        <w:t>continueproces</w:t>
      </w:r>
      <w:proofErr w:type="spellEnd"/>
      <w:r>
        <w:t xml:space="preserve"> van 200 projecten per jaar in voorbereiding, met een team van drie Nederlandse en een Poolse TSM.</w:t>
      </w:r>
    </w:p>
    <w:p w14:paraId="4B99056E" w14:textId="77777777" w:rsidR="00E4118C" w:rsidRDefault="00E4118C"/>
    <w:p w14:paraId="26320AD3" w14:textId="04F91179" w:rsidR="00E4118C" w:rsidRDefault="00B43910">
      <w:r>
        <w:t xml:space="preserve">In deze rol heeft </w:t>
      </w:r>
      <w:del w:id="390" w:author="Linda Muller-Kessels" w:date="2021-04-30T09:30:00Z">
        <w:r w:rsidR="3584CD22" w:rsidDel="00FC2D9F">
          <w:delText>Steven</w:delText>
        </w:r>
      </w:del>
      <w:ins w:id="391" w:author="Linda Muller-Kessels" w:date="2021-04-30T09:30:00Z">
        <w:r w:rsidR="00FC2D9F">
          <w:t>X</w:t>
        </w:r>
      </w:ins>
      <w:r>
        <w:t xml:space="preserve"> zich geconcentreerd op het mainframe en op cloud. Enkele interessante projecten waar hij aan heeft gewerkt: - Contract vernieuwing en contract heronderhandelingen;</w:t>
      </w:r>
    </w:p>
    <w:p w14:paraId="1B614285" w14:textId="77777777" w:rsidR="00E4118C" w:rsidRDefault="00B43910">
      <w:pPr>
        <w:numPr>
          <w:ilvl w:val="0"/>
          <w:numId w:val="6"/>
        </w:numPr>
        <w:ind w:left="375" w:right="375"/>
      </w:pPr>
      <w:r>
        <w:t>Hosting van 50+ AIX servers;</w:t>
      </w:r>
    </w:p>
    <w:p w14:paraId="19AE374D" w14:textId="77777777" w:rsidR="00E4118C" w:rsidRDefault="00B43910">
      <w:pPr>
        <w:numPr>
          <w:ilvl w:val="0"/>
          <w:numId w:val="6"/>
        </w:numPr>
        <w:ind w:left="375" w:right="375"/>
      </w:pPr>
      <w:r>
        <w:t xml:space="preserve">Mainframe </w:t>
      </w:r>
      <w:proofErr w:type="spellStart"/>
      <w:r>
        <w:t>refresh</w:t>
      </w:r>
      <w:proofErr w:type="spellEnd"/>
      <w:r>
        <w:t>;</w:t>
      </w:r>
    </w:p>
    <w:p w14:paraId="293BADDC" w14:textId="77777777" w:rsidR="00E4118C" w:rsidRDefault="00B43910">
      <w:pPr>
        <w:numPr>
          <w:ilvl w:val="0"/>
          <w:numId w:val="6"/>
        </w:numPr>
        <w:ind w:left="375" w:right="375"/>
      </w:pPr>
      <w:r>
        <w:t>Mainframe verhuizing;</w:t>
      </w:r>
    </w:p>
    <w:p w14:paraId="2EE8B519" w14:textId="77777777" w:rsidR="00E4118C" w:rsidRDefault="00B43910">
      <w:pPr>
        <w:numPr>
          <w:ilvl w:val="0"/>
          <w:numId w:val="6"/>
        </w:numPr>
        <w:ind w:left="375" w:right="375"/>
      </w:pPr>
      <w:r>
        <w:t>Data center migratie;</w:t>
      </w:r>
    </w:p>
    <w:p w14:paraId="1934A17E" w14:textId="77777777" w:rsidR="00E4118C" w:rsidRDefault="00B43910">
      <w:pPr>
        <w:numPr>
          <w:ilvl w:val="0"/>
          <w:numId w:val="6"/>
        </w:numPr>
        <w:ind w:left="375" w:right="375"/>
      </w:pPr>
      <w:proofErr w:type="spellStart"/>
      <w:r>
        <w:t>Websphere</w:t>
      </w:r>
      <w:proofErr w:type="spellEnd"/>
      <w:r>
        <w:t xml:space="preserve"> portal separatie en integratie;</w:t>
      </w:r>
    </w:p>
    <w:p w14:paraId="1416E4DA" w14:textId="77777777" w:rsidR="00E4118C" w:rsidRDefault="00B43910">
      <w:pPr>
        <w:numPr>
          <w:ilvl w:val="0"/>
          <w:numId w:val="6"/>
        </w:numPr>
        <w:ind w:left="375" w:right="375"/>
      </w:pPr>
      <w:r>
        <w:t>Credit card applicatie migratie.</w:t>
      </w:r>
    </w:p>
    <w:p w14:paraId="1299C43A" w14:textId="77777777" w:rsidR="00E4118C" w:rsidRDefault="00E4118C"/>
    <w:p w14:paraId="6007594D" w14:textId="77777777" w:rsidR="00E4118C" w:rsidRPr="00FC2D9F" w:rsidRDefault="00B43910">
      <w:pPr>
        <w:rPr>
          <w:lang w:val="en-US"/>
          <w:rPrChange w:id="392" w:author="Linda Muller-Kessels" w:date="2021-04-30T09:30:00Z">
            <w:rPr/>
          </w:rPrChange>
        </w:rPr>
      </w:pPr>
      <w:r>
        <w:t xml:space="preserve">Maximale project grootte: TCV van 10 miljoen Euro in Automotive, 2 miljoen Euro in Finance, 4 miljoen Euro in Verzekeringen, 4 miljoen Euro in </w:t>
      </w:r>
      <w:proofErr w:type="spellStart"/>
      <w:r>
        <w:t>Industry</w:t>
      </w:r>
      <w:proofErr w:type="spellEnd"/>
      <w:r>
        <w:t xml:space="preserve">. </w:t>
      </w:r>
      <w:r w:rsidRPr="00FC2D9F">
        <w:rPr>
          <w:lang w:val="en-US"/>
          <w:rPrChange w:id="393" w:author="Linda Muller-Kessels" w:date="2021-04-30T09:30:00Z">
            <w:rPr/>
          </w:rPrChange>
        </w:rPr>
        <w:t xml:space="preserve">Kennis van mainframe (z/OS, z/VM, z/VSE), cloud (SoftLayer) en networking, </w:t>
      </w:r>
      <w:proofErr w:type="spellStart"/>
      <w:r w:rsidRPr="00FC2D9F">
        <w:rPr>
          <w:lang w:val="en-US"/>
          <w:rPrChange w:id="394" w:author="Linda Muller-Kessels" w:date="2021-04-30T09:30:00Z">
            <w:rPr/>
          </w:rPrChange>
        </w:rPr>
        <w:t>naast</w:t>
      </w:r>
      <w:proofErr w:type="spellEnd"/>
      <w:r w:rsidRPr="00FC2D9F">
        <w:rPr>
          <w:lang w:val="en-US"/>
          <w:rPrChange w:id="395" w:author="Linda Muller-Kessels" w:date="2021-04-30T09:30:00Z">
            <w:rPr/>
          </w:rPrChange>
        </w:rPr>
        <w:t xml:space="preserve"> </w:t>
      </w:r>
      <w:proofErr w:type="spellStart"/>
      <w:r w:rsidRPr="00FC2D9F">
        <w:rPr>
          <w:lang w:val="en-US"/>
          <w:rPrChange w:id="396" w:author="Linda Muller-Kessels" w:date="2021-04-30T09:30:00Z">
            <w:rPr/>
          </w:rPrChange>
        </w:rPr>
        <w:t>standaard</w:t>
      </w:r>
      <w:proofErr w:type="spellEnd"/>
      <w:r w:rsidRPr="00FC2D9F">
        <w:rPr>
          <w:lang w:val="en-US"/>
          <w:rPrChange w:id="397" w:author="Linda Muller-Kessels" w:date="2021-04-30T09:30:00Z">
            <w:rPr/>
          </w:rPrChange>
        </w:rPr>
        <w:t xml:space="preserve"> Wintel, Linux, AIX, System </w:t>
      </w:r>
      <w:proofErr w:type="spellStart"/>
      <w:r w:rsidRPr="00FC2D9F">
        <w:rPr>
          <w:lang w:val="en-US"/>
          <w:rPrChange w:id="398" w:author="Linda Muller-Kessels" w:date="2021-04-30T09:30:00Z">
            <w:rPr/>
          </w:rPrChange>
        </w:rPr>
        <w:t>i</w:t>
      </w:r>
      <w:proofErr w:type="spellEnd"/>
      <w:r w:rsidRPr="00FC2D9F">
        <w:rPr>
          <w:lang w:val="en-US"/>
          <w:rPrChange w:id="399" w:author="Linda Muller-Kessels" w:date="2021-04-30T09:30:00Z">
            <w:rPr/>
          </w:rPrChange>
        </w:rPr>
        <w:t>, database systems, security, middleware, networking, storage, cognitive, mobile en analytics.</w:t>
      </w:r>
    </w:p>
    <w:p w14:paraId="65342A5C" w14:textId="77777777" w:rsidR="00E4118C" w:rsidRPr="00FC2D9F" w:rsidRDefault="00B43910">
      <w:pPr>
        <w:tabs>
          <w:tab w:val="left" w:pos="2835"/>
        </w:tabs>
        <w:rPr>
          <w:noProof/>
          <w:lang w:val="en-US"/>
          <w:rPrChange w:id="400" w:author="Linda Muller-Kessels" w:date="2021-04-30T09:30:00Z">
            <w:rPr>
              <w:noProof/>
            </w:rPr>
          </w:rPrChange>
        </w:rPr>
      </w:pPr>
      <w:r w:rsidRPr="00FC2D9F">
        <w:rPr>
          <w:rStyle w:val="Kop2Char"/>
          <w:lang w:val="en-US"/>
          <w:rPrChange w:id="401" w:author="Linda Muller-Kessels" w:date="2021-04-30T09:30:00Z">
            <w:rPr>
              <w:rStyle w:val="Kop2Char"/>
            </w:rPr>
          </w:rPrChange>
        </w:rPr>
        <w:lastRenderedPageBreak/>
        <w:t xml:space="preserve">METHODEN EN TECHNIEKEN: </w:t>
      </w:r>
      <w:r w:rsidRPr="00FC2D9F">
        <w:rPr>
          <w:lang w:val="en-US"/>
          <w:rPrChange w:id="402" w:author="Linda Muller-Kessels" w:date="2021-04-30T09:30:00Z">
            <w:rPr/>
          </w:rPrChange>
        </w:rPr>
        <w:t>SDM, e-config, Hone, Financial databases, Bid management tracking system, Service Management systems, CMDB systems, Office, Notes</w:t>
      </w:r>
    </w:p>
    <w:p w14:paraId="4DDBEF00" w14:textId="77777777" w:rsidR="00E4118C" w:rsidRDefault="00FC2D9F">
      <w:pPr>
        <w:tabs>
          <w:tab w:val="left" w:pos="2835"/>
        </w:tabs>
      </w:pPr>
      <w:r>
        <w:pict w14:anchorId="3A341A75">
          <v:rect id="_x0000_i1028" style="width:0;height:1.5pt" o:hralign="center" o:bordertopcolor="this" o:borderleftcolor="this" o:borderbottomcolor="this" o:borderrightcolor="this" o:hrstd="t" o:hr="t" fillcolor="#a0a0a0" stroked="f"/>
        </w:pict>
      </w:r>
    </w:p>
    <w:p w14:paraId="3CEE66C1" w14:textId="77777777" w:rsidR="00E4118C" w:rsidRDefault="00B43910">
      <w:pPr>
        <w:tabs>
          <w:tab w:val="left" w:pos="2835"/>
        </w:tabs>
      </w:pPr>
      <w:r w:rsidRPr="00CD47AA">
        <w:rPr>
          <w:rStyle w:val="Kop2Char"/>
        </w:rPr>
        <w:t>PROJECT:</w:t>
      </w:r>
      <w:r>
        <w:rPr>
          <w:rStyle w:val="Kop2Char"/>
        </w:rPr>
        <w:t xml:space="preserve"> </w:t>
      </w:r>
      <w:r>
        <w:t>ABN AMRO</w:t>
      </w:r>
    </w:p>
    <w:p w14:paraId="629D2FD5" w14:textId="77777777" w:rsidR="00E4118C" w:rsidRDefault="00B43910">
      <w:pPr>
        <w:tabs>
          <w:tab w:val="left" w:pos="2835"/>
        </w:tabs>
      </w:pPr>
      <w:r w:rsidRPr="00CD47AA">
        <w:rPr>
          <w:rStyle w:val="Kop2Char"/>
        </w:rPr>
        <w:t>OPDRACHTGEVER:</w:t>
      </w:r>
      <w:r>
        <w:rPr>
          <w:rStyle w:val="Kop2Char"/>
        </w:rPr>
        <w:t xml:space="preserve"> </w:t>
      </w:r>
      <w:r>
        <w:t>IBM</w:t>
      </w:r>
    </w:p>
    <w:p w14:paraId="12211A8C" w14:textId="77777777" w:rsidR="00E4118C" w:rsidRDefault="00B43910">
      <w:pPr>
        <w:tabs>
          <w:tab w:val="left" w:pos="2835"/>
          <w:tab w:val="left" w:pos="5812"/>
        </w:tabs>
      </w:pPr>
      <w:r w:rsidRPr="00BA776E">
        <w:rPr>
          <w:rStyle w:val="Kop2Char"/>
        </w:rPr>
        <w:t xml:space="preserve">BRANCHE: </w:t>
      </w:r>
      <w:r w:rsidRPr="00BA776E">
        <w:t>Finance</w:t>
      </w:r>
      <w:r w:rsidRPr="00BA776E">
        <w:tab/>
      </w:r>
      <w:r w:rsidRPr="00BA776E">
        <w:rPr>
          <w:rStyle w:val="Kop2Char"/>
        </w:rPr>
        <w:t xml:space="preserve">PERIODE: </w:t>
      </w:r>
      <w:r w:rsidRPr="00BA776E">
        <w:t>aug 2006 - dec 2013</w:t>
      </w:r>
    </w:p>
    <w:p w14:paraId="6128AAEB" w14:textId="77777777" w:rsidR="00E4118C" w:rsidRDefault="00B43910">
      <w:pPr>
        <w:tabs>
          <w:tab w:val="left" w:pos="2835"/>
        </w:tabs>
      </w:pPr>
      <w:r w:rsidRPr="00CD47AA">
        <w:rPr>
          <w:rStyle w:val="Kop2Char"/>
        </w:rPr>
        <w:t>ROL:</w:t>
      </w:r>
      <w:r>
        <w:rPr>
          <w:rStyle w:val="Kop2Char"/>
        </w:rPr>
        <w:t xml:space="preserve"> </w:t>
      </w:r>
      <w:r>
        <w:t>Lead Technical Solution Manager</w:t>
      </w:r>
    </w:p>
    <w:p w14:paraId="2C53CF14" w14:textId="621FF3F8" w:rsidR="00E4118C" w:rsidRDefault="00B43910">
      <w:r w:rsidRPr="0A75032A">
        <w:rPr>
          <w:b/>
          <w:bCs/>
        </w:rPr>
        <w:t>OMSCHRIJVING:</w:t>
      </w:r>
      <w:r>
        <w:t xml:space="preserve"> In 2005 zijn IBM en ABN AMRO een Global Master Services Agreement overeengekomen. Deze GMSA is in 2010 verlengd. Voor ieder project is er een uitbreiding op dit GMSA contract gemaakt. Als Technical Solution Manager is </w:t>
      </w:r>
      <w:del w:id="403" w:author="Linda Muller-Kessels" w:date="2021-04-30T09:30:00Z">
        <w:r w:rsidR="3584CD22" w:rsidDel="00FC2D9F">
          <w:delText>Steven</w:delText>
        </w:r>
      </w:del>
      <w:ins w:id="404" w:author="Linda Muller-Kessels" w:date="2021-04-30T09:30:00Z">
        <w:r w:rsidR="00FC2D9F">
          <w:t>X</w:t>
        </w:r>
      </w:ins>
      <w:r>
        <w:t xml:space="preserve"> eindverantwoordelijk voor projectinitiatie, vanuit technisch, commercieel, juridisch en </w:t>
      </w:r>
      <w:proofErr w:type="spellStart"/>
      <w:r>
        <w:t>planningperspectief</w:t>
      </w:r>
      <w:proofErr w:type="spellEnd"/>
      <w:r>
        <w:t xml:space="preserve">. </w:t>
      </w:r>
    </w:p>
    <w:p w14:paraId="3461D779" w14:textId="77777777" w:rsidR="00E4118C" w:rsidRDefault="00E4118C"/>
    <w:p w14:paraId="4C06098C" w14:textId="7EDF66F4" w:rsidR="00E4118C" w:rsidRDefault="00B43910">
      <w:r>
        <w:t xml:space="preserve">Als Lead Technical Solution Manager is hij verantwoordelijk geweest voor een stroom van 20 projecten in voorbereiding, met een </w:t>
      </w:r>
      <w:proofErr w:type="spellStart"/>
      <w:r>
        <w:t>subteam</w:t>
      </w:r>
      <w:proofErr w:type="spellEnd"/>
      <w:r>
        <w:t xml:space="preserve"> van 2 NL en 2 Indiase domein </w:t>
      </w:r>
      <w:proofErr w:type="spellStart"/>
      <w:r>
        <w:t>TSMs</w:t>
      </w:r>
      <w:proofErr w:type="spellEnd"/>
      <w:r>
        <w:t xml:space="preserve">. </w:t>
      </w:r>
      <w:del w:id="405" w:author="Linda Muller-Kessels" w:date="2021-04-30T09:30:00Z">
        <w:r w:rsidR="3584CD22" w:rsidDel="00FC2D9F">
          <w:delText>Steven</w:delText>
        </w:r>
      </w:del>
      <w:ins w:id="406" w:author="Linda Muller-Kessels" w:date="2021-04-30T09:30:00Z">
        <w:r w:rsidR="00FC2D9F">
          <w:t>X</w:t>
        </w:r>
      </w:ins>
      <w:r>
        <w:t xml:space="preserve"> heeft de volgende domeinen binnen ABN AMRO bediend: </w:t>
      </w:r>
    </w:p>
    <w:p w14:paraId="43433A62" w14:textId="77777777" w:rsidR="00E4118C" w:rsidRDefault="00B43910">
      <w:pPr>
        <w:numPr>
          <w:ilvl w:val="0"/>
          <w:numId w:val="7"/>
        </w:numPr>
        <w:ind w:left="375" w:right="375"/>
      </w:pPr>
      <w:proofErr w:type="spellStart"/>
      <w:r>
        <w:t>Channels</w:t>
      </w:r>
      <w:proofErr w:type="spellEnd"/>
      <w:r>
        <w:t xml:space="preserve"> (Internet Bankieren);</w:t>
      </w:r>
    </w:p>
    <w:p w14:paraId="2A64335D" w14:textId="77777777" w:rsidR="00E4118C" w:rsidRDefault="00B43910">
      <w:pPr>
        <w:numPr>
          <w:ilvl w:val="0"/>
          <w:numId w:val="7"/>
        </w:numPr>
        <w:ind w:left="375" w:right="375"/>
      </w:pPr>
      <w:r>
        <w:t>Transaction Banking;</w:t>
      </w:r>
    </w:p>
    <w:p w14:paraId="241A72C4" w14:textId="77777777" w:rsidR="00E4118C" w:rsidRDefault="00B43910">
      <w:pPr>
        <w:numPr>
          <w:ilvl w:val="0"/>
          <w:numId w:val="7"/>
        </w:numPr>
        <w:ind w:left="375" w:right="375"/>
      </w:pPr>
      <w:r>
        <w:t xml:space="preserve">Corporate </w:t>
      </w:r>
      <w:proofErr w:type="spellStart"/>
      <w:r>
        <w:t>Functions</w:t>
      </w:r>
      <w:proofErr w:type="spellEnd"/>
      <w:r>
        <w:t>;</w:t>
      </w:r>
    </w:p>
    <w:p w14:paraId="24F0D373" w14:textId="77777777" w:rsidR="00E4118C" w:rsidRDefault="00B43910">
      <w:pPr>
        <w:numPr>
          <w:ilvl w:val="0"/>
          <w:numId w:val="7"/>
        </w:numPr>
        <w:ind w:left="375" w:right="375"/>
      </w:pPr>
      <w:r>
        <w:t>Markets (</w:t>
      </w:r>
      <w:proofErr w:type="spellStart"/>
      <w:r>
        <w:t>dealing</w:t>
      </w:r>
      <w:proofErr w:type="spellEnd"/>
      <w:r>
        <w:t xml:space="preserve"> room).</w:t>
      </w:r>
    </w:p>
    <w:p w14:paraId="3CF2D8B6" w14:textId="77777777" w:rsidR="00E4118C" w:rsidRDefault="00E4118C"/>
    <w:p w14:paraId="6B283151" w14:textId="77777777" w:rsidR="00E4118C" w:rsidRDefault="00B43910">
      <w:r>
        <w:t xml:space="preserve">Zijn interesse ging vooral uit naar </w:t>
      </w:r>
      <w:proofErr w:type="spellStart"/>
      <w:r>
        <w:t>midrange</w:t>
      </w:r>
      <w:proofErr w:type="spellEnd"/>
      <w:r>
        <w:t xml:space="preserve"> systemen, middleware en databases. Enkele interessante projecten waar hij verantwoordelijk voor is geweest: </w:t>
      </w:r>
    </w:p>
    <w:p w14:paraId="5CBD374C" w14:textId="77777777" w:rsidR="00E4118C" w:rsidRDefault="00B43910">
      <w:pPr>
        <w:numPr>
          <w:ilvl w:val="0"/>
          <w:numId w:val="8"/>
        </w:numPr>
        <w:ind w:left="375" w:right="375"/>
      </w:pPr>
      <w:r>
        <w:t>Implementatie van BASE24-eps op mainframe;</w:t>
      </w:r>
    </w:p>
    <w:p w14:paraId="5255F037" w14:textId="77777777" w:rsidR="00E4118C" w:rsidRDefault="00B43910">
      <w:pPr>
        <w:numPr>
          <w:ilvl w:val="0"/>
          <w:numId w:val="8"/>
        </w:numPr>
        <w:ind w:left="375" w:right="375"/>
      </w:pPr>
      <w:r>
        <w:t>Het herontwerp van Internet Bankieren;</w:t>
      </w:r>
    </w:p>
    <w:p w14:paraId="6E203BDF" w14:textId="77777777" w:rsidR="00E4118C" w:rsidRDefault="00B43910">
      <w:pPr>
        <w:numPr>
          <w:ilvl w:val="0"/>
          <w:numId w:val="8"/>
        </w:numPr>
        <w:ind w:left="375" w:right="375"/>
      </w:pPr>
      <w:r>
        <w:t>SAP BI en ECC upgrades;</w:t>
      </w:r>
    </w:p>
    <w:p w14:paraId="520D6FD3" w14:textId="77777777" w:rsidR="00E4118C" w:rsidRDefault="00B43910">
      <w:pPr>
        <w:numPr>
          <w:ilvl w:val="0"/>
          <w:numId w:val="8"/>
        </w:numPr>
        <w:ind w:left="375" w:right="375"/>
      </w:pPr>
      <w:r>
        <w:t xml:space="preserve">Peoplesoft migratie naar Linux en Oracle </w:t>
      </w:r>
      <w:proofErr w:type="spellStart"/>
      <w:r>
        <w:t>Fusion</w:t>
      </w:r>
      <w:proofErr w:type="spellEnd"/>
      <w:r>
        <w:t>;</w:t>
      </w:r>
    </w:p>
    <w:p w14:paraId="3D0FDB6E" w14:textId="77777777" w:rsidR="00E4118C" w:rsidRDefault="00B43910">
      <w:pPr>
        <w:numPr>
          <w:ilvl w:val="0"/>
          <w:numId w:val="8"/>
        </w:numPr>
        <w:ind w:left="375" w:right="375"/>
      </w:pPr>
      <w:r>
        <w:t xml:space="preserve">Participatie in Fortis integratie, RBS separatie en Deutsche Bank </w:t>
      </w:r>
      <w:proofErr w:type="spellStart"/>
      <w:r>
        <w:t>remedy</w:t>
      </w:r>
      <w:proofErr w:type="spellEnd"/>
      <w:r>
        <w:t xml:space="preserve"> programma's.</w:t>
      </w:r>
    </w:p>
    <w:p w14:paraId="055C0D75" w14:textId="77777777" w:rsidR="00E4118C" w:rsidRPr="00FC2D9F" w:rsidRDefault="00B43910">
      <w:pPr>
        <w:rPr>
          <w:lang w:val="en-US"/>
          <w:rPrChange w:id="407" w:author="Linda Muller-Kessels" w:date="2021-04-30T09:30:00Z">
            <w:rPr/>
          </w:rPrChange>
        </w:rPr>
      </w:pPr>
      <w:r>
        <w:t xml:space="preserve">Deal </w:t>
      </w:r>
      <w:proofErr w:type="spellStart"/>
      <w:r>
        <w:t>size</w:t>
      </w:r>
      <w:proofErr w:type="spellEnd"/>
      <w:r>
        <w:t xml:space="preserve">: </w:t>
      </w:r>
      <w:proofErr w:type="spellStart"/>
      <w:r>
        <w:t>TCVs</w:t>
      </w:r>
      <w:proofErr w:type="spellEnd"/>
      <w:r>
        <w:t xml:space="preserve"> tot 2 miljoen Euro. </w:t>
      </w:r>
      <w:r w:rsidRPr="00FC2D9F">
        <w:rPr>
          <w:lang w:val="en-US"/>
          <w:rPrChange w:id="408" w:author="Linda Muller-Kessels" w:date="2021-04-30T09:30:00Z">
            <w:rPr/>
          </w:rPrChange>
        </w:rPr>
        <w:t xml:space="preserve">Kennis van Wintel client and server, Citrix, VMWare, Linux, AIX, z/OS, SQL Server, DB2, Oracle, </w:t>
      </w:r>
      <w:proofErr w:type="spellStart"/>
      <w:r w:rsidRPr="00FC2D9F">
        <w:rPr>
          <w:lang w:val="en-US"/>
          <w:rPrChange w:id="409" w:author="Linda Muller-Kessels" w:date="2021-04-30T09:30:00Z">
            <w:rPr/>
          </w:rPrChange>
        </w:rPr>
        <w:t>Websphere</w:t>
      </w:r>
      <w:proofErr w:type="spellEnd"/>
      <w:r w:rsidRPr="00FC2D9F">
        <w:rPr>
          <w:lang w:val="en-US"/>
          <w:rPrChange w:id="410" w:author="Linda Muller-Kessels" w:date="2021-04-30T09:30:00Z">
            <w:rPr/>
          </w:rPrChange>
        </w:rPr>
        <w:t>, MQ, networks, SAN etc.</w:t>
      </w:r>
    </w:p>
    <w:p w14:paraId="6EC87EE6" w14:textId="77777777" w:rsidR="00E4118C" w:rsidRDefault="00B43910">
      <w:pPr>
        <w:tabs>
          <w:tab w:val="left" w:pos="2835"/>
        </w:tabs>
        <w:rPr>
          <w:noProof/>
        </w:rPr>
      </w:pPr>
      <w:r>
        <w:rPr>
          <w:rStyle w:val="Kop2Char"/>
        </w:rPr>
        <w:t>METHODEN EN TECHNIEKEN</w:t>
      </w:r>
      <w:r w:rsidRPr="008B6801">
        <w:rPr>
          <w:rStyle w:val="Kop2Char"/>
        </w:rPr>
        <w:t>:</w:t>
      </w:r>
      <w:r>
        <w:rPr>
          <w:rStyle w:val="Kop2Char"/>
        </w:rPr>
        <w:t xml:space="preserve"> </w:t>
      </w:r>
      <w:r>
        <w:t xml:space="preserve">SDM, CMDB systems, Office, </w:t>
      </w:r>
      <w:proofErr w:type="spellStart"/>
      <w:r>
        <w:t>Notes</w:t>
      </w:r>
      <w:proofErr w:type="spellEnd"/>
    </w:p>
    <w:p w14:paraId="1FC39945" w14:textId="77777777" w:rsidR="00E4118C" w:rsidRDefault="00FC2D9F">
      <w:pPr>
        <w:tabs>
          <w:tab w:val="left" w:pos="2835"/>
        </w:tabs>
      </w:pPr>
      <w:r>
        <w:pict w14:anchorId="50E87A14">
          <v:rect id="_x0000_i1029" style="width:0;height:1.5pt" o:hralign="center" o:bordertopcolor="this" o:borderleftcolor="this" o:borderbottomcolor="this" o:borderrightcolor="this" o:hrstd="t" o:hr="t" fillcolor="#a0a0a0" stroked="f"/>
        </w:pict>
      </w:r>
    </w:p>
    <w:p w14:paraId="4EBE9049" w14:textId="77777777" w:rsidR="00E4118C" w:rsidRDefault="00B43910">
      <w:pPr>
        <w:tabs>
          <w:tab w:val="left" w:pos="2835"/>
        </w:tabs>
      </w:pPr>
      <w:r w:rsidRPr="00CD47AA">
        <w:rPr>
          <w:rStyle w:val="Kop2Char"/>
        </w:rPr>
        <w:t>PROJECT:</w:t>
      </w:r>
      <w:r>
        <w:rPr>
          <w:rStyle w:val="Kop2Char"/>
        </w:rPr>
        <w:t xml:space="preserve"> </w:t>
      </w:r>
      <w:r>
        <w:t>Interface</w:t>
      </w:r>
    </w:p>
    <w:p w14:paraId="02799909" w14:textId="77777777" w:rsidR="00E4118C" w:rsidRDefault="00B43910">
      <w:pPr>
        <w:tabs>
          <w:tab w:val="left" w:pos="2835"/>
        </w:tabs>
      </w:pPr>
      <w:r w:rsidRPr="00CD47AA">
        <w:rPr>
          <w:rStyle w:val="Kop2Char"/>
        </w:rPr>
        <w:t>OPDRACHTGEVER:</w:t>
      </w:r>
      <w:r>
        <w:rPr>
          <w:rStyle w:val="Kop2Char"/>
        </w:rPr>
        <w:t xml:space="preserve"> </w:t>
      </w:r>
      <w:r>
        <w:t>Interface Europe</w:t>
      </w:r>
    </w:p>
    <w:p w14:paraId="4C975DDD" w14:textId="77777777" w:rsidR="00E4118C" w:rsidRDefault="00B43910">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feb 2002 - jul 2005</w:t>
      </w:r>
    </w:p>
    <w:p w14:paraId="170FE90D" w14:textId="77777777" w:rsidR="00E4118C" w:rsidRDefault="00B43910">
      <w:pPr>
        <w:tabs>
          <w:tab w:val="left" w:pos="2835"/>
        </w:tabs>
      </w:pPr>
      <w:r w:rsidRPr="00CD47AA">
        <w:rPr>
          <w:rStyle w:val="Kop2Char"/>
        </w:rPr>
        <w:t>ROL:</w:t>
      </w:r>
      <w:r>
        <w:rPr>
          <w:rStyle w:val="Kop2Char"/>
        </w:rPr>
        <w:t xml:space="preserve"> </w:t>
      </w:r>
      <w:r>
        <w:t>Windows Infrastructuur Architect</w:t>
      </w:r>
    </w:p>
    <w:p w14:paraId="08F46177" w14:textId="77777777" w:rsidR="00E4118C" w:rsidRDefault="00B43910">
      <w:r>
        <w:rPr>
          <w:b/>
        </w:rPr>
        <w:t>OMSCHRIJVING:</w:t>
      </w:r>
      <w:r>
        <w:t xml:space="preserve"> Interface is de marktleider in modulair tapijt. De Europese en Aziatische divisies bestaan uit 64 juridische entiteiten, 6 productie sites en 28 verkoopkantoren. De voornaamste sites hebben lokaal IT-ondersteuning. IT Development, Operations en Support zijn gecentraliseerd in Scherpenzeel (Gelderland). </w:t>
      </w:r>
    </w:p>
    <w:p w14:paraId="0562CB0E" w14:textId="77777777" w:rsidR="00E4118C" w:rsidRDefault="00E4118C"/>
    <w:p w14:paraId="0CC154A9" w14:textId="5B7D9420" w:rsidR="00E4118C" w:rsidRDefault="3584CD22">
      <w:del w:id="411" w:author="Linda Muller-Kessels" w:date="2021-04-30T09:30:00Z">
        <w:r w:rsidDel="00FC2D9F">
          <w:delText>Steven</w:delText>
        </w:r>
      </w:del>
      <w:ins w:id="412" w:author="Linda Muller-Kessels" w:date="2021-04-30T09:30:00Z">
        <w:r w:rsidR="00FC2D9F">
          <w:t>X</w:t>
        </w:r>
      </w:ins>
      <w:r w:rsidR="00B43910">
        <w:t xml:space="preserve"> is verantwoordelijk geweest voor de </w:t>
      </w:r>
      <w:proofErr w:type="spellStart"/>
      <w:r w:rsidR="00B43910">
        <w:t>Wintel</w:t>
      </w:r>
      <w:proofErr w:type="spellEnd"/>
      <w:r w:rsidR="00B43910">
        <w:t xml:space="preserve"> desktop en server platform architectuur.  Zijn taken bestonden uit:</w:t>
      </w:r>
    </w:p>
    <w:p w14:paraId="2C95737A" w14:textId="77777777" w:rsidR="00E4118C" w:rsidRDefault="00B43910">
      <w:pPr>
        <w:numPr>
          <w:ilvl w:val="0"/>
          <w:numId w:val="9"/>
        </w:numPr>
        <w:ind w:left="375" w:right="375"/>
      </w:pPr>
      <w:r>
        <w:t>Vaststellen vereisten voor het nieuwe platform;</w:t>
      </w:r>
    </w:p>
    <w:p w14:paraId="0B03C1A7" w14:textId="77777777" w:rsidR="00E4118C" w:rsidRDefault="00B43910">
      <w:pPr>
        <w:numPr>
          <w:ilvl w:val="0"/>
          <w:numId w:val="9"/>
        </w:numPr>
        <w:ind w:left="375" w:right="375"/>
      </w:pPr>
      <w:r>
        <w:t>Selectie OS;</w:t>
      </w:r>
    </w:p>
    <w:p w14:paraId="117D5F85" w14:textId="77777777" w:rsidR="00E4118C" w:rsidRDefault="00B43910">
      <w:pPr>
        <w:numPr>
          <w:ilvl w:val="0"/>
          <w:numId w:val="9"/>
        </w:numPr>
        <w:ind w:left="375" w:right="375"/>
      </w:pPr>
      <w:r>
        <w:t>Active directory/DNS ontwerp;</w:t>
      </w:r>
    </w:p>
    <w:p w14:paraId="47405AF4" w14:textId="77777777" w:rsidR="00E4118C" w:rsidRDefault="00B43910">
      <w:pPr>
        <w:numPr>
          <w:ilvl w:val="0"/>
          <w:numId w:val="9"/>
        </w:numPr>
        <w:ind w:left="375" w:right="375"/>
      </w:pPr>
      <w:r>
        <w:t>Definiëren van standaarden voor Windows 2000/2003 server en Windows XP Pro client platform;</w:t>
      </w:r>
    </w:p>
    <w:p w14:paraId="567DA21A" w14:textId="77777777" w:rsidR="00E4118C" w:rsidRDefault="00B43910">
      <w:pPr>
        <w:numPr>
          <w:ilvl w:val="0"/>
          <w:numId w:val="9"/>
        </w:numPr>
        <w:ind w:left="375" w:right="375"/>
      </w:pPr>
      <w:r>
        <w:t xml:space="preserve">Ontwikkeling van volledig geautomatiseerde installatiemethode voor laptops, </w:t>
      </w:r>
      <w:proofErr w:type="spellStart"/>
      <w:r>
        <w:t>desktops</w:t>
      </w:r>
      <w:proofErr w:type="spellEnd"/>
      <w:r>
        <w:t xml:space="preserve"> en servers;</w:t>
      </w:r>
    </w:p>
    <w:p w14:paraId="5EAE5A4D" w14:textId="77777777" w:rsidR="00E4118C" w:rsidRPr="00FC2D9F" w:rsidRDefault="00B43910">
      <w:pPr>
        <w:numPr>
          <w:ilvl w:val="0"/>
          <w:numId w:val="9"/>
        </w:numPr>
        <w:ind w:left="375" w:right="375"/>
        <w:rPr>
          <w:lang w:val="en-US"/>
          <w:rPrChange w:id="413" w:author="Linda Muller-Kessels" w:date="2021-04-30T09:30:00Z">
            <w:rPr/>
          </w:rPrChange>
        </w:rPr>
      </w:pPr>
      <w:proofErr w:type="spellStart"/>
      <w:r w:rsidRPr="00FC2D9F">
        <w:rPr>
          <w:lang w:val="en-US"/>
          <w:rPrChange w:id="414" w:author="Linda Muller-Kessels" w:date="2021-04-30T09:30:00Z">
            <w:rPr/>
          </w:rPrChange>
        </w:rPr>
        <w:t>Introductie</w:t>
      </w:r>
      <w:proofErr w:type="spellEnd"/>
      <w:r w:rsidRPr="00FC2D9F">
        <w:rPr>
          <w:lang w:val="en-US"/>
          <w:rPrChange w:id="415" w:author="Linda Muller-Kessels" w:date="2021-04-30T09:30:00Z">
            <w:rPr/>
          </w:rPrChange>
        </w:rPr>
        <w:t xml:space="preserve"> van </w:t>
      </w:r>
      <w:proofErr w:type="spellStart"/>
      <w:r w:rsidRPr="00FC2D9F">
        <w:rPr>
          <w:lang w:val="en-US"/>
          <w:rPrChange w:id="416" w:author="Linda Muller-Kessels" w:date="2021-04-30T09:30:00Z">
            <w:rPr/>
          </w:rPrChange>
        </w:rPr>
        <w:t>beheertooling</w:t>
      </w:r>
      <w:proofErr w:type="spellEnd"/>
      <w:r w:rsidRPr="00FC2D9F">
        <w:rPr>
          <w:lang w:val="en-US"/>
          <w:rPrChange w:id="417" w:author="Linda Muller-Kessels" w:date="2021-04-30T09:30:00Z">
            <w:rPr/>
          </w:rPrChange>
        </w:rPr>
        <w:t xml:space="preserve"> </w:t>
      </w:r>
      <w:proofErr w:type="spellStart"/>
      <w:r w:rsidRPr="00FC2D9F">
        <w:rPr>
          <w:lang w:val="en-US"/>
          <w:rPrChange w:id="418" w:author="Linda Muller-Kessels" w:date="2021-04-30T09:30:00Z">
            <w:rPr/>
          </w:rPrChange>
        </w:rPr>
        <w:t>voor</w:t>
      </w:r>
      <w:proofErr w:type="spellEnd"/>
      <w:r w:rsidRPr="00FC2D9F">
        <w:rPr>
          <w:lang w:val="en-US"/>
          <w:rPrChange w:id="419" w:author="Linda Muller-Kessels" w:date="2021-04-30T09:30:00Z">
            <w:rPr/>
          </w:rPrChange>
        </w:rPr>
        <w:t xml:space="preserve"> distributed software deployment, software inventory, compliance en remote backup;</w:t>
      </w:r>
    </w:p>
    <w:p w14:paraId="5DD69DF6" w14:textId="77777777" w:rsidR="00E4118C" w:rsidRDefault="00B43910">
      <w:pPr>
        <w:numPr>
          <w:ilvl w:val="0"/>
          <w:numId w:val="9"/>
        </w:numPr>
        <w:ind w:left="375" w:right="375"/>
      </w:pPr>
      <w:r>
        <w:t>Opleiden van en kennisoverdracht naar operations teams;</w:t>
      </w:r>
    </w:p>
    <w:p w14:paraId="356ABCBB" w14:textId="77777777" w:rsidR="00E4118C" w:rsidRDefault="00B43910">
      <w:pPr>
        <w:numPr>
          <w:ilvl w:val="0"/>
          <w:numId w:val="9"/>
        </w:numPr>
        <w:ind w:left="375" w:right="375"/>
      </w:pPr>
      <w:r>
        <w:lastRenderedPageBreak/>
        <w:t>Begeleiding migratie van Windows NT naar Windows 2003;</w:t>
      </w:r>
    </w:p>
    <w:p w14:paraId="66DCF5B4" w14:textId="77777777" w:rsidR="00E4118C" w:rsidRDefault="00B43910">
      <w:pPr>
        <w:numPr>
          <w:ilvl w:val="0"/>
          <w:numId w:val="9"/>
        </w:numPr>
        <w:ind w:left="375" w:right="375"/>
      </w:pPr>
      <w:r>
        <w:t xml:space="preserve">Software selectie / licentiebeheer: </w:t>
      </w:r>
      <w:proofErr w:type="spellStart"/>
      <w:r>
        <w:t>MicroSoft</w:t>
      </w:r>
      <w:proofErr w:type="spellEnd"/>
      <w:r>
        <w:t xml:space="preserve"> (Select contracten), Adobe, </w:t>
      </w:r>
      <w:proofErr w:type="spellStart"/>
      <w:r>
        <w:t>MacroMedia</w:t>
      </w:r>
      <w:proofErr w:type="spellEnd"/>
      <w:r>
        <w:t xml:space="preserve">, Symantec, </w:t>
      </w:r>
      <w:proofErr w:type="spellStart"/>
      <w:r>
        <w:t>TrendMicro</w:t>
      </w:r>
      <w:proofErr w:type="spellEnd"/>
      <w:r>
        <w:t xml:space="preserve">, IBM, CA, </w:t>
      </w:r>
      <w:proofErr w:type="spellStart"/>
      <w:r>
        <w:t>NetOp</w:t>
      </w:r>
      <w:proofErr w:type="spellEnd"/>
      <w:r>
        <w:t>, Managesoft, etc.</w:t>
      </w:r>
    </w:p>
    <w:p w14:paraId="34CE0A41" w14:textId="77777777" w:rsidR="00E4118C" w:rsidRDefault="00FC2D9F">
      <w:pPr>
        <w:tabs>
          <w:tab w:val="left" w:pos="2835"/>
        </w:tabs>
      </w:pPr>
      <w:r>
        <w:pict w14:anchorId="1AFC1F5B">
          <v:rect id="_x0000_i1030" style="width:0;height:1.5pt" o:hralign="center" o:bordertopcolor="this" o:borderleftcolor="this" o:borderbottomcolor="this" o:borderrightcolor="this" o:hrstd="t" o:hr="t" fillcolor="#a0a0a0" stroked="f"/>
        </w:pict>
      </w:r>
    </w:p>
    <w:p w14:paraId="07EFC8CB" w14:textId="77777777" w:rsidR="00E4118C" w:rsidRDefault="00B43910">
      <w:pPr>
        <w:tabs>
          <w:tab w:val="left" w:pos="2835"/>
        </w:tabs>
      </w:pPr>
      <w:r w:rsidRPr="00CD47AA">
        <w:rPr>
          <w:rStyle w:val="Kop2Char"/>
        </w:rPr>
        <w:t>PROJECT:</w:t>
      </w:r>
      <w:r>
        <w:rPr>
          <w:rStyle w:val="Kop2Char"/>
        </w:rPr>
        <w:t xml:space="preserve"> </w:t>
      </w:r>
      <w:r>
        <w:t>ANWB Website</w:t>
      </w:r>
    </w:p>
    <w:p w14:paraId="019E608D" w14:textId="77777777" w:rsidR="00E4118C" w:rsidRDefault="00B43910">
      <w:pPr>
        <w:tabs>
          <w:tab w:val="left" w:pos="2835"/>
        </w:tabs>
      </w:pPr>
      <w:r w:rsidRPr="00CD47AA">
        <w:rPr>
          <w:rStyle w:val="Kop2Char"/>
        </w:rPr>
        <w:t>OPDRACHTGEVER:</w:t>
      </w:r>
      <w:r>
        <w:rPr>
          <w:rStyle w:val="Kop2Char"/>
        </w:rPr>
        <w:t xml:space="preserve"> </w:t>
      </w:r>
      <w:r>
        <w:t>ANWB</w:t>
      </w:r>
    </w:p>
    <w:p w14:paraId="7708D5E0" w14:textId="77777777" w:rsidR="00E4118C" w:rsidRDefault="00B43910">
      <w:pPr>
        <w:tabs>
          <w:tab w:val="left" w:pos="2835"/>
          <w:tab w:val="left" w:pos="5812"/>
        </w:tabs>
      </w:pPr>
      <w:r w:rsidRPr="00BA776E">
        <w:rPr>
          <w:rStyle w:val="Kop2Char"/>
        </w:rPr>
        <w:t xml:space="preserve">BRANCHE: </w:t>
      </w:r>
      <w:r w:rsidRPr="00BA776E">
        <w:t>-</w:t>
      </w:r>
      <w:r w:rsidRPr="00BA776E">
        <w:tab/>
      </w:r>
      <w:r w:rsidRPr="00BA776E">
        <w:rPr>
          <w:rStyle w:val="Kop2Char"/>
        </w:rPr>
        <w:t xml:space="preserve">PERIODE: </w:t>
      </w:r>
      <w:r w:rsidRPr="00BA776E">
        <w:t>mei 2000 - jan 2002</w:t>
      </w:r>
    </w:p>
    <w:p w14:paraId="5A87DCF3" w14:textId="77777777" w:rsidR="00E4118C" w:rsidRDefault="00B43910">
      <w:pPr>
        <w:tabs>
          <w:tab w:val="left" w:pos="2835"/>
        </w:tabs>
      </w:pPr>
      <w:r w:rsidRPr="00CD47AA">
        <w:rPr>
          <w:rStyle w:val="Kop2Char"/>
        </w:rPr>
        <w:t>ROL:</w:t>
      </w:r>
      <w:r>
        <w:rPr>
          <w:rStyle w:val="Kop2Char"/>
        </w:rPr>
        <w:t xml:space="preserve"> </w:t>
      </w:r>
      <w:r>
        <w:t>Project Manager</w:t>
      </w:r>
    </w:p>
    <w:p w14:paraId="50AE4985" w14:textId="7BA888A2" w:rsidR="00E4118C" w:rsidRDefault="00B43910">
      <w:r w:rsidRPr="0A75032A">
        <w:rPr>
          <w:b/>
          <w:bCs/>
        </w:rPr>
        <w:t>OMSCHRIJVING:</w:t>
      </w:r>
      <w:r>
        <w:t xml:space="preserve"> Project Internet ANWB. </w:t>
      </w:r>
      <w:del w:id="420" w:author="Linda Muller-Kessels" w:date="2021-04-30T09:30:00Z">
        <w:r w:rsidR="3584CD22" w:rsidDel="00FC2D9F">
          <w:delText>Steven</w:delText>
        </w:r>
      </w:del>
      <w:ins w:id="421" w:author="Linda Muller-Kessels" w:date="2021-04-30T09:30:00Z">
        <w:r w:rsidR="00FC2D9F">
          <w:t>X</w:t>
        </w:r>
      </w:ins>
      <w:r>
        <w:t xml:space="preserve"> is verantwoordelijk geweest voor het technisch </w:t>
      </w:r>
      <w:r w:rsidR="06CB0A44">
        <w:t>projectmanagement</w:t>
      </w:r>
      <w:r>
        <w:t xml:space="preserve"> van het bouwen en testen van de ANWB website en content </w:t>
      </w:r>
      <w:r w:rsidR="49FB1A66">
        <w:t>managementsysteem</w:t>
      </w:r>
      <w:r>
        <w:t>.</w:t>
      </w:r>
    </w:p>
    <w:p w14:paraId="62EBF3C5" w14:textId="77777777" w:rsidR="00E4118C" w:rsidRDefault="00FC2D9F">
      <w:pPr>
        <w:tabs>
          <w:tab w:val="left" w:pos="2835"/>
        </w:tabs>
      </w:pPr>
      <w:r>
        <w:pict w14:anchorId="5411734E">
          <v:rect id="_x0000_i1031" style="width:0;height:1.5pt" o:hralign="center" o:bordertopcolor="this" o:borderleftcolor="this" o:borderbottomcolor="this" o:borderrightcolor="this" o:hrstd="t" o:hr="t" fillcolor="#a0a0a0" stroked="f"/>
        </w:pict>
      </w:r>
    </w:p>
    <w:p w14:paraId="23A19CAB" w14:textId="77777777" w:rsidR="00E4118C" w:rsidRDefault="00B43910">
      <w:pPr>
        <w:tabs>
          <w:tab w:val="left" w:pos="2835"/>
        </w:tabs>
      </w:pPr>
      <w:r w:rsidRPr="00CD47AA">
        <w:rPr>
          <w:rStyle w:val="Kop2Char"/>
        </w:rPr>
        <w:t>PROJECT:</w:t>
      </w:r>
      <w:r>
        <w:rPr>
          <w:rStyle w:val="Kop2Char"/>
        </w:rPr>
        <w:t xml:space="preserve"> </w:t>
      </w:r>
      <w:r>
        <w:t>ABN AMRO International</w:t>
      </w:r>
    </w:p>
    <w:p w14:paraId="2EEBCCC4" w14:textId="77777777" w:rsidR="00E4118C" w:rsidRDefault="00B43910">
      <w:pPr>
        <w:tabs>
          <w:tab w:val="left" w:pos="2835"/>
        </w:tabs>
      </w:pPr>
      <w:r w:rsidRPr="00CD47AA">
        <w:rPr>
          <w:rStyle w:val="Kop2Char"/>
        </w:rPr>
        <w:t>OPDRACHTGEVER:</w:t>
      </w:r>
      <w:r>
        <w:rPr>
          <w:rStyle w:val="Kop2Char"/>
        </w:rPr>
        <w:t xml:space="preserve"> </w:t>
      </w:r>
      <w:r>
        <w:t>ABN AMRO (Initieel via Getronics)</w:t>
      </w:r>
    </w:p>
    <w:p w14:paraId="18AE433F" w14:textId="77777777" w:rsidR="00E4118C" w:rsidRPr="00FC2D9F" w:rsidRDefault="00B43910">
      <w:pPr>
        <w:tabs>
          <w:tab w:val="left" w:pos="2835"/>
          <w:tab w:val="left" w:pos="5812"/>
        </w:tabs>
        <w:rPr>
          <w:lang w:val="en-US"/>
          <w:rPrChange w:id="422" w:author="Linda Muller-Kessels" w:date="2021-04-30T09:30:00Z">
            <w:rPr/>
          </w:rPrChange>
        </w:rPr>
      </w:pPr>
      <w:r w:rsidRPr="00FC2D9F">
        <w:rPr>
          <w:rStyle w:val="Kop2Char"/>
          <w:lang w:val="en-US"/>
          <w:rPrChange w:id="423" w:author="Linda Muller-Kessels" w:date="2021-04-30T09:30:00Z">
            <w:rPr>
              <w:rStyle w:val="Kop2Char"/>
            </w:rPr>
          </w:rPrChange>
        </w:rPr>
        <w:t xml:space="preserve">BRANCHE: </w:t>
      </w:r>
      <w:r w:rsidRPr="00FC2D9F">
        <w:rPr>
          <w:lang w:val="en-US"/>
          <w:rPrChange w:id="424" w:author="Linda Muller-Kessels" w:date="2021-04-30T09:30:00Z">
            <w:rPr/>
          </w:rPrChange>
        </w:rPr>
        <w:t>Finance</w:t>
      </w:r>
      <w:r w:rsidRPr="00FC2D9F">
        <w:rPr>
          <w:lang w:val="en-US"/>
          <w:rPrChange w:id="425" w:author="Linda Muller-Kessels" w:date="2021-04-30T09:30:00Z">
            <w:rPr/>
          </w:rPrChange>
        </w:rPr>
        <w:tab/>
      </w:r>
      <w:r w:rsidRPr="00FC2D9F">
        <w:rPr>
          <w:rStyle w:val="Kop2Char"/>
          <w:lang w:val="en-US"/>
          <w:rPrChange w:id="426" w:author="Linda Muller-Kessels" w:date="2021-04-30T09:30:00Z">
            <w:rPr>
              <w:rStyle w:val="Kop2Char"/>
            </w:rPr>
          </w:rPrChange>
        </w:rPr>
        <w:t xml:space="preserve">PERIODE: </w:t>
      </w:r>
      <w:proofErr w:type="spellStart"/>
      <w:r w:rsidRPr="00FC2D9F">
        <w:rPr>
          <w:lang w:val="en-US"/>
          <w:rPrChange w:id="427" w:author="Linda Muller-Kessels" w:date="2021-04-30T09:30:00Z">
            <w:rPr/>
          </w:rPrChange>
        </w:rPr>
        <w:t>apr</w:t>
      </w:r>
      <w:proofErr w:type="spellEnd"/>
      <w:r w:rsidRPr="00FC2D9F">
        <w:rPr>
          <w:lang w:val="en-US"/>
          <w:rPrChange w:id="428" w:author="Linda Muller-Kessels" w:date="2021-04-30T09:30:00Z">
            <w:rPr/>
          </w:rPrChange>
        </w:rPr>
        <w:t xml:space="preserve"> 1996 - </w:t>
      </w:r>
      <w:proofErr w:type="spellStart"/>
      <w:r w:rsidRPr="00FC2D9F">
        <w:rPr>
          <w:lang w:val="en-US"/>
          <w:rPrChange w:id="429" w:author="Linda Muller-Kessels" w:date="2021-04-30T09:30:00Z">
            <w:rPr/>
          </w:rPrChange>
        </w:rPr>
        <w:t>mei</w:t>
      </w:r>
      <w:proofErr w:type="spellEnd"/>
      <w:r w:rsidRPr="00FC2D9F">
        <w:rPr>
          <w:lang w:val="en-US"/>
          <w:rPrChange w:id="430" w:author="Linda Muller-Kessels" w:date="2021-04-30T09:30:00Z">
            <w:rPr/>
          </w:rPrChange>
        </w:rPr>
        <w:t xml:space="preserve"> 2000</w:t>
      </w:r>
    </w:p>
    <w:p w14:paraId="26C9DE94" w14:textId="77777777" w:rsidR="00E4118C" w:rsidRDefault="00B43910">
      <w:pPr>
        <w:tabs>
          <w:tab w:val="left" w:pos="2835"/>
        </w:tabs>
      </w:pPr>
      <w:r w:rsidRPr="00CD47AA">
        <w:rPr>
          <w:rStyle w:val="Kop2Char"/>
        </w:rPr>
        <w:t>ROL:</w:t>
      </w:r>
      <w:r>
        <w:rPr>
          <w:rStyle w:val="Kop2Char"/>
        </w:rPr>
        <w:t xml:space="preserve"> </w:t>
      </w:r>
      <w:r>
        <w:t>-</w:t>
      </w:r>
    </w:p>
    <w:p w14:paraId="53FBA5FA" w14:textId="0B8E961B" w:rsidR="00E4118C" w:rsidRDefault="00B43910">
      <w:r w:rsidRPr="0A75032A">
        <w:rPr>
          <w:b/>
          <w:bCs/>
        </w:rPr>
        <w:t>OMSCHRIJVING:</w:t>
      </w:r>
      <w:r>
        <w:t xml:space="preserve"> </w:t>
      </w:r>
      <w:del w:id="431" w:author="Linda Muller-Kessels" w:date="2021-04-30T09:30:00Z">
        <w:r w:rsidR="3584CD22" w:rsidDel="00FC2D9F">
          <w:delText>Steven</w:delText>
        </w:r>
      </w:del>
      <w:ins w:id="432" w:author="Linda Muller-Kessels" w:date="2021-04-30T09:30:00Z">
        <w:r w:rsidR="00FC2D9F">
          <w:t>X</w:t>
        </w:r>
      </w:ins>
      <w:r>
        <w:t xml:space="preserve"> is gestart als IT-trainee bij ABN AMRO Directoraat Generaal IT, </w:t>
      </w:r>
      <w:proofErr w:type="spellStart"/>
      <w:r>
        <w:t>Division</w:t>
      </w:r>
      <w:proofErr w:type="spellEnd"/>
      <w:r>
        <w:t xml:space="preserve"> International op </w:t>
      </w:r>
      <w:proofErr w:type="spellStart"/>
      <w:r>
        <w:t>swift</w:t>
      </w:r>
      <w:proofErr w:type="spellEnd"/>
      <w:r>
        <w:t xml:space="preserve"> interfaces, doorgegroeid als </w:t>
      </w:r>
      <w:proofErr w:type="spellStart"/>
      <w:r w:rsidR="5CD04C05">
        <w:t>P</w:t>
      </w:r>
      <w:r>
        <w:t>rogrammeur,</w:t>
      </w:r>
      <w:r w:rsidR="197A9B4E">
        <w:t>S</w:t>
      </w:r>
      <w:r w:rsidR="68BBCB97">
        <w:t>ysteemprogrammeur</w:t>
      </w:r>
      <w:proofErr w:type="spellEnd"/>
      <w:r>
        <w:t xml:space="preserve"> en </w:t>
      </w:r>
      <w:r w:rsidR="4A8C8F19">
        <w:t>S</w:t>
      </w:r>
      <w:r>
        <w:t xml:space="preserve">ysteem </w:t>
      </w:r>
      <w:r w:rsidR="526DBE3F">
        <w:t>P</w:t>
      </w:r>
      <w:r>
        <w:t xml:space="preserve">rogrammeur </w:t>
      </w:r>
      <w:r w:rsidR="0292E437">
        <w:t>A</w:t>
      </w:r>
      <w:r>
        <w:t xml:space="preserve">nalist naar </w:t>
      </w:r>
      <w:r w:rsidR="7E1834BF">
        <w:t>P</w:t>
      </w:r>
      <w:r>
        <w:t>rojectleider. Hij heeft veelal gewerkt aan AS/400 infrastructuur en applicatie development. Internationale ervaring is opgedaan bij de samenvoeging van 2 Franse banken met ABN AMRO, Jersey, Indonesië.</w:t>
      </w:r>
    </w:p>
    <w:p w14:paraId="6D98A12B" w14:textId="77777777" w:rsidR="00E4118C" w:rsidRDefault="00FC2D9F">
      <w:pPr>
        <w:tabs>
          <w:tab w:val="left" w:pos="2835"/>
        </w:tabs>
      </w:pPr>
      <w:r>
        <w:pict w14:anchorId="07D06DA3">
          <v:rect id="_x0000_i1032" style="width:0;height:1.5pt" o:hralign="center" o:bordertopcolor="this" o:borderleftcolor="this" o:borderbottomcolor="this" o:borderrightcolor="this" o:hrstd="t" o:hr="t" fillcolor="#a0a0a0" stroked="f"/>
        </w:pict>
      </w:r>
    </w:p>
    <w:sectPr w:rsidR="00E4118C"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D69E1" w14:textId="77777777" w:rsidR="001907A9" w:rsidRDefault="00B43910">
      <w:r>
        <w:separator/>
      </w:r>
    </w:p>
  </w:endnote>
  <w:endnote w:type="continuationSeparator" w:id="0">
    <w:p w14:paraId="16819601" w14:textId="77777777" w:rsidR="001907A9" w:rsidRDefault="00B43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E4118C" w:rsidRDefault="00B43910">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60CB412E" wp14:editId="07777777">
          <wp:simplePos x="0" y="0"/>
          <wp:positionH relativeFrom="column">
            <wp:posOffset>5584825</wp:posOffset>
          </wp:positionH>
          <wp:positionV relativeFrom="paragraph">
            <wp:posOffset>-108585</wp:posOffset>
          </wp:positionV>
          <wp:extent cx="390741" cy="609600"/>
          <wp:effectExtent l="0" t="0" r="9525" b="0"/>
          <wp:wrapNone/>
          <wp:docPr id="810" name="_x0000_s7317"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317"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146FF13F" w:rsidRPr="00585E80">
      <w:rPr>
        <w:color w:val="808080"/>
        <w:sz w:val="20"/>
        <w:szCs w:val="20"/>
        <w:lang w:val="en-US"/>
      </w:rPr>
      <w:t>CIMSOLUTIONS B.V.</w:t>
    </w:r>
    <w:bookmarkStart w:id="437" w:name="FooterTextLine2"/>
    <w:bookmarkEnd w:id="437"/>
  </w:p>
  <w:p w14:paraId="5AC000AE" w14:textId="77777777" w:rsidR="00E4118C" w:rsidRDefault="00B43910">
    <w:pPr>
      <w:tabs>
        <w:tab w:val="center" w:pos="4680"/>
        <w:tab w:val="right" w:pos="9360"/>
      </w:tabs>
      <w:rPr>
        <w:color w:val="808080"/>
        <w:sz w:val="20"/>
        <w:szCs w:val="16"/>
        <w:lang w:val="en-US"/>
      </w:rPr>
    </w:pPr>
    <w:bookmarkStart w:id="438" w:name="FooterTextLine3"/>
    <w:bookmarkStart w:id="439" w:name="FooterTextLine4"/>
    <w:bookmarkEnd w:id="438"/>
    <w:bookmarkEnd w:id="439"/>
    <w:r w:rsidRPr="00585E80">
      <w:rPr>
        <w:b/>
        <w:color w:val="808080"/>
        <w:sz w:val="20"/>
        <w:szCs w:val="16"/>
        <w:lang w:val="en-US"/>
      </w:rPr>
      <w:t>T</w:t>
    </w:r>
    <w:r w:rsidRPr="00585E80">
      <w:rPr>
        <w:color w:val="808080"/>
        <w:sz w:val="20"/>
        <w:szCs w:val="16"/>
        <w:lang w:val="en-US"/>
      </w:rPr>
      <w:t xml:space="preserve"> +31 (0)347 - 368100   </w:t>
    </w:r>
    <w:bookmarkStart w:id="440" w:name="FooterTextLine5"/>
    <w:bookmarkEnd w:id="440"/>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41" w:name="FooterTextLine6"/>
    <w:bookmarkEnd w:id="44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B479E" w14:textId="77777777" w:rsidR="001907A9" w:rsidRDefault="00B43910">
      <w:r>
        <w:separator/>
      </w:r>
    </w:p>
  </w:footnote>
  <w:footnote w:type="continuationSeparator" w:id="0">
    <w:p w14:paraId="162FB51E" w14:textId="77777777" w:rsidR="001907A9" w:rsidRDefault="00B43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6C039" w14:textId="77777777" w:rsidR="00E4118C" w:rsidRDefault="00B43910">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4998899E" wp14:editId="07777777">
              <wp:simplePos x="0" y="0"/>
              <wp:positionH relativeFrom="page">
                <wp:posOffset>895350</wp:posOffset>
              </wp:positionH>
              <wp:positionV relativeFrom="page">
                <wp:posOffset>504825</wp:posOffset>
              </wp:positionV>
              <wp:extent cx="5934075" cy="186055"/>
              <wp:effectExtent l="0" t="0" r="0" b="4445"/>
              <wp:wrapNone/>
              <wp:docPr id="805" name="_x0000_s73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5363065" w14:textId="3D6507D2" w:rsidR="00E4118C" w:rsidRDefault="00B43910">
                          <w:pPr>
                            <w:jc w:val="right"/>
                            <w:rPr>
                              <w:color w:val="7FA244"/>
                            </w:rPr>
                          </w:pPr>
                          <w:del w:id="433" w:author="Linda Muller-Kessels" w:date="2021-04-30T09:30:00Z">
                            <w:r w:rsidDel="00FC2D9F">
                              <w:rPr>
                                <w:caps/>
                                <w:color w:val="7FA244"/>
                                <w:sz w:val="24"/>
                                <w:szCs w:val="24"/>
                              </w:rPr>
                              <w:delText>Steven Elferink</w:delText>
                            </w:r>
                          </w:del>
                          <w:ins w:id="434" w:author="Linda Muller-Kessels" w:date="2021-04-30T09:30:00Z">
                            <w:r w:rsidR="00FC2D9F">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4998899E" id="_x0000_s7312"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Dm3B9s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05363065" w14:textId="3D6507D2" w:rsidR="00E4118C" w:rsidRDefault="00B43910">
                    <w:pPr>
                      <w:jc w:val="right"/>
                      <w:rPr>
                        <w:color w:val="7FA244"/>
                      </w:rPr>
                    </w:pPr>
                    <w:del w:id="435" w:author="Linda Muller-Kessels" w:date="2021-04-30T09:30:00Z">
                      <w:r w:rsidDel="00FC2D9F">
                        <w:rPr>
                          <w:caps/>
                          <w:color w:val="7FA244"/>
                          <w:sz w:val="24"/>
                          <w:szCs w:val="24"/>
                        </w:rPr>
                        <w:delText>Steven Elferink</w:delText>
                      </w:r>
                    </w:del>
                    <w:ins w:id="436" w:author="Linda Muller-Kessels" w:date="2021-04-30T09:30:00Z">
                      <w:r w:rsidR="00FC2D9F">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7EADC58C" wp14:editId="07777777">
              <wp:simplePos x="0" y="0"/>
              <wp:positionH relativeFrom="page">
                <wp:posOffset>6831965</wp:posOffset>
              </wp:positionH>
              <wp:positionV relativeFrom="page">
                <wp:posOffset>506095</wp:posOffset>
              </wp:positionV>
              <wp:extent cx="683260" cy="123825"/>
              <wp:effectExtent l="0" t="0" r="19050" b="28575"/>
              <wp:wrapNone/>
              <wp:docPr id="806" name="_x0000_s73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E4118C" w:rsidRDefault="00B4391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EADC58C" id="_x0000_s7313"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PrxIQB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E4118C" w:rsidRDefault="00B4391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E4118C" w:rsidRDefault="00B43910">
    <w:pPr>
      <w:pStyle w:val="Koptekst"/>
    </w:pPr>
    <w:r>
      <w:rPr>
        <w:noProof/>
        <w:lang w:eastAsia="nl-NL"/>
      </w:rPr>
      <mc:AlternateContent>
        <mc:Choice Requires="wps">
          <w:drawing>
            <wp:anchor distT="0" distB="0" distL="114300" distR="114300" simplePos="0" relativeHeight="251657216" behindDoc="0" locked="0" layoutInCell="0" hidden="0" allowOverlap="1" wp14:anchorId="0138AA93" wp14:editId="07777777">
              <wp:simplePos x="0" y="0"/>
              <wp:positionH relativeFrom="page">
                <wp:posOffset>895350</wp:posOffset>
              </wp:positionH>
              <wp:positionV relativeFrom="page">
                <wp:posOffset>552450</wp:posOffset>
              </wp:positionV>
              <wp:extent cx="5934075" cy="170815"/>
              <wp:effectExtent l="0" t="0" r="0" b="635"/>
              <wp:wrapNone/>
              <wp:docPr id="807" name="_x0000_s73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E4118C" w:rsidRDefault="00B43910">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0138AA93" id="_x0000_s7314"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KxzVvM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E4118C" w:rsidRDefault="00B43910">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5269EFA3" wp14:editId="07777777">
              <wp:simplePos x="0" y="0"/>
              <wp:positionH relativeFrom="page">
                <wp:posOffset>6827520</wp:posOffset>
              </wp:positionH>
              <wp:positionV relativeFrom="page">
                <wp:posOffset>548005</wp:posOffset>
              </wp:positionV>
              <wp:extent cx="683260" cy="123825"/>
              <wp:effectExtent l="0" t="0" r="19050" b="28575"/>
              <wp:wrapNone/>
              <wp:docPr id="808" name="_x0000_s73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E4118C" w:rsidRDefault="00B4391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269EFA3" id="_x0000_s7315"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" o:allowincell="f" fillcolor="#7fa244" strokecolor="#7fa244">
              <v:path arrowok="t"/>
              <o:lock v:ext="edit" aspectratio="t"/>
              <v:textbox style="mso-fit-shape-to-text:t" inset=",0,,0">
                <w:txbxContent>
                  <w:p w14:paraId="5626C0F9" w14:textId="77777777" w:rsidR="00E4118C" w:rsidRDefault="00B4391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7953F41A" wp14:editId="07777777">
          <wp:simplePos x="0" y="0"/>
          <wp:positionH relativeFrom="column">
            <wp:posOffset>0</wp:posOffset>
          </wp:positionH>
          <wp:positionV relativeFrom="paragraph">
            <wp:posOffset>-635</wp:posOffset>
          </wp:positionV>
          <wp:extent cx="2590586" cy="451067"/>
          <wp:effectExtent l="0" t="0" r="635" b="6350"/>
          <wp:wrapSquare wrapText="bothSides"/>
          <wp:docPr id="809" name="_x0000_s7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316"/>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601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32AA50FD"/>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38A01C34"/>
    <w:multiLevelType w:val="hybridMultilevel"/>
    <w:tmpl w:val="FFFFFFFF"/>
    <w:lvl w:ilvl="0" w:tplc="60169BB2">
      <w:start w:val="1"/>
      <w:numFmt w:val="bullet"/>
      <w:pStyle w:val="Opsomming"/>
      <w:lvlText w:val=""/>
      <w:lvlJc w:val="left"/>
      <w:pPr>
        <w:ind w:left="720" w:hanging="360"/>
      </w:pPr>
      <w:rPr>
        <w:rFonts w:ascii="Symbol" w:hAnsi="Symbol" w:hint="default"/>
      </w:rPr>
    </w:lvl>
    <w:lvl w:ilvl="1" w:tplc="8BAE2E16">
      <w:start w:val="1"/>
      <w:numFmt w:val="bullet"/>
      <w:lvlText w:val="o"/>
      <w:lvlJc w:val="left"/>
      <w:pPr>
        <w:ind w:left="1440" w:hanging="360"/>
      </w:pPr>
      <w:rPr>
        <w:rFonts w:ascii="Courier New" w:hAnsi="Courier New" w:cs="Courier New" w:hint="default"/>
      </w:rPr>
    </w:lvl>
    <w:lvl w:ilvl="2" w:tplc="826004E8">
      <w:start w:val="1"/>
      <w:numFmt w:val="bullet"/>
      <w:lvlText w:val=""/>
      <w:lvlJc w:val="left"/>
      <w:pPr>
        <w:ind w:left="2160" w:hanging="360"/>
      </w:pPr>
      <w:rPr>
        <w:rFonts w:ascii="Wingdings" w:hAnsi="Wingdings" w:hint="default"/>
      </w:rPr>
    </w:lvl>
    <w:lvl w:ilvl="3" w:tplc="9C804952">
      <w:start w:val="1"/>
      <w:numFmt w:val="bullet"/>
      <w:lvlText w:val=""/>
      <w:lvlJc w:val="left"/>
      <w:pPr>
        <w:ind w:left="2880" w:hanging="360"/>
      </w:pPr>
      <w:rPr>
        <w:rFonts w:ascii="Symbol" w:hAnsi="Symbol" w:hint="default"/>
      </w:rPr>
    </w:lvl>
    <w:lvl w:ilvl="4" w:tplc="247646F2">
      <w:start w:val="1"/>
      <w:numFmt w:val="bullet"/>
      <w:lvlText w:val="o"/>
      <w:lvlJc w:val="left"/>
      <w:pPr>
        <w:ind w:left="3600" w:hanging="360"/>
      </w:pPr>
      <w:rPr>
        <w:rFonts w:ascii="Courier New" w:hAnsi="Courier New" w:cs="Courier New" w:hint="default"/>
      </w:rPr>
    </w:lvl>
    <w:lvl w:ilvl="5" w:tplc="3D4ACEFE">
      <w:start w:val="1"/>
      <w:numFmt w:val="bullet"/>
      <w:lvlText w:val=""/>
      <w:lvlJc w:val="left"/>
      <w:pPr>
        <w:ind w:left="4320" w:hanging="360"/>
      </w:pPr>
      <w:rPr>
        <w:rFonts w:ascii="Wingdings" w:hAnsi="Wingdings" w:hint="default"/>
      </w:rPr>
    </w:lvl>
    <w:lvl w:ilvl="6" w:tplc="726C0BC0">
      <w:start w:val="1"/>
      <w:numFmt w:val="bullet"/>
      <w:lvlText w:val=""/>
      <w:lvlJc w:val="left"/>
      <w:pPr>
        <w:ind w:left="5040" w:hanging="360"/>
      </w:pPr>
      <w:rPr>
        <w:rFonts w:ascii="Symbol" w:hAnsi="Symbol" w:hint="default"/>
      </w:rPr>
    </w:lvl>
    <w:lvl w:ilvl="7" w:tplc="2C0E7240">
      <w:start w:val="1"/>
      <w:numFmt w:val="bullet"/>
      <w:lvlText w:val="o"/>
      <w:lvlJc w:val="left"/>
      <w:pPr>
        <w:ind w:left="5760" w:hanging="360"/>
      </w:pPr>
      <w:rPr>
        <w:rFonts w:ascii="Courier New" w:hAnsi="Courier New" w:cs="Courier New" w:hint="default"/>
      </w:rPr>
    </w:lvl>
    <w:lvl w:ilvl="8" w:tplc="6A68B66C">
      <w:start w:val="1"/>
      <w:numFmt w:val="bullet"/>
      <w:lvlText w:val=""/>
      <w:lvlJc w:val="left"/>
      <w:pPr>
        <w:ind w:left="6480" w:hanging="360"/>
      </w:pPr>
      <w:rPr>
        <w:rFonts w:ascii="Wingdings" w:hAnsi="Wingdings" w:hint="default"/>
      </w:rPr>
    </w:lvl>
  </w:abstractNum>
  <w:abstractNum w:abstractNumId="3" w15:restartNumberingAfterBreak="0">
    <w:nsid w:val="4294579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4FA94DB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50756414"/>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6" w15:restartNumberingAfterBreak="0">
    <w:nsid w:val="5CFB4F5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637D7A7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6ECA183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73D86F9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5"/>
  </w:num>
  <w:num w:numId="2">
    <w:abstractNumId w:val="1"/>
  </w:num>
  <w:num w:numId="3">
    <w:abstractNumId w:val="2"/>
  </w:num>
  <w:num w:numId="4">
    <w:abstractNumId w:val="7"/>
  </w:num>
  <w:num w:numId="5">
    <w:abstractNumId w:val="3"/>
  </w:num>
  <w:num w:numId="6">
    <w:abstractNumId w:val="9"/>
  </w:num>
  <w:num w:numId="7">
    <w:abstractNumId w:val="6"/>
  </w:num>
  <w:num w:numId="8">
    <w:abstractNumId w:val="0"/>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18C"/>
    <w:rsid w:val="001907A9"/>
    <w:rsid w:val="00B43910"/>
    <w:rsid w:val="00B5063E"/>
    <w:rsid w:val="00E4118C"/>
    <w:rsid w:val="00FC2D9F"/>
    <w:rsid w:val="021FAF90"/>
    <w:rsid w:val="0292E437"/>
    <w:rsid w:val="0688755F"/>
    <w:rsid w:val="06CB0A44"/>
    <w:rsid w:val="09FEAA3E"/>
    <w:rsid w:val="0A75032A"/>
    <w:rsid w:val="0B1B057F"/>
    <w:rsid w:val="0BFFBAA6"/>
    <w:rsid w:val="0E1391F6"/>
    <w:rsid w:val="0E9DCD39"/>
    <w:rsid w:val="0EFB4096"/>
    <w:rsid w:val="0FDF46E4"/>
    <w:rsid w:val="1020C76E"/>
    <w:rsid w:val="12210A1E"/>
    <w:rsid w:val="1316E7A6"/>
    <w:rsid w:val="14284C42"/>
    <w:rsid w:val="146FF13F"/>
    <w:rsid w:val="159B968A"/>
    <w:rsid w:val="1682253D"/>
    <w:rsid w:val="17227EFB"/>
    <w:rsid w:val="17B4A8DF"/>
    <w:rsid w:val="1920796B"/>
    <w:rsid w:val="197A9B4E"/>
    <w:rsid w:val="19BD3936"/>
    <w:rsid w:val="1A5B9DBD"/>
    <w:rsid w:val="1D304889"/>
    <w:rsid w:val="1D92548F"/>
    <w:rsid w:val="1DCAB53C"/>
    <w:rsid w:val="1E8FDE80"/>
    <w:rsid w:val="21A46C83"/>
    <w:rsid w:val="24788F83"/>
    <w:rsid w:val="26380265"/>
    <w:rsid w:val="2B267A15"/>
    <w:rsid w:val="2D6E5482"/>
    <w:rsid w:val="2DBF811C"/>
    <w:rsid w:val="2F34C2D8"/>
    <w:rsid w:val="2F7AFD43"/>
    <w:rsid w:val="32000CDC"/>
    <w:rsid w:val="329270DB"/>
    <w:rsid w:val="32CE9785"/>
    <w:rsid w:val="345F4C46"/>
    <w:rsid w:val="34A09F02"/>
    <w:rsid w:val="3584CD22"/>
    <w:rsid w:val="37359574"/>
    <w:rsid w:val="379EC07A"/>
    <w:rsid w:val="3DB7D959"/>
    <w:rsid w:val="3F872624"/>
    <w:rsid w:val="41B43552"/>
    <w:rsid w:val="4243C0D0"/>
    <w:rsid w:val="45F9CC32"/>
    <w:rsid w:val="47F949C3"/>
    <w:rsid w:val="49FB1A66"/>
    <w:rsid w:val="4A8C8F19"/>
    <w:rsid w:val="4E251A48"/>
    <w:rsid w:val="4EBF5772"/>
    <w:rsid w:val="507108BC"/>
    <w:rsid w:val="526DBE3F"/>
    <w:rsid w:val="52A3A865"/>
    <w:rsid w:val="5502E75A"/>
    <w:rsid w:val="5545C1DD"/>
    <w:rsid w:val="560E2C86"/>
    <w:rsid w:val="57C450C4"/>
    <w:rsid w:val="5A056EB6"/>
    <w:rsid w:val="5B6C445E"/>
    <w:rsid w:val="5B8D8FE8"/>
    <w:rsid w:val="5CD04C05"/>
    <w:rsid w:val="5E1D96C9"/>
    <w:rsid w:val="5EDDBB31"/>
    <w:rsid w:val="5EE63109"/>
    <w:rsid w:val="5FA32707"/>
    <w:rsid w:val="63160F67"/>
    <w:rsid w:val="649E3D6B"/>
    <w:rsid w:val="64BCF7A0"/>
    <w:rsid w:val="670940C3"/>
    <w:rsid w:val="68BBCB97"/>
    <w:rsid w:val="69A867BD"/>
    <w:rsid w:val="6A1E1BF3"/>
    <w:rsid w:val="6CA5C1C1"/>
    <w:rsid w:val="6D55BCB5"/>
    <w:rsid w:val="6F3A48DD"/>
    <w:rsid w:val="6FFDE2DD"/>
    <w:rsid w:val="7012C69E"/>
    <w:rsid w:val="708D5D77"/>
    <w:rsid w:val="72292DD8"/>
    <w:rsid w:val="72501F56"/>
    <w:rsid w:val="7429B253"/>
    <w:rsid w:val="7666CA68"/>
    <w:rsid w:val="7B47AACC"/>
    <w:rsid w:val="7C7AFC10"/>
    <w:rsid w:val="7CEFB764"/>
    <w:rsid w:val="7D4D16F3"/>
    <w:rsid w:val="7E1834BF"/>
    <w:rsid w:val="7EC3D709"/>
    <w:rsid w:val="7EE3CC95"/>
    <w:rsid w:val="7F7FB22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2A605CA"/>
  <w15:docId w15:val="{6C87572E-E389-4272-B310-A43B541F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3CA27A1A-0231-4F8D-A874-45B7EA9178F2}">
  <ds:schemaRefs/>
</ds:datastoreItem>
</file>

<file path=customXml/itemProps10.xml><?xml version="1.0" encoding="utf-8"?>
<ds:datastoreItem xmlns:ds="http://schemas.openxmlformats.org/officeDocument/2006/customXml" ds:itemID="{BD41520C-9069-4F10-BFA5-97520DD84AFF}">
  <ds:schemaRefs>
    <ds:schemaRef ds:uri="http://schemas.openxmlformats.org/officeDocument/2006/extended-properties"/>
    <ds:schemaRef ds:uri="http://schemas.openxmlformats.org/officeDocument/2006/docPropsVTypes"/>
  </ds:schemaRefs>
</ds:datastoreItem>
</file>

<file path=customXml/itemProps11.xml><?xml version="1.0" encoding="utf-8"?>
<ds:datastoreItem xmlns:ds="http://schemas.openxmlformats.org/officeDocument/2006/customXml" ds:itemID="{2B3AF3A9-0CFF-4821-AB91-7958580CBF92}">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5A1CEC20-4AE8-43D5-9C1B-D961C3343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4.xml><?xml version="1.0" encoding="utf-8"?>
<ds:datastoreItem xmlns:ds="http://schemas.openxmlformats.org/officeDocument/2006/customXml" ds:itemID="{E5AC888D-AB4B-41C0-8AFF-35DB2710F541}">
  <ds:schemaRefs/>
</ds:datastoreItem>
</file>

<file path=customXml/itemProps5.xml><?xml version="1.0" encoding="utf-8"?>
<ds:datastoreItem xmlns:ds="http://schemas.openxmlformats.org/officeDocument/2006/customXml" ds:itemID="{9D39617C-8FFC-4935-B411-4A8B66C03A28}">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D20F0766-AA19-4A32-8D11-A1C3303796AD}">
  <ds:schemaRefs>
    <ds:schemaRef ds:uri="http://schemas.openxmlformats.org/package/2006/metadata/core-properties"/>
    <ds:schemaRef ds:uri="http://purl.org/dc/elements/1.1/"/>
    <ds:schemaRef ds:uri="http://purl.org/dc/terms/"/>
    <ds:schemaRef ds:uri="http://purl.org/dc/dcmitype/"/>
  </ds:schemaRefs>
</ds:datastoreItem>
</file>

<file path=customXml/itemProps7.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9.xml><?xml version="1.0" encoding="utf-8"?>
<ds:datastoreItem xmlns:ds="http://schemas.openxmlformats.org/officeDocument/2006/customXml" ds:itemID="{6EF8861C-7950-4C9D-BB61-4BE2C020F57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2554</Words>
  <Characters>14564</Characters>
  <Application>Microsoft Office Word</Application>
  <DocSecurity>0</DocSecurity>
  <Lines>121</Lines>
  <Paragraphs>34</Paragraphs>
  <ScaleCrop>false</ScaleCrop>
  <Company>CIMSOLUTIONS</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2021-04-30T07:30:00Z</dcterms:created>
  <dcterms:modified xsi:type="dcterms:W3CDTF">2021-04-30T07:31:00Z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