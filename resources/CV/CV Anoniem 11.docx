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58142AA6" w:rsidR="00A052F2" w:rsidDel="00C8592E" w:rsidRDefault="0010584B">
      <w:pPr>
        <w:pStyle w:val="Kop1"/>
        <w:tabs>
          <w:tab w:val="left" w:pos="2127"/>
          <w:tab w:val="left" w:pos="2835"/>
        </w:tabs>
        <w:rPr>
          <w:del w:id="0" w:author="Frank" w:date="2021-04-20T10:11:00Z"/>
        </w:rPr>
      </w:pPr>
      <w:del w:id="1" w:author="Frank" w:date="2021-04-20T10:11:00Z">
        <w:r w:rsidDel="00C8592E">
          <w:delText>Personalia</w:delText>
        </w:r>
      </w:del>
    </w:p>
    <w:p w14:paraId="7971C895" w14:textId="169B00C0" w:rsidR="00A052F2" w:rsidDel="00C8592E" w:rsidRDefault="0010584B">
      <w:pPr>
        <w:tabs>
          <w:tab w:val="left" w:pos="2127"/>
          <w:tab w:val="left" w:pos="2268"/>
        </w:tabs>
        <w:rPr>
          <w:del w:id="2" w:author="Frank" w:date="2021-04-20T10:11:00Z"/>
        </w:rPr>
      </w:pPr>
      <w:del w:id="3" w:author="Frank" w:date="2021-04-20T10:11:00Z">
        <w:r w:rsidRPr="00B24CDE" w:rsidDel="00C8592E">
          <w:rPr>
            <w:rStyle w:val="LabelVetHOOFDletterChar"/>
          </w:rPr>
          <w:delText>NAAM:</w:delText>
        </w:r>
        <w:r w:rsidDel="00C8592E">
          <w:tab/>
          <w:delText>Frank Thomassen</w:delText>
        </w:r>
      </w:del>
    </w:p>
    <w:p w14:paraId="6469D8CF" w14:textId="68C11B53" w:rsidR="00A052F2" w:rsidDel="00C8592E" w:rsidRDefault="0010584B">
      <w:pPr>
        <w:tabs>
          <w:tab w:val="left" w:pos="2127"/>
          <w:tab w:val="left" w:pos="2268"/>
        </w:tabs>
        <w:rPr>
          <w:del w:id="4" w:author="Frank" w:date="2021-04-20T10:11:00Z"/>
        </w:rPr>
      </w:pPr>
      <w:del w:id="5" w:author="Frank" w:date="2021-04-20T10:11:00Z">
        <w:r w:rsidRPr="00CD47AA" w:rsidDel="00C8592E">
          <w:rPr>
            <w:rStyle w:val="Kop2Char"/>
          </w:rPr>
          <w:delText>WOONPLAATS:</w:delText>
        </w:r>
        <w:r w:rsidRPr="00CD47AA" w:rsidDel="00C8592E">
          <w:rPr>
            <w:rStyle w:val="Kop2Char"/>
          </w:rPr>
          <w:tab/>
        </w:r>
        <w:r w:rsidDel="00C8592E">
          <w:delText>Tiel</w:delText>
        </w:r>
      </w:del>
    </w:p>
    <w:p w14:paraId="575665E6" w14:textId="06979E1D" w:rsidR="00A052F2" w:rsidDel="00C8592E" w:rsidRDefault="0010584B">
      <w:pPr>
        <w:tabs>
          <w:tab w:val="left" w:pos="2127"/>
          <w:tab w:val="left" w:pos="2268"/>
        </w:tabs>
        <w:rPr>
          <w:del w:id="6" w:author="Frank" w:date="2021-04-20T10:11:00Z"/>
        </w:rPr>
      </w:pPr>
      <w:del w:id="7" w:author="Frank" w:date="2021-04-20T10:11:00Z">
        <w:r w:rsidRPr="00CD47AA" w:rsidDel="00C8592E">
          <w:rPr>
            <w:rStyle w:val="Kop2Char"/>
          </w:rPr>
          <w:delText>FUNCTIE:</w:delText>
        </w:r>
        <w:r w:rsidDel="00C8592E">
          <w:tab/>
        </w:r>
        <w:r w:rsidRPr="009462B7" w:rsidDel="00C8592E">
          <w:delText>Senior Service Manager / Technisch Consultant</w:delText>
        </w:r>
      </w:del>
    </w:p>
    <w:p w14:paraId="1CECF704" w14:textId="4E594E08" w:rsidR="00A052F2" w:rsidDel="00C8592E" w:rsidRDefault="0010584B">
      <w:pPr>
        <w:tabs>
          <w:tab w:val="left" w:pos="2127"/>
          <w:tab w:val="left" w:pos="2268"/>
        </w:tabs>
        <w:rPr>
          <w:del w:id="8" w:author="Frank" w:date="2021-04-20T10:11:00Z"/>
        </w:rPr>
      </w:pPr>
      <w:del w:id="9" w:author="Frank" w:date="2021-04-20T10:11:00Z">
        <w:r w:rsidRPr="00CD47AA" w:rsidDel="00C8592E">
          <w:rPr>
            <w:rStyle w:val="Kop2Char"/>
          </w:rPr>
          <w:delText>GEBOORTEDATUM:</w:delText>
        </w:r>
        <w:r w:rsidDel="00C8592E">
          <w:tab/>
          <w:delText>21-11-1969</w:delText>
        </w:r>
      </w:del>
    </w:p>
    <w:p w14:paraId="4D18C2BF" w14:textId="2AFD255A" w:rsidR="00A052F2" w:rsidDel="00C8592E" w:rsidRDefault="0010584B">
      <w:pPr>
        <w:tabs>
          <w:tab w:val="left" w:pos="2127"/>
          <w:tab w:val="left" w:pos="2268"/>
        </w:tabs>
        <w:rPr>
          <w:del w:id="10" w:author="Frank" w:date="2021-04-20T10:11:00Z"/>
        </w:rPr>
      </w:pPr>
      <w:del w:id="11" w:author="Frank" w:date="2021-04-20T10:11:00Z">
        <w:r w:rsidRPr="009952E4" w:rsidDel="00C8592E">
          <w:rPr>
            <w:rStyle w:val="Kop2Char"/>
          </w:rPr>
          <w:delText>NATIONALITEIT:</w:delText>
        </w:r>
        <w:r w:rsidRPr="009952E4" w:rsidDel="00C8592E">
          <w:rPr>
            <w:b/>
          </w:rPr>
          <w:tab/>
        </w:r>
        <w:r w:rsidRPr="009952E4" w:rsidDel="00C8592E">
          <w:delText>Nederlandse</w:delText>
        </w:r>
      </w:del>
    </w:p>
    <w:p w14:paraId="412D63CD" w14:textId="30FE4796" w:rsidR="00A052F2" w:rsidDel="00C8592E" w:rsidRDefault="0010584B">
      <w:pPr>
        <w:tabs>
          <w:tab w:val="left" w:pos="2127"/>
          <w:tab w:val="left" w:pos="2268"/>
        </w:tabs>
        <w:rPr>
          <w:del w:id="12" w:author="Frank" w:date="2021-04-20T10:11:00Z"/>
        </w:rPr>
      </w:pPr>
      <w:del w:id="13" w:author="Frank" w:date="2021-04-20T10:11:00Z">
        <w:r w:rsidRPr="009952E4" w:rsidDel="00C8592E">
          <w:rPr>
            <w:rStyle w:val="Kop2Char"/>
          </w:rPr>
          <w:delText>TALEN:</w:delText>
        </w:r>
        <w:r w:rsidRPr="009952E4" w:rsidDel="00C8592E">
          <w:rPr>
            <w:rStyle w:val="Kop2Char"/>
          </w:rPr>
          <w:tab/>
        </w:r>
        <w:r w:rsidRPr="009952E4" w:rsidDel="00C8592E">
          <w:delText>Nederlands, Engels</w:delText>
        </w:r>
      </w:del>
    </w:p>
    <w:p w14:paraId="6BFE2D1F" w14:textId="412FBA55" w:rsidR="00A052F2" w:rsidDel="00C8592E" w:rsidRDefault="0010584B">
      <w:pPr>
        <w:tabs>
          <w:tab w:val="left" w:pos="2127"/>
          <w:tab w:val="left" w:pos="2268"/>
        </w:tabs>
        <w:rPr>
          <w:del w:id="14" w:author="Frank" w:date="2021-04-20T10:11:00Z"/>
        </w:rPr>
      </w:pPr>
      <w:del w:id="15" w:author="Frank" w:date="2021-04-20T10:11:00Z">
        <w:r w:rsidRPr="009952E4" w:rsidDel="00C8592E">
          <w:rPr>
            <w:rStyle w:val="Kop2Char"/>
          </w:rPr>
          <w:delText>ERVARING SINDS:</w:delText>
        </w:r>
        <w:r w:rsidRPr="009952E4" w:rsidDel="00C8592E">
          <w:tab/>
          <w:delText>1997</w:delText>
        </w:r>
      </w:del>
    </w:p>
    <w:p w14:paraId="672A6659" w14:textId="5F0C1D54" w:rsidR="00A052F2" w:rsidDel="00C8592E" w:rsidRDefault="00A052F2">
      <w:pPr>
        <w:tabs>
          <w:tab w:val="left" w:pos="2835"/>
        </w:tabs>
        <w:rPr>
          <w:del w:id="16" w:author="Frank" w:date="2021-04-20T10:11:00Z"/>
        </w:rPr>
      </w:pPr>
    </w:p>
    <w:p w14:paraId="6B249F65" w14:textId="6FE97DF6" w:rsidR="00A052F2" w:rsidDel="00C8592E" w:rsidRDefault="0010584B">
      <w:pPr>
        <w:pStyle w:val="Kop1"/>
        <w:tabs>
          <w:tab w:val="left" w:pos="2835"/>
        </w:tabs>
        <w:rPr>
          <w:del w:id="17" w:author="Frank" w:date="2021-04-20T10:11:00Z"/>
        </w:rPr>
      </w:pPr>
      <w:del w:id="18" w:author="Frank" w:date="2021-04-20T10:11:00Z">
        <w:r w:rsidRPr="000A52E1" w:rsidDel="00C8592E">
          <w:delText>Specialisme</w:delText>
        </w:r>
      </w:del>
    </w:p>
    <w:p w14:paraId="01DE333B" w14:textId="20265768" w:rsidR="00A052F2" w:rsidDel="00C8592E" w:rsidRDefault="0010584B">
      <w:pPr>
        <w:numPr>
          <w:ilvl w:val="0"/>
          <w:numId w:val="8"/>
        </w:numPr>
        <w:ind w:left="375" w:right="375"/>
        <w:rPr>
          <w:del w:id="19" w:author="Frank" w:date="2021-04-20T10:11:00Z"/>
        </w:rPr>
      </w:pPr>
      <w:del w:id="20" w:author="Frank" w:date="2021-04-20T10:11:00Z">
        <w:r w:rsidDel="00C8592E">
          <w:delText>Informatie Analyse: Analyseren van zakelijke behoeften en deze vertalen naar een functioneel ontwerp (mbv IREB)</w:delText>
        </w:r>
      </w:del>
    </w:p>
    <w:p w14:paraId="5EF76428" w14:textId="216531A7" w:rsidR="00A052F2" w:rsidDel="00C8592E" w:rsidRDefault="0010584B">
      <w:pPr>
        <w:numPr>
          <w:ilvl w:val="0"/>
          <w:numId w:val="8"/>
        </w:numPr>
        <w:ind w:left="375" w:right="375"/>
        <w:rPr>
          <w:del w:id="21" w:author="Frank" w:date="2021-04-20T10:11:00Z"/>
        </w:rPr>
      </w:pPr>
      <w:del w:id="22" w:author="Frank" w:date="2021-04-20T10:11:00Z">
        <w:r w:rsidDel="00C8592E">
          <w:delText>Service Level Management: Inrichten en uitvoeren van SLA DAP en DFA, en rapporteren over de geleverde dienstverlening.</w:delText>
        </w:r>
      </w:del>
    </w:p>
    <w:p w14:paraId="3A63E3F2" w14:textId="4EDAE73F" w:rsidR="00A052F2" w:rsidDel="00C8592E" w:rsidRDefault="0010584B">
      <w:pPr>
        <w:numPr>
          <w:ilvl w:val="0"/>
          <w:numId w:val="8"/>
        </w:numPr>
        <w:ind w:left="375" w:right="375"/>
        <w:rPr>
          <w:del w:id="23" w:author="Frank" w:date="2021-04-20T10:11:00Z"/>
        </w:rPr>
      </w:pPr>
      <w:del w:id="24" w:author="Frank" w:date="2021-04-20T10:11:00Z">
        <w:r w:rsidDel="00C8592E">
          <w:delText>Proces Management en Ontwikkeling: Ontwerpen, optimaliseren en implementeren van processen conform ITIL, ASL, BiSL.</w:delText>
        </w:r>
      </w:del>
    </w:p>
    <w:p w14:paraId="2EDDEA5D" w14:textId="211DCCF1" w:rsidR="00A052F2" w:rsidDel="00C8592E" w:rsidRDefault="0010584B">
      <w:pPr>
        <w:numPr>
          <w:ilvl w:val="0"/>
          <w:numId w:val="8"/>
        </w:numPr>
        <w:ind w:left="375" w:right="375"/>
        <w:rPr>
          <w:del w:id="25" w:author="Frank" w:date="2021-04-20T10:11:00Z"/>
        </w:rPr>
      </w:pPr>
      <w:del w:id="26" w:author="Frank" w:date="2021-04-20T10:11:00Z">
        <w:r w:rsidDel="00C8592E">
          <w:delText>Leveranciersmanagement: Inregelen OLA en aansturen van leveranciers.</w:delText>
        </w:r>
      </w:del>
    </w:p>
    <w:p w14:paraId="2C7B5ACA" w14:textId="722C708B" w:rsidR="00A052F2" w:rsidDel="00C8592E" w:rsidRDefault="0010584B">
      <w:pPr>
        <w:numPr>
          <w:ilvl w:val="0"/>
          <w:numId w:val="8"/>
        </w:numPr>
        <w:ind w:left="375" w:right="375"/>
        <w:rPr>
          <w:del w:id="27" w:author="Frank" w:date="2021-04-20T10:11:00Z"/>
        </w:rPr>
      </w:pPr>
      <w:del w:id="28" w:author="Frank" w:date="2021-04-20T10:11:00Z">
        <w:r w:rsidDel="00C8592E">
          <w:delText>Project Management: Projecten opstarten en uitvoeren conform Prince2</w:delText>
        </w:r>
      </w:del>
    </w:p>
    <w:p w14:paraId="013B8793" w14:textId="33EA2DBE" w:rsidR="00A052F2" w:rsidDel="00C8592E" w:rsidRDefault="0010584B">
      <w:pPr>
        <w:numPr>
          <w:ilvl w:val="0"/>
          <w:numId w:val="8"/>
        </w:numPr>
        <w:ind w:left="375" w:right="375"/>
        <w:rPr>
          <w:del w:id="29" w:author="Frank" w:date="2021-04-20T10:11:00Z"/>
        </w:rPr>
      </w:pPr>
      <w:del w:id="30" w:author="Frank" w:date="2021-04-20T10:11:00Z">
        <w:r w:rsidDel="00C8592E">
          <w:delText>Telecom Expense Management: Verzorgen factuuranalyse en rapportages.</w:delText>
        </w:r>
      </w:del>
    </w:p>
    <w:p w14:paraId="0D9CE269" w14:textId="54B80BDA" w:rsidR="00A052F2" w:rsidDel="00C8592E" w:rsidRDefault="0010584B">
      <w:pPr>
        <w:numPr>
          <w:ilvl w:val="0"/>
          <w:numId w:val="8"/>
        </w:numPr>
        <w:spacing w:afterAutospacing="1"/>
        <w:ind w:left="375" w:right="375"/>
        <w:rPr>
          <w:del w:id="31" w:author="Frank" w:date="2021-04-20T10:11:00Z"/>
        </w:rPr>
      </w:pPr>
      <w:del w:id="32" w:author="Frank" w:date="2021-04-20T10:11:00Z">
        <w:r w:rsidDel="00C8592E">
          <w:delText>Coachen en Trainen: verzorgen van trainingen en junior medewerkers bekend maken met het ITIL.</w:delText>
        </w:r>
      </w:del>
    </w:p>
    <w:p w14:paraId="675EB11C" w14:textId="5850C3C8" w:rsidR="00A052F2" w:rsidDel="00C8592E" w:rsidRDefault="0010584B">
      <w:pPr>
        <w:pStyle w:val="Kop1"/>
        <w:tabs>
          <w:tab w:val="left" w:pos="2835"/>
        </w:tabs>
        <w:rPr>
          <w:del w:id="33" w:author="Frank" w:date="2021-04-20T10:11:00Z"/>
        </w:rPr>
      </w:pPr>
      <w:del w:id="34" w:author="Frank" w:date="2021-04-20T10:11:00Z">
        <w:r w:rsidRPr="000A52E1" w:rsidDel="00C8592E">
          <w:delText>Samenvatting</w:delText>
        </w:r>
      </w:del>
    </w:p>
    <w:p w14:paraId="46194FBD" w14:textId="5DB3E0E8" w:rsidR="00A052F2" w:rsidDel="00C8592E" w:rsidRDefault="3F958141">
      <w:pPr>
        <w:rPr>
          <w:del w:id="35" w:author="Frank" w:date="2021-04-20T10:11:00Z"/>
        </w:rPr>
      </w:pPr>
      <w:del w:id="36" w:author="Frank" w:date="2021-04-20T10:11:00Z">
        <w:r w:rsidDel="00C8592E">
          <w:delText>Frank</w:delText>
        </w:r>
        <w:r w:rsidR="0010584B" w:rsidDel="00C8592E">
          <w:delText xml:space="preserve"> is een Informatie Analist met meer dan 20 jaar ervaring in de ICT. Na het afronden van zijn HBO opleiding Elektrotechniek, is hij begonnen als Netwerk Engineer GSM en is daarna doorgegroeid als Specialist op het gebied van Informatie Analyse binnen de ICT wereld. De afgelopen jaren is </w:delText>
        </w:r>
        <w:r w:rsidDel="00C8592E">
          <w:delText>Frank</w:delText>
        </w:r>
        <w:r w:rsidR="0010584B" w:rsidDel="00C8592E">
          <w:delText xml:space="preserve"> actief geweest binnen verschillende overheidsorganisaties (o.a. ProRail, Politie Nederland, Gemeente Eindhoven), maar ook binnen het bedrijfsleven (o.a. VGZ, Tele2, KLM, Schiphol). De opdrachten varieerden van operationele- en tactische rollen, tot aan het adviseren op strategisch niveau en hadden allen een link met Informatie Analyse en Service Management.</w:delText>
        </w:r>
      </w:del>
    </w:p>
    <w:p w14:paraId="0A37501D" w14:textId="58C800D1" w:rsidR="00A052F2" w:rsidDel="00C8592E" w:rsidRDefault="00A052F2">
      <w:pPr>
        <w:rPr>
          <w:del w:id="37" w:author="Frank" w:date="2021-04-20T10:11:00Z"/>
        </w:rPr>
      </w:pPr>
    </w:p>
    <w:p w14:paraId="4C0CE24F" w14:textId="33946456" w:rsidR="00A052F2" w:rsidDel="00C8592E" w:rsidRDefault="0010584B">
      <w:pPr>
        <w:rPr>
          <w:del w:id="38" w:author="Frank" w:date="2021-04-20T10:11:00Z"/>
        </w:rPr>
      </w:pPr>
      <w:del w:id="39" w:author="Frank" w:date="2021-04-20T10:11:00Z">
        <w:r w:rsidDel="00C8592E">
          <w:delText xml:space="preserve">Als Informatie Analist is </w:delText>
        </w:r>
        <w:r w:rsidR="3F958141" w:rsidDel="00C8592E">
          <w:delText>Frank</w:delText>
        </w:r>
        <w:r w:rsidDel="00C8592E">
          <w:delText xml:space="preserve"> in staat de behoefte analyses uit te voeren door middel van het organiseren en uitvoeren van interviews. Vervolgens zal hij aansluitend bij deze behoefte de SOLL-situatie weergeven, passend bij de volwassenheid van de organisatie.</w:delText>
        </w:r>
      </w:del>
    </w:p>
    <w:p w14:paraId="5DAB6C7B" w14:textId="5EDA0ED5" w:rsidR="00A052F2" w:rsidDel="00C8592E" w:rsidRDefault="00A052F2">
      <w:pPr>
        <w:rPr>
          <w:del w:id="40" w:author="Frank" w:date="2021-04-20T10:11:00Z"/>
        </w:rPr>
      </w:pPr>
    </w:p>
    <w:p w14:paraId="78192227" w14:textId="0F63A2CF" w:rsidR="00A052F2" w:rsidDel="00C8592E" w:rsidRDefault="0010584B">
      <w:pPr>
        <w:rPr>
          <w:del w:id="41" w:author="Frank" w:date="2021-04-20T10:11:00Z"/>
        </w:rPr>
      </w:pPr>
      <w:del w:id="42" w:author="Frank" w:date="2021-04-20T10:11:00Z">
        <w:r w:rsidDel="00C8592E">
          <w:delText xml:space="preserve">In de diverse rollen die </w:delText>
        </w:r>
        <w:r w:rsidR="3F958141" w:rsidDel="00C8592E">
          <w:delText>Frank</w:delText>
        </w:r>
        <w:r w:rsidDel="00C8592E">
          <w:delText xml:space="preserve"> heeft uitgevoerd heeft hij ruime ervaringen met het zowel het schrijven van documenten, maken van rapporten en adviezen en deze vervolgens presenteren op alle niveaus binnen een organisatie. Vanuit zijn stressbestendigheid en op basis van ruime ervaring in de ICT, kan </w:delText>
        </w:r>
        <w:r w:rsidR="3F958141" w:rsidDel="00C8592E">
          <w:delText>Frank</w:delText>
        </w:r>
        <w:r w:rsidDel="00C8592E">
          <w:delText xml:space="preserve"> bij escalaties snel tot de kern van de problemen komen en van hieruit verbetertrajecten starten en langs deze weg de relatie met leveranciers en klanten herstellen en verbeteren.</w:delText>
        </w:r>
      </w:del>
    </w:p>
    <w:p w14:paraId="02EB378F" w14:textId="7C698F99" w:rsidR="00A052F2" w:rsidDel="00C8592E" w:rsidRDefault="00A052F2">
      <w:pPr>
        <w:rPr>
          <w:del w:id="43" w:author="Frank" w:date="2021-04-20T10:11:00Z"/>
        </w:rPr>
      </w:pPr>
    </w:p>
    <w:p w14:paraId="029F8C5D" w14:textId="7CCA4C73" w:rsidR="00A052F2" w:rsidDel="00C8592E" w:rsidRDefault="0010584B">
      <w:pPr>
        <w:rPr>
          <w:del w:id="44" w:author="Frank" w:date="2021-04-20T10:11:00Z"/>
        </w:rPr>
      </w:pPr>
      <w:del w:id="45" w:author="Frank" w:date="2021-04-20T10:11:00Z">
        <w:r w:rsidDel="00C8592E">
          <w:delText xml:space="preserve">Door zijn ruime ervaring en pragmatische aanpak kan hij teams om hem heen enthousiast maken voor het vakgebied Informatie Analyse. Zijn affiniteit met ICT stelt hem in staat om zich snel aan te passen aan wisselende omgevingen. </w:delText>
        </w:r>
        <w:r w:rsidR="3F958141" w:rsidDel="00C8592E">
          <w:delText>Frank</w:delText>
        </w:r>
        <w:r w:rsidDel="00C8592E">
          <w:delText xml:space="preserve"> is een communicatief vaardige Informatie Analist, die organisaties helpt hun informatiebehoefte inzichtelijk te krijgen en te stroomlijnen. Dit doet hij door op alle niveaus actief te luisteren en acteren. Vanuit een coachende rol is hij ook goed in staat (junior) medewerkers mee te nemen op hun groeipad door de organisatie.</w:delText>
        </w:r>
      </w:del>
    </w:p>
    <w:p w14:paraId="6A05A809" w14:textId="77E3E0E5" w:rsidR="00A052F2" w:rsidDel="00C8592E" w:rsidRDefault="00A052F2">
      <w:pPr>
        <w:rPr>
          <w:del w:id="46" w:author="Frank" w:date="2021-04-20T10:11:00Z"/>
        </w:rPr>
      </w:pPr>
    </w:p>
    <w:p w14:paraId="6D5B8117" w14:textId="5B46875B" w:rsidR="00A052F2" w:rsidDel="00C8592E" w:rsidRDefault="3F958141">
      <w:pPr>
        <w:rPr>
          <w:del w:id="47" w:author="Frank" w:date="2021-04-20T10:11:00Z"/>
        </w:rPr>
      </w:pPr>
      <w:del w:id="48" w:author="Frank" w:date="2021-04-20T10:11:00Z">
        <w:r w:rsidDel="00C8592E">
          <w:delText>Frank</w:delText>
        </w:r>
        <w:r w:rsidR="0010584B" w:rsidDel="00C8592E">
          <w:delText xml:space="preserve"> heeft brede kennis van en ervaring met Informatie Analyse, procesoptimalisatie en coachen van mensen. Hij is gecertificeerd in LEAN-IT, SCRUM, ASL en BiSL en is hij ITIL v3 Expert</w:delText>
        </w:r>
      </w:del>
    </w:p>
    <w:p w14:paraId="5A39BBE3" w14:textId="3BC3A6C5" w:rsidR="00A052F2" w:rsidDel="00C8592E" w:rsidRDefault="00A052F2">
      <w:pPr>
        <w:rPr>
          <w:del w:id="49" w:author="Frank" w:date="2021-04-20T10:11:00Z"/>
        </w:rPr>
      </w:pPr>
    </w:p>
    <w:p w14:paraId="45CE0989" w14:textId="799B7969" w:rsidR="00A052F2" w:rsidDel="00C8592E" w:rsidRDefault="0010584B">
      <w:pPr>
        <w:pStyle w:val="Kop1"/>
        <w:tabs>
          <w:tab w:val="left" w:pos="2835"/>
        </w:tabs>
        <w:rPr>
          <w:del w:id="50" w:author="Frank" w:date="2021-04-20T10:11:00Z"/>
        </w:rPr>
      </w:pPr>
      <w:del w:id="51" w:author="Frank" w:date="2021-04-20T10:11:00Z">
        <w:r w:rsidRPr="000A52E1" w:rsidDel="00C8592E">
          <w:delText>Opleidingen</w:delText>
        </w:r>
      </w:del>
    </w:p>
    <w:p w14:paraId="55CF07AA" w14:textId="12155A64" w:rsidR="00A052F2" w:rsidDel="00C8592E" w:rsidRDefault="0010584B">
      <w:pPr>
        <w:rPr>
          <w:del w:id="52" w:author="Frank" w:date="2021-04-20T10:11:00Z"/>
        </w:rPr>
      </w:pPr>
      <w:del w:id="53" w:author="Frank" w:date="2021-04-20T10:11:00Z">
        <w:r w:rsidDel="00C8592E">
          <w:delText>1990 - 1996</w:delText>
        </w:r>
        <w:r w:rsidDel="00C8592E">
          <w:tab/>
          <w:delText>Technische Hogeschool Enschede, Elektrotechniek, afstudeer richting digitale telecommunicatie</w:delText>
        </w:r>
      </w:del>
    </w:p>
    <w:p w14:paraId="72A3D3EC" w14:textId="58396D57" w:rsidR="00A052F2" w:rsidDel="00C8592E" w:rsidRDefault="00A052F2">
      <w:pPr>
        <w:tabs>
          <w:tab w:val="left" w:pos="2835"/>
        </w:tabs>
        <w:rPr>
          <w:del w:id="54" w:author="Frank" w:date="2021-04-20T10:11:00Z"/>
        </w:rPr>
      </w:pPr>
    </w:p>
    <w:p w14:paraId="032FDCF6" w14:textId="4D2520C7" w:rsidR="00A052F2" w:rsidDel="00C8592E" w:rsidRDefault="0010584B">
      <w:pPr>
        <w:pStyle w:val="Kop1"/>
        <w:tabs>
          <w:tab w:val="left" w:pos="2835"/>
        </w:tabs>
        <w:rPr>
          <w:del w:id="55" w:author="Frank" w:date="2021-04-20T10:11:00Z"/>
        </w:rPr>
      </w:pPr>
      <w:del w:id="56" w:author="Frank" w:date="2021-04-20T10:11:00Z">
        <w:r w:rsidRPr="000A52E1" w:rsidDel="00C8592E">
          <w:delText>Trainingen</w:delText>
        </w:r>
      </w:del>
    </w:p>
    <w:p w14:paraId="0D49DD9C" w14:textId="6F2753FE" w:rsidR="00A052F2" w:rsidDel="00C8592E" w:rsidRDefault="0010584B">
      <w:pPr>
        <w:rPr>
          <w:del w:id="57" w:author="Frank" w:date="2021-04-20T10:11:00Z"/>
        </w:rPr>
      </w:pPr>
      <w:del w:id="58" w:author="Frank" w:date="2021-04-20T10:11:00Z">
        <w:r w:rsidDel="00C8592E">
          <w:delText>2020</w:delText>
        </w:r>
        <w:r w:rsidDel="00C8592E">
          <w:tab/>
          <w:delText>Administrative Essentials for New Admins in Lightning Experience (ADX201</w:delText>
        </w:r>
        <w:r w:rsidDel="00C8592E">
          <w:br/>
          <w:delText>2018</w:delText>
        </w:r>
      </w:del>
      <w:ins w:id="59" w:author="Frank Thomassen" w:date="2021-04-09T09:55:00Z">
        <w:del w:id="60" w:author="Frank" w:date="2021-04-20T10:11:00Z">
          <w:r w:rsidR="6FA66A90" w:rsidDel="00C8592E">
            <w:delText xml:space="preserve"> </w:delText>
          </w:r>
        </w:del>
      </w:ins>
      <w:del w:id="61" w:author="Frank" w:date="2021-04-20T10:11:00Z">
        <w:r w:rsidDel="00C8592E">
          <w:tab/>
          <w:delText>SCRUM Training</w:delText>
        </w:r>
        <w:r w:rsidDel="00C8592E">
          <w:br/>
          <w:delText>2014</w:delText>
        </w:r>
        <w:r w:rsidDel="00C8592E">
          <w:tab/>
          <w:delText>Project Management (PRINCE2 Practitioner)</w:delText>
        </w:r>
        <w:r w:rsidDel="00C8592E">
          <w:br/>
          <w:delText>2013</w:delText>
        </w:r>
        <w:r w:rsidDel="00C8592E">
          <w:tab/>
          <w:delText>ISM Masterclass, Bureau Hoving en van Bon (certificaat)</w:delText>
        </w:r>
        <w:r w:rsidDel="00C8592E">
          <w:br/>
          <w:delText>2012</w:delText>
        </w:r>
        <w:r w:rsidDel="00C8592E">
          <w:tab/>
          <w:delText>ASL training</w:delText>
        </w:r>
        <w:r w:rsidDel="00C8592E">
          <w:br/>
          <w:delText>2008</w:delText>
        </w:r>
        <w:r w:rsidDel="00C8592E">
          <w:tab/>
          <w:delText>Service Manager (ITIL V2)</w:delText>
        </w:r>
      </w:del>
    </w:p>
    <w:p w14:paraId="0D0B940D" w14:textId="52CE2737" w:rsidR="00A052F2" w:rsidDel="00C8592E" w:rsidRDefault="00A052F2">
      <w:pPr>
        <w:tabs>
          <w:tab w:val="left" w:pos="2835"/>
        </w:tabs>
        <w:rPr>
          <w:del w:id="62" w:author="Frank" w:date="2021-04-20T10:11:00Z"/>
        </w:rPr>
      </w:pPr>
    </w:p>
    <w:p w14:paraId="700FA469" w14:textId="650F2B21" w:rsidR="00A052F2" w:rsidDel="00C8592E" w:rsidRDefault="0010584B">
      <w:pPr>
        <w:pStyle w:val="Kop1"/>
        <w:tabs>
          <w:tab w:val="left" w:pos="2835"/>
        </w:tabs>
        <w:rPr>
          <w:del w:id="63" w:author="Frank" w:date="2021-04-20T10:11:00Z"/>
        </w:rPr>
      </w:pPr>
      <w:del w:id="64" w:author="Frank" w:date="2021-04-20T10:11:00Z">
        <w:r w:rsidRPr="000A52E1" w:rsidDel="00C8592E">
          <w:delText>Certificeringen</w:delText>
        </w:r>
      </w:del>
    </w:p>
    <w:p w14:paraId="47B193F3" w14:textId="7F5527DD" w:rsidR="00A052F2" w:rsidDel="00C8592E" w:rsidRDefault="0010584B">
      <w:pPr>
        <w:rPr>
          <w:del w:id="65" w:author="Frank" w:date="2021-04-20T10:11:00Z"/>
        </w:rPr>
      </w:pPr>
      <w:del w:id="66" w:author="Frank" w:date="2021-04-20T10:11:00Z">
        <w:r w:rsidDel="00C8592E">
          <w:delText>2020</w:delText>
        </w:r>
        <w:r w:rsidDel="00C8592E">
          <w:tab/>
          <w:delText>Sales Force Trailheads : Adventurer (9.700 points)</w:delText>
        </w:r>
        <w:r w:rsidDel="00C8592E">
          <w:br/>
          <w:delText>2018</w:delText>
        </w:r>
        <w:r w:rsidDel="00C8592E">
          <w:tab/>
          <w:delText>Certified SAFe 4 Agilist</w:delText>
        </w:r>
        <w:r w:rsidDel="00C8592E">
          <w:br/>
          <w:delText>2018</w:delText>
        </w:r>
        <w:r w:rsidDel="00C8592E">
          <w:tab/>
          <w:delText>Professional Scrum Product Owner I (PSPOI)</w:delText>
        </w:r>
        <w:r w:rsidDel="00C8592E">
          <w:br/>
          <w:delText>2018</w:delText>
        </w:r>
        <w:r w:rsidDel="00C8592E">
          <w:tab/>
          <w:delText>Professional Scrum Master I (PSMI)</w:delText>
        </w:r>
        <w:r w:rsidDel="00C8592E">
          <w:br/>
          <w:delText>2018</w:delText>
        </w:r>
        <w:r w:rsidDel="00C8592E">
          <w:tab/>
          <w:delText>LEAN-IT, APMG (certificaat)</w:delText>
        </w:r>
        <w:r w:rsidDel="00C8592E">
          <w:br/>
          <w:delText>2018</w:delText>
        </w:r>
        <w:r w:rsidDel="00C8592E">
          <w:tab/>
          <w:delText>ASL2 Foundation, Exin (certificaat)</w:delText>
        </w:r>
        <w:r w:rsidDel="00C8592E">
          <w:br/>
          <w:delText>2018</w:delText>
        </w:r>
        <w:r w:rsidDel="00C8592E">
          <w:tab/>
          <w:delText>Cloud Computing Foundation, Exin (certificaat)</w:delText>
        </w:r>
        <w:r w:rsidDel="00C8592E">
          <w:br/>
          <w:delText>2018</w:delText>
        </w:r>
        <w:r w:rsidDel="00C8592E">
          <w:tab/>
          <w:delText>Information Security Foundation (ISO27001), Exin (certificaat)</w:delText>
        </w:r>
        <w:r w:rsidDel="00C8592E">
          <w:br/>
          <w:delText>2014</w:delText>
        </w:r>
        <w:r w:rsidDel="00C8592E">
          <w:tab/>
          <w:delText>PRINCE2 Practioner APG (certificaat)</w:delText>
        </w:r>
        <w:r w:rsidDel="00C8592E">
          <w:br/>
          <w:delText>2014</w:delText>
        </w:r>
        <w:r w:rsidDel="00C8592E">
          <w:tab/>
          <w:delText>Calvi certified Engineer (certificaat)</w:delText>
        </w:r>
        <w:r w:rsidDel="00C8592E">
          <w:br/>
          <w:delText>2014</w:delText>
        </w:r>
        <w:r w:rsidDel="00C8592E">
          <w:tab/>
          <w:delText>ISO20000 Foundation, Exin (certificaat)</w:delText>
        </w:r>
        <w:r w:rsidDel="00C8592E">
          <w:br/>
          <w:delText>2012</w:delText>
        </w:r>
        <w:r w:rsidDel="00C8592E">
          <w:tab/>
          <w:delText>ITIL™ V3 Expert (Manager Bridge): Exin (certificaat)</w:delText>
        </w:r>
        <w:r w:rsidDel="00C8592E">
          <w:br/>
          <w:delText>2012</w:delText>
        </w:r>
        <w:r w:rsidDel="00C8592E">
          <w:tab/>
          <w:delText>BiSL Foundation: Exin (certificaat)</w:delText>
        </w:r>
        <w:r w:rsidDel="00C8592E">
          <w:br/>
          <w:delText>2008</w:delText>
        </w:r>
        <w:r w:rsidDel="00C8592E">
          <w:tab/>
          <w:delText>ITIL™ V2 Manager’s Certificate in IT Service Management: Exin (certificaat)</w:delText>
        </w:r>
        <w:r w:rsidDel="00C8592E">
          <w:br/>
          <w:delText>2008</w:delText>
        </w:r>
        <w:r w:rsidDel="00C8592E">
          <w:tab/>
          <w:delText>PRINCE2 Foundation: APG (certificaat)</w:delText>
        </w:r>
        <w:r w:rsidDel="00C8592E">
          <w:br/>
          <w:delText>2007</w:delText>
        </w:r>
        <w:r w:rsidDel="00C8592E">
          <w:tab/>
          <w:delText>ITIL™ V2 Foundation: Exin (certificaat)</w:delText>
        </w:r>
        <w:r w:rsidDel="00C8592E">
          <w:br/>
          <w:delText>2007</w:delText>
        </w:r>
        <w:r w:rsidDel="00C8592E">
          <w:tab/>
          <w:delText>IP Multimedia System (IMS) Technical (IP-solutions)</w:delText>
        </w:r>
        <w:r w:rsidDel="00C8592E">
          <w:br/>
          <w:delText>2006</w:delText>
        </w:r>
        <w:r w:rsidDel="00C8592E">
          <w:tab/>
          <w:delText>Sigtran (Ericsson)</w:delText>
        </w:r>
        <w:r w:rsidDel="00C8592E">
          <w:br/>
          <w:delText>2006</w:delText>
        </w:r>
        <w:r w:rsidDel="00C8592E">
          <w:tab/>
          <w:delText>Session Initiated Protocol (SIP, Futurenetz)</w:delText>
        </w:r>
        <w:r w:rsidDel="00C8592E">
          <w:br/>
          <w:delText>2005</w:delText>
        </w:r>
        <w:r w:rsidDel="00C8592E">
          <w:tab/>
          <w:delText>C7 signalling (Ericsson)</w:delText>
        </w:r>
      </w:del>
    </w:p>
    <w:p w14:paraId="0E27B00A" w14:textId="00E753AF" w:rsidR="00A052F2" w:rsidDel="00C8592E" w:rsidRDefault="00A052F2">
      <w:pPr>
        <w:tabs>
          <w:tab w:val="left" w:pos="2835"/>
        </w:tabs>
        <w:rPr>
          <w:del w:id="67" w:author="Frank" w:date="2021-04-20T10:11:00Z"/>
        </w:rPr>
      </w:pPr>
    </w:p>
    <w:p w14:paraId="553245CC" w14:textId="275CAA06" w:rsidR="00A052F2" w:rsidDel="00C8592E" w:rsidRDefault="0010584B">
      <w:pPr>
        <w:pStyle w:val="Kop1"/>
        <w:tabs>
          <w:tab w:val="left" w:pos="2835"/>
        </w:tabs>
        <w:rPr>
          <w:del w:id="68" w:author="Frank" w:date="2021-04-20T10:11:00Z"/>
        </w:rPr>
      </w:pPr>
      <w:del w:id="69" w:author="Frank" w:date="2021-04-20T10:11:00Z">
        <w:r w:rsidRPr="000A52E1" w:rsidDel="00C8592E">
          <w:delText>Expertise</w:delText>
        </w:r>
      </w:del>
    </w:p>
    <w:p w14:paraId="2AEEC2B3" w14:textId="1C180C64" w:rsidR="00A052F2" w:rsidDel="00C8592E" w:rsidRDefault="0010584B">
      <w:pPr>
        <w:tabs>
          <w:tab w:val="left" w:pos="2835"/>
        </w:tabs>
        <w:rPr>
          <w:del w:id="70" w:author="Frank" w:date="2021-04-20T10:11:00Z"/>
        </w:rPr>
      </w:pPr>
      <w:del w:id="71" w:author="Frank" w:date="2021-04-20T10:11:00Z">
        <w:r w:rsidDel="00C8592E">
          <w:rPr>
            <w:b/>
          </w:rPr>
          <w:delText>PROTOCOLLEN</w:delText>
        </w:r>
        <w:r w:rsidRPr="000D6970" w:rsidDel="00C8592E">
          <w:rPr>
            <w:b/>
          </w:rPr>
          <w:delText>:</w:delText>
        </w:r>
        <w:r w:rsidDel="00C8592E">
          <w:delText xml:space="preserve"> GSM, UMTS, C7, SIP</w:delText>
        </w:r>
      </w:del>
    </w:p>
    <w:p w14:paraId="39A1B095" w14:textId="16FB84A8" w:rsidR="00A052F2" w:rsidDel="00C8592E" w:rsidRDefault="0010584B">
      <w:pPr>
        <w:tabs>
          <w:tab w:val="left" w:pos="2835"/>
        </w:tabs>
        <w:rPr>
          <w:del w:id="72" w:author="Frank" w:date="2021-04-20T10:11:00Z"/>
        </w:rPr>
      </w:pPr>
      <w:del w:id="73" w:author="Frank" w:date="2021-04-20T10:11:00Z">
        <w:r w:rsidDel="00C8592E">
          <w:rPr>
            <w:b/>
          </w:rPr>
          <w:delText>DATABASES</w:delText>
        </w:r>
        <w:r w:rsidRPr="000D6970" w:rsidDel="00C8592E">
          <w:rPr>
            <w:b/>
          </w:rPr>
          <w:delText>:</w:delText>
        </w:r>
        <w:r w:rsidDel="00C8592E">
          <w:delText xml:space="preserve"> SQL</w:delText>
        </w:r>
      </w:del>
    </w:p>
    <w:p w14:paraId="7A92256D" w14:textId="339C0CDA" w:rsidR="00A052F2" w:rsidDel="00C8592E" w:rsidRDefault="0010584B">
      <w:pPr>
        <w:tabs>
          <w:tab w:val="left" w:pos="2835"/>
        </w:tabs>
        <w:rPr>
          <w:del w:id="74" w:author="Frank" w:date="2021-04-20T10:11:00Z"/>
        </w:rPr>
      </w:pPr>
      <w:del w:id="75" w:author="Frank" w:date="2021-04-20T10:11:00Z">
        <w:r w:rsidDel="00C8592E">
          <w:rPr>
            <w:b/>
          </w:rPr>
          <w:delText>(ONTWIKKEL) TOOLS</w:delText>
        </w:r>
        <w:r w:rsidRPr="000D6970" w:rsidDel="00C8592E">
          <w:rPr>
            <w:b/>
          </w:rPr>
          <w:delText>:</w:delText>
        </w:r>
        <w:r w:rsidDel="00C8592E">
          <w:delText xml:space="preserve"> Sales Force, MS Project, MS office, MS Visual Studio, Calvi</w:delText>
        </w:r>
      </w:del>
    </w:p>
    <w:p w14:paraId="60061E4C" w14:textId="04A5C517" w:rsidR="00A052F2" w:rsidDel="00C8592E" w:rsidRDefault="00A052F2">
      <w:pPr>
        <w:tabs>
          <w:tab w:val="left" w:pos="2835"/>
        </w:tabs>
        <w:rPr>
          <w:del w:id="76" w:author="Frank" w:date="2021-04-20T10:11:00Z"/>
        </w:rPr>
      </w:pPr>
    </w:p>
    <w:p w14:paraId="31300F47" w14:textId="595498B9" w:rsidR="00A052F2" w:rsidDel="00C8592E" w:rsidRDefault="0010584B">
      <w:pPr>
        <w:pStyle w:val="Kop1"/>
        <w:tabs>
          <w:tab w:val="left" w:pos="2835"/>
        </w:tabs>
        <w:rPr>
          <w:del w:id="77" w:author="Frank" w:date="2021-04-20T10:11:00Z"/>
        </w:rPr>
      </w:pPr>
      <w:del w:id="78" w:author="Frank" w:date="2021-04-20T10:11:00Z">
        <w:r w:rsidDel="00C8592E">
          <w:delText>Werkervaring</w:delText>
        </w:r>
      </w:del>
    </w:p>
    <w:p w14:paraId="01321C2A" w14:textId="12497A63" w:rsidR="00A052F2" w:rsidDel="00C8592E" w:rsidRDefault="0010584B">
      <w:pPr>
        <w:rPr>
          <w:del w:id="79" w:author="Frank" w:date="2021-04-20T10:11:00Z"/>
        </w:rPr>
      </w:pPr>
      <w:del w:id="80" w:author="Frank" w:date="2021-04-20T10:11:00Z">
        <w:r w:rsidDel="00C8592E">
          <w:delText>jan 2018 -</w:delText>
        </w:r>
        <w:r w:rsidR="6201AAF2" w:rsidDel="00C8592E">
          <w:delText xml:space="preserve"> heden</w:delText>
        </w:r>
        <w:r w:rsidDel="00C8592E">
          <w:tab/>
          <w:delText>CIMSOLUTIONS B.V. Senior Service Manager / Technisch Consultant</w:delText>
        </w:r>
        <w:r w:rsidDel="00C8592E">
          <w:br/>
          <w:delText>okt 2007 - dec 2017</w:delText>
        </w:r>
        <w:r w:rsidDel="00C8592E">
          <w:tab/>
          <w:delText>Strict B.V. Consultant</w:delText>
        </w:r>
        <w:r w:rsidDel="00C8592E">
          <w:br/>
          <w:delText>mrt 2003 - sep 2007</w:delText>
        </w:r>
        <w:r w:rsidDel="00C8592E">
          <w:tab/>
          <w:delText>Ericsson Change Coördinator / Optimalisatie &amp; Configuratie Engineer</w:delText>
        </w:r>
        <w:r w:rsidDel="00C8592E">
          <w:br/>
          <w:delText>jan 1997 - feb 2003</w:delText>
        </w:r>
        <w:r w:rsidDel="00C8592E">
          <w:tab/>
          <w:delText>Telfort Configuratie engineer / Transmissie Planner</w:delText>
        </w:r>
        <w:r w:rsidDel="00C8592E">
          <w:br/>
          <w:delText>nov 1996 - dec 1996</w:delText>
        </w:r>
        <w:r w:rsidDel="00C8592E">
          <w:tab/>
          <w:delText>NS Netwerkservices Netwerk Ontwerper portofonie</w:delText>
        </w:r>
      </w:del>
    </w:p>
    <w:p w14:paraId="44EAFD9C" w14:textId="27E8F0F2" w:rsidR="00A052F2" w:rsidDel="00C8592E" w:rsidRDefault="00A052F2">
      <w:pPr>
        <w:tabs>
          <w:tab w:val="left" w:pos="2835"/>
        </w:tabs>
        <w:rPr>
          <w:del w:id="81" w:author="Frank" w:date="2021-04-20T10:11:00Z"/>
        </w:rPr>
      </w:pPr>
    </w:p>
    <w:p w14:paraId="745E8D8D" w14:textId="24EAFC38" w:rsidR="00A052F2" w:rsidDel="00C8592E" w:rsidRDefault="0010584B">
      <w:pPr>
        <w:pStyle w:val="Kop1"/>
        <w:tabs>
          <w:tab w:val="left" w:pos="2835"/>
        </w:tabs>
        <w:rPr>
          <w:del w:id="82" w:author="Frank" w:date="2021-04-20T10:11:00Z"/>
        </w:rPr>
      </w:pPr>
      <w:del w:id="83" w:author="Frank" w:date="2021-04-20T10:11:00Z">
        <w:r w:rsidDel="00C8592E">
          <w:delText>opdrachten</w:delText>
        </w:r>
      </w:del>
    </w:p>
    <w:p w14:paraId="56C037F1" w14:textId="4DD4B29C" w:rsidR="00A052F2" w:rsidDel="00C8592E" w:rsidRDefault="0010584B">
      <w:pPr>
        <w:tabs>
          <w:tab w:val="left" w:pos="2835"/>
        </w:tabs>
        <w:rPr>
          <w:del w:id="84" w:author="Frank" w:date="2021-04-20T10:11:00Z"/>
        </w:rPr>
      </w:pPr>
      <w:del w:id="85" w:author="Frank" w:date="2021-04-20T10:11:00Z">
        <w:r w:rsidRPr="00CD47AA" w:rsidDel="00C8592E">
          <w:rPr>
            <w:rStyle w:val="Kop2Char"/>
          </w:rPr>
          <w:delText>PROJECT:</w:delText>
        </w:r>
        <w:r w:rsidDel="00C8592E">
          <w:rPr>
            <w:rStyle w:val="Kop2Char"/>
          </w:rPr>
          <w:delText xml:space="preserve"> </w:delText>
        </w:r>
        <w:r w:rsidDel="00C8592E">
          <w:delText>Nieuw Interactief Platform Sterk Brabant</w:delText>
        </w:r>
      </w:del>
    </w:p>
    <w:p w14:paraId="4068A699" w14:textId="482017B0" w:rsidR="00A052F2" w:rsidDel="00C8592E" w:rsidRDefault="0010584B">
      <w:pPr>
        <w:tabs>
          <w:tab w:val="left" w:pos="2835"/>
        </w:tabs>
        <w:rPr>
          <w:del w:id="86" w:author="Frank" w:date="2021-04-20T10:11:00Z"/>
        </w:rPr>
      </w:pPr>
      <w:del w:id="87" w:author="Frank" w:date="2021-04-20T10:11:00Z">
        <w:r w:rsidRPr="00CD47AA" w:rsidDel="00C8592E">
          <w:rPr>
            <w:rStyle w:val="Kop2Char"/>
          </w:rPr>
          <w:delText>OPDRACHTGEVER:</w:delText>
        </w:r>
        <w:r w:rsidDel="00C8592E">
          <w:rPr>
            <w:rStyle w:val="Kop2Char"/>
          </w:rPr>
          <w:delText xml:space="preserve"> </w:delText>
        </w:r>
        <w:r w:rsidDel="00C8592E">
          <w:delText>Provincie Noord-Brabant (Sterk Barabant)</w:delText>
        </w:r>
      </w:del>
    </w:p>
    <w:p w14:paraId="2CDEDBAB" w14:textId="251E8D60" w:rsidR="00A052F2" w:rsidDel="00C8592E" w:rsidRDefault="0010584B">
      <w:pPr>
        <w:tabs>
          <w:tab w:val="left" w:pos="2835"/>
          <w:tab w:val="left" w:pos="5812"/>
        </w:tabs>
        <w:rPr>
          <w:del w:id="88" w:author="Frank" w:date="2021-04-20T10:11:00Z"/>
        </w:rPr>
      </w:pPr>
      <w:del w:id="89" w:author="Frank" w:date="2021-04-20T10:11:00Z">
        <w:r w:rsidRPr="00BA776E" w:rsidDel="00C8592E">
          <w:rPr>
            <w:rStyle w:val="Kop2Char"/>
          </w:rPr>
          <w:delText xml:space="preserve">BRANCHE: </w:delText>
        </w:r>
        <w:r w:rsidRPr="00BA776E" w:rsidDel="00C8592E">
          <w:delText>Overheid</w:delText>
        </w:r>
        <w:r w:rsidRPr="00BA776E" w:rsidDel="00C8592E">
          <w:tab/>
        </w:r>
        <w:r w:rsidRPr="00BA776E" w:rsidDel="00C8592E">
          <w:rPr>
            <w:rStyle w:val="Kop2Char"/>
          </w:rPr>
          <w:delText xml:space="preserve">PERIODE: </w:delText>
        </w:r>
        <w:r w:rsidRPr="00BA776E" w:rsidDel="00C8592E">
          <w:delText>mei 2019 - jun 2019</w:delText>
        </w:r>
      </w:del>
    </w:p>
    <w:p w14:paraId="4FE1E19F" w14:textId="5CA10761" w:rsidR="00A052F2" w:rsidDel="00C8592E" w:rsidRDefault="0010584B">
      <w:pPr>
        <w:tabs>
          <w:tab w:val="left" w:pos="2835"/>
        </w:tabs>
        <w:rPr>
          <w:del w:id="90" w:author="Frank" w:date="2021-04-20T10:11:00Z"/>
        </w:rPr>
      </w:pPr>
      <w:del w:id="91" w:author="Frank" w:date="2021-04-20T10:11:00Z">
        <w:r w:rsidRPr="00CD47AA" w:rsidDel="00C8592E">
          <w:rPr>
            <w:rStyle w:val="Kop2Char"/>
          </w:rPr>
          <w:delText>ROL:</w:delText>
        </w:r>
        <w:r w:rsidDel="00C8592E">
          <w:rPr>
            <w:rStyle w:val="Kop2Char"/>
          </w:rPr>
          <w:delText xml:space="preserve"> </w:delText>
        </w:r>
        <w:r w:rsidDel="00C8592E">
          <w:delText>Informatie Analist</w:delText>
        </w:r>
      </w:del>
    </w:p>
    <w:p w14:paraId="78731BCF" w14:textId="30CEBFAB" w:rsidR="00A052F2" w:rsidDel="00C8592E" w:rsidRDefault="0010584B">
      <w:pPr>
        <w:rPr>
          <w:del w:id="92" w:author="Frank" w:date="2021-04-20T10:11:00Z"/>
        </w:rPr>
      </w:pPr>
      <w:del w:id="93" w:author="Frank" w:date="2021-04-20T10:11:00Z">
        <w:r w:rsidDel="00C8592E">
          <w:rPr>
            <w:b/>
          </w:rPr>
          <w:delText>OMSCHRIJVING:</w:delText>
        </w:r>
        <w:r w:rsidDel="00C8592E">
          <w:delText xml:space="preserve"> Als Informatie Analist betrokken bij het inventariseren van de behoefte van het nieuwe interactieve platform voor Sterk Brabant. </w:delText>
        </w:r>
      </w:del>
    </w:p>
    <w:p w14:paraId="03A3D33D" w14:textId="22B7B85C" w:rsidR="00A052F2" w:rsidDel="00C8592E" w:rsidRDefault="0010584B">
      <w:pPr>
        <w:rPr>
          <w:del w:id="94" w:author="Frank" w:date="2021-04-20T10:11:00Z"/>
        </w:rPr>
      </w:pPr>
      <w:del w:id="95" w:author="Frank" w:date="2021-04-20T10:11:00Z">
        <w:r w:rsidDel="00C8592E">
          <w:delText xml:space="preserve">Sterk Brabant is een samenwerkingsverband voor sociale veerkracht: vraag en aanbod samenbrengen en zorgen voor uitwisseling van kennis, inspiratie en ervaringen. </w:delText>
        </w:r>
      </w:del>
    </w:p>
    <w:p w14:paraId="07E11D21" w14:textId="5B50BF69" w:rsidR="00A052F2" w:rsidDel="00C8592E" w:rsidRDefault="3F958141">
      <w:pPr>
        <w:rPr>
          <w:del w:id="96" w:author="Frank" w:date="2021-04-20T10:11:00Z"/>
        </w:rPr>
      </w:pPr>
      <w:del w:id="97" w:author="Frank" w:date="2021-04-20T10:11:00Z">
        <w:r w:rsidDel="00C8592E">
          <w:delText>Frank</w:delText>
        </w:r>
        <w:r w:rsidR="0010584B" w:rsidDel="00C8592E">
          <w:delText xml:space="preserve"> heeft aan de hand van een aantal workshops met de stakeholders de behoeften geïnventariseerd en deze vertaald naar een Programma van Eisen. In dit Programma van Eisen zijn naast de functionele behoeften van Sterk Brabant ook de non-functionele eisen, die vanuit Provincie Noord Brabant aan ICT-omgevingen worden gesteld, opgenomen. Op basis van het Programma van Eisen is een marktconsultatie gestart voor een geheel nieuw platform voor Sterk Brabant.</w:delText>
        </w:r>
      </w:del>
    </w:p>
    <w:p w14:paraId="37D14B05" w14:textId="3CE34050" w:rsidR="00A052F2" w:rsidDel="00C8592E" w:rsidRDefault="0010584B">
      <w:pPr>
        <w:tabs>
          <w:tab w:val="left" w:pos="2835"/>
        </w:tabs>
        <w:rPr>
          <w:del w:id="98" w:author="Frank" w:date="2021-04-20T10:11:00Z"/>
          <w:noProof/>
        </w:rPr>
      </w:pPr>
      <w:del w:id="99"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Informatie Analyse, IREB</w:delText>
        </w:r>
      </w:del>
    </w:p>
    <w:p w14:paraId="3DEEC669" w14:textId="797258E5" w:rsidR="00A052F2" w:rsidDel="00C8592E" w:rsidRDefault="00C634DC">
      <w:pPr>
        <w:tabs>
          <w:tab w:val="left" w:pos="2835"/>
        </w:tabs>
        <w:rPr>
          <w:del w:id="100" w:author="Frank" w:date="2021-04-20T10:11:00Z"/>
        </w:rPr>
      </w:pPr>
      <w:del w:id="101" w:author="Frank" w:date="2021-04-20T10:11:00Z">
        <w:r>
          <w:pict w14:anchorId="35CF8D88">
            <v:rect id="_x0000_i1025" style="width:0;height:1.5pt" o:hralign="center" o:bordertopcolor="this" o:borderleftcolor="this" o:borderbottomcolor="this" o:borderrightcolor="this" o:hrstd="t" o:hr="t" fillcolor="#a0a0a0" stroked="f"/>
          </w:pict>
        </w:r>
      </w:del>
    </w:p>
    <w:p w14:paraId="0227C75B" w14:textId="7428A855" w:rsidR="00A052F2" w:rsidDel="00C8592E" w:rsidRDefault="0010584B">
      <w:pPr>
        <w:tabs>
          <w:tab w:val="left" w:pos="2835"/>
        </w:tabs>
        <w:rPr>
          <w:del w:id="102" w:author="Frank" w:date="2021-04-20T10:11:00Z"/>
        </w:rPr>
      </w:pPr>
      <w:del w:id="103" w:author="Frank" w:date="2021-04-20T10:11:00Z">
        <w:r w:rsidRPr="00CD47AA" w:rsidDel="00C8592E">
          <w:rPr>
            <w:rStyle w:val="Kop2Char"/>
          </w:rPr>
          <w:delText>PROJECT:</w:delText>
        </w:r>
        <w:r w:rsidDel="00C8592E">
          <w:rPr>
            <w:rStyle w:val="Kop2Char"/>
          </w:rPr>
          <w:delText xml:space="preserve"> </w:delText>
        </w:r>
        <w:r w:rsidDel="00C8592E">
          <w:delText>Professionaliseren CallCentre Omgeving</w:delText>
        </w:r>
      </w:del>
    </w:p>
    <w:p w14:paraId="589D0359" w14:textId="2962FA5E" w:rsidR="00A052F2" w:rsidDel="00C8592E" w:rsidRDefault="0010584B">
      <w:pPr>
        <w:tabs>
          <w:tab w:val="left" w:pos="2835"/>
        </w:tabs>
        <w:rPr>
          <w:del w:id="104" w:author="Frank" w:date="2021-04-20T10:11:00Z"/>
        </w:rPr>
      </w:pPr>
      <w:del w:id="105" w:author="Frank" w:date="2021-04-20T10:11:00Z">
        <w:r w:rsidRPr="00CD47AA" w:rsidDel="00C8592E">
          <w:rPr>
            <w:rStyle w:val="Kop2Char"/>
          </w:rPr>
          <w:delText>OPDRACHTGEVER:</w:delText>
        </w:r>
        <w:r w:rsidDel="00C8592E">
          <w:rPr>
            <w:rStyle w:val="Kop2Char"/>
          </w:rPr>
          <w:delText xml:space="preserve"> </w:delText>
        </w:r>
        <w:r w:rsidDel="00C8592E">
          <w:delText>Coörperatie VGZ</w:delText>
        </w:r>
      </w:del>
    </w:p>
    <w:p w14:paraId="5CBF9D21" w14:textId="00321F85" w:rsidR="00A052F2" w:rsidDel="00C8592E" w:rsidRDefault="0010584B">
      <w:pPr>
        <w:tabs>
          <w:tab w:val="left" w:pos="2835"/>
          <w:tab w:val="left" w:pos="5812"/>
        </w:tabs>
        <w:rPr>
          <w:del w:id="106" w:author="Frank" w:date="2021-04-20T10:11:00Z"/>
        </w:rPr>
      </w:pPr>
      <w:del w:id="107" w:author="Frank" w:date="2021-04-20T10:11:00Z">
        <w:r w:rsidRPr="00BA776E" w:rsidDel="00C8592E">
          <w:rPr>
            <w:rStyle w:val="Kop2Char"/>
          </w:rPr>
          <w:delText xml:space="preserve">BRANCHE: </w:delText>
        </w:r>
        <w:r w:rsidRPr="00BA776E" w:rsidDel="00C8592E">
          <w:delText>Zorg</w:delText>
        </w:r>
        <w:r w:rsidRPr="00BA776E" w:rsidDel="00C8592E">
          <w:tab/>
        </w:r>
        <w:r w:rsidRPr="00BA776E" w:rsidDel="00C8592E">
          <w:rPr>
            <w:rStyle w:val="Kop2Char"/>
          </w:rPr>
          <w:delText xml:space="preserve">PERIODE: </w:delText>
        </w:r>
        <w:r w:rsidRPr="00BA776E" w:rsidDel="00C8592E">
          <w:delText>dec 2018 - jan 2020</w:delText>
        </w:r>
      </w:del>
    </w:p>
    <w:p w14:paraId="0B214F03" w14:textId="5124F118" w:rsidR="00A052F2" w:rsidDel="00C8592E" w:rsidRDefault="0010584B">
      <w:pPr>
        <w:tabs>
          <w:tab w:val="left" w:pos="2835"/>
        </w:tabs>
        <w:rPr>
          <w:del w:id="108" w:author="Frank" w:date="2021-04-20T10:11:00Z"/>
        </w:rPr>
      </w:pPr>
      <w:del w:id="109" w:author="Frank" w:date="2021-04-20T10:11:00Z">
        <w:r w:rsidRPr="00CD47AA" w:rsidDel="00C8592E">
          <w:rPr>
            <w:rStyle w:val="Kop2Char"/>
          </w:rPr>
          <w:delText>ROL:</w:delText>
        </w:r>
        <w:r w:rsidDel="00C8592E">
          <w:rPr>
            <w:rStyle w:val="Kop2Char"/>
          </w:rPr>
          <w:delText xml:space="preserve"> </w:delText>
        </w:r>
        <w:r w:rsidDel="00C8592E">
          <w:delText>Informatie Analist</w:delText>
        </w:r>
      </w:del>
    </w:p>
    <w:p w14:paraId="262A6D52" w14:textId="091700CA" w:rsidR="00A052F2" w:rsidDel="00C8592E" w:rsidRDefault="0010584B">
      <w:pPr>
        <w:rPr>
          <w:del w:id="110" w:author="Frank" w:date="2021-04-20T10:11:00Z"/>
        </w:rPr>
      </w:pPr>
      <w:del w:id="111" w:author="Frank" w:date="2021-04-20T10:11:00Z">
        <w:r w:rsidDel="00C8592E">
          <w:rPr>
            <w:b/>
          </w:rPr>
          <w:delText>OMSCHRIJVING:</w:delText>
        </w:r>
        <w:r w:rsidDel="00C8592E">
          <w:delText xml:space="preserve"> VGZ is één van de grootste zorgverzekeraars zonder winstoogmerk van Nederland. Op basis van de geprognosticeerde groei was er behoefte aan een Informatie Analist met als specifiek aandachtsgebied Telefonie. Binnen VGZ wordt Agile gewerkt en de principes van SAFe en SCRUM zijn volledig opgenomen in de werkprocessen.</w:delText>
        </w:r>
      </w:del>
    </w:p>
    <w:p w14:paraId="3656B9AB" w14:textId="5285F556" w:rsidR="00A052F2" w:rsidDel="00C8592E" w:rsidRDefault="00A052F2">
      <w:pPr>
        <w:rPr>
          <w:del w:id="112" w:author="Frank" w:date="2021-04-20T10:11:00Z"/>
        </w:rPr>
      </w:pPr>
    </w:p>
    <w:p w14:paraId="62CB275C" w14:textId="6F883E84" w:rsidR="00A052F2" w:rsidDel="00C8592E" w:rsidRDefault="0010584B">
      <w:pPr>
        <w:rPr>
          <w:del w:id="113" w:author="Frank" w:date="2021-04-20T10:11:00Z"/>
        </w:rPr>
      </w:pPr>
      <w:del w:id="114" w:author="Frank" w:date="2021-04-20T10:11:00Z">
        <w:r w:rsidDel="00C8592E">
          <w:delText xml:space="preserve">In het Multidisciplinaire Team CRM (MDT-CRM) was de heer. Thomassen als Informatie Analist de spil tussen de Business en het Functioneel Beheer van het callcenter platform. De business is vertegenwoordigd door de key stakeholders van de verschillende afdelingen en het Functioneel Beheer was uitbesteed aan een externe leverancier. </w:delText>
        </w:r>
      </w:del>
    </w:p>
    <w:p w14:paraId="45FB0818" w14:textId="58D333B4" w:rsidR="00A052F2" w:rsidDel="00C8592E" w:rsidRDefault="00A052F2">
      <w:pPr>
        <w:rPr>
          <w:del w:id="115" w:author="Frank" w:date="2021-04-20T10:11:00Z"/>
        </w:rPr>
      </w:pPr>
    </w:p>
    <w:p w14:paraId="4D627229" w14:textId="45D01CCD" w:rsidR="00A052F2" w:rsidDel="00C8592E" w:rsidRDefault="0010584B">
      <w:pPr>
        <w:rPr>
          <w:del w:id="116" w:author="Frank" w:date="2021-04-20T10:11:00Z"/>
        </w:rPr>
      </w:pPr>
      <w:del w:id="117" w:author="Frank" w:date="2021-04-20T10:11:00Z">
        <w:r w:rsidDel="00C8592E">
          <w:delText xml:space="preserve">Bij aanvang van de opdracht bestond de rol van Informatie Analist Telefonie niet, maar door de sterk groeiende wensen vanuit de business en de beperkte capaciteit, van de mensen die de taken op zich hadden genomen, heeft </w:delText>
        </w:r>
        <w:r w:rsidR="3F958141" w:rsidDel="00C8592E">
          <w:delText>Frank</w:delText>
        </w:r>
        <w:r w:rsidDel="00C8592E">
          <w:delText xml:space="preserve"> deze rol vorm kunnen geven tot een volwaardige Informatie Analist Telefonie.</w:delText>
        </w:r>
      </w:del>
    </w:p>
    <w:p w14:paraId="049F31CB" w14:textId="5BEDB971" w:rsidR="00A052F2" w:rsidDel="00C8592E" w:rsidRDefault="00A052F2">
      <w:pPr>
        <w:rPr>
          <w:del w:id="118" w:author="Frank" w:date="2021-04-20T10:11:00Z"/>
        </w:rPr>
      </w:pPr>
    </w:p>
    <w:p w14:paraId="1CE09824" w14:textId="2FF6D405" w:rsidR="00A052F2" w:rsidDel="00C8592E" w:rsidRDefault="0010584B">
      <w:pPr>
        <w:rPr>
          <w:del w:id="119" w:author="Frank" w:date="2021-04-20T10:11:00Z"/>
        </w:rPr>
      </w:pPr>
      <w:del w:id="120" w:author="Frank" w:date="2021-04-20T10:11:00Z">
        <w:r w:rsidDel="00C8592E">
          <w:delText xml:space="preserve">Door de Business gewenste wijzigingen worden in de vorm van EPICS in de QBR-planning (SAFe IP-planning) ingebracht. Deze nieuwe EPICS werden door </w:delText>
        </w:r>
        <w:r w:rsidR="3F958141" w:rsidDel="00C8592E">
          <w:delText>Frank</w:delText>
        </w:r>
        <w:r w:rsidDel="00C8592E">
          <w:delText>, in nauwe samenwerking met de Product Owner, geanalyseerd en verder vormgegeven zodat deze in de sprints van de komende kwartalen kunnen worden gerealiseerd. Op dagelijkse basis werden zowel grotere als kleinere EPICS gecoördineerd richting de externe partners voor zowel technisch als functioneel beheer.</w:delText>
        </w:r>
      </w:del>
    </w:p>
    <w:p w14:paraId="53128261" w14:textId="2B3091F8" w:rsidR="00A052F2" w:rsidDel="00C8592E" w:rsidRDefault="00A052F2">
      <w:pPr>
        <w:rPr>
          <w:del w:id="121" w:author="Frank" w:date="2021-04-20T10:11:00Z"/>
        </w:rPr>
      </w:pPr>
    </w:p>
    <w:p w14:paraId="391FDBBC" w14:textId="7842B03F" w:rsidR="00A052F2" w:rsidDel="00C8592E" w:rsidRDefault="0010584B">
      <w:pPr>
        <w:rPr>
          <w:del w:id="122" w:author="Frank" w:date="2021-04-20T10:11:00Z"/>
        </w:rPr>
      </w:pPr>
      <w:del w:id="123" w:author="Frank" w:date="2021-04-20T10:11:00Z">
        <w:r w:rsidDel="00C8592E">
          <w:delText>Een van de EPICS is Ondersteuning Persoonlijke Aandacht. Binnen deze EPIC dient de klant routering op alle platformen te worden gestroomlijnd en geoptimaliseerd.</w:delText>
        </w:r>
      </w:del>
    </w:p>
    <w:p w14:paraId="499EEF8F" w14:textId="5CA28334" w:rsidR="00A052F2" w:rsidDel="00C8592E" w:rsidRDefault="0010584B">
      <w:pPr>
        <w:rPr>
          <w:del w:id="124" w:author="Frank" w:date="2021-04-20T10:11:00Z"/>
        </w:rPr>
      </w:pPr>
      <w:del w:id="125" w:author="Frank" w:date="2021-04-20T10:11:00Z">
        <w:r w:rsidDel="00C8592E">
          <w:delText>De bron voor de data op basis waarvan de gesprekken dient te worden aangepast en ook de business rules dienden te worden aangepast. Door middel van een Proof of Concept is vast komen te staan dat dit technisch mogelijk is. Binnen de Proof of Concept is een koppeling met SalesForce gerealiseerd zodat op basis van accurate informatie de klant naar de juiste call-agent groep kan worden gerouteerd.  En tevens heeft er afstemming met de business plaatsgevonden om de business rules voor de aangepaste routering helder te krijgen. Op basis van deze business rules en de bevindingen van de POC heeft dhr. Thomassen het functioneel ontwerp vormgegeven op basis waarvan de ruling technisch kon worden geïmplementeerd.</w:delText>
        </w:r>
      </w:del>
    </w:p>
    <w:p w14:paraId="7FE183CC" w14:textId="162F4205" w:rsidR="00A052F2" w:rsidDel="00C8592E" w:rsidRDefault="0010584B">
      <w:pPr>
        <w:tabs>
          <w:tab w:val="left" w:pos="2835"/>
        </w:tabs>
        <w:rPr>
          <w:del w:id="126" w:author="Frank" w:date="2021-04-20T10:11:00Z"/>
          <w:noProof/>
        </w:rPr>
      </w:pPr>
      <w:del w:id="127"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Informatie Analyse, SAFe, SCRUM, Telefonie, SalesForce, IREB</w:delText>
        </w:r>
      </w:del>
    </w:p>
    <w:p w14:paraId="4B99056E" w14:textId="7AC20956" w:rsidR="00A052F2" w:rsidDel="00C8592E" w:rsidRDefault="00C634DC">
      <w:pPr>
        <w:tabs>
          <w:tab w:val="left" w:pos="2835"/>
        </w:tabs>
        <w:rPr>
          <w:del w:id="128" w:author="Frank" w:date="2021-04-20T10:11:00Z"/>
        </w:rPr>
      </w:pPr>
      <w:del w:id="129" w:author="Frank" w:date="2021-04-20T10:11:00Z">
        <w:r>
          <w:pict w14:anchorId="620EDFC5">
            <v:rect id="_x0000_i1026" style="width:0;height:1.5pt" o:hralign="center" o:bordertopcolor="this" o:borderleftcolor="this" o:borderbottomcolor="this" o:borderrightcolor="this" o:hrstd="t" o:hr="t" fillcolor="#a0a0a0" stroked="f"/>
          </w:pict>
        </w:r>
      </w:del>
    </w:p>
    <w:p w14:paraId="60AB65C4" w14:textId="4BDA36C0" w:rsidR="00A052F2" w:rsidDel="00C8592E" w:rsidRDefault="0010584B">
      <w:pPr>
        <w:tabs>
          <w:tab w:val="left" w:pos="2835"/>
        </w:tabs>
        <w:rPr>
          <w:del w:id="130" w:author="Frank" w:date="2021-04-20T10:11:00Z"/>
        </w:rPr>
      </w:pPr>
      <w:del w:id="131" w:author="Frank" w:date="2021-04-20T10:11:00Z">
        <w:r w:rsidRPr="00CD47AA" w:rsidDel="00C8592E">
          <w:rPr>
            <w:rStyle w:val="Kop2Char"/>
          </w:rPr>
          <w:delText>PROJECT:</w:delText>
        </w:r>
        <w:r w:rsidDel="00C8592E">
          <w:rPr>
            <w:rStyle w:val="Kop2Char"/>
          </w:rPr>
          <w:delText xml:space="preserve"> </w:delText>
        </w:r>
        <w:r w:rsidDel="00C8592E">
          <w:delText>Informatie Analist Zorg Inkoop App</w:delText>
        </w:r>
      </w:del>
    </w:p>
    <w:p w14:paraId="4A8B3655" w14:textId="52AADF92" w:rsidR="00A052F2" w:rsidDel="00C8592E" w:rsidRDefault="0010584B">
      <w:pPr>
        <w:tabs>
          <w:tab w:val="left" w:pos="2835"/>
        </w:tabs>
        <w:rPr>
          <w:del w:id="132" w:author="Frank" w:date="2021-04-20T10:11:00Z"/>
        </w:rPr>
      </w:pPr>
      <w:del w:id="133" w:author="Frank" w:date="2021-04-20T10:11:00Z">
        <w:r w:rsidRPr="00CD47AA" w:rsidDel="00C8592E">
          <w:rPr>
            <w:rStyle w:val="Kop2Char"/>
          </w:rPr>
          <w:delText>OPDRACHTGEVER:</w:delText>
        </w:r>
        <w:r w:rsidDel="00C8592E">
          <w:rPr>
            <w:rStyle w:val="Kop2Char"/>
          </w:rPr>
          <w:delText xml:space="preserve"> </w:delText>
        </w:r>
        <w:r w:rsidDel="00C8592E">
          <w:delText>Coörperatie VGZ</w:delText>
        </w:r>
      </w:del>
    </w:p>
    <w:p w14:paraId="0F1FE833" w14:textId="50BFEE02" w:rsidR="00A052F2" w:rsidDel="00C8592E" w:rsidRDefault="0010584B">
      <w:pPr>
        <w:tabs>
          <w:tab w:val="left" w:pos="2835"/>
          <w:tab w:val="left" w:pos="5812"/>
        </w:tabs>
        <w:rPr>
          <w:del w:id="134" w:author="Frank" w:date="2021-04-20T10:11:00Z"/>
        </w:rPr>
      </w:pPr>
      <w:del w:id="135" w:author="Frank" w:date="2021-04-20T10:11:00Z">
        <w:r w:rsidRPr="00BA776E" w:rsidDel="00C8592E">
          <w:rPr>
            <w:rStyle w:val="Kop2Char"/>
          </w:rPr>
          <w:delText xml:space="preserve">BRANCHE: </w:delText>
        </w:r>
        <w:r w:rsidRPr="00BA776E" w:rsidDel="00C8592E">
          <w:delText>Zorg</w:delText>
        </w:r>
        <w:r w:rsidRPr="00BA776E" w:rsidDel="00C8592E">
          <w:tab/>
        </w:r>
        <w:r w:rsidRPr="00BA776E" w:rsidDel="00C8592E">
          <w:rPr>
            <w:rStyle w:val="Kop2Char"/>
          </w:rPr>
          <w:delText xml:space="preserve">PERIODE: </w:delText>
        </w:r>
        <w:r w:rsidRPr="00BA776E" w:rsidDel="00C8592E">
          <w:delText>nov 2018 - nu</w:delText>
        </w:r>
      </w:del>
    </w:p>
    <w:p w14:paraId="19DF5832" w14:textId="14A481B3" w:rsidR="00A052F2" w:rsidDel="00C8592E" w:rsidRDefault="0010584B">
      <w:pPr>
        <w:tabs>
          <w:tab w:val="left" w:pos="2835"/>
        </w:tabs>
        <w:rPr>
          <w:del w:id="136" w:author="Frank" w:date="2021-04-20T10:11:00Z"/>
        </w:rPr>
      </w:pPr>
      <w:del w:id="137" w:author="Frank" w:date="2021-04-20T10:11:00Z">
        <w:r w:rsidRPr="00CD47AA" w:rsidDel="00C8592E">
          <w:rPr>
            <w:rStyle w:val="Kop2Char"/>
          </w:rPr>
          <w:delText>ROL:</w:delText>
        </w:r>
        <w:r w:rsidDel="00C8592E">
          <w:rPr>
            <w:rStyle w:val="Kop2Char"/>
          </w:rPr>
          <w:delText xml:space="preserve"> </w:delText>
        </w:r>
        <w:r w:rsidDel="00C8592E">
          <w:delText>Informatie Analist</w:delText>
        </w:r>
      </w:del>
    </w:p>
    <w:p w14:paraId="78A4401E" w14:textId="01270071" w:rsidR="00A052F2" w:rsidDel="00C8592E" w:rsidRDefault="0010584B">
      <w:pPr>
        <w:rPr>
          <w:del w:id="138" w:author="Frank" w:date="2021-04-20T10:11:00Z"/>
        </w:rPr>
      </w:pPr>
      <w:del w:id="139" w:author="Frank" w:date="2021-04-20T10:11:00Z">
        <w:r w:rsidRPr="3BAE7D03" w:rsidDel="00C8592E">
          <w:rPr>
            <w:b/>
            <w:bCs/>
          </w:rPr>
          <w:delText>OMSCHRIJVING:</w:delText>
        </w:r>
        <w:r w:rsidDel="00C8592E">
          <w:delText xml:space="preserve"> Coöperatie VGZ is één van de grootste zorgverzekeraars zonder winstoogmerk van Nederland. Voor de zorginkopers die met alle zorgaanbieders in Nederland afspraken maken en contracten afsluiten voor de afgenomen zorg bestaat binnen VGZ de Zorginkoop Applicatie.</w:delText>
        </w:r>
      </w:del>
    </w:p>
    <w:p w14:paraId="1299C43A" w14:textId="5048A260" w:rsidR="00A052F2" w:rsidDel="00C8592E" w:rsidRDefault="00A052F2">
      <w:pPr>
        <w:rPr>
          <w:del w:id="140" w:author="Frank" w:date="2021-04-20T10:11:00Z"/>
        </w:rPr>
      </w:pPr>
    </w:p>
    <w:p w14:paraId="1A61BE77" w14:textId="7C38EA71" w:rsidR="00A052F2" w:rsidDel="00C8592E" w:rsidRDefault="0010584B">
      <w:pPr>
        <w:rPr>
          <w:del w:id="141" w:author="Frank" w:date="2021-04-20T10:11:00Z"/>
        </w:rPr>
      </w:pPr>
      <w:del w:id="142" w:author="Frank" w:date="2021-04-20T10:11:00Z">
        <w:r w:rsidDel="00C8592E">
          <w:delText>Middels deze in eigen beheer ontwikkelde .NET applicatie is het mogelijk de bron informatie van verschillende zorg applicaties (bv VEKTIS, VECOZO) in te lezen waarna deze door de zorginkopers binnen VGZ kan worden gebruikt op een efficiënte en zorgvuldige manier zorg in te kunnen kopen bij de zorg aanbieders voor de Geestelijke Gezondheidszorg (GGZ) en de Specialistische Medische Zorg (MSZ).</w:delText>
        </w:r>
      </w:del>
    </w:p>
    <w:p w14:paraId="5BA2410A" w14:textId="481B81F9" w:rsidR="00A052F2" w:rsidDel="00C8592E" w:rsidRDefault="0010584B">
      <w:pPr>
        <w:rPr>
          <w:del w:id="143" w:author="Frank" w:date="2021-04-20T10:11:00Z"/>
        </w:rPr>
      </w:pPr>
      <w:del w:id="144" w:author="Frank" w:date="2021-04-20T10:11:00Z">
        <w:r w:rsidDel="00C8592E">
          <w:delText>Verder heeft de applicatie een koppeling met SalesForce, de CRM applicatie binnen VGZ. Hierin wordt naast alle consumenten informatie ook de contract informatie van alle zorginstellingen opgeslagen.</w:delText>
        </w:r>
      </w:del>
    </w:p>
    <w:p w14:paraId="4DDBEF00" w14:textId="6255F9A8" w:rsidR="00A052F2" w:rsidDel="00C8592E" w:rsidRDefault="00A052F2">
      <w:pPr>
        <w:rPr>
          <w:del w:id="145" w:author="Frank" w:date="2021-04-20T10:11:00Z"/>
        </w:rPr>
      </w:pPr>
    </w:p>
    <w:p w14:paraId="5073BA97" w14:textId="5D50F564" w:rsidR="00A052F2" w:rsidDel="00C8592E" w:rsidRDefault="0010584B">
      <w:pPr>
        <w:rPr>
          <w:del w:id="146" w:author="Frank" w:date="2021-04-20T10:11:00Z"/>
        </w:rPr>
      </w:pPr>
      <w:del w:id="147" w:author="Frank" w:date="2021-04-20T10:11:00Z">
        <w:r w:rsidDel="00C8592E">
          <w:delText xml:space="preserve">Als Informatie Analist heeft </w:delText>
        </w:r>
        <w:r w:rsidR="3F958141" w:rsidDel="00C8592E">
          <w:delText>Frank</w:delText>
        </w:r>
        <w:r w:rsidDel="00C8592E">
          <w:delText xml:space="preserve"> de wensen en eisen die gesteld worden door de stakeholders van Zorginkoop voor de speciale tak “Dure geneesmiddelen en Stollingsfactoren” vertaald naar een functionele toepassing in de applicatie. Door sterk afwijkende processen en afspraken binnen deze tak was het noodzakelijk een heel eigen functionaliteit binnen de reeds bestaande tooling te ontwikkelen.</w:delText>
        </w:r>
      </w:del>
    </w:p>
    <w:p w14:paraId="602E4E63" w14:textId="257B05C3" w:rsidR="00A052F2" w:rsidDel="00C8592E" w:rsidRDefault="0010584B">
      <w:pPr>
        <w:tabs>
          <w:tab w:val="left" w:pos="2835"/>
        </w:tabs>
        <w:rPr>
          <w:del w:id="148" w:author="Frank" w:date="2021-04-20T10:11:00Z"/>
          <w:noProof/>
        </w:rPr>
      </w:pPr>
      <w:del w:id="149"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Informatie Analyse, SAFe, SCRUM, Telefonie, SalesForce, IREB</w:delText>
        </w:r>
      </w:del>
    </w:p>
    <w:p w14:paraId="3461D779" w14:textId="32C26320" w:rsidR="00A052F2" w:rsidDel="00C8592E" w:rsidRDefault="00C634DC">
      <w:pPr>
        <w:tabs>
          <w:tab w:val="left" w:pos="2835"/>
        </w:tabs>
        <w:rPr>
          <w:del w:id="150" w:author="Frank" w:date="2021-04-20T10:11:00Z"/>
        </w:rPr>
      </w:pPr>
      <w:del w:id="151" w:author="Frank" w:date="2021-04-20T10:11:00Z">
        <w:r>
          <w:pict w14:anchorId="08BFEAE0">
            <v:rect id="_x0000_i1027" style="width:0;height:1.5pt" o:hralign="center" o:bordertopcolor="this" o:borderleftcolor="this" o:borderbottomcolor="this" o:borderrightcolor="this" o:hrstd="t" o:hr="t" fillcolor="#a0a0a0" stroked="f"/>
          </w:pict>
        </w:r>
      </w:del>
    </w:p>
    <w:p w14:paraId="5066E468" w14:textId="2F9882BD" w:rsidR="00A052F2" w:rsidDel="00C8592E" w:rsidRDefault="0010584B">
      <w:pPr>
        <w:tabs>
          <w:tab w:val="left" w:pos="2835"/>
        </w:tabs>
        <w:rPr>
          <w:del w:id="152" w:author="Frank" w:date="2021-04-20T10:11:00Z"/>
        </w:rPr>
      </w:pPr>
      <w:del w:id="153" w:author="Frank" w:date="2021-04-20T10:11:00Z">
        <w:r w:rsidRPr="00CD47AA" w:rsidDel="00C8592E">
          <w:rPr>
            <w:rStyle w:val="Kop2Char"/>
          </w:rPr>
          <w:delText>PROJECT:</w:delText>
        </w:r>
        <w:r w:rsidDel="00C8592E">
          <w:rPr>
            <w:rStyle w:val="Kop2Char"/>
          </w:rPr>
          <w:delText xml:space="preserve"> </w:delText>
        </w:r>
        <w:r w:rsidDel="00C8592E">
          <w:delText>Adviesrapport Beheermodel</w:delText>
        </w:r>
      </w:del>
    </w:p>
    <w:p w14:paraId="7DA5B7BF" w14:textId="55F96FDC" w:rsidR="00A052F2" w:rsidDel="00C8592E" w:rsidRDefault="0010584B">
      <w:pPr>
        <w:tabs>
          <w:tab w:val="left" w:pos="2835"/>
        </w:tabs>
        <w:rPr>
          <w:del w:id="154" w:author="Frank" w:date="2021-04-20T10:11:00Z"/>
        </w:rPr>
      </w:pPr>
      <w:del w:id="155" w:author="Frank" w:date="2021-04-20T10:11:00Z">
        <w:r w:rsidRPr="00CD47AA" w:rsidDel="00C8592E">
          <w:rPr>
            <w:rStyle w:val="Kop2Char"/>
          </w:rPr>
          <w:delText>OPDRACHTGEVER:</w:delText>
        </w:r>
        <w:r w:rsidDel="00C8592E">
          <w:rPr>
            <w:rStyle w:val="Kop2Char"/>
          </w:rPr>
          <w:delText xml:space="preserve"> </w:delText>
        </w:r>
        <w:r w:rsidDel="00C8592E">
          <w:delText>Parenco B.V.</w:delText>
        </w:r>
      </w:del>
    </w:p>
    <w:p w14:paraId="1E3F1AC3" w14:textId="7B440E6B" w:rsidR="00A052F2" w:rsidDel="00C8592E" w:rsidRDefault="0010584B">
      <w:pPr>
        <w:tabs>
          <w:tab w:val="left" w:pos="2835"/>
          <w:tab w:val="left" w:pos="5812"/>
        </w:tabs>
        <w:rPr>
          <w:del w:id="156" w:author="Frank" w:date="2021-04-20T10:11:00Z"/>
        </w:rPr>
      </w:pPr>
      <w:del w:id="157" w:author="Frank" w:date="2021-04-20T10:11:00Z">
        <w:r w:rsidRPr="00BA776E" w:rsidDel="00C8592E">
          <w:rPr>
            <w:rStyle w:val="Kop2Char"/>
          </w:rPr>
          <w:delText xml:space="preserve">BRANCHE: </w:delText>
        </w:r>
        <w:r w:rsidRPr="00BA776E" w:rsidDel="00C8592E">
          <w:delText>Industrie</w:delText>
        </w:r>
        <w:r w:rsidRPr="00BA776E" w:rsidDel="00C8592E">
          <w:tab/>
        </w:r>
        <w:r w:rsidRPr="00BA776E" w:rsidDel="00C8592E">
          <w:rPr>
            <w:rStyle w:val="Kop2Char"/>
          </w:rPr>
          <w:delText xml:space="preserve">PERIODE: </w:delText>
        </w:r>
        <w:r w:rsidRPr="00BA776E" w:rsidDel="00C8592E">
          <w:delText>mei 2018 - dec 2018</w:delText>
        </w:r>
      </w:del>
    </w:p>
    <w:p w14:paraId="24426B73" w14:textId="6BE00DC8" w:rsidR="00A052F2" w:rsidDel="00C8592E" w:rsidRDefault="0010584B">
      <w:pPr>
        <w:tabs>
          <w:tab w:val="left" w:pos="2835"/>
        </w:tabs>
        <w:rPr>
          <w:del w:id="158" w:author="Frank" w:date="2021-04-20T10:11:00Z"/>
        </w:rPr>
      </w:pPr>
      <w:del w:id="159" w:author="Frank" w:date="2021-04-20T10:11:00Z">
        <w:r w:rsidRPr="00CD47AA" w:rsidDel="00C8592E">
          <w:rPr>
            <w:rStyle w:val="Kop2Char"/>
          </w:rPr>
          <w:delText>ROL:</w:delText>
        </w:r>
        <w:r w:rsidDel="00C8592E">
          <w:rPr>
            <w:rStyle w:val="Kop2Char"/>
          </w:rPr>
          <w:delText xml:space="preserve"> </w:delText>
        </w:r>
        <w:r w:rsidDel="00C8592E">
          <w:delText>Informatie Analist</w:delText>
        </w:r>
      </w:del>
    </w:p>
    <w:p w14:paraId="3B946DE4" w14:textId="47F39B92" w:rsidR="00A052F2" w:rsidDel="00C8592E" w:rsidRDefault="0010584B">
      <w:pPr>
        <w:rPr>
          <w:del w:id="160" w:author="Frank" w:date="2021-04-20T10:11:00Z"/>
        </w:rPr>
      </w:pPr>
      <w:del w:id="161" w:author="Frank" w:date="2021-04-20T10:11:00Z">
        <w:r w:rsidDel="00C8592E">
          <w:rPr>
            <w:b/>
          </w:rPr>
          <w:delText>OMSCHRIJVING:</w:delText>
        </w:r>
        <w:r w:rsidDel="00C8592E">
          <w:delText xml:space="preserve"> Parenco is een papierfabriek waarbij in een 24/7 omgeving de productie van papier op twee papiermachines plaatsvindt. Door het groeiende belang van een stabiele en optimaal presterende productieomgeving is er door het Management Team van Parenco gekozen om zowel het in eigen beheer ontwikkelde Manufacturing Execution System (MES), RollTrack2, op zichzelf te verbeteren door het om te zetten naar een nieuwere softwarestandaard alsook het beheer van deze applicatie op een professionelere en robuustere manier in te gaan richten.</w:delText>
        </w:r>
      </w:del>
    </w:p>
    <w:p w14:paraId="3CF2D8B6" w14:textId="67A4115E" w:rsidR="00A052F2" w:rsidDel="00C8592E" w:rsidRDefault="00A052F2">
      <w:pPr>
        <w:rPr>
          <w:del w:id="162" w:author="Frank" w:date="2021-04-20T10:11:00Z"/>
        </w:rPr>
      </w:pPr>
    </w:p>
    <w:p w14:paraId="17B862F5" w14:textId="284BC89A" w:rsidR="00A052F2" w:rsidDel="00C8592E" w:rsidRDefault="0010584B">
      <w:pPr>
        <w:rPr>
          <w:del w:id="163" w:author="Frank" w:date="2021-04-20T10:11:00Z"/>
        </w:rPr>
      </w:pPr>
      <w:del w:id="164" w:author="Frank" w:date="2021-04-20T10:11:00Z">
        <w:r w:rsidDel="00C8592E">
          <w:delText>Opdracht was het beschrijven van een voor Parenco toepasbaar model, beschreven op basis van de standaard frameworks ITIL, BiSL en ASL.</w:delText>
        </w:r>
      </w:del>
    </w:p>
    <w:p w14:paraId="0FB78278" w14:textId="7E5B8945" w:rsidR="00A052F2" w:rsidDel="00C8592E" w:rsidRDefault="00A052F2">
      <w:pPr>
        <w:rPr>
          <w:del w:id="165" w:author="Frank" w:date="2021-04-20T10:11:00Z"/>
        </w:rPr>
      </w:pPr>
    </w:p>
    <w:p w14:paraId="3B61B6CA" w14:textId="33576211" w:rsidR="00A052F2" w:rsidDel="00C8592E" w:rsidRDefault="0010584B">
      <w:pPr>
        <w:rPr>
          <w:del w:id="166" w:author="Frank" w:date="2021-04-20T10:11:00Z"/>
        </w:rPr>
      </w:pPr>
      <w:del w:id="167" w:author="Frank" w:date="2021-04-20T10:11:00Z">
        <w:r w:rsidDel="00C8592E">
          <w:delText xml:space="preserve">Hiervoor heeft </w:delText>
        </w:r>
        <w:r w:rsidR="3F958141" w:rsidDel="00C8592E">
          <w:delText>Frank</w:delText>
        </w:r>
        <w:r w:rsidDel="00C8592E">
          <w:delText xml:space="preserve"> de volgende activiteiten verricht:</w:delText>
        </w:r>
      </w:del>
    </w:p>
    <w:p w14:paraId="78735E1E" w14:textId="25FC7673" w:rsidR="00A052F2" w:rsidDel="00C8592E" w:rsidRDefault="0010584B">
      <w:pPr>
        <w:numPr>
          <w:ilvl w:val="0"/>
          <w:numId w:val="4"/>
        </w:numPr>
        <w:ind w:left="375" w:right="375"/>
        <w:rPr>
          <w:del w:id="168" w:author="Frank" w:date="2021-04-20T10:11:00Z"/>
        </w:rPr>
      </w:pPr>
      <w:del w:id="169" w:author="Frank" w:date="2021-04-20T10:11:00Z">
        <w:r w:rsidDel="00C8592E">
          <w:delText>Analyseren van de huidige situatie en bestaande contracten;</w:delText>
        </w:r>
      </w:del>
    </w:p>
    <w:p w14:paraId="570E5CBD" w14:textId="2C6167C1" w:rsidR="00A052F2" w:rsidDel="00C8592E" w:rsidRDefault="0010584B">
      <w:pPr>
        <w:numPr>
          <w:ilvl w:val="0"/>
          <w:numId w:val="4"/>
        </w:numPr>
        <w:ind w:left="375" w:right="375"/>
        <w:rPr>
          <w:del w:id="170" w:author="Frank" w:date="2021-04-20T10:11:00Z"/>
        </w:rPr>
      </w:pPr>
      <w:del w:id="171" w:author="Frank" w:date="2021-04-20T10:11:00Z">
        <w:r w:rsidDel="00C8592E">
          <w:delText>Interviewen van huidige beheerder, key-users en het managementteam van Parenco;</w:delText>
        </w:r>
      </w:del>
    </w:p>
    <w:p w14:paraId="2859087B" w14:textId="43975B0D" w:rsidR="00A052F2" w:rsidDel="00C8592E" w:rsidRDefault="0010584B">
      <w:pPr>
        <w:numPr>
          <w:ilvl w:val="0"/>
          <w:numId w:val="4"/>
        </w:numPr>
        <w:ind w:left="375" w:right="375"/>
        <w:rPr>
          <w:del w:id="172" w:author="Frank" w:date="2021-04-20T10:11:00Z"/>
        </w:rPr>
      </w:pPr>
      <w:del w:id="173" w:author="Frank" w:date="2021-04-20T10:11:00Z">
        <w:r w:rsidDel="00C8592E">
          <w:delText>In kaart brengen van eisen en wensen omtrent het toekomstig beheer;</w:delText>
        </w:r>
      </w:del>
    </w:p>
    <w:p w14:paraId="7EF45734" w14:textId="2C7B70AB" w:rsidR="00A052F2" w:rsidDel="00C8592E" w:rsidRDefault="0010584B">
      <w:pPr>
        <w:numPr>
          <w:ilvl w:val="0"/>
          <w:numId w:val="4"/>
        </w:numPr>
        <w:ind w:left="375" w:right="375"/>
        <w:rPr>
          <w:del w:id="174" w:author="Frank" w:date="2021-04-20T10:11:00Z"/>
        </w:rPr>
      </w:pPr>
      <w:del w:id="175" w:author="Frank" w:date="2021-04-20T10:11:00Z">
        <w:r w:rsidDel="00C8592E">
          <w:delText>Aansluiten van het model op de huidige contracten en SLA's voor de infrastructuur en de database-omgeving in afstemming met de leveranciers;</w:delText>
        </w:r>
      </w:del>
    </w:p>
    <w:p w14:paraId="5AB5EAB9" w14:textId="1153B6A6" w:rsidR="00A052F2" w:rsidDel="00C8592E" w:rsidRDefault="0010584B">
      <w:pPr>
        <w:numPr>
          <w:ilvl w:val="0"/>
          <w:numId w:val="4"/>
        </w:numPr>
        <w:ind w:left="375" w:right="375"/>
        <w:rPr>
          <w:del w:id="176" w:author="Frank" w:date="2021-04-20T10:11:00Z"/>
        </w:rPr>
      </w:pPr>
      <w:del w:id="177" w:author="Frank" w:date="2021-04-20T10:11:00Z">
        <w:r w:rsidDel="00C8592E">
          <w:delText>Consensus bereiken met stuurgroep over definitieve vormgeving van het model door middel van presentaties en afstemming van de resultaten met het stuurgroep;</w:delText>
        </w:r>
      </w:del>
    </w:p>
    <w:p w14:paraId="1AB5AFAC" w14:textId="0CA675FC" w:rsidR="00A052F2" w:rsidDel="00C8592E" w:rsidRDefault="0010584B">
      <w:pPr>
        <w:numPr>
          <w:ilvl w:val="0"/>
          <w:numId w:val="4"/>
        </w:numPr>
        <w:ind w:left="375" w:right="375"/>
        <w:rPr>
          <w:del w:id="178" w:author="Frank" w:date="2021-04-20T10:11:00Z"/>
        </w:rPr>
      </w:pPr>
      <w:del w:id="179" w:author="Frank" w:date="2021-04-20T10:11:00Z">
        <w:r w:rsidDel="00C8592E">
          <w:delText>Het vormgeven en beschrijven van de processen, rollen en taken vanuit de standaard frameworks voor de domeinen Applicatie-, Functioneel- en Technisch Beheer, zodat deze passen binnen de 24/7 productieomgeving en bedrijfsprocessen.</w:delText>
        </w:r>
      </w:del>
    </w:p>
    <w:p w14:paraId="1FC39945" w14:textId="6908F3AD" w:rsidR="00A052F2" w:rsidDel="00C8592E" w:rsidRDefault="00A052F2">
      <w:pPr>
        <w:rPr>
          <w:del w:id="180" w:author="Frank" w:date="2021-04-20T10:11:00Z"/>
        </w:rPr>
      </w:pPr>
    </w:p>
    <w:p w14:paraId="4D4074F4" w14:textId="5AC697F5" w:rsidR="00A052F2" w:rsidDel="00C8592E" w:rsidRDefault="0010584B">
      <w:pPr>
        <w:rPr>
          <w:del w:id="181" w:author="Frank" w:date="2021-04-20T10:11:00Z"/>
        </w:rPr>
      </w:pPr>
      <w:del w:id="182" w:author="Frank" w:date="2021-04-20T10:11:00Z">
        <w:r w:rsidDel="00C8592E">
          <w:delText>Zowel het Technisch Beheer als het Applicatiebeheer is in het model uitbesteed aan derden en het Functioneel Beheer, dient te worden ingericht binnen Parenco zelf. Door praktische toepassing van de standaarden kunnen leveranciers aanhaken op deze processen en kan het model in de toekomst, naar behoefte, worden uitgebreid naar andere applicaties. De opdracht heeft geresulteerd in een beheermodel dat toegespitst is op Parenco. Het model wordt geïmplementeerd binnen Parenco.</w:delText>
        </w:r>
      </w:del>
    </w:p>
    <w:p w14:paraId="18A71D6C" w14:textId="7CFDC012" w:rsidR="00A052F2" w:rsidDel="00C8592E" w:rsidRDefault="0010584B">
      <w:pPr>
        <w:tabs>
          <w:tab w:val="left" w:pos="2835"/>
        </w:tabs>
        <w:rPr>
          <w:del w:id="183" w:author="Frank" w:date="2021-04-20T10:11:00Z"/>
          <w:noProof/>
        </w:rPr>
      </w:pPr>
      <w:del w:id="184"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ASL, BiSL, ITIL</w:delText>
        </w:r>
      </w:del>
    </w:p>
    <w:p w14:paraId="34CE0A41" w14:textId="7D3960DE" w:rsidR="00A052F2" w:rsidDel="00C8592E" w:rsidRDefault="00C634DC">
      <w:pPr>
        <w:tabs>
          <w:tab w:val="left" w:pos="2835"/>
        </w:tabs>
        <w:rPr>
          <w:del w:id="185" w:author="Frank" w:date="2021-04-20T10:11:00Z"/>
        </w:rPr>
      </w:pPr>
      <w:del w:id="186" w:author="Frank" w:date="2021-04-20T10:11:00Z">
        <w:r>
          <w:pict w14:anchorId="2917ABED">
            <v:rect id="_x0000_i1028" style="width:0;height:1.5pt" o:hralign="center" o:bordertopcolor="this" o:borderleftcolor="this" o:borderbottomcolor="this" o:borderrightcolor="this" o:hrstd="t" o:hr="t" fillcolor="#a0a0a0" stroked="f"/>
          </w:pict>
        </w:r>
      </w:del>
    </w:p>
    <w:p w14:paraId="65BB8108" w14:textId="6ABBEB1F" w:rsidR="00A052F2" w:rsidDel="00C8592E" w:rsidRDefault="0010584B">
      <w:pPr>
        <w:tabs>
          <w:tab w:val="left" w:pos="2835"/>
        </w:tabs>
        <w:rPr>
          <w:del w:id="187" w:author="Frank" w:date="2021-04-20T10:11:00Z"/>
        </w:rPr>
      </w:pPr>
      <w:del w:id="188" w:author="Frank" w:date="2021-04-20T10:11:00Z">
        <w:r w:rsidRPr="00CD47AA" w:rsidDel="00C8592E">
          <w:rPr>
            <w:rStyle w:val="Kop2Char"/>
          </w:rPr>
          <w:delText>PROJECT:</w:delText>
        </w:r>
        <w:r w:rsidDel="00C8592E">
          <w:rPr>
            <w:rStyle w:val="Kop2Char"/>
          </w:rPr>
          <w:delText xml:space="preserve"> </w:delText>
        </w:r>
        <w:r w:rsidDel="00C8592E">
          <w:delText>Onderzoek en advies Infrastructuur &amp; Beheer binnen CIMSOLUTIONS</w:delText>
        </w:r>
      </w:del>
    </w:p>
    <w:p w14:paraId="09F317E0" w14:textId="02F12F4B" w:rsidR="00A052F2" w:rsidDel="00C8592E" w:rsidRDefault="0010584B">
      <w:pPr>
        <w:tabs>
          <w:tab w:val="left" w:pos="2835"/>
        </w:tabs>
        <w:rPr>
          <w:del w:id="189" w:author="Frank" w:date="2021-04-20T10:11:00Z"/>
        </w:rPr>
      </w:pPr>
      <w:del w:id="190" w:author="Frank" w:date="2021-04-20T10:11:00Z">
        <w:r w:rsidRPr="00CD47AA" w:rsidDel="00C8592E">
          <w:rPr>
            <w:rStyle w:val="Kop2Char"/>
          </w:rPr>
          <w:delText>OPDRACHTGEVER:</w:delText>
        </w:r>
        <w:r w:rsidDel="00C8592E">
          <w:rPr>
            <w:rStyle w:val="Kop2Char"/>
          </w:rPr>
          <w:delText xml:space="preserve"> </w:delText>
        </w:r>
        <w:r w:rsidDel="00C8592E">
          <w:delText>CIMSOLUTIONS</w:delText>
        </w:r>
      </w:del>
    </w:p>
    <w:p w14:paraId="3F7E7AC9" w14:textId="0C17F60B" w:rsidR="00A052F2" w:rsidDel="00C8592E" w:rsidRDefault="0010584B">
      <w:pPr>
        <w:tabs>
          <w:tab w:val="left" w:pos="2835"/>
          <w:tab w:val="left" w:pos="5812"/>
        </w:tabs>
        <w:rPr>
          <w:del w:id="191" w:author="Frank" w:date="2021-04-20T10:11:00Z"/>
        </w:rPr>
      </w:pPr>
      <w:del w:id="192" w:author="Frank" w:date="2021-04-20T10:11:00Z">
        <w:r w:rsidRPr="00BA776E" w:rsidDel="00C8592E">
          <w:rPr>
            <w:rStyle w:val="Kop2Char"/>
          </w:rPr>
          <w:delText xml:space="preserve">BRANCHE: </w:delText>
        </w:r>
        <w:r w:rsidRPr="00BA776E" w:rsidDel="00C8592E">
          <w:delText>ICT</w:delText>
        </w:r>
        <w:r w:rsidRPr="00BA776E" w:rsidDel="00C8592E">
          <w:tab/>
        </w:r>
        <w:r w:rsidRPr="00BA776E" w:rsidDel="00C8592E">
          <w:rPr>
            <w:rStyle w:val="Kop2Char"/>
          </w:rPr>
          <w:delText xml:space="preserve">PERIODE: </w:delText>
        </w:r>
        <w:r w:rsidRPr="00BA776E" w:rsidDel="00C8592E">
          <w:delText>jan 2018 - apr 2018</w:delText>
        </w:r>
      </w:del>
    </w:p>
    <w:p w14:paraId="74F00106" w14:textId="5956C24A" w:rsidR="00A052F2" w:rsidDel="00C8592E" w:rsidRDefault="0010584B">
      <w:pPr>
        <w:tabs>
          <w:tab w:val="left" w:pos="2835"/>
        </w:tabs>
        <w:rPr>
          <w:del w:id="193" w:author="Frank" w:date="2021-04-20T10:11:00Z"/>
        </w:rPr>
      </w:pPr>
      <w:del w:id="194" w:author="Frank" w:date="2021-04-20T10:11:00Z">
        <w:r w:rsidRPr="00CD47AA" w:rsidDel="00C8592E">
          <w:rPr>
            <w:rStyle w:val="Kop2Char"/>
          </w:rPr>
          <w:delText>ROL:</w:delText>
        </w:r>
        <w:r w:rsidDel="00C8592E">
          <w:rPr>
            <w:rStyle w:val="Kop2Char"/>
          </w:rPr>
          <w:delText xml:space="preserve"> </w:delText>
        </w:r>
        <w:r w:rsidDel="00C8592E">
          <w:delText>Proces Adviseur</w:delText>
        </w:r>
      </w:del>
    </w:p>
    <w:p w14:paraId="6DF33299" w14:textId="72ACA3DE" w:rsidR="00A052F2" w:rsidDel="00C8592E" w:rsidRDefault="0010584B">
      <w:pPr>
        <w:rPr>
          <w:del w:id="195" w:author="Frank" w:date="2021-04-20T10:11:00Z"/>
        </w:rPr>
      </w:pPr>
      <w:del w:id="196" w:author="Frank" w:date="2021-04-20T10:11:00Z">
        <w:r w:rsidRPr="3BAE7D03" w:rsidDel="00C8592E">
          <w:rPr>
            <w:b/>
            <w:bCs/>
          </w:rPr>
          <w:delText>OMSCHRIJVING:</w:delText>
        </w:r>
        <w:r w:rsidDel="00C8592E">
          <w:delText xml:space="preserve"> Met het oog op de geprognosticeerde groei van CIMSOLUTIONS de komende jaren is het van belang een goede analyse te maken van alle bestaande infrastructuur, documenten en processen om zodoende een goed beeld te krijgen van de afdeling Systeembeheer van CIMSOLUTIONS.</w:delText>
        </w:r>
      </w:del>
    </w:p>
    <w:p w14:paraId="434DB4AE" w14:textId="714DEAAA" w:rsidR="00A052F2" w:rsidDel="00C8592E" w:rsidRDefault="0010584B">
      <w:pPr>
        <w:rPr>
          <w:del w:id="197" w:author="Frank" w:date="2021-04-20T10:11:00Z"/>
        </w:rPr>
      </w:pPr>
      <w:del w:id="198" w:author="Frank" w:date="2021-04-20T10:11:00Z">
        <w:r w:rsidDel="00C8592E">
          <w:delText>De opdracht was het analyseren van de huidige infrastructuur en werk processen van CIMSOLUTIONS</w:delText>
        </w:r>
      </w:del>
    </w:p>
    <w:p w14:paraId="6D98A12B" w14:textId="553074B1" w:rsidR="00A052F2" w:rsidDel="00C8592E" w:rsidRDefault="00A052F2">
      <w:pPr>
        <w:rPr>
          <w:del w:id="199" w:author="Frank" w:date="2021-04-20T10:11:00Z"/>
        </w:rPr>
      </w:pPr>
    </w:p>
    <w:p w14:paraId="04BB28B6" w14:textId="3C308226" w:rsidR="00A052F2" w:rsidDel="00C8592E" w:rsidRDefault="0010584B">
      <w:pPr>
        <w:rPr>
          <w:del w:id="200" w:author="Frank" w:date="2021-04-20T10:11:00Z"/>
        </w:rPr>
      </w:pPr>
      <w:del w:id="201" w:author="Frank" w:date="2021-04-20T10:11:00Z">
        <w:r w:rsidDel="00C8592E">
          <w:delText xml:space="preserve">Hiervoor heeft </w:delText>
        </w:r>
        <w:r w:rsidR="3F958141" w:rsidDel="00C8592E">
          <w:delText>Frank</w:delText>
        </w:r>
        <w:r w:rsidDel="00C8592E">
          <w:delText xml:space="preserve"> de volgende activiteiten verricht:</w:delText>
        </w:r>
      </w:del>
    </w:p>
    <w:p w14:paraId="2B9F480A" w14:textId="3F04BA1A" w:rsidR="00A052F2" w:rsidDel="00C8592E" w:rsidRDefault="0010584B">
      <w:pPr>
        <w:rPr>
          <w:del w:id="202" w:author="Frank" w:date="2021-04-20T10:11:00Z"/>
        </w:rPr>
      </w:pPr>
      <w:del w:id="203" w:author="Frank" w:date="2021-04-20T10:11:00Z">
        <w:r w:rsidDel="00C8592E">
          <w:delText>Als Project Coördinator:</w:delText>
        </w:r>
      </w:del>
    </w:p>
    <w:p w14:paraId="56F2207A" w14:textId="27929198" w:rsidR="00A052F2" w:rsidDel="00C8592E" w:rsidRDefault="0010584B">
      <w:pPr>
        <w:numPr>
          <w:ilvl w:val="0"/>
          <w:numId w:val="5"/>
        </w:numPr>
        <w:ind w:left="375" w:right="375"/>
        <w:rPr>
          <w:del w:id="204" w:author="Frank" w:date="2021-04-20T10:11:00Z"/>
        </w:rPr>
      </w:pPr>
      <w:del w:id="205" w:author="Frank" w:date="2021-04-20T10:11:00Z">
        <w:r w:rsidDel="00C8592E">
          <w:delText>Opstellen van een Plan van Aanpak;</w:delText>
        </w:r>
      </w:del>
    </w:p>
    <w:p w14:paraId="1E1C055A" w14:textId="346F4225" w:rsidR="00A052F2" w:rsidDel="00C8592E" w:rsidRDefault="0010584B">
      <w:pPr>
        <w:numPr>
          <w:ilvl w:val="0"/>
          <w:numId w:val="5"/>
        </w:numPr>
        <w:ind w:left="375" w:right="375"/>
        <w:rPr>
          <w:del w:id="206" w:author="Frank" w:date="2021-04-20T10:11:00Z"/>
        </w:rPr>
      </w:pPr>
      <w:del w:id="207" w:author="Frank" w:date="2021-04-20T10:11:00Z">
        <w:r w:rsidDel="00C8592E">
          <w:delText>Verzorgen van de reguliere overleggen;</w:delText>
        </w:r>
      </w:del>
    </w:p>
    <w:p w14:paraId="771AF830" w14:textId="36079F4A" w:rsidR="00A052F2" w:rsidDel="00C8592E" w:rsidRDefault="0010584B">
      <w:pPr>
        <w:numPr>
          <w:ilvl w:val="0"/>
          <w:numId w:val="5"/>
        </w:numPr>
        <w:ind w:left="375" w:right="375"/>
        <w:rPr>
          <w:del w:id="208" w:author="Frank" w:date="2021-04-20T10:11:00Z"/>
        </w:rPr>
      </w:pPr>
      <w:del w:id="209" w:author="Frank" w:date="2021-04-20T10:11:00Z">
        <w:r w:rsidDel="00C8592E">
          <w:delText>Verlag uitbrengen naar de stuurgroep /CAB over de bevindingen;</w:delText>
        </w:r>
      </w:del>
    </w:p>
    <w:p w14:paraId="0B03FC3E" w14:textId="2D91B51D" w:rsidR="00A052F2" w:rsidDel="00C8592E" w:rsidRDefault="0010584B">
      <w:pPr>
        <w:numPr>
          <w:ilvl w:val="0"/>
          <w:numId w:val="5"/>
        </w:numPr>
        <w:ind w:left="375" w:right="375"/>
        <w:rPr>
          <w:del w:id="210" w:author="Frank" w:date="2021-04-20T10:11:00Z"/>
        </w:rPr>
      </w:pPr>
      <w:del w:id="211" w:author="Frank" w:date="2021-04-20T10:11:00Z">
        <w:r w:rsidDel="00C8592E">
          <w:delText>Uitwerken van het Adviesrapport.</w:delText>
        </w:r>
      </w:del>
    </w:p>
    <w:p w14:paraId="232C2AF8" w14:textId="60EE7124" w:rsidR="00A052F2" w:rsidDel="00C8592E" w:rsidRDefault="0010584B">
      <w:pPr>
        <w:rPr>
          <w:del w:id="212" w:author="Frank" w:date="2021-04-20T10:11:00Z"/>
        </w:rPr>
      </w:pPr>
      <w:del w:id="213" w:author="Frank" w:date="2021-04-20T10:11:00Z">
        <w:r w:rsidDel="00C8592E">
          <w:delText>Als Proces Manager:</w:delText>
        </w:r>
      </w:del>
    </w:p>
    <w:p w14:paraId="10F73B0F" w14:textId="1EFDAA9E" w:rsidR="00A052F2" w:rsidDel="00C8592E" w:rsidRDefault="0010584B">
      <w:pPr>
        <w:numPr>
          <w:ilvl w:val="0"/>
          <w:numId w:val="6"/>
        </w:numPr>
        <w:ind w:left="375" w:right="375"/>
        <w:rPr>
          <w:del w:id="214" w:author="Frank" w:date="2021-04-20T10:11:00Z"/>
        </w:rPr>
      </w:pPr>
      <w:del w:id="215" w:author="Frank" w:date="2021-04-20T10:11:00Z">
        <w:r w:rsidDel="00C8592E">
          <w:delText>Analyseren van de reeds bestaande procesdocumenten en beheerplannen;</w:delText>
        </w:r>
      </w:del>
    </w:p>
    <w:p w14:paraId="66812110" w14:textId="5E9472D3" w:rsidR="00A052F2" w:rsidDel="00C8592E" w:rsidRDefault="0010584B">
      <w:pPr>
        <w:numPr>
          <w:ilvl w:val="0"/>
          <w:numId w:val="6"/>
        </w:numPr>
        <w:ind w:left="375" w:right="375"/>
        <w:rPr>
          <w:del w:id="216" w:author="Frank" w:date="2021-04-20T10:11:00Z"/>
        </w:rPr>
      </w:pPr>
      <w:del w:id="217" w:author="Frank" w:date="2021-04-20T10:11:00Z">
        <w:r w:rsidDel="00C8592E">
          <w:delText>Aanbeveling schrijven met betrekking tot de professionalisering van deze documenten.</w:delText>
        </w:r>
      </w:del>
    </w:p>
    <w:p w14:paraId="2946DB82" w14:textId="0005F620" w:rsidR="00A052F2" w:rsidDel="00C8592E" w:rsidRDefault="00A052F2">
      <w:pPr>
        <w:rPr>
          <w:del w:id="218" w:author="Frank" w:date="2021-04-20T10:11:00Z"/>
        </w:rPr>
      </w:pPr>
    </w:p>
    <w:p w14:paraId="1A3C92C3" w14:textId="00BCC72A" w:rsidR="00A052F2" w:rsidDel="00C8592E" w:rsidRDefault="0010584B">
      <w:pPr>
        <w:rPr>
          <w:del w:id="219" w:author="Frank" w:date="2021-04-20T10:11:00Z"/>
        </w:rPr>
      </w:pPr>
      <w:del w:id="220" w:author="Frank" w:date="2021-04-20T10:11:00Z">
        <w:r w:rsidDel="00C8592E">
          <w:delText>Aan de hand van de aanbevelingen in het document zijn diverse projecten gestart op zowel het gebied van de infrastructuur als  procesverbetering</w:delText>
        </w:r>
      </w:del>
    </w:p>
    <w:p w14:paraId="7D8F98D2" w14:textId="1CAC8A35" w:rsidR="00A052F2" w:rsidDel="00C8592E" w:rsidRDefault="0010584B">
      <w:pPr>
        <w:tabs>
          <w:tab w:val="left" w:pos="2835"/>
        </w:tabs>
        <w:rPr>
          <w:del w:id="221" w:author="Frank" w:date="2021-04-20T10:11:00Z"/>
          <w:noProof/>
        </w:rPr>
      </w:pPr>
      <w:del w:id="222"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 BiSL</w:delText>
        </w:r>
      </w:del>
    </w:p>
    <w:p w14:paraId="5997CC1D" w14:textId="60BBFEAD" w:rsidR="00A052F2" w:rsidDel="00C8592E" w:rsidRDefault="00C634DC">
      <w:pPr>
        <w:tabs>
          <w:tab w:val="left" w:pos="2835"/>
        </w:tabs>
        <w:rPr>
          <w:del w:id="223" w:author="Frank" w:date="2021-04-20T10:11:00Z"/>
        </w:rPr>
      </w:pPr>
      <w:del w:id="224" w:author="Frank" w:date="2021-04-20T10:11:00Z">
        <w:r>
          <w:pict w14:anchorId="164E96A3">
            <v:rect id="_x0000_i1029" style="width:0;height:1.5pt" o:hralign="center" o:bordertopcolor="this" o:borderleftcolor="this" o:borderbottomcolor="this" o:borderrightcolor="this" o:hrstd="t" o:hr="t" fillcolor="#a0a0a0" stroked="f"/>
          </w:pict>
        </w:r>
      </w:del>
    </w:p>
    <w:p w14:paraId="2CA57EE6" w14:textId="59C1EEF7" w:rsidR="00A052F2" w:rsidDel="00C8592E" w:rsidRDefault="0010584B">
      <w:pPr>
        <w:tabs>
          <w:tab w:val="left" w:pos="2835"/>
        </w:tabs>
        <w:rPr>
          <w:del w:id="225" w:author="Frank" w:date="2021-04-20T10:11:00Z"/>
        </w:rPr>
      </w:pPr>
      <w:del w:id="226" w:author="Frank" w:date="2021-04-20T10:11:00Z">
        <w:r w:rsidRPr="00CD47AA" w:rsidDel="00C8592E">
          <w:rPr>
            <w:rStyle w:val="Kop2Char"/>
          </w:rPr>
          <w:delText>PROJECT:</w:delText>
        </w:r>
        <w:r w:rsidDel="00C8592E">
          <w:rPr>
            <w:rStyle w:val="Kop2Char"/>
          </w:rPr>
          <w:delText xml:space="preserve"> </w:delText>
        </w:r>
        <w:r w:rsidDel="00C8592E">
          <w:delText>Service Manager</w:delText>
        </w:r>
      </w:del>
    </w:p>
    <w:p w14:paraId="63ECC5E4" w14:textId="30B45F47" w:rsidR="00A052F2" w:rsidDel="00C8592E" w:rsidRDefault="0010584B">
      <w:pPr>
        <w:tabs>
          <w:tab w:val="left" w:pos="2835"/>
        </w:tabs>
        <w:rPr>
          <w:del w:id="227" w:author="Frank" w:date="2021-04-20T10:11:00Z"/>
        </w:rPr>
      </w:pPr>
      <w:del w:id="228" w:author="Frank" w:date="2021-04-20T10:11:00Z">
        <w:r w:rsidRPr="00CD47AA" w:rsidDel="00C8592E">
          <w:rPr>
            <w:rStyle w:val="Kop2Char"/>
          </w:rPr>
          <w:delText>OPDRACHTGEVER:</w:delText>
        </w:r>
        <w:r w:rsidDel="00C8592E">
          <w:rPr>
            <w:rStyle w:val="Kop2Char"/>
          </w:rPr>
          <w:delText xml:space="preserve"> </w:delText>
        </w:r>
        <w:r w:rsidDel="00C8592E">
          <w:delText>Tele2 Nederland B.V.</w:delText>
        </w:r>
      </w:del>
    </w:p>
    <w:p w14:paraId="6EE2299B" w14:textId="3AF0C6E3" w:rsidR="00A052F2" w:rsidDel="00C8592E" w:rsidRDefault="0010584B">
      <w:pPr>
        <w:tabs>
          <w:tab w:val="left" w:pos="2835"/>
          <w:tab w:val="left" w:pos="5812"/>
        </w:tabs>
        <w:rPr>
          <w:del w:id="229" w:author="Frank" w:date="2021-04-20T10:11:00Z"/>
        </w:rPr>
      </w:pPr>
      <w:del w:id="230" w:author="Frank" w:date="2021-04-20T10:11:00Z">
        <w:r w:rsidRPr="00BA776E" w:rsidDel="00C8592E">
          <w:rPr>
            <w:rStyle w:val="Kop2Char"/>
          </w:rPr>
          <w:delText xml:space="preserve">BRANCHE: </w:delText>
        </w:r>
        <w:r w:rsidRPr="00BA776E" w:rsidDel="00C8592E">
          <w:delText>Telecommunicatie</w:delText>
        </w:r>
        <w:r w:rsidRPr="00BA776E" w:rsidDel="00C8592E">
          <w:tab/>
        </w:r>
        <w:r w:rsidRPr="00BA776E" w:rsidDel="00C8592E">
          <w:rPr>
            <w:rStyle w:val="Kop2Char"/>
          </w:rPr>
          <w:delText xml:space="preserve">PERIODE: </w:delText>
        </w:r>
        <w:r w:rsidRPr="00BA776E" w:rsidDel="00C8592E">
          <w:delText>mei 2016 - dec 2017</w:delText>
        </w:r>
      </w:del>
    </w:p>
    <w:p w14:paraId="32C9615C" w14:textId="2563A92A" w:rsidR="00A052F2" w:rsidDel="00C8592E" w:rsidRDefault="0010584B">
      <w:pPr>
        <w:tabs>
          <w:tab w:val="left" w:pos="2835"/>
        </w:tabs>
        <w:rPr>
          <w:del w:id="231" w:author="Frank" w:date="2021-04-20T10:11:00Z"/>
        </w:rPr>
      </w:pPr>
      <w:del w:id="232" w:author="Frank" w:date="2021-04-20T10:11:00Z">
        <w:r w:rsidRPr="00CD47AA" w:rsidDel="00C8592E">
          <w:rPr>
            <w:rStyle w:val="Kop2Char"/>
          </w:rPr>
          <w:delText>ROL:</w:delText>
        </w:r>
        <w:r w:rsidDel="00C8592E">
          <w:rPr>
            <w:rStyle w:val="Kop2Char"/>
          </w:rPr>
          <w:delText xml:space="preserve"> </w:delText>
        </w:r>
        <w:r w:rsidDel="00C8592E">
          <w:delText>Implementatie Service Manager</w:delText>
        </w:r>
      </w:del>
    </w:p>
    <w:p w14:paraId="56F1D882" w14:textId="083C5C78" w:rsidR="00A052F2" w:rsidDel="00C8592E" w:rsidRDefault="0010584B">
      <w:pPr>
        <w:rPr>
          <w:del w:id="233" w:author="Frank" w:date="2021-04-20T10:11:00Z"/>
        </w:rPr>
      </w:pPr>
      <w:del w:id="234" w:author="Frank" w:date="2021-04-20T10:11:00Z">
        <w:r w:rsidRPr="3BAE7D03" w:rsidDel="00C8592E">
          <w:rPr>
            <w:b/>
            <w:bCs/>
          </w:rPr>
          <w:delText>OMSCHRIJVING:</w:delText>
        </w:r>
        <w:r w:rsidDel="00C8592E">
          <w:delText xml:space="preserve"> Tele2 opereert binnen Nederland als telecommunicatie operator voor zowel vaste als mobiele infrastructuur. Met zowel een eigen backbone-netwerk alsook een eigen 4G-LTE Netwerk worden zowel zakelijke klanten als consumenten bediend. Binnen de afdeling Service Intergration was </w:delText>
        </w:r>
        <w:r w:rsidR="3F958141" w:rsidDel="00C8592E">
          <w:delText>Frank</w:delText>
        </w:r>
        <w:r w:rsidDel="00C8592E">
          <w:delText xml:space="preserve"> als Service Manager New Logo verantwoordelijk voor het inrichten van het beheer rondom alle nieuwe groot zakelijke contracten. Binnen de pre-sales en BID fase van alle nieuwe contracten was </w:delText>
        </w:r>
        <w:r w:rsidR="3F958141" w:rsidDel="00C8592E">
          <w:delText>Frank</w:delText>
        </w:r>
        <w:r w:rsidDel="00C8592E">
          <w:delText xml:space="preserve"> verantwoordelijk voor het inventariseren en afstemmen van alle Service Management en Beheeraspecten van de nieuwe prospects. </w:delText>
        </w:r>
      </w:del>
    </w:p>
    <w:p w14:paraId="7EBF567B" w14:textId="6B0A30BC" w:rsidR="00A052F2" w:rsidDel="00C8592E" w:rsidRDefault="0010584B">
      <w:pPr>
        <w:rPr>
          <w:del w:id="235" w:author="Frank" w:date="2021-04-20T10:11:00Z"/>
        </w:rPr>
      </w:pPr>
      <w:del w:id="236" w:author="Frank" w:date="2021-04-20T10:11:00Z">
        <w:r w:rsidDel="00C8592E">
          <w:delText xml:space="preserve">Na gunning was </w:delText>
        </w:r>
        <w:r w:rsidR="3F958141" w:rsidDel="00C8592E">
          <w:delText>Frank</w:delText>
        </w:r>
        <w:r w:rsidDel="00C8592E">
          <w:delText xml:space="preserve"> in deze rol verantwoordelijk voor het inrichten van de processen (zowel intern als extern), opstellen en het afstemmen van de SLA en DAP zodat klanten na implementatie kunnen worden overgedragen aan organisatieonderdelen verantwoordelijk voor het operationeel beheer.</w:delText>
        </w:r>
      </w:del>
    </w:p>
    <w:p w14:paraId="44632152" w14:textId="5A4E5D0A" w:rsidR="00A052F2" w:rsidDel="00C8592E" w:rsidRDefault="0010584B">
      <w:pPr>
        <w:tabs>
          <w:tab w:val="left" w:pos="2835"/>
        </w:tabs>
        <w:rPr>
          <w:del w:id="237" w:author="Frank" w:date="2021-04-20T10:11:00Z"/>
          <w:noProof/>
        </w:rPr>
      </w:pPr>
      <w:del w:id="238"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ITIL-TEM (Calvi) – Salesforce – ITSM, Business Objects</w:delText>
        </w:r>
      </w:del>
    </w:p>
    <w:p w14:paraId="6B699379" w14:textId="35CF6CB9" w:rsidR="00A052F2" w:rsidDel="00C8592E" w:rsidRDefault="00C634DC">
      <w:pPr>
        <w:tabs>
          <w:tab w:val="left" w:pos="2835"/>
        </w:tabs>
        <w:rPr>
          <w:del w:id="239" w:author="Frank" w:date="2021-04-20T10:11:00Z"/>
        </w:rPr>
      </w:pPr>
      <w:del w:id="240" w:author="Frank" w:date="2021-04-20T10:11:00Z">
        <w:r>
          <w:pict w14:anchorId="6AA1DFD7">
            <v:rect id="_x0000_i1030" style="width:0;height:1.5pt" o:hralign="center" o:bordertopcolor="this" o:borderleftcolor="this" o:borderbottomcolor="this" o:borderrightcolor="this" o:hrstd="t" o:hr="t" fillcolor="#a0a0a0" stroked="f"/>
          </w:pict>
        </w:r>
      </w:del>
    </w:p>
    <w:p w14:paraId="394E527C" w14:textId="459D6F51" w:rsidR="00A052F2" w:rsidDel="00C8592E" w:rsidRDefault="0010584B">
      <w:pPr>
        <w:tabs>
          <w:tab w:val="left" w:pos="2835"/>
        </w:tabs>
        <w:rPr>
          <w:del w:id="241" w:author="Frank" w:date="2021-04-20T10:11:00Z"/>
        </w:rPr>
      </w:pPr>
      <w:del w:id="242" w:author="Frank" w:date="2021-04-20T10:11:00Z">
        <w:r w:rsidRPr="00CD47AA" w:rsidDel="00C8592E">
          <w:rPr>
            <w:rStyle w:val="Kop2Char"/>
          </w:rPr>
          <w:delText>PROJECT:</w:delText>
        </w:r>
        <w:r w:rsidDel="00C8592E">
          <w:rPr>
            <w:rStyle w:val="Kop2Char"/>
          </w:rPr>
          <w:delText xml:space="preserve"> </w:delText>
        </w:r>
        <w:r w:rsidDel="00C8592E">
          <w:delText>BiG DATA</w:delText>
        </w:r>
      </w:del>
    </w:p>
    <w:p w14:paraId="725CD46C" w14:textId="3BA7B35D" w:rsidR="00A052F2" w:rsidDel="00C8592E" w:rsidRDefault="0010584B">
      <w:pPr>
        <w:tabs>
          <w:tab w:val="left" w:pos="2835"/>
        </w:tabs>
        <w:rPr>
          <w:del w:id="243" w:author="Frank" w:date="2021-04-20T10:11:00Z"/>
        </w:rPr>
      </w:pPr>
      <w:del w:id="244" w:author="Frank" w:date="2021-04-20T10:11:00Z">
        <w:r w:rsidRPr="00CD47AA" w:rsidDel="00C8592E">
          <w:rPr>
            <w:rStyle w:val="Kop2Char"/>
          </w:rPr>
          <w:delText>OPDRACHTGEVER:</w:delText>
        </w:r>
        <w:r w:rsidDel="00C8592E">
          <w:rPr>
            <w:rStyle w:val="Kop2Char"/>
          </w:rPr>
          <w:delText xml:space="preserve"> </w:delText>
        </w:r>
        <w:r w:rsidDel="00C8592E">
          <w:delText>Politie Nederland</w:delText>
        </w:r>
      </w:del>
    </w:p>
    <w:p w14:paraId="36618750" w14:textId="517A9AA2" w:rsidR="00A052F2" w:rsidDel="00C8592E" w:rsidRDefault="0010584B">
      <w:pPr>
        <w:tabs>
          <w:tab w:val="left" w:pos="2835"/>
          <w:tab w:val="left" w:pos="5812"/>
        </w:tabs>
        <w:rPr>
          <w:del w:id="245" w:author="Frank" w:date="2021-04-20T10:11:00Z"/>
        </w:rPr>
      </w:pPr>
      <w:del w:id="246" w:author="Frank" w:date="2021-04-20T10:11:00Z">
        <w:r w:rsidRPr="00BA776E" w:rsidDel="00C8592E">
          <w:rPr>
            <w:rStyle w:val="Kop2Char"/>
          </w:rPr>
          <w:delText xml:space="preserve">BRANCHE: </w:delText>
        </w:r>
        <w:r w:rsidRPr="00BA776E" w:rsidDel="00C8592E">
          <w:delText>ICT</w:delText>
        </w:r>
        <w:r w:rsidRPr="00BA776E" w:rsidDel="00C8592E">
          <w:tab/>
        </w:r>
        <w:r w:rsidRPr="00BA776E" w:rsidDel="00C8592E">
          <w:rPr>
            <w:rStyle w:val="Kop2Char"/>
          </w:rPr>
          <w:delText xml:space="preserve">PERIODE: </w:delText>
        </w:r>
        <w:r w:rsidRPr="00BA776E" w:rsidDel="00C8592E">
          <w:delText>jul 2015 - sep 2015</w:delText>
        </w:r>
      </w:del>
    </w:p>
    <w:p w14:paraId="44E057B8" w14:textId="72D4BBDB" w:rsidR="00A052F2" w:rsidDel="00C8592E" w:rsidRDefault="0010584B">
      <w:pPr>
        <w:tabs>
          <w:tab w:val="left" w:pos="2835"/>
        </w:tabs>
        <w:rPr>
          <w:del w:id="247" w:author="Frank" w:date="2021-04-20T10:11:00Z"/>
        </w:rPr>
      </w:pPr>
      <w:del w:id="248" w:author="Frank" w:date="2021-04-20T10:11:00Z">
        <w:r w:rsidRPr="00CD47AA" w:rsidDel="00C8592E">
          <w:rPr>
            <w:rStyle w:val="Kop2Char"/>
          </w:rPr>
          <w:delText>ROL:</w:delText>
        </w:r>
        <w:r w:rsidDel="00C8592E">
          <w:rPr>
            <w:rStyle w:val="Kop2Char"/>
          </w:rPr>
          <w:delText xml:space="preserve"> </w:delText>
        </w:r>
        <w:r w:rsidDel="00C8592E">
          <w:delText>Tactisch Beheerder</w:delText>
        </w:r>
      </w:del>
    </w:p>
    <w:p w14:paraId="09C9C690" w14:textId="6AA5A284" w:rsidR="00A052F2" w:rsidDel="00C8592E" w:rsidRDefault="0010584B">
      <w:pPr>
        <w:rPr>
          <w:del w:id="249" w:author="Frank" w:date="2021-04-20T10:11:00Z"/>
        </w:rPr>
      </w:pPr>
      <w:del w:id="250" w:author="Frank" w:date="2021-04-20T10:11:00Z">
        <w:r w:rsidRPr="3BAE7D03" w:rsidDel="00C8592E">
          <w:rPr>
            <w:b/>
            <w:bCs/>
          </w:rPr>
          <w:delText>OMSCHRIJVING:</w:delText>
        </w:r>
        <w:r w:rsidDel="00C8592E">
          <w:delText xml:space="preserve"> De afdeling Tactisch Beheer van Politie Nederland (PN) voert het beheer over alle ICT-infra die door leveranciers wordt geleverd aan PN en afgenomen door de interne organisatieonderdelen en eindgebruikers.</w:delText>
        </w:r>
      </w:del>
    </w:p>
    <w:p w14:paraId="581692E0" w14:textId="22F541EC" w:rsidR="00A052F2" w:rsidDel="00C8592E" w:rsidRDefault="0010584B">
      <w:pPr>
        <w:rPr>
          <w:del w:id="251" w:author="Frank" w:date="2021-04-20T10:11:00Z"/>
        </w:rPr>
      </w:pPr>
      <w:del w:id="252" w:author="Frank" w:date="2021-04-20T10:11:00Z">
        <w:r w:rsidDel="00C8592E">
          <w:delText xml:space="preserve">Als Tactisch Beheerder binnen de dienst Basis Voorziening Informatie (BVI) was </w:delText>
        </w:r>
        <w:r w:rsidR="3F958141" w:rsidDel="00C8592E">
          <w:delText>Frank</w:delText>
        </w:r>
        <w:r w:rsidDel="00C8592E">
          <w:delText xml:space="preserve"> verantwoordelijk voor het afstemmen en inrichten van de beheerprocessen rondom (de implementatie van hardware ten behoeve van) BigData. De primaire doelstelling van het (gehele) project was Optimalisatie en het ‘robuust’ maken (d.i. krachtiger en steviger) en toekomstvast.</w:delText>
        </w:r>
      </w:del>
    </w:p>
    <w:p w14:paraId="5A8AD8B3" w14:textId="56A2EC2E" w:rsidR="00A052F2" w:rsidDel="00C8592E" w:rsidRDefault="0010584B">
      <w:pPr>
        <w:rPr>
          <w:del w:id="253" w:author="Frank" w:date="2021-04-20T10:11:00Z"/>
        </w:rPr>
      </w:pPr>
      <w:del w:id="254" w:author="Frank" w:date="2021-04-20T10:11:00Z">
        <w:r w:rsidDel="00C8592E">
          <w:delText>Door middel van het aanscherpen van zowel de interne als externe processen en het vormgeven van de OLA met de leveranciers zijn de eerste stappen gezet richting een toekomstvaste inrichting.</w:delText>
        </w:r>
      </w:del>
    </w:p>
    <w:p w14:paraId="2C20A5D8" w14:textId="55C56C4F" w:rsidR="00A052F2" w:rsidDel="00C8592E" w:rsidRDefault="0010584B">
      <w:pPr>
        <w:tabs>
          <w:tab w:val="left" w:pos="2835"/>
        </w:tabs>
        <w:rPr>
          <w:del w:id="255" w:author="Frank" w:date="2021-04-20T10:11:00Z"/>
          <w:noProof/>
        </w:rPr>
      </w:pPr>
      <w:del w:id="256"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 BigData</w:delText>
        </w:r>
      </w:del>
    </w:p>
    <w:p w14:paraId="1F72F646" w14:textId="4A6D1681" w:rsidR="00A052F2" w:rsidDel="00C8592E" w:rsidRDefault="00C634DC">
      <w:pPr>
        <w:tabs>
          <w:tab w:val="left" w:pos="2835"/>
        </w:tabs>
        <w:rPr>
          <w:del w:id="257" w:author="Frank" w:date="2021-04-20T10:11:00Z"/>
        </w:rPr>
      </w:pPr>
      <w:del w:id="258" w:author="Frank" w:date="2021-04-20T10:11:00Z">
        <w:r>
          <w:pict w14:anchorId="2DE0B3AE">
            <v:rect id="_x0000_i1031" style="width:0;height:1.5pt" o:hralign="center" o:bordertopcolor="this" o:borderleftcolor="this" o:borderbottomcolor="this" o:borderrightcolor="this" o:hrstd="t" o:hr="t" fillcolor="#a0a0a0" stroked="f"/>
          </w:pict>
        </w:r>
      </w:del>
    </w:p>
    <w:p w14:paraId="47829275" w14:textId="3C37080E" w:rsidR="00A052F2" w:rsidDel="00C8592E" w:rsidRDefault="0010584B">
      <w:pPr>
        <w:tabs>
          <w:tab w:val="left" w:pos="2835"/>
        </w:tabs>
        <w:rPr>
          <w:del w:id="259" w:author="Frank" w:date="2021-04-20T10:11:00Z"/>
        </w:rPr>
      </w:pPr>
      <w:del w:id="260" w:author="Frank" w:date="2021-04-20T10:11:00Z">
        <w:r w:rsidRPr="00CD47AA" w:rsidDel="00C8592E">
          <w:rPr>
            <w:rStyle w:val="Kop2Char"/>
          </w:rPr>
          <w:delText>PROJECT:</w:delText>
        </w:r>
        <w:r w:rsidDel="00C8592E">
          <w:rPr>
            <w:rStyle w:val="Kop2Char"/>
          </w:rPr>
          <w:delText xml:space="preserve"> </w:delText>
        </w:r>
        <w:r w:rsidDel="00C8592E">
          <w:delText>Regie over Telecom Expense Management</w:delText>
        </w:r>
      </w:del>
    </w:p>
    <w:p w14:paraId="67ED96AF" w14:textId="764C8EB0" w:rsidR="00A052F2" w:rsidDel="00C8592E" w:rsidRDefault="0010584B">
      <w:pPr>
        <w:tabs>
          <w:tab w:val="left" w:pos="2835"/>
        </w:tabs>
        <w:rPr>
          <w:del w:id="261" w:author="Frank" w:date="2021-04-20T10:11:00Z"/>
        </w:rPr>
      </w:pPr>
      <w:del w:id="262" w:author="Frank" w:date="2021-04-20T10:11:00Z">
        <w:r w:rsidRPr="00CD47AA" w:rsidDel="00C8592E">
          <w:rPr>
            <w:rStyle w:val="Kop2Char"/>
          </w:rPr>
          <w:delText>OPDRACHTGEVER:</w:delText>
        </w:r>
        <w:r w:rsidDel="00C8592E">
          <w:rPr>
            <w:rStyle w:val="Kop2Char"/>
          </w:rPr>
          <w:delText xml:space="preserve"> </w:delText>
        </w:r>
        <w:r w:rsidDel="00C8592E">
          <w:delText>Strict B.V.</w:delText>
        </w:r>
      </w:del>
    </w:p>
    <w:p w14:paraId="37CCCDA7" w14:textId="2BFBE51F" w:rsidR="00A052F2" w:rsidDel="00C8592E" w:rsidRDefault="0010584B">
      <w:pPr>
        <w:tabs>
          <w:tab w:val="left" w:pos="2835"/>
          <w:tab w:val="left" w:pos="5812"/>
        </w:tabs>
        <w:rPr>
          <w:del w:id="263" w:author="Frank" w:date="2021-04-20T10:11:00Z"/>
        </w:rPr>
      </w:pPr>
      <w:del w:id="264" w:author="Frank" w:date="2021-04-20T10:11:00Z">
        <w:r w:rsidRPr="00BA776E" w:rsidDel="00C8592E">
          <w:rPr>
            <w:rStyle w:val="Kop2Char"/>
          </w:rPr>
          <w:delText xml:space="preserve">BRANCHE: </w:delText>
        </w:r>
        <w:r w:rsidRPr="00BA776E" w:rsidDel="00C8592E">
          <w:delText>Telecommunicatie</w:delText>
        </w:r>
        <w:r w:rsidRPr="00BA776E" w:rsidDel="00C8592E">
          <w:tab/>
        </w:r>
        <w:r w:rsidRPr="00BA776E" w:rsidDel="00C8592E">
          <w:rPr>
            <w:rStyle w:val="Kop2Char"/>
          </w:rPr>
          <w:delText xml:space="preserve">PERIODE: </w:delText>
        </w:r>
        <w:r w:rsidRPr="00BA776E" w:rsidDel="00C8592E">
          <w:delText>jan 2014 - apr 2016</w:delText>
        </w:r>
      </w:del>
    </w:p>
    <w:p w14:paraId="794C4649" w14:textId="436F820B" w:rsidR="00A052F2" w:rsidDel="00C8592E" w:rsidRDefault="0010584B">
      <w:pPr>
        <w:tabs>
          <w:tab w:val="left" w:pos="2835"/>
        </w:tabs>
        <w:rPr>
          <w:del w:id="265" w:author="Frank" w:date="2021-04-20T10:11:00Z"/>
        </w:rPr>
      </w:pPr>
      <w:del w:id="266" w:author="Frank" w:date="2021-04-20T10:11:00Z">
        <w:r w:rsidRPr="00CD47AA" w:rsidDel="00C8592E">
          <w:rPr>
            <w:rStyle w:val="Kop2Char"/>
          </w:rPr>
          <w:delText>ROL:</w:delText>
        </w:r>
        <w:r w:rsidDel="00C8592E">
          <w:rPr>
            <w:rStyle w:val="Kop2Char"/>
          </w:rPr>
          <w:delText xml:space="preserve"> </w:delText>
        </w:r>
        <w:r w:rsidDel="00C8592E">
          <w:delText>Regisseur/Business Consultant</w:delText>
        </w:r>
      </w:del>
    </w:p>
    <w:p w14:paraId="7FEB43D4" w14:textId="69A1CF36" w:rsidR="00A052F2" w:rsidDel="00C8592E" w:rsidRDefault="0010584B">
      <w:pPr>
        <w:rPr>
          <w:del w:id="267" w:author="Frank" w:date="2021-04-20T10:11:00Z"/>
        </w:rPr>
      </w:pPr>
      <w:del w:id="268" w:author="Frank" w:date="2021-04-20T10:11:00Z">
        <w:r w:rsidRPr="3BAE7D03" w:rsidDel="00C8592E">
          <w:rPr>
            <w:b/>
            <w:bCs/>
          </w:rPr>
          <w:delText>OMSCHRIJVING:</w:delText>
        </w:r>
        <w:r w:rsidDel="00C8592E">
          <w:delText xml:space="preserve"> Strome is een trusted partij die de regie voert op ICT-benodigdheden. Processen en informatie worden gestroomlijnd en gemanaged zodat online alle contractuele en financiële aspecten van de ICT-assets inzichtelijk werden gemaakt.</w:delText>
        </w:r>
      </w:del>
    </w:p>
    <w:p w14:paraId="7B07EB1B" w14:textId="722650C7" w:rsidR="00A052F2" w:rsidDel="00C8592E" w:rsidRDefault="3F958141">
      <w:pPr>
        <w:rPr>
          <w:del w:id="269" w:author="Frank" w:date="2021-04-20T10:11:00Z"/>
        </w:rPr>
      </w:pPr>
      <w:del w:id="270" w:author="Frank" w:date="2021-04-20T10:11:00Z">
        <w:r w:rsidDel="00C8592E">
          <w:delText>Frank</w:delText>
        </w:r>
        <w:r w:rsidR="0010584B" w:rsidDel="00C8592E">
          <w:delText xml:space="preserve"> was verantwoordelijk voor verschillende klanten met CALVI Telecom Expense Management (TEM) software. Als regisseur was hij verantwoordelijk voor de geleverde service en verbetering van de dienstverlening alsmede het opstellen van de rapportage over deze dienstverlening.</w:delText>
        </w:r>
      </w:del>
    </w:p>
    <w:p w14:paraId="456325F9" w14:textId="6F4E604A" w:rsidR="00A052F2" w:rsidDel="00C8592E" w:rsidRDefault="0010584B">
      <w:pPr>
        <w:rPr>
          <w:del w:id="271" w:author="Frank" w:date="2021-04-20T10:11:00Z"/>
        </w:rPr>
      </w:pPr>
      <w:del w:id="272" w:author="Frank" w:date="2021-04-20T10:11:00Z">
        <w:r w:rsidDel="00C8592E">
          <w:delText>In de functie van Business Consultant had hij de taak om samen en in overleg met de klant de processen en tooling rondom de dienstverlening af te stemmen en in te richten of verbeteren.</w:delText>
        </w:r>
      </w:del>
    </w:p>
    <w:p w14:paraId="1487A9E2" w14:textId="66B2639A" w:rsidR="00A052F2" w:rsidDel="00C8592E" w:rsidRDefault="0010584B">
      <w:pPr>
        <w:rPr>
          <w:del w:id="273" w:author="Frank" w:date="2021-04-20T10:11:00Z"/>
        </w:rPr>
      </w:pPr>
      <w:del w:id="274" w:author="Frank" w:date="2021-04-20T10:11:00Z">
        <w:r w:rsidDel="00C8592E">
          <w:delText>Klanten waren onder andere Groot Zakelijke Markt (incl. Operators), ProRail, Politie Nederland, diverse Provincies en gemeenten.</w:delText>
        </w:r>
      </w:del>
    </w:p>
    <w:p w14:paraId="73B553DD" w14:textId="6E443ED2" w:rsidR="00A052F2" w:rsidDel="00C8592E" w:rsidRDefault="0010584B">
      <w:pPr>
        <w:tabs>
          <w:tab w:val="left" w:pos="2835"/>
        </w:tabs>
        <w:rPr>
          <w:del w:id="275" w:author="Frank" w:date="2021-04-20T10:11:00Z"/>
          <w:noProof/>
        </w:rPr>
      </w:pPr>
      <w:del w:id="276"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 TEM (Calvi), Sharepoint, SQL database</w:delText>
        </w:r>
      </w:del>
    </w:p>
    <w:p w14:paraId="6BB9E253" w14:textId="4B8BD848" w:rsidR="00A052F2" w:rsidDel="00C8592E" w:rsidRDefault="00C634DC">
      <w:pPr>
        <w:tabs>
          <w:tab w:val="left" w:pos="2835"/>
        </w:tabs>
        <w:rPr>
          <w:del w:id="277" w:author="Frank" w:date="2021-04-20T10:11:00Z"/>
        </w:rPr>
      </w:pPr>
      <w:del w:id="278" w:author="Frank" w:date="2021-04-20T10:11:00Z">
        <w:r>
          <w:pict w14:anchorId="78D84869">
            <v:rect id="_x0000_i1032" style="width:0;height:1.5pt" o:hralign="center" o:bordertopcolor="this" o:borderleftcolor="this" o:borderbottomcolor="this" o:borderrightcolor="this" o:hrstd="t" o:hr="t" fillcolor="#a0a0a0" stroked="f"/>
          </w:pict>
        </w:r>
      </w:del>
    </w:p>
    <w:p w14:paraId="35E82EF3" w14:textId="0A4A71D1" w:rsidR="00A052F2" w:rsidDel="00C8592E" w:rsidRDefault="0010584B">
      <w:pPr>
        <w:tabs>
          <w:tab w:val="left" w:pos="2835"/>
        </w:tabs>
        <w:rPr>
          <w:del w:id="279" w:author="Frank" w:date="2021-04-20T10:11:00Z"/>
        </w:rPr>
      </w:pPr>
      <w:del w:id="280" w:author="Frank" w:date="2021-04-20T10:11:00Z">
        <w:r w:rsidRPr="00CD47AA" w:rsidDel="00C8592E">
          <w:rPr>
            <w:rStyle w:val="Kop2Char"/>
          </w:rPr>
          <w:delText>PROJECT:</w:delText>
        </w:r>
        <w:r w:rsidDel="00C8592E">
          <w:rPr>
            <w:rStyle w:val="Kop2Char"/>
          </w:rPr>
          <w:delText xml:space="preserve"> </w:delText>
        </w:r>
        <w:r w:rsidDel="00C8592E">
          <w:delText>Migratie Zorg-Communicatie</w:delText>
        </w:r>
      </w:del>
    </w:p>
    <w:p w14:paraId="0097D8EB" w14:textId="07DB987B" w:rsidR="00A052F2" w:rsidDel="00C8592E" w:rsidRDefault="0010584B">
      <w:pPr>
        <w:tabs>
          <w:tab w:val="left" w:pos="2835"/>
        </w:tabs>
        <w:rPr>
          <w:del w:id="281" w:author="Frank" w:date="2021-04-20T10:11:00Z"/>
        </w:rPr>
      </w:pPr>
      <w:del w:id="282" w:author="Frank" w:date="2021-04-20T10:11:00Z">
        <w:r w:rsidRPr="00CD47AA" w:rsidDel="00C8592E">
          <w:rPr>
            <w:rStyle w:val="Kop2Char"/>
          </w:rPr>
          <w:delText>OPDRACHTGEVER:</w:delText>
        </w:r>
        <w:r w:rsidDel="00C8592E">
          <w:rPr>
            <w:rStyle w:val="Kop2Char"/>
          </w:rPr>
          <w:delText xml:space="preserve"> </w:delText>
        </w:r>
        <w:r w:rsidDel="00C8592E">
          <w:delText>WoonzorgUnie Veluwe</w:delText>
        </w:r>
      </w:del>
    </w:p>
    <w:p w14:paraId="795AF1B1" w14:textId="79800038" w:rsidR="00A052F2" w:rsidDel="00C8592E" w:rsidRDefault="0010584B">
      <w:pPr>
        <w:tabs>
          <w:tab w:val="left" w:pos="2835"/>
          <w:tab w:val="left" w:pos="5812"/>
        </w:tabs>
        <w:rPr>
          <w:del w:id="283" w:author="Frank" w:date="2021-04-20T10:11:00Z"/>
        </w:rPr>
      </w:pPr>
      <w:del w:id="284" w:author="Frank" w:date="2021-04-20T10:11:00Z">
        <w:r w:rsidRPr="00BA776E" w:rsidDel="00C8592E">
          <w:rPr>
            <w:rStyle w:val="Kop2Char"/>
          </w:rPr>
          <w:delText xml:space="preserve">BRANCHE: </w:delText>
        </w:r>
        <w:r w:rsidRPr="00BA776E" w:rsidDel="00C8592E">
          <w:delText>Zorg</w:delText>
        </w:r>
        <w:r w:rsidRPr="00BA776E" w:rsidDel="00C8592E">
          <w:tab/>
        </w:r>
        <w:r w:rsidRPr="00BA776E" w:rsidDel="00C8592E">
          <w:rPr>
            <w:rStyle w:val="Kop2Char"/>
          </w:rPr>
          <w:delText xml:space="preserve">PERIODE: </w:delText>
        </w:r>
        <w:r w:rsidRPr="00BA776E" w:rsidDel="00C8592E">
          <w:delText>okt 2013 - apr 2014</w:delText>
        </w:r>
      </w:del>
    </w:p>
    <w:p w14:paraId="7BCBB3C8" w14:textId="49A34ED8" w:rsidR="00A052F2" w:rsidDel="00C8592E" w:rsidRDefault="0010584B">
      <w:pPr>
        <w:tabs>
          <w:tab w:val="left" w:pos="2835"/>
        </w:tabs>
        <w:rPr>
          <w:del w:id="285" w:author="Frank" w:date="2021-04-20T10:11:00Z"/>
        </w:rPr>
      </w:pPr>
      <w:del w:id="286" w:author="Frank" w:date="2021-04-20T10:11:00Z">
        <w:r w:rsidRPr="00CD47AA" w:rsidDel="00C8592E">
          <w:rPr>
            <w:rStyle w:val="Kop2Char"/>
          </w:rPr>
          <w:delText>ROL:</w:delText>
        </w:r>
        <w:r w:rsidDel="00C8592E">
          <w:rPr>
            <w:rStyle w:val="Kop2Char"/>
          </w:rPr>
          <w:delText xml:space="preserve"> </w:delText>
        </w:r>
        <w:r w:rsidDel="00C8592E">
          <w:delText>Projectleider</w:delText>
        </w:r>
      </w:del>
    </w:p>
    <w:p w14:paraId="6DB5C4C1" w14:textId="6942CC1E" w:rsidR="00A052F2" w:rsidDel="00C8592E" w:rsidRDefault="0010584B">
      <w:pPr>
        <w:rPr>
          <w:del w:id="287" w:author="Frank" w:date="2021-04-20T10:11:00Z"/>
        </w:rPr>
      </w:pPr>
      <w:del w:id="288" w:author="Frank" w:date="2021-04-20T10:11:00Z">
        <w:r w:rsidDel="00C8592E">
          <w:rPr>
            <w:b/>
          </w:rPr>
          <w:delText>OMSCHRIJVING:</w:delText>
        </w:r>
        <w:r w:rsidDel="00C8592E">
          <w:delText xml:space="preserve"> De Woonzorg Unie Veluwe is een dienstverlener op het gebied van thuiszorg, woonzorgcentra en mantelzorg.</w:delText>
        </w:r>
      </w:del>
    </w:p>
    <w:p w14:paraId="0D851627" w14:textId="32ABE1A7" w:rsidR="00A052F2" w:rsidDel="00C8592E" w:rsidRDefault="0010584B">
      <w:pPr>
        <w:rPr>
          <w:del w:id="289" w:author="Frank" w:date="2021-04-20T10:11:00Z"/>
        </w:rPr>
      </w:pPr>
      <w:del w:id="290" w:author="Frank" w:date="2021-04-20T10:11:00Z">
        <w:r w:rsidDel="00C8592E">
          <w:delText xml:space="preserve">Als Projectleider was </w:delText>
        </w:r>
        <w:r w:rsidR="3F958141" w:rsidDel="00C8592E">
          <w:delText>Frank</w:delText>
        </w:r>
        <w:r w:rsidDel="00C8592E">
          <w:delText xml:space="preserve"> verantwoordelijk voor de migratie van de zorgtelecommunicatiesystemen binnen de WoonzorgUnie Veluwe (WZUV) locatie De Boskamp.</w:delText>
        </w:r>
      </w:del>
    </w:p>
    <w:p w14:paraId="23DE523C" w14:textId="06FC950B" w:rsidR="00A052F2" w:rsidDel="00C8592E" w:rsidRDefault="00A052F2">
      <w:pPr>
        <w:rPr>
          <w:del w:id="291" w:author="Frank" w:date="2021-04-20T10:11:00Z"/>
        </w:rPr>
      </w:pPr>
    </w:p>
    <w:p w14:paraId="645C8E3A" w14:textId="49A0783A" w:rsidR="00A052F2" w:rsidDel="00C8592E" w:rsidRDefault="3F958141">
      <w:pPr>
        <w:rPr>
          <w:del w:id="292" w:author="Frank" w:date="2021-04-20T10:11:00Z"/>
        </w:rPr>
      </w:pPr>
      <w:del w:id="293" w:author="Frank" w:date="2021-04-20T10:11:00Z">
        <w:r w:rsidDel="00C8592E">
          <w:delText>Frank</w:delText>
        </w:r>
        <w:r w:rsidR="0010584B" w:rsidDel="00C8592E">
          <w:delText xml:space="preserve"> heeft de volgende taken uitgevoerd:</w:delText>
        </w:r>
      </w:del>
    </w:p>
    <w:p w14:paraId="2FA9F9F9" w14:textId="32D9387D" w:rsidR="00A052F2" w:rsidDel="00C8592E" w:rsidRDefault="0010584B">
      <w:pPr>
        <w:numPr>
          <w:ilvl w:val="0"/>
          <w:numId w:val="7"/>
        </w:numPr>
        <w:ind w:left="375" w:right="375"/>
        <w:rPr>
          <w:del w:id="294" w:author="Frank" w:date="2021-04-20T10:11:00Z"/>
        </w:rPr>
      </w:pPr>
      <w:del w:id="295" w:author="Frank" w:date="2021-04-20T10:11:00Z">
        <w:r w:rsidDel="00C8592E">
          <w:delText>Inventarisatie van de behoefte  en afstemming met gebruikers en leverancier voor nieuw te implementeren zorg communicatie systeem.</w:delText>
        </w:r>
      </w:del>
    </w:p>
    <w:p w14:paraId="4BAC2843" w14:textId="37001407" w:rsidR="00A052F2" w:rsidDel="00C8592E" w:rsidRDefault="0010584B">
      <w:pPr>
        <w:numPr>
          <w:ilvl w:val="0"/>
          <w:numId w:val="7"/>
        </w:numPr>
        <w:ind w:left="375" w:right="375"/>
        <w:rPr>
          <w:del w:id="296" w:author="Frank" w:date="2021-04-20T10:11:00Z"/>
        </w:rPr>
      </w:pPr>
      <w:del w:id="297" w:author="Frank" w:date="2021-04-20T10:11:00Z">
        <w:r w:rsidDel="00C8592E">
          <w:delText>Opzetten van een proof of concept en inrichten van de omgeving en geven van instructie aan de eindgebruikers.</w:delText>
        </w:r>
      </w:del>
    </w:p>
    <w:p w14:paraId="4F075FBC" w14:textId="5FDFD26B" w:rsidR="00A052F2" w:rsidDel="00C8592E" w:rsidRDefault="0010584B">
      <w:pPr>
        <w:tabs>
          <w:tab w:val="left" w:pos="2835"/>
        </w:tabs>
        <w:rPr>
          <w:del w:id="298" w:author="Frank" w:date="2021-04-20T10:11:00Z"/>
          <w:noProof/>
        </w:rPr>
      </w:pPr>
      <w:del w:id="299"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PRINCE2, GSM, WIFI</w:delText>
        </w:r>
      </w:del>
    </w:p>
    <w:p w14:paraId="52E56223" w14:textId="75F45A5E" w:rsidR="00A052F2" w:rsidDel="00C8592E" w:rsidRDefault="00C634DC">
      <w:pPr>
        <w:tabs>
          <w:tab w:val="left" w:pos="2835"/>
        </w:tabs>
        <w:rPr>
          <w:del w:id="300" w:author="Frank" w:date="2021-04-20T10:11:00Z"/>
        </w:rPr>
      </w:pPr>
      <w:del w:id="301" w:author="Frank" w:date="2021-04-20T10:11:00Z">
        <w:r>
          <w:pict w14:anchorId="6EE9C0F6">
            <v:rect id="_x0000_i1033" style="width:0;height:1.5pt" o:hralign="center" o:bordertopcolor="this" o:borderleftcolor="this" o:borderbottomcolor="this" o:borderrightcolor="this" o:hrstd="t" o:hr="t" fillcolor="#a0a0a0" stroked="f"/>
          </w:pict>
        </w:r>
      </w:del>
    </w:p>
    <w:p w14:paraId="371D81EB" w14:textId="4C6975D9" w:rsidR="00A052F2" w:rsidDel="00C8592E" w:rsidRDefault="0010584B">
      <w:pPr>
        <w:tabs>
          <w:tab w:val="left" w:pos="2835"/>
        </w:tabs>
        <w:rPr>
          <w:del w:id="302" w:author="Frank" w:date="2021-04-20T10:11:00Z"/>
        </w:rPr>
      </w:pPr>
      <w:del w:id="303" w:author="Frank" w:date="2021-04-20T10:11:00Z">
        <w:r w:rsidRPr="00CD47AA" w:rsidDel="00C8592E">
          <w:rPr>
            <w:rStyle w:val="Kop2Char"/>
          </w:rPr>
          <w:delText>PROJECT:</w:delText>
        </w:r>
        <w:r w:rsidDel="00C8592E">
          <w:rPr>
            <w:rStyle w:val="Kop2Char"/>
          </w:rPr>
          <w:delText xml:space="preserve"> </w:delText>
        </w:r>
        <w:r w:rsidDel="00C8592E">
          <w:delText>Migratie Zorg-Communicatie</w:delText>
        </w:r>
      </w:del>
    </w:p>
    <w:p w14:paraId="70CF2C26" w14:textId="04E1ECFD" w:rsidR="00A052F2" w:rsidDel="00C8592E" w:rsidRDefault="0010584B">
      <w:pPr>
        <w:tabs>
          <w:tab w:val="left" w:pos="2835"/>
        </w:tabs>
        <w:rPr>
          <w:del w:id="304" w:author="Frank" w:date="2021-04-20T10:11:00Z"/>
        </w:rPr>
      </w:pPr>
      <w:del w:id="305" w:author="Frank" w:date="2021-04-20T10:11:00Z">
        <w:r w:rsidRPr="00CD47AA" w:rsidDel="00C8592E">
          <w:rPr>
            <w:rStyle w:val="Kop2Char"/>
          </w:rPr>
          <w:delText>OPDRACHTGEVER:</w:delText>
        </w:r>
        <w:r w:rsidDel="00C8592E">
          <w:rPr>
            <w:rStyle w:val="Kop2Char"/>
          </w:rPr>
          <w:delText xml:space="preserve"> </w:delText>
        </w:r>
        <w:r w:rsidDel="00C8592E">
          <w:delText>WoonzorgUnie Veluwe</w:delText>
        </w:r>
      </w:del>
    </w:p>
    <w:p w14:paraId="114AE0C6" w14:textId="27FD1C89" w:rsidR="00A052F2" w:rsidDel="00C8592E" w:rsidRDefault="0010584B">
      <w:pPr>
        <w:tabs>
          <w:tab w:val="left" w:pos="2835"/>
          <w:tab w:val="left" w:pos="5812"/>
        </w:tabs>
        <w:rPr>
          <w:del w:id="306" w:author="Frank" w:date="2021-04-20T10:11:00Z"/>
        </w:rPr>
      </w:pPr>
      <w:del w:id="307" w:author="Frank" w:date="2021-04-20T10:11:00Z">
        <w:r w:rsidRPr="00BA776E" w:rsidDel="00C8592E">
          <w:rPr>
            <w:rStyle w:val="Kop2Char"/>
          </w:rPr>
          <w:delText xml:space="preserve">BRANCHE: </w:delText>
        </w:r>
        <w:r w:rsidRPr="00BA776E" w:rsidDel="00C8592E">
          <w:delText>Zorg</w:delText>
        </w:r>
        <w:r w:rsidRPr="00BA776E" w:rsidDel="00C8592E">
          <w:tab/>
        </w:r>
        <w:r w:rsidRPr="00BA776E" w:rsidDel="00C8592E">
          <w:rPr>
            <w:rStyle w:val="Kop2Char"/>
          </w:rPr>
          <w:delText xml:space="preserve">PERIODE: </w:delText>
        </w:r>
        <w:r w:rsidRPr="00BA776E" w:rsidDel="00C8592E">
          <w:delText>sep 2013 - sep 2013</w:delText>
        </w:r>
      </w:del>
    </w:p>
    <w:p w14:paraId="0ACEA3CF" w14:textId="21144EA3" w:rsidR="00A052F2" w:rsidDel="00C8592E" w:rsidRDefault="0010584B">
      <w:pPr>
        <w:tabs>
          <w:tab w:val="left" w:pos="2835"/>
        </w:tabs>
        <w:rPr>
          <w:del w:id="308" w:author="Frank" w:date="2021-04-20T10:11:00Z"/>
        </w:rPr>
      </w:pPr>
      <w:del w:id="309" w:author="Frank" w:date="2021-04-20T10:11:00Z">
        <w:r w:rsidRPr="00CD47AA" w:rsidDel="00C8592E">
          <w:rPr>
            <w:rStyle w:val="Kop2Char"/>
          </w:rPr>
          <w:delText>ROL:</w:delText>
        </w:r>
        <w:r w:rsidDel="00C8592E">
          <w:rPr>
            <w:rStyle w:val="Kop2Char"/>
          </w:rPr>
          <w:delText xml:space="preserve"> </w:delText>
        </w:r>
        <w:r w:rsidDel="00C8592E">
          <w:delText>Migratie coördinator (a.i.)</w:delText>
        </w:r>
      </w:del>
    </w:p>
    <w:p w14:paraId="79E1D3E2" w14:textId="254C8E97" w:rsidR="00A052F2" w:rsidDel="00C8592E" w:rsidRDefault="0010584B">
      <w:pPr>
        <w:rPr>
          <w:del w:id="310" w:author="Frank" w:date="2021-04-20T10:11:00Z"/>
        </w:rPr>
      </w:pPr>
      <w:del w:id="311" w:author="Frank" w:date="2021-04-20T10:11:00Z">
        <w:r w:rsidRPr="3BAE7D03" w:rsidDel="00C8592E">
          <w:rPr>
            <w:b/>
            <w:bCs/>
          </w:rPr>
          <w:delText>OMSCHRIJVING:</w:delText>
        </w:r>
        <w:r w:rsidDel="00C8592E">
          <w:delText xml:space="preserve"> De Woonzorg Unie Veluwe is een dienstverlener op het gebied van thuiszorg, woonzorgcentra en Mantelzorg.</w:delText>
        </w:r>
      </w:del>
    </w:p>
    <w:p w14:paraId="1E7FE514" w14:textId="2F6EA97B" w:rsidR="00A052F2" w:rsidDel="00C8592E" w:rsidRDefault="0010584B">
      <w:pPr>
        <w:rPr>
          <w:del w:id="312" w:author="Frank" w:date="2021-04-20T10:11:00Z"/>
        </w:rPr>
      </w:pPr>
      <w:del w:id="313" w:author="Frank" w:date="2021-04-20T10:11:00Z">
        <w:r w:rsidDel="00C8592E">
          <w:delText xml:space="preserve">Als Consultant was </w:delText>
        </w:r>
        <w:r w:rsidR="3F958141" w:rsidDel="00C8592E">
          <w:delText>Frank</w:delText>
        </w:r>
        <w:r w:rsidDel="00C8592E">
          <w:delText xml:space="preserve"> verantwoordelijk voor het begeleiden van de migratie van de zorgtelecommunicatiesystemen binnen de WoonzorgUnie Veluwe (WZUV) locatie Rehoboth. Hij was zowel verantwoordelijk voor de interne communicatie met de zorgverleners als voor de externe communicatie met de leverancier.</w:delText>
        </w:r>
      </w:del>
    </w:p>
    <w:p w14:paraId="3F4ABF58" w14:textId="6FEBF64D" w:rsidR="00A052F2" w:rsidDel="00C8592E" w:rsidRDefault="0010584B">
      <w:pPr>
        <w:tabs>
          <w:tab w:val="left" w:pos="2835"/>
        </w:tabs>
        <w:rPr>
          <w:del w:id="314" w:author="Frank" w:date="2021-04-20T10:11:00Z"/>
          <w:noProof/>
        </w:rPr>
      </w:pPr>
      <w:del w:id="315"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PPRINCE2, DECT, WIFI, PSTN</w:delText>
        </w:r>
      </w:del>
    </w:p>
    <w:p w14:paraId="5043CB0F" w14:textId="31A1AE9E" w:rsidR="00A052F2" w:rsidDel="00C8592E" w:rsidRDefault="00C634DC">
      <w:pPr>
        <w:tabs>
          <w:tab w:val="left" w:pos="2835"/>
        </w:tabs>
        <w:rPr>
          <w:del w:id="316" w:author="Frank" w:date="2021-04-20T10:11:00Z"/>
        </w:rPr>
      </w:pPr>
      <w:del w:id="317" w:author="Frank" w:date="2021-04-20T10:11:00Z">
        <w:r>
          <w:pict w14:anchorId="391A71B0">
            <v:rect id="_x0000_i1034" style="width:0;height:1.5pt" o:hralign="center" o:bordertopcolor="this" o:borderleftcolor="this" o:borderbottomcolor="this" o:borderrightcolor="this" o:hrstd="t" o:hr="t" fillcolor="#a0a0a0" stroked="f"/>
          </w:pict>
        </w:r>
      </w:del>
    </w:p>
    <w:p w14:paraId="3BDDED37" w14:textId="412399CB" w:rsidR="00A052F2" w:rsidDel="00C8592E" w:rsidRDefault="0010584B">
      <w:pPr>
        <w:tabs>
          <w:tab w:val="left" w:pos="2835"/>
        </w:tabs>
        <w:rPr>
          <w:del w:id="318" w:author="Frank" w:date="2021-04-20T10:11:00Z"/>
        </w:rPr>
      </w:pPr>
      <w:del w:id="319" w:author="Frank" w:date="2021-04-20T10:11:00Z">
        <w:r w:rsidRPr="00CD47AA" w:rsidDel="00C8592E">
          <w:rPr>
            <w:rStyle w:val="Kop2Char"/>
          </w:rPr>
          <w:delText>PROJECT:</w:delText>
        </w:r>
        <w:r w:rsidDel="00C8592E">
          <w:rPr>
            <w:rStyle w:val="Kop2Char"/>
          </w:rPr>
          <w:delText xml:space="preserve"> </w:delText>
        </w:r>
        <w:r w:rsidDel="00C8592E">
          <w:delText>Migratie Mobile Provider</w:delText>
        </w:r>
      </w:del>
    </w:p>
    <w:p w14:paraId="0DA401EF" w14:textId="3FAC4260" w:rsidR="00A052F2" w:rsidDel="00C8592E" w:rsidRDefault="0010584B">
      <w:pPr>
        <w:tabs>
          <w:tab w:val="left" w:pos="2835"/>
        </w:tabs>
        <w:rPr>
          <w:del w:id="320" w:author="Frank" w:date="2021-04-20T10:11:00Z"/>
        </w:rPr>
      </w:pPr>
      <w:del w:id="321" w:author="Frank" w:date="2021-04-20T10:11:00Z">
        <w:r w:rsidRPr="00CD47AA" w:rsidDel="00C8592E">
          <w:rPr>
            <w:rStyle w:val="Kop2Char"/>
          </w:rPr>
          <w:delText>OPDRACHTGEVER:</w:delText>
        </w:r>
        <w:r w:rsidDel="00C8592E">
          <w:rPr>
            <w:rStyle w:val="Kop2Char"/>
          </w:rPr>
          <w:delText xml:space="preserve"> </w:delText>
        </w:r>
        <w:r w:rsidDel="00C8592E">
          <w:delText>Zorggroep Alliade</w:delText>
        </w:r>
      </w:del>
    </w:p>
    <w:p w14:paraId="695B7B86" w14:textId="42A23D22" w:rsidR="00A052F2" w:rsidDel="00C8592E" w:rsidRDefault="0010584B">
      <w:pPr>
        <w:tabs>
          <w:tab w:val="left" w:pos="2835"/>
          <w:tab w:val="left" w:pos="5812"/>
        </w:tabs>
        <w:rPr>
          <w:del w:id="322" w:author="Frank" w:date="2021-04-20T10:11:00Z"/>
        </w:rPr>
      </w:pPr>
      <w:del w:id="323" w:author="Frank" w:date="2021-04-20T10:11:00Z">
        <w:r w:rsidRPr="00BA776E" w:rsidDel="00C8592E">
          <w:rPr>
            <w:rStyle w:val="Kop2Char"/>
          </w:rPr>
          <w:delText xml:space="preserve">BRANCHE: </w:delText>
        </w:r>
        <w:r w:rsidRPr="00BA776E" w:rsidDel="00C8592E">
          <w:delText>Zorg</w:delText>
        </w:r>
        <w:r w:rsidRPr="00BA776E" w:rsidDel="00C8592E">
          <w:tab/>
        </w:r>
        <w:r w:rsidRPr="00BA776E" w:rsidDel="00C8592E">
          <w:rPr>
            <w:rStyle w:val="Kop2Char"/>
          </w:rPr>
          <w:delText xml:space="preserve">PERIODE: </w:delText>
        </w:r>
        <w:r w:rsidRPr="00BA776E" w:rsidDel="00C8592E">
          <w:delText>mei 2013 - aug 2013</w:delText>
        </w:r>
      </w:del>
    </w:p>
    <w:p w14:paraId="23762626" w14:textId="1543DE3B" w:rsidR="00A052F2" w:rsidDel="00C8592E" w:rsidRDefault="0010584B">
      <w:pPr>
        <w:tabs>
          <w:tab w:val="left" w:pos="2835"/>
        </w:tabs>
        <w:rPr>
          <w:del w:id="324" w:author="Frank" w:date="2021-04-20T10:11:00Z"/>
        </w:rPr>
      </w:pPr>
      <w:del w:id="325" w:author="Frank" w:date="2021-04-20T10:11:00Z">
        <w:r w:rsidRPr="00CD47AA" w:rsidDel="00C8592E">
          <w:rPr>
            <w:rStyle w:val="Kop2Char"/>
          </w:rPr>
          <w:delText>ROL:</w:delText>
        </w:r>
        <w:r w:rsidDel="00C8592E">
          <w:rPr>
            <w:rStyle w:val="Kop2Char"/>
          </w:rPr>
          <w:delText xml:space="preserve"> </w:delText>
        </w:r>
        <w:r w:rsidDel="00C8592E">
          <w:delText>Projectleider</w:delText>
        </w:r>
      </w:del>
    </w:p>
    <w:p w14:paraId="3CC47E26" w14:textId="4B5B5BD6" w:rsidR="00A052F2" w:rsidDel="00C8592E" w:rsidRDefault="0010584B">
      <w:pPr>
        <w:rPr>
          <w:del w:id="326" w:author="Frank" w:date="2021-04-20T10:11:00Z"/>
        </w:rPr>
      </w:pPr>
      <w:del w:id="327" w:author="Frank" w:date="2021-04-20T10:11:00Z">
        <w:r w:rsidDel="00C8592E">
          <w:rPr>
            <w:b/>
          </w:rPr>
          <w:delText>OMSCHRIJVING:</w:delText>
        </w:r>
        <w:r w:rsidDel="00C8592E">
          <w:delText xml:space="preserve"> Zorggroep Alliade biedt in de regio Friesland basis en gespecialiseerde zorg op het gebied van onder andere gehandicaptenzorg en ouderzorg. Na een aanbesteding is er door de zorggroep Alliade gekozen voor een nieuwe mobiele provider.</w:delText>
        </w:r>
      </w:del>
    </w:p>
    <w:p w14:paraId="21EB1830" w14:textId="69D7F9FC" w:rsidR="00A052F2" w:rsidDel="00C8592E" w:rsidRDefault="0010584B">
      <w:pPr>
        <w:rPr>
          <w:del w:id="328" w:author="Frank" w:date="2021-04-20T10:11:00Z"/>
        </w:rPr>
      </w:pPr>
      <w:del w:id="329" w:author="Frank" w:date="2021-04-20T10:11:00Z">
        <w:r w:rsidDel="00C8592E">
          <w:delText xml:space="preserve">Als Projectleider was </w:delText>
        </w:r>
        <w:r w:rsidR="3F958141" w:rsidDel="00C8592E">
          <w:delText>Frank</w:delText>
        </w:r>
        <w:r w:rsidDel="00C8592E">
          <w:delText xml:space="preserve"> verantwoordelijk voor de migratie van alle mobiele aansluitingen binnen de zorggroep. Het project behelst het complete migratietraject, van de start van de inventarisatie tot de overdracht naar de beheerorganisatie.</w:delText>
        </w:r>
      </w:del>
    </w:p>
    <w:p w14:paraId="52F83F3E" w14:textId="2262B67C" w:rsidR="00A052F2" w:rsidDel="00C8592E" w:rsidRDefault="0010584B">
      <w:pPr>
        <w:rPr>
          <w:del w:id="330" w:author="Frank" w:date="2021-04-20T10:11:00Z"/>
        </w:rPr>
      </w:pPr>
      <w:del w:id="331" w:author="Frank" w:date="2021-04-20T10:11:00Z">
        <w:r w:rsidDel="00C8592E">
          <w:delText>Na afronding van het project waren alle medewerkers succesvol voorzien van een nieuwe SIM-kaart in hun bestaande toestel zonder verstoring van de dagelijkse dienstverlening.</w:delText>
        </w:r>
      </w:del>
    </w:p>
    <w:p w14:paraId="5AB72B3E" w14:textId="4B6D4B60" w:rsidR="00A052F2" w:rsidDel="00C8592E" w:rsidRDefault="0010584B">
      <w:pPr>
        <w:tabs>
          <w:tab w:val="left" w:pos="2835"/>
        </w:tabs>
        <w:rPr>
          <w:del w:id="332" w:author="Frank" w:date="2021-04-20T10:11:00Z"/>
          <w:noProof/>
        </w:rPr>
      </w:pPr>
      <w:del w:id="333"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PRINCE2, GSM, WIFI</w:delText>
        </w:r>
      </w:del>
    </w:p>
    <w:p w14:paraId="07459315" w14:textId="5C0759F4" w:rsidR="00A052F2" w:rsidDel="00C8592E" w:rsidRDefault="00C634DC">
      <w:pPr>
        <w:tabs>
          <w:tab w:val="left" w:pos="2835"/>
        </w:tabs>
        <w:rPr>
          <w:del w:id="334" w:author="Frank" w:date="2021-04-20T10:11:00Z"/>
        </w:rPr>
      </w:pPr>
      <w:del w:id="335" w:author="Frank" w:date="2021-04-20T10:11:00Z">
        <w:r>
          <w:pict w14:anchorId="28C82FAF">
            <v:rect id="_x0000_i1035" style="width:0;height:1.5pt" o:hralign="center" o:bordertopcolor="this" o:borderleftcolor="this" o:borderbottomcolor="this" o:borderrightcolor="this" o:hrstd="t" o:hr="t" fillcolor="#a0a0a0" stroked="f"/>
          </w:pict>
        </w:r>
      </w:del>
    </w:p>
    <w:p w14:paraId="5FCE4D29" w14:textId="539C01AF" w:rsidR="00A052F2" w:rsidDel="00C8592E" w:rsidRDefault="0010584B">
      <w:pPr>
        <w:tabs>
          <w:tab w:val="left" w:pos="2835"/>
        </w:tabs>
        <w:rPr>
          <w:del w:id="336" w:author="Frank" w:date="2021-04-20T10:11:00Z"/>
        </w:rPr>
      </w:pPr>
      <w:del w:id="337" w:author="Frank" w:date="2021-04-20T10:11:00Z">
        <w:r w:rsidRPr="00CD47AA" w:rsidDel="00C8592E">
          <w:rPr>
            <w:rStyle w:val="Kop2Char"/>
          </w:rPr>
          <w:delText>PROJECT:</w:delText>
        </w:r>
        <w:r w:rsidDel="00C8592E">
          <w:rPr>
            <w:rStyle w:val="Kop2Char"/>
          </w:rPr>
          <w:delText xml:space="preserve"> </w:delText>
        </w:r>
        <w:r w:rsidDel="00C8592E">
          <w:delText>GRC GSM-R</w:delText>
        </w:r>
      </w:del>
    </w:p>
    <w:p w14:paraId="07BFB08E" w14:textId="529951F7" w:rsidR="00A052F2" w:rsidDel="00C8592E" w:rsidRDefault="0010584B">
      <w:pPr>
        <w:tabs>
          <w:tab w:val="left" w:pos="2835"/>
        </w:tabs>
        <w:rPr>
          <w:del w:id="338" w:author="Frank" w:date="2021-04-20T10:11:00Z"/>
        </w:rPr>
      </w:pPr>
      <w:del w:id="339" w:author="Frank" w:date="2021-04-20T10:11:00Z">
        <w:r w:rsidRPr="00CD47AA" w:rsidDel="00C8592E">
          <w:rPr>
            <w:rStyle w:val="Kop2Char"/>
          </w:rPr>
          <w:delText>OPDRACHTGEVER:</w:delText>
        </w:r>
        <w:r w:rsidDel="00C8592E">
          <w:rPr>
            <w:rStyle w:val="Kop2Char"/>
          </w:rPr>
          <w:delText xml:space="preserve"> </w:delText>
        </w:r>
        <w:r w:rsidDel="00C8592E">
          <w:delText>ProRail</w:delText>
        </w:r>
      </w:del>
    </w:p>
    <w:p w14:paraId="7C534737" w14:textId="75CD6470" w:rsidR="00A052F2" w:rsidDel="00C8592E" w:rsidRDefault="0010584B">
      <w:pPr>
        <w:tabs>
          <w:tab w:val="left" w:pos="2835"/>
          <w:tab w:val="left" w:pos="5812"/>
        </w:tabs>
        <w:rPr>
          <w:del w:id="340" w:author="Frank" w:date="2021-04-20T10:11:00Z"/>
        </w:rPr>
      </w:pPr>
      <w:del w:id="341" w:author="Frank" w:date="2021-04-20T10:11:00Z">
        <w:r w:rsidRPr="00BA776E" w:rsidDel="00C8592E">
          <w:rPr>
            <w:rStyle w:val="Kop2Char"/>
          </w:rPr>
          <w:delText xml:space="preserve">BRANCHE: </w:delText>
        </w:r>
        <w:r w:rsidRPr="00BA776E" w:rsidDel="00C8592E">
          <w:delText>Telecommunicatie</w:delText>
        </w:r>
        <w:r w:rsidRPr="00BA776E" w:rsidDel="00C8592E">
          <w:tab/>
        </w:r>
        <w:r w:rsidRPr="00BA776E" w:rsidDel="00C8592E">
          <w:rPr>
            <w:rStyle w:val="Kop2Char"/>
          </w:rPr>
          <w:delText xml:space="preserve">PERIODE: </w:delText>
        </w:r>
        <w:r w:rsidRPr="00BA776E" w:rsidDel="00C8592E">
          <w:delText>apr 2013 - apr 2016</w:delText>
        </w:r>
      </w:del>
    </w:p>
    <w:p w14:paraId="3E5DED88" w14:textId="4622E94C" w:rsidR="00A052F2" w:rsidDel="00C8592E" w:rsidRDefault="0010584B">
      <w:pPr>
        <w:tabs>
          <w:tab w:val="left" w:pos="2835"/>
        </w:tabs>
        <w:rPr>
          <w:del w:id="342" w:author="Frank" w:date="2021-04-20T10:11:00Z"/>
        </w:rPr>
      </w:pPr>
      <w:del w:id="343" w:author="Frank" w:date="2021-04-20T10:11:00Z">
        <w:r w:rsidRPr="00CD47AA" w:rsidDel="00C8592E">
          <w:rPr>
            <w:rStyle w:val="Kop2Char"/>
          </w:rPr>
          <w:delText>ROL:</w:delText>
        </w:r>
        <w:r w:rsidDel="00C8592E">
          <w:rPr>
            <w:rStyle w:val="Kop2Char"/>
          </w:rPr>
          <w:delText xml:space="preserve"> </w:delText>
        </w:r>
        <w:r w:rsidDel="00C8592E">
          <w:delText>Test en implementatie Manager</w:delText>
        </w:r>
      </w:del>
    </w:p>
    <w:p w14:paraId="3AAA1E0F" w14:textId="06DB5356" w:rsidR="00A052F2" w:rsidDel="00C8592E" w:rsidRDefault="0010584B">
      <w:pPr>
        <w:rPr>
          <w:del w:id="344" w:author="Frank" w:date="2021-04-20T10:11:00Z"/>
        </w:rPr>
      </w:pPr>
      <w:del w:id="345" w:author="Frank" w:date="2021-04-20T10:11:00Z">
        <w:r w:rsidDel="00C8592E">
          <w:rPr>
            <w:b/>
          </w:rPr>
          <w:delText>OMSCHRIJVING:</w:delText>
        </w:r>
        <w:r w:rsidDel="00C8592E">
          <w:delText xml:space="preserve"> ProRail heeft ten behoeve van treinbeveiliging en boord-wal communicatie een eigen GSM-R-netwerk waarbij de R staat voor specifieke Railway functionaliteiten die, conform een internationale standaard, boven op de standaard GSM-functionaliteiten zijn gepositioneerd.</w:delText>
        </w:r>
      </w:del>
    </w:p>
    <w:p w14:paraId="619DACE9" w14:textId="1A024D5F" w:rsidR="00A052F2" w:rsidDel="00C8592E" w:rsidRDefault="0010584B">
      <w:pPr>
        <w:rPr>
          <w:del w:id="346" w:author="Frank" w:date="2021-04-20T10:11:00Z"/>
        </w:rPr>
      </w:pPr>
      <w:del w:id="347" w:author="Frank" w:date="2021-04-20T10:11:00Z">
        <w:r w:rsidDel="00C8592E">
          <w:delText xml:space="preserve">Binnen de afdeling functioneel beheer van ProRail was </w:delText>
        </w:r>
        <w:r w:rsidR="3F958141" w:rsidDel="00C8592E">
          <w:delText>Frank</w:delText>
        </w:r>
        <w:r w:rsidDel="00C8592E">
          <w:delText xml:space="preserve"> verantwoordelijk voor het uitvoeren van functionele testen en begeleiden van de technische implementatie van werkzaamheden in het GSM-R netwerk. Deze werkzaamheden werden uitgevoerd in het kader van het “Geo Redundant maken van het Core netwerk”(GRC). Deze stap werd zowel uitgevoerd in het core netwerk als in het bedrijfkritische INTELL netwerk ten behoeve van de Verkeersleiding.</w:delText>
        </w:r>
      </w:del>
    </w:p>
    <w:p w14:paraId="7C2B2D02" w14:textId="38FB3D7F" w:rsidR="00A052F2" w:rsidDel="00C8592E" w:rsidRDefault="0010584B">
      <w:pPr>
        <w:rPr>
          <w:del w:id="348" w:author="Frank" w:date="2021-04-20T10:11:00Z"/>
        </w:rPr>
      </w:pPr>
      <w:del w:id="349" w:author="Frank" w:date="2021-04-20T10:11:00Z">
        <w:r w:rsidDel="00C8592E">
          <w:delText>Nieuwe netwerk functionaliteiten werden vormgegeven en getest conform de veiligheidseisen zoals die door zowel ProRail als de eindgebruikers (bvijvoorbeeld Verkeersleiding en diverse vervoerders) zijn opgesteld.</w:delText>
        </w:r>
      </w:del>
    </w:p>
    <w:p w14:paraId="2E1BB68D" w14:textId="7CC6E5C7" w:rsidR="00A052F2" w:rsidDel="00C8592E" w:rsidRDefault="0010584B">
      <w:pPr>
        <w:tabs>
          <w:tab w:val="left" w:pos="2835"/>
        </w:tabs>
        <w:rPr>
          <w:del w:id="350" w:author="Frank" w:date="2021-04-20T10:11:00Z"/>
          <w:noProof/>
        </w:rPr>
      </w:pPr>
      <w:del w:id="351"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GSM-R, INTELL, HEAT (SM-tooling)</w:delText>
        </w:r>
      </w:del>
    </w:p>
    <w:p w14:paraId="6537F28F" w14:textId="7CD60ABF" w:rsidR="00A052F2" w:rsidDel="00C8592E" w:rsidRDefault="00C634DC">
      <w:pPr>
        <w:tabs>
          <w:tab w:val="left" w:pos="2835"/>
        </w:tabs>
        <w:rPr>
          <w:del w:id="352" w:author="Frank" w:date="2021-04-20T10:11:00Z"/>
        </w:rPr>
      </w:pPr>
      <w:del w:id="353" w:author="Frank" w:date="2021-04-20T10:11:00Z">
        <w:r>
          <w:pict w14:anchorId="350745EB">
            <v:rect id="_x0000_i1036" style="width:0;height:1.5pt" o:hralign="center" o:bordertopcolor="this" o:borderleftcolor="this" o:borderbottomcolor="this" o:borderrightcolor="this" o:hrstd="t" o:hr="t" fillcolor="#a0a0a0" stroked="f"/>
          </w:pict>
        </w:r>
      </w:del>
    </w:p>
    <w:p w14:paraId="01C092FE" w14:textId="72B3C1C0" w:rsidR="00A052F2" w:rsidDel="00C8592E" w:rsidRDefault="0010584B">
      <w:pPr>
        <w:tabs>
          <w:tab w:val="left" w:pos="2835"/>
        </w:tabs>
        <w:rPr>
          <w:del w:id="354" w:author="Frank" w:date="2021-04-20T10:11:00Z"/>
        </w:rPr>
      </w:pPr>
      <w:del w:id="355" w:author="Frank" w:date="2021-04-20T10:11:00Z">
        <w:r w:rsidRPr="00CD47AA" w:rsidDel="00C8592E">
          <w:rPr>
            <w:rStyle w:val="Kop2Char"/>
          </w:rPr>
          <w:delText>PROJECT:</w:delText>
        </w:r>
        <w:r w:rsidDel="00C8592E">
          <w:rPr>
            <w:rStyle w:val="Kop2Char"/>
          </w:rPr>
          <w:delText xml:space="preserve"> </w:delText>
        </w:r>
        <w:r w:rsidDel="00C8592E">
          <w:delText>MDM Implementatie</w:delText>
        </w:r>
      </w:del>
    </w:p>
    <w:p w14:paraId="038CD207" w14:textId="4E099F85" w:rsidR="00A052F2" w:rsidDel="00C8592E" w:rsidRDefault="0010584B">
      <w:pPr>
        <w:tabs>
          <w:tab w:val="left" w:pos="2835"/>
        </w:tabs>
        <w:rPr>
          <w:del w:id="356" w:author="Frank" w:date="2021-04-20T10:11:00Z"/>
        </w:rPr>
      </w:pPr>
      <w:del w:id="357" w:author="Frank" w:date="2021-04-20T10:11:00Z">
        <w:r w:rsidRPr="00CD47AA" w:rsidDel="00C8592E">
          <w:rPr>
            <w:rStyle w:val="Kop2Char"/>
          </w:rPr>
          <w:delText>OPDRACHTGEVER:</w:delText>
        </w:r>
        <w:r w:rsidDel="00C8592E">
          <w:rPr>
            <w:rStyle w:val="Kop2Char"/>
          </w:rPr>
          <w:delText xml:space="preserve"> </w:delText>
        </w:r>
        <w:r w:rsidDel="00C8592E">
          <w:delText>Gemeente Eindhoven</w:delText>
        </w:r>
      </w:del>
    </w:p>
    <w:p w14:paraId="39EF41FF" w14:textId="410E807C" w:rsidR="00A052F2" w:rsidDel="00C8592E" w:rsidRDefault="0010584B">
      <w:pPr>
        <w:tabs>
          <w:tab w:val="left" w:pos="2835"/>
          <w:tab w:val="left" w:pos="5812"/>
        </w:tabs>
        <w:rPr>
          <w:del w:id="358" w:author="Frank" w:date="2021-04-20T10:11:00Z"/>
        </w:rPr>
      </w:pPr>
      <w:del w:id="359" w:author="Frank" w:date="2021-04-20T10:11:00Z">
        <w:r w:rsidRPr="00BA776E" w:rsidDel="00C8592E">
          <w:rPr>
            <w:rStyle w:val="Kop2Char"/>
          </w:rPr>
          <w:delText xml:space="preserve">BRANCHE: </w:delText>
        </w:r>
        <w:r w:rsidRPr="00BA776E" w:rsidDel="00C8592E">
          <w:delText>Overheid</w:delText>
        </w:r>
        <w:r w:rsidRPr="00BA776E" w:rsidDel="00C8592E">
          <w:tab/>
        </w:r>
        <w:r w:rsidRPr="00BA776E" w:rsidDel="00C8592E">
          <w:rPr>
            <w:rStyle w:val="Kop2Char"/>
          </w:rPr>
          <w:delText xml:space="preserve">PERIODE: </w:delText>
        </w:r>
        <w:r w:rsidRPr="00BA776E" w:rsidDel="00C8592E">
          <w:delText>dec 2012 - apr 2013</w:delText>
        </w:r>
      </w:del>
    </w:p>
    <w:p w14:paraId="453F5E74" w14:textId="616DD64A" w:rsidR="00A052F2" w:rsidDel="00C8592E" w:rsidRDefault="0010584B">
      <w:pPr>
        <w:tabs>
          <w:tab w:val="left" w:pos="2835"/>
        </w:tabs>
        <w:rPr>
          <w:del w:id="360" w:author="Frank" w:date="2021-04-20T10:11:00Z"/>
        </w:rPr>
      </w:pPr>
      <w:del w:id="361" w:author="Frank" w:date="2021-04-20T10:11:00Z">
        <w:r w:rsidRPr="00CD47AA" w:rsidDel="00C8592E">
          <w:rPr>
            <w:rStyle w:val="Kop2Char"/>
          </w:rPr>
          <w:delText>ROL:</w:delText>
        </w:r>
        <w:r w:rsidDel="00C8592E">
          <w:rPr>
            <w:rStyle w:val="Kop2Char"/>
          </w:rPr>
          <w:delText xml:space="preserve"> </w:delText>
        </w:r>
        <w:r w:rsidDel="00C8592E">
          <w:delText>Proces Manager</w:delText>
        </w:r>
      </w:del>
    </w:p>
    <w:p w14:paraId="4C618251" w14:textId="415A6E19" w:rsidR="00A052F2" w:rsidDel="00C8592E" w:rsidRDefault="0010584B">
      <w:pPr>
        <w:rPr>
          <w:del w:id="362" w:author="Frank" w:date="2021-04-20T10:11:00Z"/>
        </w:rPr>
      </w:pPr>
      <w:del w:id="363" w:author="Frank" w:date="2021-04-20T10:11:00Z">
        <w:r w:rsidDel="00C8592E">
          <w:rPr>
            <w:b/>
          </w:rPr>
          <w:delText>OMSCHRIJVING:</w:delText>
        </w:r>
        <w:r w:rsidDel="00C8592E">
          <w:delText xml:space="preserve"> Gemeente Eindhoven heeft na een aanbesteding gekozen voor totale ontzorging op het gebied van mobiele communicatie. Hierbij zijn alle taken met betrekking tot de mobiele dienstverlening (inclusief device management) uitbesteed aan derden.</w:delText>
        </w:r>
      </w:del>
    </w:p>
    <w:p w14:paraId="65A01C96" w14:textId="1FEBC0FA" w:rsidR="00A052F2" w:rsidDel="00C8592E" w:rsidRDefault="0010584B">
      <w:pPr>
        <w:rPr>
          <w:del w:id="364" w:author="Frank" w:date="2021-04-20T10:11:00Z"/>
        </w:rPr>
      </w:pPr>
      <w:del w:id="365" w:author="Frank" w:date="2021-04-20T10:11:00Z">
        <w:r w:rsidDel="00C8592E">
          <w:delText xml:space="preserve">Als Proces Manager was </w:delText>
        </w:r>
        <w:r w:rsidR="3F958141" w:rsidDel="00C8592E">
          <w:delText>Frank</w:delText>
        </w:r>
        <w:r w:rsidDel="00C8592E">
          <w:delText xml:space="preserve"> verantwoordelijk voor het vormgeven en/of wijzigen van de processen benodigd voor de complete mobiele dienstverlening.</w:delText>
        </w:r>
      </w:del>
    </w:p>
    <w:p w14:paraId="3606C59F" w14:textId="0A5DD1AF" w:rsidR="00A052F2" w:rsidDel="00C8592E" w:rsidRDefault="0010584B">
      <w:pPr>
        <w:rPr>
          <w:del w:id="366" w:author="Frank" w:date="2021-04-20T10:11:00Z"/>
        </w:rPr>
      </w:pPr>
      <w:del w:id="367" w:author="Frank" w:date="2021-04-20T10:11:00Z">
        <w:r w:rsidDel="00C8592E">
          <w:delText>Door afstemming met leveranciers en vertegenwoordigers van de diverse afnemende organisatieonderdelen heeft de Thomassen de processen robuust en stabiel gemaakt zodat een betrouwbare dienstverlening kon worden gegarandeerd.</w:delText>
        </w:r>
      </w:del>
    </w:p>
    <w:p w14:paraId="2B8AFF80" w14:textId="07892D58" w:rsidR="00A052F2" w:rsidDel="00C8592E" w:rsidRDefault="0010584B">
      <w:pPr>
        <w:tabs>
          <w:tab w:val="left" w:pos="2835"/>
        </w:tabs>
        <w:rPr>
          <w:del w:id="368" w:author="Frank" w:date="2021-04-20T10:11:00Z"/>
          <w:noProof/>
        </w:rPr>
      </w:pPr>
      <w:del w:id="369"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 GSM, MDM</w:delText>
        </w:r>
      </w:del>
    </w:p>
    <w:p w14:paraId="6DFB9E20" w14:textId="10556561" w:rsidR="00A052F2" w:rsidDel="00C8592E" w:rsidRDefault="00C634DC">
      <w:pPr>
        <w:tabs>
          <w:tab w:val="left" w:pos="2835"/>
        </w:tabs>
        <w:rPr>
          <w:del w:id="370" w:author="Frank" w:date="2021-04-20T10:11:00Z"/>
        </w:rPr>
      </w:pPr>
      <w:del w:id="371" w:author="Frank" w:date="2021-04-20T10:11:00Z">
        <w:r>
          <w:pict w14:anchorId="44CB4CE9">
            <v:rect id="_x0000_i1037" style="width:0;height:1.5pt" o:hralign="center" o:bordertopcolor="this" o:borderleftcolor="this" o:borderbottomcolor="this" o:borderrightcolor="this" o:hrstd="t" o:hr="t" fillcolor="#a0a0a0" stroked="f"/>
          </w:pict>
        </w:r>
      </w:del>
    </w:p>
    <w:p w14:paraId="2672F911" w14:textId="461C1FC0" w:rsidR="00A052F2" w:rsidDel="00C8592E" w:rsidRDefault="0010584B">
      <w:pPr>
        <w:tabs>
          <w:tab w:val="left" w:pos="2835"/>
        </w:tabs>
        <w:rPr>
          <w:del w:id="372" w:author="Frank" w:date="2021-04-20T10:11:00Z"/>
        </w:rPr>
      </w:pPr>
      <w:del w:id="373" w:author="Frank" w:date="2021-04-20T10:11:00Z">
        <w:r w:rsidRPr="00CD47AA" w:rsidDel="00C8592E">
          <w:rPr>
            <w:rStyle w:val="Kop2Char"/>
          </w:rPr>
          <w:delText>PROJECT:</w:delText>
        </w:r>
        <w:r w:rsidDel="00C8592E">
          <w:rPr>
            <w:rStyle w:val="Kop2Char"/>
          </w:rPr>
          <w:delText xml:space="preserve"> </w:delText>
        </w:r>
        <w:r w:rsidDel="00C8592E">
          <w:delText>Migratie Mobiele Provider</w:delText>
        </w:r>
      </w:del>
    </w:p>
    <w:p w14:paraId="7E3E5703" w14:textId="4E74263F" w:rsidR="00A052F2" w:rsidDel="00C8592E" w:rsidRDefault="0010584B">
      <w:pPr>
        <w:tabs>
          <w:tab w:val="left" w:pos="2835"/>
        </w:tabs>
        <w:rPr>
          <w:del w:id="374" w:author="Frank" w:date="2021-04-20T10:11:00Z"/>
        </w:rPr>
      </w:pPr>
      <w:del w:id="375" w:author="Frank" w:date="2021-04-20T10:11:00Z">
        <w:r w:rsidRPr="00CD47AA" w:rsidDel="00C8592E">
          <w:rPr>
            <w:rStyle w:val="Kop2Char"/>
          </w:rPr>
          <w:delText>OPDRACHTGEVER:</w:delText>
        </w:r>
        <w:r w:rsidDel="00C8592E">
          <w:rPr>
            <w:rStyle w:val="Kop2Char"/>
          </w:rPr>
          <w:delText xml:space="preserve"> </w:delText>
        </w:r>
        <w:r w:rsidDel="00C8592E">
          <w:delText>Haven Bedrijf Rotterdam</w:delText>
        </w:r>
      </w:del>
    </w:p>
    <w:p w14:paraId="4F104044" w14:textId="1855B9C2" w:rsidR="00A052F2" w:rsidDel="00C8592E" w:rsidRDefault="0010584B">
      <w:pPr>
        <w:tabs>
          <w:tab w:val="left" w:pos="2835"/>
          <w:tab w:val="left" w:pos="5812"/>
        </w:tabs>
        <w:rPr>
          <w:del w:id="376" w:author="Frank" w:date="2021-04-20T10:11:00Z"/>
        </w:rPr>
      </w:pPr>
      <w:del w:id="377" w:author="Frank" w:date="2021-04-20T10:11:00Z">
        <w:r w:rsidRPr="00BA776E" w:rsidDel="00C8592E">
          <w:rPr>
            <w:rStyle w:val="Kop2Char"/>
          </w:rPr>
          <w:delText xml:space="preserve">BRANCHE: </w:delText>
        </w:r>
        <w:r w:rsidRPr="00BA776E" w:rsidDel="00C8592E">
          <w:delText>Transport</w:delText>
        </w:r>
        <w:r w:rsidRPr="00BA776E" w:rsidDel="00C8592E">
          <w:tab/>
        </w:r>
        <w:r w:rsidRPr="00BA776E" w:rsidDel="00C8592E">
          <w:rPr>
            <w:rStyle w:val="Kop2Char"/>
          </w:rPr>
          <w:delText xml:space="preserve">PERIODE: </w:delText>
        </w:r>
        <w:r w:rsidRPr="00BA776E" w:rsidDel="00C8592E">
          <w:delText>sep 2012 - jan 2013</w:delText>
        </w:r>
      </w:del>
    </w:p>
    <w:p w14:paraId="738275A7" w14:textId="72DA2F02" w:rsidR="00A052F2" w:rsidDel="00C8592E" w:rsidRDefault="0010584B">
      <w:pPr>
        <w:tabs>
          <w:tab w:val="left" w:pos="2835"/>
        </w:tabs>
        <w:rPr>
          <w:del w:id="378" w:author="Frank" w:date="2021-04-20T10:11:00Z"/>
        </w:rPr>
      </w:pPr>
      <w:del w:id="379" w:author="Frank" w:date="2021-04-20T10:11:00Z">
        <w:r w:rsidRPr="00CD47AA" w:rsidDel="00C8592E">
          <w:rPr>
            <w:rStyle w:val="Kop2Char"/>
          </w:rPr>
          <w:delText>ROL:</w:delText>
        </w:r>
        <w:r w:rsidDel="00C8592E">
          <w:rPr>
            <w:rStyle w:val="Kop2Char"/>
          </w:rPr>
          <w:delText xml:space="preserve"> </w:delText>
        </w:r>
        <w:r w:rsidDel="00C8592E">
          <w:delText>Adviseur/Projectleider</w:delText>
        </w:r>
      </w:del>
    </w:p>
    <w:p w14:paraId="4D0B6393" w14:textId="3CE0CE3F" w:rsidR="00A052F2" w:rsidDel="00C8592E" w:rsidRDefault="0010584B">
      <w:pPr>
        <w:rPr>
          <w:del w:id="380" w:author="Frank" w:date="2021-04-20T10:11:00Z"/>
        </w:rPr>
      </w:pPr>
      <w:del w:id="381" w:author="Frank" w:date="2021-04-20T10:11:00Z">
        <w:r w:rsidDel="00C8592E">
          <w:rPr>
            <w:b/>
          </w:rPr>
          <w:delText>OMSCHRIJVING:</w:delText>
        </w:r>
        <w:r w:rsidDel="00C8592E">
          <w:delText xml:space="preserve"> Het Havenbedrijf Rotterdam zorgt voor de ontwikkeling, aanleg, beheer en exploitatie van het Rotterdamse havengebied. Na een aanbesteding is er gekozen voor een nieuwe mobiele provider.</w:delText>
        </w:r>
      </w:del>
    </w:p>
    <w:p w14:paraId="3AE9AE97" w14:textId="2F3910FA" w:rsidR="00A052F2" w:rsidDel="00C8592E" w:rsidRDefault="0010584B">
      <w:pPr>
        <w:rPr>
          <w:del w:id="382" w:author="Frank" w:date="2021-04-20T10:11:00Z"/>
        </w:rPr>
      </w:pPr>
      <w:del w:id="383" w:author="Frank" w:date="2021-04-20T10:11:00Z">
        <w:r w:rsidDel="00C8592E">
          <w:delText xml:space="preserve">Als Adviseur van de interne Projectleider was </w:delText>
        </w:r>
        <w:r w:rsidR="3F958141" w:rsidDel="00C8592E">
          <w:delText>Frank</w:delText>
        </w:r>
        <w:r w:rsidDel="00C8592E">
          <w:delText xml:space="preserve"> mede verantwoordelijk voor de migratie van alle mobiele aansluitingen binnen het havenbedrijf. Het project behelste het complete migratietraject, van de start van de inventarisatie tot de overdracht naar de beheerorganisatie.</w:delText>
        </w:r>
      </w:del>
    </w:p>
    <w:p w14:paraId="35256EDC" w14:textId="272F4110" w:rsidR="00A052F2" w:rsidDel="00C8592E" w:rsidRDefault="0010584B">
      <w:pPr>
        <w:rPr>
          <w:del w:id="384" w:author="Frank" w:date="2021-04-20T10:11:00Z"/>
        </w:rPr>
      </w:pPr>
      <w:del w:id="385" w:author="Frank" w:date="2021-04-20T10:11:00Z">
        <w:r w:rsidDel="00C8592E">
          <w:delText>Na afronding van het project waren alle medewerkers succesvol voorzien van een nieuwe SIM-kaart in hun bestaande toestel zonder verstoring van de dagelijkse dienstverlening.</w:delText>
        </w:r>
      </w:del>
    </w:p>
    <w:p w14:paraId="25CCEB2A" w14:textId="43F729A7" w:rsidR="00A052F2" w:rsidDel="00C8592E" w:rsidRDefault="0010584B">
      <w:pPr>
        <w:tabs>
          <w:tab w:val="left" w:pos="2835"/>
        </w:tabs>
        <w:rPr>
          <w:del w:id="386" w:author="Frank" w:date="2021-04-20T10:11:00Z"/>
          <w:noProof/>
        </w:rPr>
      </w:pPr>
      <w:del w:id="387"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PRINCE2, GSM, WIFI</w:delText>
        </w:r>
      </w:del>
    </w:p>
    <w:p w14:paraId="44E871BC" w14:textId="02C1F18F" w:rsidR="00A052F2" w:rsidDel="00C8592E" w:rsidRDefault="00C634DC">
      <w:pPr>
        <w:tabs>
          <w:tab w:val="left" w:pos="2835"/>
        </w:tabs>
        <w:rPr>
          <w:del w:id="388" w:author="Frank" w:date="2021-04-20T10:11:00Z"/>
        </w:rPr>
      </w:pPr>
      <w:del w:id="389" w:author="Frank" w:date="2021-04-20T10:11:00Z">
        <w:r>
          <w:pict w14:anchorId="24E6DC0D">
            <v:rect id="_x0000_i1038" style="width:0;height:1.5pt" o:hralign="center" o:bordertopcolor="this" o:borderleftcolor="this" o:borderbottomcolor="this" o:borderrightcolor="this" o:hrstd="t" o:hr="t" fillcolor="#a0a0a0" stroked="f"/>
          </w:pict>
        </w:r>
      </w:del>
    </w:p>
    <w:p w14:paraId="6F5986C0" w14:textId="396EA548" w:rsidR="00A052F2" w:rsidDel="00C8592E" w:rsidRDefault="0010584B">
      <w:pPr>
        <w:tabs>
          <w:tab w:val="left" w:pos="2835"/>
        </w:tabs>
        <w:rPr>
          <w:del w:id="390" w:author="Frank" w:date="2021-04-20T10:11:00Z"/>
        </w:rPr>
      </w:pPr>
      <w:del w:id="391" w:author="Frank" w:date="2021-04-20T10:11:00Z">
        <w:r w:rsidRPr="00CD47AA" w:rsidDel="00C8592E">
          <w:rPr>
            <w:rStyle w:val="Kop2Char"/>
          </w:rPr>
          <w:delText>PROJECT:</w:delText>
        </w:r>
        <w:r w:rsidDel="00C8592E">
          <w:rPr>
            <w:rStyle w:val="Kop2Char"/>
          </w:rPr>
          <w:delText xml:space="preserve"> </w:delText>
        </w:r>
        <w:r w:rsidDel="00C8592E">
          <w:delText>Capaciteit- en Perfomance Management</w:delText>
        </w:r>
      </w:del>
    </w:p>
    <w:p w14:paraId="019E797B" w14:textId="588B2303" w:rsidR="00A052F2" w:rsidDel="00C8592E" w:rsidRDefault="0010584B">
      <w:pPr>
        <w:tabs>
          <w:tab w:val="left" w:pos="2835"/>
        </w:tabs>
        <w:rPr>
          <w:del w:id="392" w:author="Frank" w:date="2021-04-20T10:11:00Z"/>
        </w:rPr>
      </w:pPr>
      <w:del w:id="393" w:author="Frank" w:date="2021-04-20T10:11:00Z">
        <w:r w:rsidRPr="00CD47AA" w:rsidDel="00C8592E">
          <w:rPr>
            <w:rStyle w:val="Kop2Char"/>
          </w:rPr>
          <w:delText>OPDRACHTGEVER:</w:delText>
        </w:r>
        <w:r w:rsidDel="00C8592E">
          <w:rPr>
            <w:rStyle w:val="Kop2Char"/>
          </w:rPr>
          <w:delText xml:space="preserve"> </w:delText>
        </w:r>
        <w:r w:rsidDel="00C8592E">
          <w:delText>ProRail</w:delText>
        </w:r>
      </w:del>
    </w:p>
    <w:p w14:paraId="3559BCCF" w14:textId="4ED00621" w:rsidR="00A052F2" w:rsidDel="00C8592E" w:rsidRDefault="0010584B">
      <w:pPr>
        <w:tabs>
          <w:tab w:val="left" w:pos="2835"/>
          <w:tab w:val="left" w:pos="5812"/>
        </w:tabs>
        <w:rPr>
          <w:del w:id="394" w:author="Frank" w:date="2021-04-20T10:11:00Z"/>
        </w:rPr>
      </w:pPr>
      <w:del w:id="395" w:author="Frank" w:date="2021-04-20T10:11:00Z">
        <w:r w:rsidRPr="00BA776E" w:rsidDel="00C8592E">
          <w:rPr>
            <w:rStyle w:val="Kop2Char"/>
          </w:rPr>
          <w:delText xml:space="preserve">BRANCHE: </w:delText>
        </w:r>
        <w:r w:rsidRPr="00BA776E" w:rsidDel="00C8592E">
          <w:delText>Transport</w:delText>
        </w:r>
        <w:r w:rsidRPr="00BA776E" w:rsidDel="00C8592E">
          <w:tab/>
        </w:r>
        <w:r w:rsidRPr="00BA776E" w:rsidDel="00C8592E">
          <w:rPr>
            <w:rStyle w:val="Kop2Char"/>
          </w:rPr>
          <w:delText xml:space="preserve">PERIODE: </w:delText>
        </w:r>
        <w:r w:rsidRPr="00BA776E" w:rsidDel="00C8592E">
          <w:delText>apr 2012 - jan 2013</w:delText>
        </w:r>
      </w:del>
    </w:p>
    <w:p w14:paraId="5C3FA6E5" w14:textId="4EFB78C2" w:rsidR="00A052F2" w:rsidDel="00C8592E" w:rsidRDefault="0010584B">
      <w:pPr>
        <w:tabs>
          <w:tab w:val="left" w:pos="2835"/>
        </w:tabs>
        <w:rPr>
          <w:del w:id="396" w:author="Frank" w:date="2021-04-20T10:11:00Z"/>
        </w:rPr>
      </w:pPr>
      <w:del w:id="397" w:author="Frank" w:date="2021-04-20T10:11:00Z">
        <w:r w:rsidRPr="00CD47AA" w:rsidDel="00C8592E">
          <w:rPr>
            <w:rStyle w:val="Kop2Char"/>
          </w:rPr>
          <w:delText>ROL:</w:delText>
        </w:r>
        <w:r w:rsidDel="00C8592E">
          <w:rPr>
            <w:rStyle w:val="Kop2Char"/>
          </w:rPr>
          <w:delText xml:space="preserve"> </w:delText>
        </w:r>
        <w:r w:rsidDel="00C8592E">
          <w:delText>Porductbeheerder</w:delText>
        </w:r>
      </w:del>
    </w:p>
    <w:p w14:paraId="606D8B19" w14:textId="64500908" w:rsidR="00A052F2" w:rsidDel="00C8592E" w:rsidRDefault="0010584B">
      <w:pPr>
        <w:rPr>
          <w:del w:id="398" w:author="Frank" w:date="2021-04-20T10:11:00Z"/>
        </w:rPr>
      </w:pPr>
      <w:del w:id="399" w:author="Frank" w:date="2021-04-20T10:11:00Z">
        <w:r w:rsidDel="00C8592E">
          <w:rPr>
            <w:b/>
          </w:rPr>
          <w:delText>OMSCHRIJVING:</w:delText>
        </w:r>
        <w:r w:rsidDel="00C8592E">
          <w:delText xml:space="preserve"> ProRail heeft ten behoeve van treinbeveiliging en boord-wal communicatie een eigen GSM-R-netwerk waarbij de R staat voor specifieke Railway functionaliteiten die, conform een internationale standaard, boven op de standaard GSM-functionaliteiten zijn gepositioneerd.</w:delText>
        </w:r>
      </w:del>
    </w:p>
    <w:p w14:paraId="16953CE7" w14:textId="342FFF70" w:rsidR="00A052F2" w:rsidDel="00C8592E" w:rsidRDefault="0010584B">
      <w:pPr>
        <w:rPr>
          <w:del w:id="400" w:author="Frank" w:date="2021-04-20T10:11:00Z"/>
        </w:rPr>
      </w:pPr>
      <w:del w:id="401" w:author="Frank" w:date="2021-04-20T10:11:00Z">
        <w:r w:rsidDel="00C8592E">
          <w:delText xml:space="preserve">Binnen de afdeling functioneel beheer van ProRail was </w:delText>
        </w:r>
        <w:r w:rsidR="3F958141" w:rsidDel="00C8592E">
          <w:delText>Frank</w:delText>
        </w:r>
        <w:r w:rsidDel="00C8592E">
          <w:delText xml:space="preserve"> betrokken bij het opzetten van de uitvraag voor Capaciteit Management en Performance Management op de complete GSM-R dienst zoals deze wordt geleverd door de leverancier (MobiRail).</w:delText>
        </w:r>
      </w:del>
    </w:p>
    <w:p w14:paraId="47549FAC" w14:textId="635B3816" w:rsidR="00A052F2" w:rsidDel="00C8592E" w:rsidRDefault="0010584B">
      <w:pPr>
        <w:tabs>
          <w:tab w:val="left" w:pos="2835"/>
        </w:tabs>
        <w:rPr>
          <w:del w:id="402" w:author="Frank" w:date="2021-04-20T10:11:00Z"/>
          <w:noProof/>
        </w:rPr>
      </w:pPr>
      <w:del w:id="403"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 GSM-R</w:delText>
        </w:r>
      </w:del>
    </w:p>
    <w:p w14:paraId="144A5D23" w14:textId="7CB68586" w:rsidR="00A052F2" w:rsidDel="00C8592E" w:rsidRDefault="00C634DC">
      <w:pPr>
        <w:tabs>
          <w:tab w:val="left" w:pos="2835"/>
        </w:tabs>
        <w:rPr>
          <w:del w:id="404" w:author="Frank" w:date="2021-04-20T10:11:00Z"/>
        </w:rPr>
      </w:pPr>
      <w:del w:id="405" w:author="Frank" w:date="2021-04-20T10:11:00Z">
        <w:r>
          <w:pict w14:anchorId="1E62690B">
            <v:rect id="_x0000_i1039" style="width:0;height:1.5pt" o:hralign="center" o:bordertopcolor="this" o:borderleftcolor="this" o:borderbottomcolor="this" o:borderrightcolor="this" o:hrstd="t" o:hr="t" fillcolor="#a0a0a0" stroked="f"/>
          </w:pict>
        </w:r>
      </w:del>
    </w:p>
    <w:p w14:paraId="5D4725AF" w14:textId="1FDBE39B" w:rsidR="00A052F2" w:rsidDel="00C8592E" w:rsidRDefault="0010584B">
      <w:pPr>
        <w:tabs>
          <w:tab w:val="left" w:pos="2835"/>
        </w:tabs>
        <w:rPr>
          <w:del w:id="406" w:author="Frank" w:date="2021-04-20T10:11:00Z"/>
        </w:rPr>
      </w:pPr>
      <w:del w:id="407" w:author="Frank" w:date="2021-04-20T10:11:00Z">
        <w:r w:rsidRPr="00CD47AA" w:rsidDel="00C8592E">
          <w:rPr>
            <w:rStyle w:val="Kop2Char"/>
          </w:rPr>
          <w:delText>PROJECT:</w:delText>
        </w:r>
        <w:r w:rsidDel="00C8592E">
          <w:rPr>
            <w:rStyle w:val="Kop2Char"/>
          </w:rPr>
          <w:delText xml:space="preserve"> </w:delText>
        </w:r>
        <w:r w:rsidDel="00C8592E">
          <w:delText>Scan Beheerprocessen</w:delText>
        </w:r>
      </w:del>
    </w:p>
    <w:p w14:paraId="42326E22" w14:textId="553A94B5" w:rsidR="00A052F2" w:rsidDel="00C8592E" w:rsidRDefault="0010584B">
      <w:pPr>
        <w:tabs>
          <w:tab w:val="left" w:pos="2835"/>
        </w:tabs>
        <w:rPr>
          <w:del w:id="408" w:author="Frank" w:date="2021-04-20T10:11:00Z"/>
        </w:rPr>
      </w:pPr>
      <w:del w:id="409" w:author="Frank" w:date="2021-04-20T10:11:00Z">
        <w:r w:rsidRPr="00CD47AA" w:rsidDel="00C8592E">
          <w:rPr>
            <w:rStyle w:val="Kop2Char"/>
          </w:rPr>
          <w:delText>OPDRACHTGEVER:</w:delText>
        </w:r>
        <w:r w:rsidDel="00C8592E">
          <w:rPr>
            <w:rStyle w:val="Kop2Char"/>
          </w:rPr>
          <w:delText xml:space="preserve"> </w:delText>
        </w:r>
        <w:r w:rsidDel="00C8592E">
          <w:delText>Schiphol Telematics</w:delText>
        </w:r>
      </w:del>
    </w:p>
    <w:p w14:paraId="2276B9EE" w14:textId="53E5706E" w:rsidR="00A052F2" w:rsidDel="00C8592E" w:rsidRDefault="0010584B">
      <w:pPr>
        <w:tabs>
          <w:tab w:val="left" w:pos="2835"/>
          <w:tab w:val="left" w:pos="5812"/>
        </w:tabs>
        <w:rPr>
          <w:del w:id="410" w:author="Frank" w:date="2021-04-20T10:11:00Z"/>
        </w:rPr>
      </w:pPr>
      <w:del w:id="411" w:author="Frank" w:date="2021-04-20T10:11:00Z">
        <w:r w:rsidRPr="00BA776E" w:rsidDel="00C8592E">
          <w:rPr>
            <w:rStyle w:val="Kop2Char"/>
          </w:rPr>
          <w:delText xml:space="preserve">BRANCHE: </w:delText>
        </w:r>
        <w:r w:rsidRPr="00BA776E" w:rsidDel="00C8592E">
          <w:delText>ICT</w:delText>
        </w:r>
        <w:r w:rsidRPr="00BA776E" w:rsidDel="00C8592E">
          <w:tab/>
        </w:r>
        <w:r w:rsidRPr="00BA776E" w:rsidDel="00C8592E">
          <w:rPr>
            <w:rStyle w:val="Kop2Char"/>
          </w:rPr>
          <w:delText xml:space="preserve">PERIODE: </w:delText>
        </w:r>
        <w:r w:rsidRPr="00BA776E" w:rsidDel="00C8592E">
          <w:delText>mrt 2012 - mei 2012</w:delText>
        </w:r>
      </w:del>
    </w:p>
    <w:p w14:paraId="33964F95" w14:textId="460C9DCD" w:rsidR="00A052F2" w:rsidDel="00C8592E" w:rsidRDefault="0010584B">
      <w:pPr>
        <w:tabs>
          <w:tab w:val="left" w:pos="2835"/>
        </w:tabs>
        <w:rPr>
          <w:del w:id="412" w:author="Frank" w:date="2021-04-20T10:11:00Z"/>
        </w:rPr>
      </w:pPr>
      <w:del w:id="413" w:author="Frank" w:date="2021-04-20T10:11:00Z">
        <w:r w:rsidRPr="00CD47AA" w:rsidDel="00C8592E">
          <w:rPr>
            <w:rStyle w:val="Kop2Char"/>
          </w:rPr>
          <w:delText>ROL:</w:delText>
        </w:r>
        <w:r w:rsidDel="00C8592E">
          <w:rPr>
            <w:rStyle w:val="Kop2Char"/>
          </w:rPr>
          <w:delText xml:space="preserve"> </w:delText>
        </w:r>
        <w:r w:rsidDel="00C8592E">
          <w:delText>Adviseur /Product Manager</w:delText>
        </w:r>
      </w:del>
    </w:p>
    <w:p w14:paraId="5B321418" w14:textId="5EF4EEE4" w:rsidR="00A052F2" w:rsidDel="00C8592E" w:rsidRDefault="0010584B">
      <w:pPr>
        <w:rPr>
          <w:del w:id="414" w:author="Frank" w:date="2021-04-20T10:11:00Z"/>
        </w:rPr>
      </w:pPr>
      <w:del w:id="415" w:author="Frank" w:date="2021-04-20T10:11:00Z">
        <w:r w:rsidDel="00C8592E">
          <w:rPr>
            <w:b/>
          </w:rPr>
          <w:delText>OMSCHRIJVING:</w:delText>
        </w:r>
        <w:r w:rsidDel="00C8592E">
          <w:delText xml:space="preserve"> Schiphol Telematics (ST) is de onafhankelijke telecomoperator voor met name Aviation bedrijven op en rond de luchthaven Schiphol. ST levert connectivity oplossingen op de luchthaven.</w:delText>
        </w:r>
      </w:del>
    </w:p>
    <w:p w14:paraId="738610EB" w14:textId="757D7905" w:rsidR="00A052F2" w:rsidDel="00C8592E" w:rsidRDefault="00A052F2">
      <w:pPr>
        <w:rPr>
          <w:del w:id="416" w:author="Frank" w:date="2021-04-20T10:11:00Z"/>
        </w:rPr>
      </w:pPr>
    </w:p>
    <w:p w14:paraId="54FA1DC8" w14:textId="1EE47AEA" w:rsidR="00A052F2" w:rsidDel="00C8592E" w:rsidRDefault="0010584B">
      <w:pPr>
        <w:rPr>
          <w:del w:id="417" w:author="Frank" w:date="2021-04-20T10:11:00Z"/>
        </w:rPr>
      </w:pPr>
      <w:del w:id="418" w:author="Frank" w:date="2021-04-20T10:11:00Z">
        <w:r w:rsidDel="00C8592E">
          <w:delText>Voor het nieuw geïntroduceerde passagier-volgsysteem op basis van BlueTooth waren de beheerprocessen deels geïmplementeerd.</w:delText>
        </w:r>
      </w:del>
    </w:p>
    <w:p w14:paraId="746D1095" w14:textId="5D85D873" w:rsidR="00A052F2" w:rsidDel="00C8592E" w:rsidRDefault="3F958141">
      <w:pPr>
        <w:rPr>
          <w:del w:id="419" w:author="Frank" w:date="2021-04-20T10:11:00Z"/>
        </w:rPr>
      </w:pPr>
      <w:del w:id="420" w:author="Frank" w:date="2021-04-20T10:11:00Z">
        <w:r w:rsidDel="00C8592E">
          <w:delText>Frank</w:delText>
        </w:r>
        <w:r w:rsidR="0010584B" w:rsidDel="00C8592E">
          <w:delText xml:space="preserve"> heeft, na de uitvoering van een uitgebreide scan op de deze processen, een advies neergelegd op basis waarvan deze processen verder konden worden vormgegeven door de interne organisatie om zodoende een kwalitatief goed product te kunnen leveren richting de eindgebruikers.</w:delText>
        </w:r>
      </w:del>
    </w:p>
    <w:p w14:paraId="3F948F39" w14:textId="61504A3D" w:rsidR="00A052F2" w:rsidDel="00C8592E" w:rsidRDefault="0010584B">
      <w:pPr>
        <w:tabs>
          <w:tab w:val="left" w:pos="2835"/>
        </w:tabs>
        <w:rPr>
          <w:del w:id="421" w:author="Frank" w:date="2021-04-20T10:11:00Z"/>
          <w:noProof/>
        </w:rPr>
      </w:pPr>
      <w:del w:id="422"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w:delText>
        </w:r>
      </w:del>
    </w:p>
    <w:p w14:paraId="637805D2" w14:textId="1F4C996B" w:rsidR="00A052F2" w:rsidDel="00C8592E" w:rsidRDefault="00C634DC">
      <w:pPr>
        <w:tabs>
          <w:tab w:val="left" w:pos="2835"/>
        </w:tabs>
        <w:rPr>
          <w:del w:id="423" w:author="Frank" w:date="2021-04-20T10:11:00Z"/>
        </w:rPr>
      </w:pPr>
      <w:del w:id="424" w:author="Frank" w:date="2021-04-20T10:11:00Z">
        <w:r>
          <w:pict w14:anchorId="5F9BD883">
            <v:rect id="_x0000_i1040" style="width:0;height:1.5pt" o:hralign="center" o:bordertopcolor="this" o:borderleftcolor="this" o:borderbottomcolor="this" o:borderrightcolor="this" o:hrstd="t" o:hr="t" fillcolor="#a0a0a0" stroked="f"/>
          </w:pict>
        </w:r>
      </w:del>
    </w:p>
    <w:p w14:paraId="0FB508DA" w14:textId="6FFB054E" w:rsidR="00A052F2" w:rsidDel="00C8592E" w:rsidRDefault="0010584B">
      <w:pPr>
        <w:tabs>
          <w:tab w:val="left" w:pos="2835"/>
        </w:tabs>
        <w:rPr>
          <w:del w:id="425" w:author="Frank" w:date="2021-04-20T10:11:00Z"/>
        </w:rPr>
      </w:pPr>
      <w:del w:id="426" w:author="Frank" w:date="2021-04-20T10:11:00Z">
        <w:r w:rsidRPr="00CD47AA" w:rsidDel="00C8592E">
          <w:rPr>
            <w:rStyle w:val="Kop2Char"/>
          </w:rPr>
          <w:delText>PROJECT:</w:delText>
        </w:r>
        <w:r w:rsidDel="00C8592E">
          <w:rPr>
            <w:rStyle w:val="Kop2Char"/>
          </w:rPr>
          <w:delText xml:space="preserve"> </w:delText>
        </w:r>
        <w:r w:rsidDel="00C8592E">
          <w:delText>Migratie Mobiele Provider</w:delText>
        </w:r>
      </w:del>
    </w:p>
    <w:p w14:paraId="21FFD4AA" w14:textId="4CCF20CC" w:rsidR="00A052F2" w:rsidDel="00C8592E" w:rsidRDefault="0010584B">
      <w:pPr>
        <w:tabs>
          <w:tab w:val="left" w:pos="2835"/>
        </w:tabs>
        <w:rPr>
          <w:del w:id="427" w:author="Frank" w:date="2021-04-20T10:11:00Z"/>
        </w:rPr>
      </w:pPr>
      <w:del w:id="428" w:author="Frank" w:date="2021-04-20T10:11:00Z">
        <w:r w:rsidRPr="00CD47AA" w:rsidDel="00C8592E">
          <w:rPr>
            <w:rStyle w:val="Kop2Char"/>
          </w:rPr>
          <w:delText>OPDRACHTGEVER:</w:delText>
        </w:r>
        <w:r w:rsidDel="00C8592E">
          <w:rPr>
            <w:rStyle w:val="Kop2Char"/>
          </w:rPr>
          <w:delText xml:space="preserve"> </w:delText>
        </w:r>
        <w:r w:rsidDel="00C8592E">
          <w:delText>Politie</w:delText>
        </w:r>
      </w:del>
    </w:p>
    <w:p w14:paraId="0EFF8ADB" w14:textId="0B4BAD72" w:rsidR="00A052F2" w:rsidDel="00C8592E" w:rsidRDefault="0010584B">
      <w:pPr>
        <w:tabs>
          <w:tab w:val="left" w:pos="2835"/>
          <w:tab w:val="left" w:pos="5812"/>
        </w:tabs>
        <w:rPr>
          <w:del w:id="429" w:author="Frank" w:date="2021-04-20T10:11:00Z"/>
        </w:rPr>
      </w:pPr>
      <w:del w:id="430" w:author="Frank" w:date="2021-04-20T10:11:00Z">
        <w:r w:rsidRPr="00BA776E" w:rsidDel="00C8592E">
          <w:rPr>
            <w:rStyle w:val="Kop2Char"/>
          </w:rPr>
          <w:delText xml:space="preserve">BRANCHE: </w:delText>
        </w:r>
        <w:r w:rsidRPr="00BA776E" w:rsidDel="00C8592E">
          <w:delText>ICT</w:delText>
        </w:r>
        <w:r w:rsidRPr="00BA776E" w:rsidDel="00C8592E">
          <w:tab/>
        </w:r>
        <w:r w:rsidRPr="00BA776E" w:rsidDel="00C8592E">
          <w:rPr>
            <w:rStyle w:val="Kop2Char"/>
          </w:rPr>
          <w:delText xml:space="preserve">PERIODE: </w:delText>
        </w:r>
        <w:r w:rsidRPr="00BA776E" w:rsidDel="00C8592E">
          <w:delText>mrt 2011 - apr 2012</w:delText>
        </w:r>
      </w:del>
    </w:p>
    <w:p w14:paraId="2D5E91F4" w14:textId="0BE12AD8" w:rsidR="00A052F2" w:rsidDel="00C8592E" w:rsidRDefault="0010584B">
      <w:pPr>
        <w:tabs>
          <w:tab w:val="left" w:pos="2835"/>
        </w:tabs>
        <w:rPr>
          <w:del w:id="431" w:author="Frank" w:date="2021-04-20T10:11:00Z"/>
        </w:rPr>
      </w:pPr>
      <w:del w:id="432" w:author="Frank" w:date="2021-04-20T10:11:00Z">
        <w:r w:rsidRPr="00CD47AA" w:rsidDel="00C8592E">
          <w:rPr>
            <w:rStyle w:val="Kop2Char"/>
          </w:rPr>
          <w:delText>ROL:</w:delText>
        </w:r>
        <w:r w:rsidDel="00C8592E">
          <w:rPr>
            <w:rStyle w:val="Kop2Char"/>
          </w:rPr>
          <w:delText xml:space="preserve"> </w:delText>
        </w:r>
        <w:r w:rsidDel="00C8592E">
          <w:delText>Projectleider</w:delText>
        </w:r>
      </w:del>
    </w:p>
    <w:p w14:paraId="08E37475" w14:textId="5DE2B27A" w:rsidR="00A052F2" w:rsidDel="00C8592E" w:rsidRDefault="0010584B">
      <w:pPr>
        <w:rPr>
          <w:del w:id="433" w:author="Frank" w:date="2021-04-20T10:11:00Z"/>
        </w:rPr>
      </w:pPr>
      <w:del w:id="434" w:author="Frank" w:date="2021-04-20T10:11:00Z">
        <w:r w:rsidDel="00C8592E">
          <w:rPr>
            <w:b/>
          </w:rPr>
          <w:delText>OMSCHRIJVING:</w:delText>
        </w:r>
        <w:r w:rsidDel="00C8592E">
          <w:delText xml:space="preserve"> Na een aanbesteding is er door de Politie Nederland gekozen voor een nieuwe mobiele provider voor alle landelijke eenheden.</w:delText>
        </w:r>
      </w:del>
    </w:p>
    <w:p w14:paraId="32EA050E" w14:textId="7D7BD5A5" w:rsidR="00A052F2" w:rsidDel="00C8592E" w:rsidRDefault="0010584B">
      <w:pPr>
        <w:rPr>
          <w:del w:id="435" w:author="Frank" w:date="2021-04-20T10:11:00Z"/>
        </w:rPr>
      </w:pPr>
      <w:del w:id="436" w:author="Frank" w:date="2021-04-20T10:11:00Z">
        <w:r w:rsidDel="00C8592E">
          <w:delText xml:space="preserve">Als Projectleider en/of Adviseur was </w:delText>
        </w:r>
        <w:r w:rsidR="3F958141" w:rsidDel="00C8592E">
          <w:delText>Frank</w:delText>
        </w:r>
        <w:r w:rsidDel="00C8592E">
          <w:delText xml:space="preserve"> bij diverse Politiekorpsen door heel Nederland verantwoordelijk voor de migratie van alle mobiele aansluitingen binnen de korpsen. Het project (bij ieder korps) behelste het complete migratietraject, van de start van de inventarisatie tot de overdracht naar de beheerorganisatie.</w:delText>
        </w:r>
      </w:del>
    </w:p>
    <w:p w14:paraId="28797A34" w14:textId="56DB9BD1" w:rsidR="00A052F2" w:rsidDel="00C8592E" w:rsidRDefault="0010584B">
      <w:pPr>
        <w:rPr>
          <w:del w:id="437" w:author="Frank" w:date="2021-04-20T10:11:00Z"/>
        </w:rPr>
      </w:pPr>
      <w:del w:id="438" w:author="Frank" w:date="2021-04-20T10:11:00Z">
        <w:r w:rsidDel="00C8592E">
          <w:delText>Na afronding van het project waren alle medewerkers succesvol voorzien van een nieuwe SIM-kaart in hun bestaande toestel zonder verstoring van de dagelijkse dienstverlening.</w:delText>
        </w:r>
      </w:del>
    </w:p>
    <w:p w14:paraId="2895123A" w14:textId="5E14E5E6" w:rsidR="00A052F2" w:rsidDel="00C8592E" w:rsidRDefault="0010584B">
      <w:pPr>
        <w:tabs>
          <w:tab w:val="left" w:pos="2835"/>
        </w:tabs>
        <w:rPr>
          <w:del w:id="439" w:author="Frank" w:date="2021-04-20T10:11:00Z"/>
          <w:noProof/>
        </w:rPr>
      </w:pPr>
      <w:del w:id="440"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PRINCE2 , GSM</w:delText>
        </w:r>
      </w:del>
    </w:p>
    <w:p w14:paraId="3A0FF5F2" w14:textId="29D656D4" w:rsidR="00A052F2" w:rsidDel="00C8592E" w:rsidRDefault="00C634DC">
      <w:pPr>
        <w:tabs>
          <w:tab w:val="left" w:pos="2835"/>
        </w:tabs>
        <w:rPr>
          <w:del w:id="441" w:author="Frank" w:date="2021-04-20T10:11:00Z"/>
        </w:rPr>
      </w:pPr>
      <w:del w:id="442" w:author="Frank" w:date="2021-04-20T10:11:00Z">
        <w:r>
          <w:pict w14:anchorId="2E48990F">
            <v:rect id="_x0000_i1041" style="width:0;height:1.5pt" o:hralign="center" o:bordertopcolor="this" o:borderleftcolor="this" o:borderbottomcolor="this" o:borderrightcolor="this" o:hrstd="t" o:hr="t" fillcolor="#a0a0a0" stroked="f"/>
          </w:pict>
        </w:r>
      </w:del>
    </w:p>
    <w:p w14:paraId="2E783991" w14:textId="5B64697B" w:rsidR="00A052F2" w:rsidDel="00C8592E" w:rsidRDefault="0010584B">
      <w:pPr>
        <w:tabs>
          <w:tab w:val="left" w:pos="2835"/>
        </w:tabs>
        <w:rPr>
          <w:del w:id="443" w:author="Frank" w:date="2021-04-20T10:11:00Z"/>
        </w:rPr>
      </w:pPr>
      <w:del w:id="444" w:author="Frank" w:date="2021-04-20T10:11:00Z">
        <w:r w:rsidRPr="00CD47AA" w:rsidDel="00C8592E">
          <w:rPr>
            <w:rStyle w:val="Kop2Char"/>
          </w:rPr>
          <w:delText>PROJECT:</w:delText>
        </w:r>
        <w:r w:rsidDel="00C8592E">
          <w:rPr>
            <w:rStyle w:val="Kop2Char"/>
          </w:rPr>
          <w:delText xml:space="preserve"> </w:delText>
        </w:r>
        <w:r w:rsidDel="00C8592E">
          <w:delText>Migratie PABX</w:delText>
        </w:r>
      </w:del>
    </w:p>
    <w:p w14:paraId="15FE3318" w14:textId="5EED9FC9" w:rsidR="00A052F2" w:rsidDel="00C8592E" w:rsidRDefault="0010584B">
      <w:pPr>
        <w:tabs>
          <w:tab w:val="left" w:pos="2835"/>
        </w:tabs>
        <w:rPr>
          <w:del w:id="445" w:author="Frank" w:date="2021-04-20T10:11:00Z"/>
        </w:rPr>
      </w:pPr>
      <w:del w:id="446" w:author="Frank" w:date="2021-04-20T10:11:00Z">
        <w:r w:rsidRPr="00CD47AA" w:rsidDel="00C8592E">
          <w:rPr>
            <w:rStyle w:val="Kop2Char"/>
          </w:rPr>
          <w:delText>OPDRACHTGEVER:</w:delText>
        </w:r>
        <w:r w:rsidDel="00C8592E">
          <w:rPr>
            <w:rStyle w:val="Kop2Char"/>
          </w:rPr>
          <w:delText xml:space="preserve"> </w:delText>
        </w:r>
        <w:r w:rsidDel="00C8592E">
          <w:delText>KLM</w:delText>
        </w:r>
      </w:del>
    </w:p>
    <w:p w14:paraId="17DC8ABC" w14:textId="1D521F66" w:rsidR="00A052F2" w:rsidDel="00C8592E" w:rsidRDefault="0010584B">
      <w:pPr>
        <w:tabs>
          <w:tab w:val="left" w:pos="2835"/>
          <w:tab w:val="left" w:pos="5812"/>
        </w:tabs>
        <w:rPr>
          <w:del w:id="447" w:author="Frank" w:date="2021-04-20T10:11:00Z"/>
        </w:rPr>
      </w:pPr>
      <w:del w:id="448" w:author="Frank" w:date="2021-04-20T10:11:00Z">
        <w:r w:rsidRPr="00BA776E" w:rsidDel="00C8592E">
          <w:rPr>
            <w:rStyle w:val="Kop2Char"/>
          </w:rPr>
          <w:delText xml:space="preserve">BRANCHE: </w:delText>
        </w:r>
        <w:r w:rsidRPr="00BA776E" w:rsidDel="00C8592E">
          <w:delText>Transport</w:delText>
        </w:r>
        <w:r w:rsidRPr="00BA776E" w:rsidDel="00C8592E">
          <w:tab/>
        </w:r>
        <w:r w:rsidRPr="00BA776E" w:rsidDel="00C8592E">
          <w:rPr>
            <w:rStyle w:val="Kop2Char"/>
          </w:rPr>
          <w:delText xml:space="preserve">PERIODE: </w:delText>
        </w:r>
        <w:r w:rsidRPr="00BA776E" w:rsidDel="00C8592E">
          <w:delText>mrt 2011 - okt 2011</w:delText>
        </w:r>
      </w:del>
    </w:p>
    <w:p w14:paraId="70836AB5" w14:textId="1C5473B5" w:rsidR="00A052F2" w:rsidDel="00C8592E" w:rsidRDefault="0010584B">
      <w:pPr>
        <w:tabs>
          <w:tab w:val="left" w:pos="2835"/>
        </w:tabs>
        <w:rPr>
          <w:del w:id="449" w:author="Frank" w:date="2021-04-20T10:11:00Z"/>
        </w:rPr>
      </w:pPr>
      <w:del w:id="450" w:author="Frank" w:date="2021-04-20T10:11:00Z">
        <w:r w:rsidRPr="00CD47AA" w:rsidDel="00C8592E">
          <w:rPr>
            <w:rStyle w:val="Kop2Char"/>
          </w:rPr>
          <w:delText>ROL:</w:delText>
        </w:r>
        <w:r w:rsidDel="00C8592E">
          <w:rPr>
            <w:rStyle w:val="Kop2Char"/>
          </w:rPr>
          <w:delText xml:space="preserve"> </w:delText>
        </w:r>
        <w:r w:rsidDel="00C8592E">
          <w:delText>Projectleider</w:delText>
        </w:r>
      </w:del>
    </w:p>
    <w:p w14:paraId="7BC9DDA8" w14:textId="0427CD14" w:rsidR="00A052F2" w:rsidDel="00C8592E" w:rsidRDefault="0010584B">
      <w:pPr>
        <w:rPr>
          <w:del w:id="451" w:author="Frank" w:date="2021-04-20T10:11:00Z"/>
        </w:rPr>
      </w:pPr>
      <w:del w:id="452" w:author="Frank" w:date="2021-04-20T10:11:00Z">
        <w:r w:rsidRPr="3BAE7D03" w:rsidDel="00C8592E">
          <w:rPr>
            <w:b/>
            <w:bCs/>
          </w:rPr>
          <w:delText>OMSCHRIJVING:</w:delText>
        </w:r>
        <w:r w:rsidDel="00C8592E">
          <w:delText xml:space="preserve"> Binnen het project SPEAK, dat de complete migratie van alle binnen KLM aanwezige vaste telecommunicatie-infrastructuur behelst, was </w:delText>
        </w:r>
        <w:r w:rsidR="3F958141" w:rsidDel="00C8592E">
          <w:delText>Frank</w:delText>
        </w:r>
        <w:r w:rsidDel="00C8592E">
          <w:delText xml:space="preserve"> verantwoordelijk voor de inventarisatie van de aanwezige infrastructuur, de aanwezige toestellen en inrichting van de bestaande telefonie- omgeving.</w:delText>
        </w:r>
      </w:del>
    </w:p>
    <w:p w14:paraId="1ACDE00B" w14:textId="0BE88FBD" w:rsidR="00A052F2" w:rsidDel="00C8592E" w:rsidRDefault="0010584B">
      <w:pPr>
        <w:rPr>
          <w:del w:id="453" w:author="Frank" w:date="2021-04-20T10:11:00Z"/>
        </w:rPr>
      </w:pPr>
      <w:del w:id="454" w:author="Frank" w:date="2021-04-20T10:11:00Z">
        <w:r w:rsidDel="00C8592E">
          <w:delText xml:space="preserve">Op basis van deze inventarisatie en in overleg met vertegenwoordigers van de diverse eindgebruikersgroepen heeft </w:delText>
        </w:r>
        <w:r w:rsidR="3F958141" w:rsidDel="00C8592E">
          <w:delText>Frank</w:delText>
        </w:r>
        <w:r w:rsidDel="00C8592E">
          <w:delText xml:space="preserve"> de gewenste inrichting en de nieuwe functionaliteiten vormgegeven en afgestemd met de Programma Manager en de leveranciers binnen het project.</w:delText>
        </w:r>
      </w:del>
    </w:p>
    <w:p w14:paraId="7B3F649F" w14:textId="384023F3" w:rsidR="00A052F2" w:rsidDel="00C8592E" w:rsidRDefault="0010584B">
      <w:pPr>
        <w:tabs>
          <w:tab w:val="left" w:pos="2835"/>
        </w:tabs>
        <w:rPr>
          <w:del w:id="455" w:author="Frank" w:date="2021-04-20T10:11:00Z"/>
          <w:noProof/>
        </w:rPr>
      </w:pPr>
      <w:del w:id="456"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PRINCE2, PSTN</w:delText>
        </w:r>
      </w:del>
    </w:p>
    <w:p w14:paraId="61829076" w14:textId="69508CF6" w:rsidR="00A052F2" w:rsidDel="00C8592E" w:rsidRDefault="00C634DC">
      <w:pPr>
        <w:tabs>
          <w:tab w:val="left" w:pos="2835"/>
        </w:tabs>
        <w:rPr>
          <w:del w:id="457" w:author="Frank" w:date="2021-04-20T10:11:00Z"/>
        </w:rPr>
      </w:pPr>
      <w:del w:id="458" w:author="Frank" w:date="2021-04-20T10:11:00Z">
        <w:r>
          <w:pict w14:anchorId="6A3187F1">
            <v:rect id="_x0000_i1042" style="width:0;height:1.5pt" o:hralign="center" o:bordertopcolor="this" o:borderleftcolor="this" o:borderbottomcolor="this" o:borderrightcolor="this" o:hrstd="t" o:hr="t" fillcolor="#a0a0a0" stroked="f"/>
          </w:pict>
        </w:r>
      </w:del>
    </w:p>
    <w:p w14:paraId="67AD9A56" w14:textId="27DFBB9F" w:rsidR="00A052F2" w:rsidDel="00C8592E" w:rsidRDefault="0010584B">
      <w:pPr>
        <w:tabs>
          <w:tab w:val="left" w:pos="2835"/>
        </w:tabs>
        <w:rPr>
          <w:del w:id="459" w:author="Frank" w:date="2021-04-20T10:11:00Z"/>
        </w:rPr>
      </w:pPr>
      <w:del w:id="460" w:author="Frank" w:date="2021-04-20T10:11:00Z">
        <w:r w:rsidRPr="00CD47AA" w:rsidDel="00C8592E">
          <w:rPr>
            <w:rStyle w:val="Kop2Char"/>
          </w:rPr>
          <w:delText>PROJECT:</w:delText>
        </w:r>
        <w:r w:rsidDel="00C8592E">
          <w:rPr>
            <w:rStyle w:val="Kop2Char"/>
          </w:rPr>
          <w:delText xml:space="preserve"> </w:delText>
        </w:r>
        <w:r w:rsidDel="00C8592E">
          <w:delText>Beheer Operations Verbindingen</w:delText>
        </w:r>
      </w:del>
    </w:p>
    <w:p w14:paraId="705D0788" w14:textId="78926774" w:rsidR="00A052F2" w:rsidDel="00C8592E" w:rsidRDefault="0010584B">
      <w:pPr>
        <w:tabs>
          <w:tab w:val="left" w:pos="2835"/>
        </w:tabs>
        <w:rPr>
          <w:del w:id="461" w:author="Frank" w:date="2021-04-20T10:11:00Z"/>
        </w:rPr>
      </w:pPr>
      <w:del w:id="462" w:author="Frank" w:date="2021-04-20T10:11:00Z">
        <w:r w:rsidRPr="00CD47AA" w:rsidDel="00C8592E">
          <w:rPr>
            <w:rStyle w:val="Kop2Char"/>
          </w:rPr>
          <w:delText>OPDRACHTGEVER:</w:delText>
        </w:r>
        <w:r w:rsidDel="00C8592E">
          <w:rPr>
            <w:rStyle w:val="Kop2Char"/>
          </w:rPr>
          <w:delText xml:space="preserve"> </w:delText>
        </w:r>
        <w:r w:rsidDel="00C8592E">
          <w:delText>ProRail</w:delText>
        </w:r>
      </w:del>
    </w:p>
    <w:p w14:paraId="25FD41BD" w14:textId="088BDE8C" w:rsidR="00A052F2" w:rsidDel="00C8592E" w:rsidRDefault="0010584B">
      <w:pPr>
        <w:tabs>
          <w:tab w:val="left" w:pos="2835"/>
          <w:tab w:val="left" w:pos="5812"/>
        </w:tabs>
        <w:rPr>
          <w:del w:id="463" w:author="Frank" w:date="2021-04-20T10:11:00Z"/>
        </w:rPr>
      </w:pPr>
      <w:del w:id="464" w:author="Frank" w:date="2021-04-20T10:11:00Z">
        <w:r w:rsidRPr="00BA776E" w:rsidDel="00C8592E">
          <w:rPr>
            <w:rStyle w:val="Kop2Char"/>
          </w:rPr>
          <w:delText xml:space="preserve">BRANCHE: </w:delText>
        </w:r>
        <w:r w:rsidRPr="00BA776E" w:rsidDel="00C8592E">
          <w:delText>Transport</w:delText>
        </w:r>
        <w:r w:rsidRPr="00BA776E" w:rsidDel="00C8592E">
          <w:tab/>
        </w:r>
        <w:r w:rsidRPr="00BA776E" w:rsidDel="00C8592E">
          <w:rPr>
            <w:rStyle w:val="Kop2Char"/>
          </w:rPr>
          <w:delText xml:space="preserve">PERIODE: </w:delText>
        </w:r>
        <w:r w:rsidRPr="00BA776E" w:rsidDel="00C8592E">
          <w:delText>jul 2010 - feb 2011</w:delText>
        </w:r>
      </w:del>
    </w:p>
    <w:p w14:paraId="45EC40CB" w14:textId="369A55E3" w:rsidR="00A052F2" w:rsidDel="00C8592E" w:rsidRDefault="0010584B">
      <w:pPr>
        <w:tabs>
          <w:tab w:val="left" w:pos="2835"/>
        </w:tabs>
        <w:rPr>
          <w:del w:id="465" w:author="Frank" w:date="2021-04-20T10:11:00Z"/>
        </w:rPr>
      </w:pPr>
      <w:del w:id="466" w:author="Frank" w:date="2021-04-20T10:11:00Z">
        <w:r w:rsidRPr="00CD47AA" w:rsidDel="00C8592E">
          <w:rPr>
            <w:rStyle w:val="Kop2Char"/>
          </w:rPr>
          <w:delText>ROL:</w:delText>
        </w:r>
        <w:r w:rsidDel="00C8592E">
          <w:rPr>
            <w:rStyle w:val="Kop2Char"/>
          </w:rPr>
          <w:delText xml:space="preserve"> </w:delText>
        </w:r>
        <w:r w:rsidDel="00C8592E">
          <w:delText>Proces Manager</w:delText>
        </w:r>
      </w:del>
    </w:p>
    <w:p w14:paraId="793EEC18" w14:textId="42124F63" w:rsidR="00A052F2" w:rsidDel="00C8592E" w:rsidRDefault="0010584B">
      <w:pPr>
        <w:rPr>
          <w:del w:id="467" w:author="Frank" w:date="2021-04-20T10:11:00Z"/>
        </w:rPr>
      </w:pPr>
      <w:del w:id="468" w:author="Frank" w:date="2021-04-20T10:11:00Z">
        <w:r w:rsidDel="00C8592E">
          <w:rPr>
            <w:b/>
          </w:rPr>
          <w:delText>OMSCHRIJVING:</w:delText>
        </w:r>
        <w:r w:rsidDel="00C8592E">
          <w:delText xml:space="preserve"> De afdeling Beheer Operations Verbindingen is binnen ProRail verantwoordelijk voorontwerpen, bouwen en beheren van netwerken en infrastructuur.</w:delText>
        </w:r>
      </w:del>
    </w:p>
    <w:p w14:paraId="11C1698E" w14:textId="26C8ADC4" w:rsidR="00A052F2" w:rsidDel="00C8592E" w:rsidRDefault="0010584B">
      <w:pPr>
        <w:rPr>
          <w:del w:id="469" w:author="Frank" w:date="2021-04-20T10:11:00Z"/>
        </w:rPr>
      </w:pPr>
      <w:del w:id="470" w:author="Frank" w:date="2021-04-20T10:11:00Z">
        <w:r w:rsidDel="00C8592E">
          <w:delText xml:space="preserve">Als Proces Manager binnen Beheer Operations Verbindingen was </w:delText>
        </w:r>
        <w:r w:rsidR="3F958141" w:rsidDel="00C8592E">
          <w:delText>Frank</w:delText>
        </w:r>
        <w:r w:rsidDel="00C8592E">
          <w:delText xml:space="preserve"> verantwoordelijk voor herinrichten van de interne processen om de dienstverlening naar de (interne) afnemers naar een hoger niveau te brengen.</w:delText>
        </w:r>
      </w:del>
    </w:p>
    <w:p w14:paraId="6D08CA8D" w14:textId="1922A2C3" w:rsidR="00A052F2" w:rsidDel="00C8592E" w:rsidRDefault="0010584B">
      <w:pPr>
        <w:tabs>
          <w:tab w:val="left" w:pos="2835"/>
        </w:tabs>
        <w:rPr>
          <w:del w:id="471" w:author="Frank" w:date="2021-04-20T10:11:00Z"/>
          <w:noProof/>
        </w:rPr>
      </w:pPr>
      <w:del w:id="472"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w:delText>
        </w:r>
      </w:del>
    </w:p>
    <w:p w14:paraId="2BA226A1" w14:textId="5FBC30DC" w:rsidR="00A052F2" w:rsidDel="00C8592E" w:rsidRDefault="00C634DC">
      <w:pPr>
        <w:tabs>
          <w:tab w:val="left" w:pos="2835"/>
        </w:tabs>
        <w:rPr>
          <w:del w:id="473" w:author="Frank" w:date="2021-04-20T10:11:00Z"/>
        </w:rPr>
      </w:pPr>
      <w:del w:id="474" w:author="Frank" w:date="2021-04-20T10:11:00Z">
        <w:r>
          <w:pict w14:anchorId="17FD4837">
            <v:rect id="_x0000_i1043" style="width:0;height:1.5pt" o:hralign="center" o:bordertopcolor="this" o:borderleftcolor="this" o:borderbottomcolor="this" o:borderrightcolor="this" o:hrstd="t" o:hr="t" fillcolor="#a0a0a0" stroked="f"/>
          </w:pict>
        </w:r>
      </w:del>
    </w:p>
    <w:p w14:paraId="35C7BFBC" w14:textId="1F19E3CE" w:rsidR="00A052F2" w:rsidDel="00C8592E" w:rsidRDefault="0010584B">
      <w:pPr>
        <w:tabs>
          <w:tab w:val="left" w:pos="2835"/>
        </w:tabs>
        <w:rPr>
          <w:del w:id="475" w:author="Frank" w:date="2021-04-20T10:11:00Z"/>
        </w:rPr>
      </w:pPr>
      <w:del w:id="476" w:author="Frank" w:date="2021-04-20T10:11:00Z">
        <w:r w:rsidRPr="00CD47AA" w:rsidDel="00C8592E">
          <w:rPr>
            <w:rStyle w:val="Kop2Char"/>
          </w:rPr>
          <w:delText>PROJECT:</w:delText>
        </w:r>
        <w:r w:rsidDel="00C8592E">
          <w:rPr>
            <w:rStyle w:val="Kop2Char"/>
          </w:rPr>
          <w:delText xml:space="preserve"> </w:delText>
        </w:r>
        <w:r w:rsidDel="00C8592E">
          <w:delText>Netwerk Manager</w:delText>
        </w:r>
      </w:del>
    </w:p>
    <w:p w14:paraId="57D0032A" w14:textId="65783176" w:rsidR="00A052F2" w:rsidDel="00C8592E" w:rsidRDefault="0010584B">
      <w:pPr>
        <w:tabs>
          <w:tab w:val="left" w:pos="2835"/>
        </w:tabs>
        <w:rPr>
          <w:del w:id="477" w:author="Frank" w:date="2021-04-20T10:11:00Z"/>
        </w:rPr>
      </w:pPr>
      <w:del w:id="478" w:author="Frank" w:date="2021-04-20T10:11:00Z">
        <w:r w:rsidRPr="00CD47AA" w:rsidDel="00C8592E">
          <w:rPr>
            <w:rStyle w:val="Kop2Char"/>
          </w:rPr>
          <w:delText>OPDRACHTGEVER:</w:delText>
        </w:r>
        <w:r w:rsidDel="00C8592E">
          <w:rPr>
            <w:rStyle w:val="Kop2Char"/>
          </w:rPr>
          <w:delText xml:space="preserve"> </w:delText>
        </w:r>
        <w:r w:rsidDel="00C8592E">
          <w:delText>KPN-MobiRail</w:delText>
        </w:r>
      </w:del>
    </w:p>
    <w:p w14:paraId="5EED2D3D" w14:textId="52345054" w:rsidR="00A052F2" w:rsidDel="00C8592E" w:rsidRDefault="0010584B">
      <w:pPr>
        <w:tabs>
          <w:tab w:val="left" w:pos="2835"/>
          <w:tab w:val="left" w:pos="5812"/>
        </w:tabs>
        <w:rPr>
          <w:del w:id="479" w:author="Frank" w:date="2021-04-20T10:11:00Z"/>
        </w:rPr>
      </w:pPr>
      <w:del w:id="480" w:author="Frank" w:date="2021-04-20T10:11:00Z">
        <w:r w:rsidRPr="00BA776E" w:rsidDel="00C8592E">
          <w:rPr>
            <w:rStyle w:val="Kop2Char"/>
          </w:rPr>
          <w:delText xml:space="preserve">BRANCHE: </w:delText>
        </w:r>
        <w:r w:rsidRPr="00BA776E" w:rsidDel="00C8592E">
          <w:delText>ICT</w:delText>
        </w:r>
        <w:r w:rsidRPr="00BA776E" w:rsidDel="00C8592E">
          <w:tab/>
        </w:r>
        <w:r w:rsidRPr="00BA776E" w:rsidDel="00C8592E">
          <w:rPr>
            <w:rStyle w:val="Kop2Char"/>
          </w:rPr>
          <w:delText xml:space="preserve">PERIODE: </w:delText>
        </w:r>
        <w:r w:rsidRPr="00BA776E" w:rsidDel="00C8592E">
          <w:delText>mrt 2008 - jun 2010</w:delText>
        </w:r>
      </w:del>
    </w:p>
    <w:p w14:paraId="6838E64A" w14:textId="3AA97433" w:rsidR="00A052F2" w:rsidDel="00C8592E" w:rsidRDefault="0010584B">
      <w:pPr>
        <w:tabs>
          <w:tab w:val="left" w:pos="2835"/>
        </w:tabs>
        <w:rPr>
          <w:del w:id="481" w:author="Frank" w:date="2021-04-20T10:11:00Z"/>
        </w:rPr>
      </w:pPr>
      <w:del w:id="482" w:author="Frank" w:date="2021-04-20T10:11:00Z">
        <w:r w:rsidRPr="00CD47AA" w:rsidDel="00C8592E">
          <w:rPr>
            <w:rStyle w:val="Kop2Char"/>
          </w:rPr>
          <w:delText>ROL:</w:delText>
        </w:r>
        <w:r w:rsidDel="00C8592E">
          <w:rPr>
            <w:rStyle w:val="Kop2Char"/>
          </w:rPr>
          <w:delText xml:space="preserve"> </w:delText>
        </w:r>
        <w:r w:rsidDel="00C8592E">
          <w:delText>Netwerk Manager</w:delText>
        </w:r>
      </w:del>
    </w:p>
    <w:p w14:paraId="2F1C5267" w14:textId="1EADB6ED" w:rsidR="00A052F2" w:rsidDel="00C8592E" w:rsidRDefault="0010584B">
      <w:pPr>
        <w:rPr>
          <w:del w:id="483" w:author="Frank" w:date="2021-04-20T10:11:00Z"/>
        </w:rPr>
      </w:pPr>
      <w:del w:id="484" w:author="Frank" w:date="2021-04-20T10:11:00Z">
        <w:r w:rsidRPr="3BAE7D03" w:rsidDel="00C8592E">
          <w:rPr>
            <w:b/>
            <w:bCs/>
          </w:rPr>
          <w:delText>OMSCHRIJVING:</w:delText>
        </w:r>
        <w:r w:rsidDel="00C8592E">
          <w:delText xml:space="preserve"> Mobirail is een samenwerkingsverband tussen KPN N.V. en Nokia Siemens Networks Nederland B.V. dat in opdracht van ProRail een veilig en betrouwbaar netwerk (GSM for Railways) voor de spoorwegen in Nederland heeft ontworpen en gebouwd. Sinds 1 juli 2003 is het netwerk operationeel en worden alle beheer- en serviceactiviteiten door Mobirail uitgevoerd. Het GSM-R netwerk is een bedrijfskritisch netwerk voor alle spoorwegcommunicatie en treinbeveiliging.</w:delText>
        </w:r>
      </w:del>
    </w:p>
    <w:p w14:paraId="493D5F61" w14:textId="047F6E9C" w:rsidR="00A052F2" w:rsidDel="00C8592E" w:rsidRDefault="0010584B">
      <w:pPr>
        <w:rPr>
          <w:del w:id="485" w:author="Frank" w:date="2021-04-20T10:11:00Z"/>
        </w:rPr>
      </w:pPr>
      <w:del w:id="486" w:author="Frank" w:date="2021-04-20T10:11:00Z">
        <w:r w:rsidDel="00C8592E">
          <w:delText xml:space="preserve">In de rol als Netwerkmanager heeft </w:delText>
        </w:r>
        <w:r w:rsidR="3F958141" w:rsidDel="00C8592E">
          <w:delText>Frank</w:delText>
        </w:r>
        <w:r w:rsidDel="00C8592E">
          <w:delText xml:space="preserve"> voor de tunnelcommunicatie, repeaters en stationsdekking de infrastructuur en de afwijkingen van projecten in kaart gebracht en aangepast. </w:delText>
        </w:r>
      </w:del>
    </w:p>
    <w:p w14:paraId="04950862" w14:textId="351229F0" w:rsidR="00A052F2" w:rsidDel="00C8592E" w:rsidRDefault="0010584B">
      <w:pPr>
        <w:rPr>
          <w:del w:id="487" w:author="Frank" w:date="2021-04-20T10:11:00Z"/>
        </w:rPr>
      </w:pPr>
      <w:del w:id="488" w:author="Frank" w:date="2021-04-20T10:11:00Z">
        <w:r w:rsidDel="00C8592E">
          <w:delText>Vanuit de jaarlijkse test- en meetritten over het landelijk spoor ten behoeve van het GMS-R Netwerk heeft hij de testdata toonbaar gemaakt in het GIS-systeem en  geanalyseerd. Aan de hand van de gemaakte analyse konden de radioplanners een verbeterplan voor de dekking starten.</w:delText>
        </w:r>
      </w:del>
    </w:p>
    <w:p w14:paraId="10769597" w14:textId="2038422A" w:rsidR="00A052F2" w:rsidDel="00C8592E" w:rsidRDefault="0010584B">
      <w:pPr>
        <w:tabs>
          <w:tab w:val="left" w:pos="2835"/>
        </w:tabs>
        <w:rPr>
          <w:del w:id="489" w:author="Frank" w:date="2021-04-20T10:11:00Z"/>
          <w:noProof/>
        </w:rPr>
      </w:pPr>
      <w:del w:id="490"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ITIL, GSM-R, GIS (MAP-Info)</w:delText>
        </w:r>
      </w:del>
    </w:p>
    <w:p w14:paraId="0DE4B5B7" w14:textId="5846D7D6" w:rsidR="00A052F2" w:rsidDel="00C8592E" w:rsidRDefault="00C634DC">
      <w:pPr>
        <w:tabs>
          <w:tab w:val="left" w:pos="2835"/>
        </w:tabs>
        <w:rPr>
          <w:del w:id="491" w:author="Frank" w:date="2021-04-20T10:11:00Z"/>
        </w:rPr>
      </w:pPr>
      <w:del w:id="492" w:author="Frank" w:date="2021-04-20T10:11:00Z">
        <w:r>
          <w:pict w14:anchorId="3C1F8E7D">
            <v:rect id="_x0000_i1044" style="width:0;height:1.5pt" o:hralign="center" o:bordertopcolor="this" o:borderleftcolor="this" o:borderbottomcolor="this" o:borderrightcolor="this" o:hrstd="t" o:hr="t" fillcolor="#a0a0a0" stroked="f"/>
          </w:pict>
        </w:r>
      </w:del>
    </w:p>
    <w:p w14:paraId="3CE678F6" w14:textId="4AFD3040" w:rsidR="00A052F2" w:rsidDel="00C8592E" w:rsidRDefault="0010584B">
      <w:pPr>
        <w:tabs>
          <w:tab w:val="left" w:pos="2835"/>
        </w:tabs>
        <w:rPr>
          <w:del w:id="493" w:author="Frank" w:date="2021-04-20T10:11:00Z"/>
        </w:rPr>
      </w:pPr>
      <w:del w:id="494" w:author="Frank" w:date="2021-04-20T10:11:00Z">
        <w:r w:rsidRPr="00CD47AA" w:rsidDel="00C8592E">
          <w:rPr>
            <w:rStyle w:val="Kop2Char"/>
          </w:rPr>
          <w:delText>PROJECT:</w:delText>
        </w:r>
        <w:r w:rsidDel="00C8592E">
          <w:rPr>
            <w:rStyle w:val="Kop2Char"/>
          </w:rPr>
          <w:delText xml:space="preserve"> </w:delText>
        </w:r>
        <w:r w:rsidDel="00C8592E">
          <w:delText>Technisch Engineer / Change Coördinator</w:delText>
        </w:r>
      </w:del>
    </w:p>
    <w:p w14:paraId="594C4778" w14:textId="73C43044" w:rsidR="00A052F2" w:rsidDel="00C8592E" w:rsidRDefault="0010584B">
      <w:pPr>
        <w:tabs>
          <w:tab w:val="left" w:pos="2835"/>
        </w:tabs>
        <w:rPr>
          <w:del w:id="495" w:author="Frank" w:date="2021-04-20T10:11:00Z"/>
        </w:rPr>
      </w:pPr>
      <w:del w:id="496" w:author="Frank" w:date="2021-04-20T10:11:00Z">
        <w:r w:rsidRPr="00CD47AA" w:rsidDel="00C8592E">
          <w:rPr>
            <w:rStyle w:val="Kop2Char"/>
          </w:rPr>
          <w:delText>OPDRACHTGEVER:</w:delText>
        </w:r>
        <w:r w:rsidDel="00C8592E">
          <w:rPr>
            <w:rStyle w:val="Kop2Char"/>
          </w:rPr>
          <w:delText xml:space="preserve"> </w:delText>
        </w:r>
        <w:r w:rsidDel="00C8592E">
          <w:delText>Ericsson</w:delText>
        </w:r>
      </w:del>
    </w:p>
    <w:p w14:paraId="5ABBB69D" w14:textId="264BB596" w:rsidR="00A052F2" w:rsidDel="00C8592E" w:rsidRDefault="0010584B">
      <w:pPr>
        <w:tabs>
          <w:tab w:val="left" w:pos="2835"/>
          <w:tab w:val="left" w:pos="5812"/>
        </w:tabs>
        <w:rPr>
          <w:del w:id="497" w:author="Frank" w:date="2021-04-20T10:11:00Z"/>
        </w:rPr>
      </w:pPr>
      <w:del w:id="498" w:author="Frank" w:date="2021-04-20T10:11:00Z">
        <w:r w:rsidRPr="00BA776E" w:rsidDel="00C8592E">
          <w:rPr>
            <w:rStyle w:val="Kop2Char"/>
          </w:rPr>
          <w:delText xml:space="preserve">BRANCHE: </w:delText>
        </w:r>
        <w:r w:rsidRPr="00BA776E" w:rsidDel="00C8592E">
          <w:delText>Telecommunicatie</w:delText>
        </w:r>
        <w:r w:rsidRPr="00BA776E" w:rsidDel="00C8592E">
          <w:tab/>
        </w:r>
        <w:r w:rsidRPr="00BA776E" w:rsidDel="00C8592E">
          <w:rPr>
            <w:rStyle w:val="Kop2Char"/>
          </w:rPr>
          <w:delText xml:space="preserve">PERIODE: </w:delText>
        </w:r>
        <w:r w:rsidRPr="00BA776E" w:rsidDel="00C8592E">
          <w:delText>mrt 2003 - sep 2007</w:delText>
        </w:r>
      </w:del>
    </w:p>
    <w:p w14:paraId="2821974A" w14:textId="33CE1CD3" w:rsidR="00A052F2" w:rsidDel="00C8592E" w:rsidRDefault="0010584B">
      <w:pPr>
        <w:tabs>
          <w:tab w:val="left" w:pos="2835"/>
        </w:tabs>
        <w:rPr>
          <w:del w:id="499" w:author="Frank" w:date="2021-04-20T10:11:00Z"/>
        </w:rPr>
      </w:pPr>
      <w:del w:id="500" w:author="Frank" w:date="2021-04-20T10:11:00Z">
        <w:r w:rsidRPr="00CD47AA" w:rsidDel="00C8592E">
          <w:rPr>
            <w:rStyle w:val="Kop2Char"/>
          </w:rPr>
          <w:delText>ROL:</w:delText>
        </w:r>
        <w:r w:rsidDel="00C8592E">
          <w:rPr>
            <w:rStyle w:val="Kop2Char"/>
          </w:rPr>
          <w:delText xml:space="preserve"> </w:delText>
        </w:r>
        <w:r w:rsidDel="00C8592E">
          <w:delText>Technisch Engineer / Change Coördinator</w:delText>
        </w:r>
      </w:del>
    </w:p>
    <w:p w14:paraId="35E1CF06" w14:textId="6931B444" w:rsidR="00A052F2" w:rsidDel="00C8592E" w:rsidRDefault="0010584B">
      <w:pPr>
        <w:rPr>
          <w:del w:id="501" w:author="Frank" w:date="2021-04-20T10:11:00Z"/>
        </w:rPr>
      </w:pPr>
      <w:del w:id="502" w:author="Frank" w:date="2021-04-20T10:11:00Z">
        <w:r w:rsidRPr="3BAE7D03" w:rsidDel="00C8592E">
          <w:rPr>
            <w:b/>
            <w:bCs/>
          </w:rPr>
          <w:delText>OMSCHRIJVING:</w:delText>
        </w:r>
        <w:r w:rsidDel="00C8592E">
          <w:delText xml:space="preserve"> Binnen Ericsson heeft </w:delText>
        </w:r>
        <w:r w:rsidR="3F958141" w:rsidDel="00C8592E">
          <w:delText>Frank</w:delText>
        </w:r>
        <w:r w:rsidDel="00C8592E">
          <w:delText xml:space="preserve"> diverse rollen vervuld op zowel technisch gebied als ook op het gebied van Service Management.</w:delText>
        </w:r>
      </w:del>
    </w:p>
    <w:p w14:paraId="7AF0BFFA" w14:textId="0C399CE0" w:rsidR="00A052F2" w:rsidDel="00C8592E" w:rsidRDefault="3F958141">
      <w:pPr>
        <w:rPr>
          <w:del w:id="503" w:author="Frank" w:date="2021-04-20T10:11:00Z"/>
        </w:rPr>
      </w:pPr>
      <w:del w:id="504" w:author="Frank" w:date="2021-04-20T10:11:00Z">
        <w:r w:rsidDel="00C8592E">
          <w:delText>Frank</w:delText>
        </w:r>
        <w:r w:rsidR="0010584B" w:rsidDel="00C8592E">
          <w:delText xml:space="preserve"> is begonnen als Optimalisatie &amp; Configuratie Engineer op de technische afdeling en was verantwoordelijk voor het Telfort Netwerk. Door synergievoordelen binnen Ericsson als Technisch Specialist diverse MVNO's aangesloten op de mobiele netwerken van de Nederlandse en Belgische Operators.</w:delText>
        </w:r>
      </w:del>
    </w:p>
    <w:p w14:paraId="75207766" w14:textId="16521FD5" w:rsidR="00A052F2" w:rsidDel="00C8592E" w:rsidRDefault="0010584B">
      <w:pPr>
        <w:rPr>
          <w:del w:id="505" w:author="Frank" w:date="2021-04-20T10:11:00Z"/>
        </w:rPr>
      </w:pPr>
      <w:del w:id="506" w:author="Frank" w:date="2021-04-20T10:11:00Z">
        <w:r w:rsidDel="00C8592E">
          <w:delText xml:space="preserve">In zijn laatste rol als Change Coördinator was </w:delText>
        </w:r>
        <w:r w:rsidR="3F958141" w:rsidDel="00C8592E">
          <w:delText>Frank</w:delText>
        </w:r>
        <w:r w:rsidDel="00C8592E">
          <w:delText xml:space="preserve"> verantwoordelijk voor optimalisatie van het wijzigingsproces tussen BASE BE en Ericsson.</w:delText>
        </w:r>
      </w:del>
    </w:p>
    <w:p w14:paraId="2D4A618D" w14:textId="7D5103EA" w:rsidR="00A052F2" w:rsidDel="00C8592E" w:rsidRDefault="0010584B">
      <w:pPr>
        <w:tabs>
          <w:tab w:val="left" w:pos="2835"/>
        </w:tabs>
        <w:rPr>
          <w:del w:id="507" w:author="Frank" w:date="2021-04-20T10:11:00Z"/>
          <w:noProof/>
        </w:rPr>
      </w:pPr>
      <w:del w:id="508"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GSM, ITIL</w:delText>
        </w:r>
      </w:del>
    </w:p>
    <w:p w14:paraId="66204FF1" w14:textId="0DCCA960" w:rsidR="00A052F2" w:rsidDel="00C8592E" w:rsidRDefault="00C634DC">
      <w:pPr>
        <w:tabs>
          <w:tab w:val="left" w:pos="2835"/>
        </w:tabs>
        <w:rPr>
          <w:del w:id="509" w:author="Frank" w:date="2021-04-20T10:11:00Z"/>
        </w:rPr>
      </w:pPr>
      <w:del w:id="510" w:author="Frank" w:date="2021-04-20T10:11:00Z">
        <w:r>
          <w:pict w14:anchorId="76FAED54">
            <v:rect id="_x0000_i1045" style="width:0;height:1.5pt" o:hralign="center" o:bordertopcolor="this" o:borderleftcolor="this" o:borderbottomcolor="this" o:borderrightcolor="this" o:hrstd="t" o:hr="t" fillcolor="#a0a0a0" stroked="f"/>
          </w:pict>
        </w:r>
      </w:del>
    </w:p>
    <w:p w14:paraId="55465EE9" w14:textId="6A91EBC4" w:rsidR="00A052F2" w:rsidDel="00C8592E" w:rsidRDefault="0010584B">
      <w:pPr>
        <w:tabs>
          <w:tab w:val="left" w:pos="2835"/>
        </w:tabs>
        <w:rPr>
          <w:del w:id="511" w:author="Frank" w:date="2021-04-20T10:11:00Z"/>
        </w:rPr>
      </w:pPr>
      <w:del w:id="512" w:author="Frank" w:date="2021-04-20T10:11:00Z">
        <w:r w:rsidRPr="00CD47AA" w:rsidDel="00C8592E">
          <w:rPr>
            <w:rStyle w:val="Kop2Char"/>
          </w:rPr>
          <w:delText>PROJECT:</w:delText>
        </w:r>
        <w:r w:rsidDel="00C8592E">
          <w:rPr>
            <w:rStyle w:val="Kop2Char"/>
          </w:rPr>
          <w:delText xml:space="preserve"> </w:delText>
        </w:r>
        <w:r w:rsidDel="00C8592E">
          <w:delText>Technisch Engineer</w:delText>
        </w:r>
      </w:del>
    </w:p>
    <w:p w14:paraId="55EFAD1F" w14:textId="2A1EF421" w:rsidR="00A052F2" w:rsidDel="00C8592E" w:rsidRDefault="0010584B">
      <w:pPr>
        <w:tabs>
          <w:tab w:val="left" w:pos="2835"/>
        </w:tabs>
        <w:rPr>
          <w:del w:id="513" w:author="Frank" w:date="2021-04-20T10:11:00Z"/>
        </w:rPr>
      </w:pPr>
      <w:del w:id="514" w:author="Frank" w:date="2021-04-20T10:11:00Z">
        <w:r w:rsidRPr="00CD47AA" w:rsidDel="00C8592E">
          <w:rPr>
            <w:rStyle w:val="Kop2Char"/>
          </w:rPr>
          <w:delText>OPDRACHTGEVER:</w:delText>
        </w:r>
        <w:r w:rsidDel="00C8592E">
          <w:rPr>
            <w:rStyle w:val="Kop2Char"/>
          </w:rPr>
          <w:delText xml:space="preserve"> </w:delText>
        </w:r>
        <w:r w:rsidDel="00C8592E">
          <w:delText>Telfort</w:delText>
        </w:r>
      </w:del>
    </w:p>
    <w:p w14:paraId="14BA323D" w14:textId="2E6B15F9" w:rsidR="00A052F2" w:rsidDel="00C8592E" w:rsidRDefault="0010584B">
      <w:pPr>
        <w:tabs>
          <w:tab w:val="left" w:pos="2835"/>
          <w:tab w:val="left" w:pos="5812"/>
        </w:tabs>
        <w:rPr>
          <w:del w:id="515" w:author="Frank" w:date="2021-04-20T10:11:00Z"/>
        </w:rPr>
      </w:pPr>
      <w:del w:id="516" w:author="Frank" w:date="2021-04-20T10:11:00Z">
        <w:r w:rsidRPr="00BA776E" w:rsidDel="00C8592E">
          <w:rPr>
            <w:rStyle w:val="Kop2Char"/>
          </w:rPr>
          <w:delText xml:space="preserve">BRANCHE: </w:delText>
        </w:r>
        <w:r w:rsidRPr="00BA776E" w:rsidDel="00C8592E">
          <w:delText>Telecommunicatie</w:delText>
        </w:r>
        <w:r w:rsidRPr="00BA776E" w:rsidDel="00C8592E">
          <w:tab/>
        </w:r>
        <w:r w:rsidRPr="00BA776E" w:rsidDel="00C8592E">
          <w:rPr>
            <w:rStyle w:val="Kop2Char"/>
          </w:rPr>
          <w:delText xml:space="preserve">PERIODE: </w:delText>
        </w:r>
        <w:r w:rsidRPr="00BA776E" w:rsidDel="00C8592E">
          <w:delText>jan 1997 - feb 2003</w:delText>
        </w:r>
      </w:del>
    </w:p>
    <w:p w14:paraId="734AFA08" w14:textId="49749C61" w:rsidR="00A052F2" w:rsidDel="00C8592E" w:rsidRDefault="0010584B">
      <w:pPr>
        <w:tabs>
          <w:tab w:val="left" w:pos="2835"/>
        </w:tabs>
        <w:rPr>
          <w:del w:id="517" w:author="Frank" w:date="2021-04-20T10:11:00Z"/>
        </w:rPr>
      </w:pPr>
      <w:del w:id="518" w:author="Frank" w:date="2021-04-20T10:11:00Z">
        <w:r w:rsidRPr="00CD47AA" w:rsidDel="00C8592E">
          <w:rPr>
            <w:rStyle w:val="Kop2Char"/>
          </w:rPr>
          <w:delText>ROL:</w:delText>
        </w:r>
        <w:r w:rsidDel="00C8592E">
          <w:rPr>
            <w:rStyle w:val="Kop2Char"/>
          </w:rPr>
          <w:delText xml:space="preserve"> </w:delText>
        </w:r>
        <w:r w:rsidDel="00C8592E">
          <w:delText>Technisch Engineer</w:delText>
        </w:r>
      </w:del>
    </w:p>
    <w:p w14:paraId="085A20CB" w14:textId="7ECA0FB9" w:rsidR="00A052F2" w:rsidDel="00C8592E" w:rsidRDefault="0010584B">
      <w:pPr>
        <w:rPr>
          <w:del w:id="519" w:author="Frank" w:date="2021-04-20T10:11:00Z"/>
        </w:rPr>
      </w:pPr>
      <w:del w:id="520" w:author="Frank" w:date="2021-04-20T10:11:00Z">
        <w:r w:rsidRPr="3BAE7D03" w:rsidDel="00C8592E">
          <w:rPr>
            <w:b/>
            <w:bCs/>
          </w:rPr>
          <w:delText>OMSCHRIJVING:</w:delText>
        </w:r>
        <w:r w:rsidDel="00C8592E">
          <w:delText xml:space="preserve"> Als Technisch Engineer was </w:delText>
        </w:r>
        <w:r w:rsidR="3F958141" w:rsidDel="00C8592E">
          <w:delText>Frank</w:delText>
        </w:r>
        <w:r w:rsidDel="00C8592E">
          <w:delText xml:space="preserve"> mede verantwoordelijk voor de bouw en capaciteitsplanning en het transmissie netwerk bij de opstart van Telfort.</w:delText>
        </w:r>
      </w:del>
    </w:p>
    <w:p w14:paraId="008F5EC1" w14:textId="364DCB2C" w:rsidR="00A052F2" w:rsidDel="00C8592E" w:rsidRDefault="0010584B">
      <w:pPr>
        <w:rPr>
          <w:del w:id="521" w:author="Frank" w:date="2021-04-20T10:11:00Z"/>
        </w:rPr>
      </w:pPr>
      <w:del w:id="522" w:author="Frank" w:date="2021-04-20T10:11:00Z">
        <w:r w:rsidDel="00C8592E">
          <w:delText xml:space="preserve">Later was </w:delText>
        </w:r>
        <w:r w:rsidR="3F958141" w:rsidDel="00C8592E">
          <w:delText>Frank</w:delText>
        </w:r>
        <w:r w:rsidDel="00C8592E">
          <w:delText xml:space="preserve"> als Transmissie Planner verantwoordelijk voor het technisch ontwerp van de MicroWave verbindingen en een  aansturende rol voor alle Engineers betrokken bij de realisatie van de MicroWave verbindingen.</w:delText>
        </w:r>
      </w:del>
    </w:p>
    <w:p w14:paraId="536B90D4" w14:textId="52B90001" w:rsidR="00A052F2" w:rsidDel="00C8592E" w:rsidRDefault="0010584B">
      <w:pPr>
        <w:rPr>
          <w:del w:id="523" w:author="Frank" w:date="2021-04-20T10:11:00Z"/>
        </w:rPr>
      </w:pPr>
      <w:del w:id="524" w:author="Frank" w:date="2021-04-20T10:11:00Z">
        <w:r w:rsidDel="00C8592E">
          <w:delText xml:space="preserve">In het laatste jaar was </w:delText>
        </w:r>
        <w:r w:rsidR="3F958141" w:rsidDel="00C8592E">
          <w:delText>Frank</w:delText>
        </w:r>
        <w:r w:rsidDel="00C8592E">
          <w:delText xml:space="preserve"> als Configuratie &amp; Optimalisatie Engineer binnen de afdeling Design en Planning mede verantwoordelijk voor uitbreiding en onderhoud van het Core Netwerk van Telfort.</w:delText>
        </w:r>
      </w:del>
    </w:p>
    <w:p w14:paraId="1F6E9379" w14:textId="7A5D27E8" w:rsidR="00A052F2" w:rsidDel="00C8592E" w:rsidRDefault="0010584B">
      <w:pPr>
        <w:tabs>
          <w:tab w:val="left" w:pos="2835"/>
        </w:tabs>
        <w:rPr>
          <w:del w:id="525" w:author="Frank" w:date="2021-04-20T10:11:00Z"/>
          <w:noProof/>
        </w:rPr>
      </w:pPr>
      <w:del w:id="526" w:author="Frank" w:date="2021-04-20T10:11:00Z">
        <w:r w:rsidDel="00C8592E">
          <w:rPr>
            <w:rStyle w:val="Kop2Char"/>
          </w:rPr>
          <w:delText>METHODEN EN TECHNIEKEN</w:delText>
        </w:r>
        <w:r w:rsidRPr="008B6801" w:rsidDel="00C8592E">
          <w:rPr>
            <w:rStyle w:val="Kop2Char"/>
          </w:rPr>
          <w:delText>:</w:delText>
        </w:r>
        <w:r w:rsidDel="00C8592E">
          <w:rPr>
            <w:rStyle w:val="Kop2Char"/>
          </w:rPr>
          <w:delText xml:space="preserve"> </w:delText>
        </w:r>
        <w:r w:rsidDel="00C8592E">
          <w:delText>GSM, MicroWave</w:delText>
        </w:r>
      </w:del>
    </w:p>
    <w:p w14:paraId="2D4AC425" w14:textId="25E2C1FF" w:rsidR="00D35834" w:rsidRPr="000D4138" w:rsidRDefault="00C634DC" w:rsidP="00D35834">
      <w:pPr>
        <w:pStyle w:val="SectionHeading"/>
        <w:spacing w:after="0"/>
        <w:rPr>
          <w:ins w:id="527" w:author="Frank" w:date="2021-04-20T10:11:00Z"/>
          <w:lang w:val="nl-NL"/>
        </w:rPr>
      </w:pPr>
      <w:del w:id="528" w:author="Frank" w:date="2021-04-20T10:11:00Z">
        <w:r>
          <w:pict w14:anchorId="455568BB">
            <v:rect id="_x0000_i1046" style="width:0;height:1.5pt" o:hralign="center" o:bordertopcolor="this" o:borderleftcolor="this" o:borderbottomcolor="this" o:borderrightcolor="this" o:hrstd="t" o:hr="t" fillcolor="#a0a0a0" stroked="f"/>
          </w:pict>
        </w:r>
      </w:del>
      <w:ins w:id="529" w:author="Frank" w:date="2021-04-20T10:11:00Z">
        <w:r w:rsidR="00D35834" w:rsidRPr="00D35834">
          <w:t xml:space="preserve"> </w:t>
        </w:r>
      </w:ins>
    </w:p>
    <w:p w14:paraId="28537F5B" w14:textId="77777777" w:rsidR="00D35834" w:rsidRPr="00CC30D9" w:rsidRDefault="00D35834" w:rsidP="00D35834">
      <w:pPr>
        <w:pStyle w:val="SectionHeading"/>
        <w:spacing w:after="0"/>
        <w:rPr>
          <w:ins w:id="530" w:author="Frank" w:date="2021-04-20T10:11:00Z"/>
          <w:lang w:val="nl-NL"/>
        </w:rPr>
      </w:pPr>
      <w:ins w:id="531" w:author="Frank" w:date="2021-04-20T10:11:00Z">
        <w:r w:rsidRPr="00CC30D9">
          <w:rPr>
            <w:lang w:val="nl-NL"/>
          </w:rPr>
          <w:t>PERSONALIA</w:t>
        </w:r>
      </w:ins>
    </w:p>
    <w:tbl>
      <w:tblPr>
        <w:tblW w:w="0" w:type="auto"/>
        <w:tblInd w:w="288" w:type="dxa"/>
        <w:tblLook w:val="04A0" w:firstRow="1" w:lastRow="0" w:firstColumn="1" w:lastColumn="0" w:noHBand="0" w:noVBand="1"/>
      </w:tblPr>
      <w:tblGrid>
        <w:gridCol w:w="1840"/>
        <w:gridCol w:w="7478"/>
      </w:tblGrid>
      <w:tr w:rsidR="00D35834" w:rsidRPr="00CC30D9" w14:paraId="30C313DA" w14:textId="77777777" w:rsidTr="00B301CB">
        <w:trPr>
          <w:ins w:id="532" w:author="Frank" w:date="2021-04-20T10:11:00Z"/>
        </w:trPr>
        <w:tc>
          <w:tcPr>
            <w:tcW w:w="1840" w:type="dxa"/>
            <w:shd w:val="clear" w:color="auto" w:fill="auto"/>
          </w:tcPr>
          <w:p w14:paraId="26499D94" w14:textId="77777777" w:rsidR="00D35834" w:rsidRPr="00CC30D9" w:rsidRDefault="00D35834" w:rsidP="00B301CB">
            <w:pPr>
              <w:pStyle w:val="NormalBodyText"/>
              <w:rPr>
                <w:ins w:id="533" w:author="Frank" w:date="2021-04-20T10:11:00Z"/>
                <w:lang w:val="nl-NL"/>
              </w:rPr>
            </w:pPr>
            <w:ins w:id="534" w:author="Frank" w:date="2021-04-20T10:11:00Z">
              <w:r w:rsidRPr="00DF3DFF">
                <w:rPr>
                  <w:b/>
                  <w:sz w:val="18"/>
                  <w:szCs w:val="18"/>
                  <w:lang w:val="nl-NL"/>
                </w:rPr>
                <w:t>NAAM:</w:t>
              </w:r>
            </w:ins>
          </w:p>
        </w:tc>
        <w:tc>
          <w:tcPr>
            <w:tcW w:w="7478" w:type="dxa"/>
            <w:shd w:val="clear" w:color="auto" w:fill="auto"/>
          </w:tcPr>
          <w:p w14:paraId="712EF03C" w14:textId="130F7CD5" w:rsidR="00D35834" w:rsidRPr="00CC30D9" w:rsidRDefault="008B2ABD" w:rsidP="00B301CB">
            <w:pPr>
              <w:pStyle w:val="NormalBodyText"/>
              <w:rPr>
                <w:ins w:id="535" w:author="Frank" w:date="2021-04-20T10:11:00Z"/>
                <w:lang w:val="nl-NL"/>
              </w:rPr>
            </w:pPr>
            <w:r>
              <w:rPr>
                <w:lang w:val="nl-NL"/>
              </w:rPr>
              <w:t>X</w:t>
            </w:r>
          </w:p>
        </w:tc>
      </w:tr>
      <w:tr w:rsidR="00D35834" w:rsidRPr="00CC30D9" w14:paraId="0D709E9F" w14:textId="77777777" w:rsidTr="00B301CB">
        <w:trPr>
          <w:ins w:id="536" w:author="Frank" w:date="2021-04-20T10:11:00Z"/>
        </w:trPr>
        <w:tc>
          <w:tcPr>
            <w:tcW w:w="1840" w:type="dxa"/>
            <w:shd w:val="clear" w:color="auto" w:fill="auto"/>
          </w:tcPr>
          <w:p w14:paraId="46DD54F5" w14:textId="77777777" w:rsidR="00D35834" w:rsidRPr="00CC30D9" w:rsidRDefault="00D35834" w:rsidP="00B301CB">
            <w:pPr>
              <w:pStyle w:val="NormalBodyText"/>
              <w:rPr>
                <w:ins w:id="537" w:author="Frank" w:date="2021-04-20T10:11:00Z"/>
                <w:b/>
                <w:lang w:val="nl-NL"/>
              </w:rPr>
            </w:pPr>
            <w:ins w:id="538" w:author="Frank" w:date="2021-04-20T10:11:00Z">
              <w:r w:rsidRPr="00DF3DFF">
                <w:rPr>
                  <w:b/>
                  <w:sz w:val="18"/>
                  <w:szCs w:val="18"/>
                  <w:lang w:val="nl-NL"/>
                </w:rPr>
                <w:t>FUNCTIE:</w:t>
              </w:r>
            </w:ins>
          </w:p>
        </w:tc>
        <w:tc>
          <w:tcPr>
            <w:tcW w:w="7478" w:type="dxa"/>
            <w:shd w:val="clear" w:color="auto" w:fill="auto"/>
          </w:tcPr>
          <w:p w14:paraId="34110EC6" w14:textId="77777777" w:rsidR="00D35834" w:rsidRPr="00D35834" w:rsidRDefault="00D35834" w:rsidP="00B301CB">
            <w:pPr>
              <w:pStyle w:val="NormalBodyText"/>
              <w:rPr>
                <w:ins w:id="539" w:author="Frank" w:date="2021-04-20T10:11:00Z"/>
                <w:lang w:val="nl-NL"/>
                <w:rPrChange w:id="540" w:author="Frank" w:date="2021-04-20T10:11:00Z">
                  <w:rPr>
                    <w:ins w:id="541" w:author="Frank" w:date="2021-04-20T10:11:00Z"/>
                  </w:rPr>
                </w:rPrChange>
              </w:rPr>
            </w:pPr>
            <w:ins w:id="542" w:author="Frank" w:date="2021-04-20T10:11:00Z">
              <w:r w:rsidRPr="00D35834">
                <w:rPr>
                  <w:sz w:val="18"/>
                  <w:szCs w:val="18"/>
                  <w:lang w:val="nl-NL"/>
                  <w:rPrChange w:id="543" w:author="Frank" w:date="2021-04-20T10:11:00Z">
                    <w:rPr>
                      <w:sz w:val="18"/>
                      <w:szCs w:val="18"/>
                    </w:rPr>
                  </w:rPrChange>
                </w:rPr>
                <w:t>Sr. Informatie Analist / Technisch Consultant</w:t>
              </w:r>
            </w:ins>
          </w:p>
        </w:tc>
      </w:tr>
      <w:tr w:rsidR="00D35834" w:rsidRPr="00CC30D9" w14:paraId="2FC51627" w14:textId="77777777" w:rsidTr="00B301CB">
        <w:trPr>
          <w:ins w:id="544" w:author="Frank" w:date="2021-04-20T10:11:00Z"/>
        </w:trPr>
        <w:tc>
          <w:tcPr>
            <w:tcW w:w="1840" w:type="dxa"/>
            <w:shd w:val="clear" w:color="auto" w:fill="auto"/>
          </w:tcPr>
          <w:p w14:paraId="3481E153" w14:textId="77777777" w:rsidR="00D35834" w:rsidRPr="00CC30D9" w:rsidRDefault="00D35834" w:rsidP="00B301CB">
            <w:pPr>
              <w:pStyle w:val="NormalBodyText"/>
              <w:rPr>
                <w:ins w:id="545" w:author="Frank" w:date="2021-04-20T10:11:00Z"/>
                <w:b/>
                <w:lang w:val="nl-NL"/>
              </w:rPr>
            </w:pPr>
            <w:ins w:id="546" w:author="Frank" w:date="2021-04-20T10:11:00Z">
              <w:r w:rsidRPr="00DF3DFF">
                <w:rPr>
                  <w:b/>
                  <w:sz w:val="18"/>
                  <w:szCs w:val="18"/>
                  <w:lang w:val="nl-NL"/>
                </w:rPr>
                <w:t>GEBOORTEDATUM:</w:t>
              </w:r>
            </w:ins>
          </w:p>
        </w:tc>
        <w:tc>
          <w:tcPr>
            <w:tcW w:w="7478" w:type="dxa"/>
            <w:shd w:val="clear" w:color="auto" w:fill="auto"/>
          </w:tcPr>
          <w:p w14:paraId="75AE0364" w14:textId="77777777" w:rsidR="00D35834" w:rsidRPr="00CC30D9" w:rsidRDefault="00D35834" w:rsidP="00B301CB">
            <w:pPr>
              <w:pStyle w:val="NormalBodyText"/>
              <w:rPr>
                <w:ins w:id="547" w:author="Frank" w:date="2021-04-20T10:11:00Z"/>
                <w:lang w:val="nl-NL"/>
              </w:rPr>
            </w:pPr>
            <w:ins w:id="548" w:author="Frank" w:date="2021-04-20T10:11:00Z">
              <w:r w:rsidRPr="00DF3DFF">
                <w:rPr>
                  <w:sz w:val="18"/>
                  <w:szCs w:val="18"/>
                  <w:lang w:val="nl-NL"/>
                </w:rPr>
                <w:t>21-11-1969</w:t>
              </w:r>
            </w:ins>
          </w:p>
        </w:tc>
      </w:tr>
      <w:tr w:rsidR="00D35834" w:rsidRPr="00CC30D9" w14:paraId="055CA823" w14:textId="77777777" w:rsidTr="00B301CB">
        <w:trPr>
          <w:ins w:id="549" w:author="Frank" w:date="2021-04-20T10:11:00Z"/>
        </w:trPr>
        <w:tc>
          <w:tcPr>
            <w:tcW w:w="1840" w:type="dxa"/>
            <w:shd w:val="clear" w:color="auto" w:fill="auto"/>
          </w:tcPr>
          <w:p w14:paraId="36EFB5B4" w14:textId="77777777" w:rsidR="00D35834" w:rsidRPr="00CC30D9" w:rsidRDefault="00D35834" w:rsidP="00B301CB">
            <w:pPr>
              <w:pStyle w:val="NormalBodyText"/>
              <w:rPr>
                <w:ins w:id="550" w:author="Frank" w:date="2021-04-20T10:11:00Z"/>
                <w:b/>
                <w:lang w:val="nl-NL"/>
              </w:rPr>
            </w:pPr>
            <w:ins w:id="551" w:author="Frank" w:date="2021-04-20T10:11:00Z">
              <w:r w:rsidRPr="00DF3DFF">
                <w:rPr>
                  <w:b/>
                  <w:sz w:val="18"/>
                  <w:szCs w:val="18"/>
                  <w:lang w:val="nl-NL"/>
                </w:rPr>
                <w:t>NATIONALITEIT:</w:t>
              </w:r>
            </w:ins>
          </w:p>
        </w:tc>
        <w:tc>
          <w:tcPr>
            <w:tcW w:w="7478" w:type="dxa"/>
            <w:shd w:val="clear" w:color="auto" w:fill="auto"/>
          </w:tcPr>
          <w:p w14:paraId="251A8492" w14:textId="77777777" w:rsidR="00D35834" w:rsidRPr="00CC30D9" w:rsidRDefault="00D35834" w:rsidP="00B301CB">
            <w:pPr>
              <w:pStyle w:val="NormalBodyText"/>
              <w:rPr>
                <w:ins w:id="552" w:author="Frank" w:date="2021-04-20T10:11:00Z"/>
                <w:lang w:val="nl-NL"/>
              </w:rPr>
            </w:pPr>
            <w:ins w:id="553" w:author="Frank" w:date="2021-04-20T10:11:00Z">
              <w:r w:rsidRPr="00DF3DFF">
                <w:rPr>
                  <w:sz w:val="18"/>
                  <w:szCs w:val="18"/>
                  <w:lang w:val="nl-NL"/>
                </w:rPr>
                <w:t>Nederlandse</w:t>
              </w:r>
            </w:ins>
          </w:p>
        </w:tc>
      </w:tr>
      <w:tr w:rsidR="00D35834" w:rsidRPr="00CC30D9" w14:paraId="5B6FE42E" w14:textId="77777777" w:rsidTr="00B301CB">
        <w:trPr>
          <w:ins w:id="554" w:author="Frank" w:date="2021-04-20T10:11:00Z"/>
        </w:trPr>
        <w:tc>
          <w:tcPr>
            <w:tcW w:w="1840" w:type="dxa"/>
            <w:shd w:val="clear" w:color="auto" w:fill="auto"/>
          </w:tcPr>
          <w:p w14:paraId="4EAB0B0D" w14:textId="77777777" w:rsidR="00D35834" w:rsidRPr="00CC30D9" w:rsidRDefault="00D35834" w:rsidP="00B301CB">
            <w:pPr>
              <w:pStyle w:val="NormalBodyText"/>
              <w:rPr>
                <w:ins w:id="555" w:author="Frank" w:date="2021-04-20T10:11:00Z"/>
                <w:b/>
                <w:lang w:val="nl-NL"/>
              </w:rPr>
            </w:pPr>
            <w:ins w:id="556" w:author="Frank" w:date="2021-04-20T10:11:00Z">
              <w:r w:rsidRPr="00DF3DFF">
                <w:rPr>
                  <w:b/>
                  <w:sz w:val="18"/>
                  <w:szCs w:val="18"/>
                  <w:lang w:val="nl-NL"/>
                </w:rPr>
                <w:t>TAAL:</w:t>
              </w:r>
            </w:ins>
          </w:p>
        </w:tc>
        <w:tc>
          <w:tcPr>
            <w:tcW w:w="7478" w:type="dxa"/>
            <w:shd w:val="clear" w:color="auto" w:fill="auto"/>
          </w:tcPr>
          <w:p w14:paraId="12D3BE61" w14:textId="77777777" w:rsidR="00D35834" w:rsidRPr="00DF3DFF" w:rsidRDefault="00D35834" w:rsidP="00B301CB">
            <w:pPr>
              <w:pStyle w:val="NormalBodyText"/>
              <w:rPr>
                <w:ins w:id="557" w:author="Frank" w:date="2021-04-20T10:11:00Z"/>
                <w:sz w:val="18"/>
                <w:szCs w:val="18"/>
                <w:lang w:val="nl-NL"/>
              </w:rPr>
            </w:pPr>
            <w:ins w:id="558" w:author="Frank" w:date="2021-04-20T10:11:00Z">
              <w:r w:rsidRPr="00DF3DFF">
                <w:rPr>
                  <w:sz w:val="18"/>
                  <w:szCs w:val="18"/>
                  <w:lang w:val="nl-NL"/>
                </w:rPr>
                <w:t>Nederlands</w:t>
              </w:r>
            </w:ins>
          </w:p>
          <w:p w14:paraId="603B3BBE" w14:textId="77777777" w:rsidR="00D35834" w:rsidRPr="00CC30D9" w:rsidRDefault="00D35834" w:rsidP="00B301CB">
            <w:pPr>
              <w:pStyle w:val="NormalBodyText"/>
              <w:rPr>
                <w:ins w:id="559" w:author="Frank" w:date="2021-04-20T10:11:00Z"/>
                <w:lang w:val="nl-NL"/>
              </w:rPr>
            </w:pPr>
            <w:ins w:id="560" w:author="Frank" w:date="2021-04-20T10:11:00Z">
              <w:r w:rsidRPr="00DF3DFF">
                <w:rPr>
                  <w:sz w:val="18"/>
                  <w:szCs w:val="18"/>
                  <w:lang w:val="nl-NL"/>
                </w:rPr>
                <w:t>Engels</w:t>
              </w:r>
            </w:ins>
          </w:p>
        </w:tc>
      </w:tr>
      <w:tr w:rsidR="00D35834" w:rsidRPr="00CC30D9" w14:paraId="7A7F29DB" w14:textId="77777777" w:rsidTr="00B301CB">
        <w:trPr>
          <w:ins w:id="561" w:author="Frank" w:date="2021-04-20T10:11:00Z"/>
        </w:trPr>
        <w:tc>
          <w:tcPr>
            <w:tcW w:w="1840" w:type="dxa"/>
            <w:shd w:val="clear" w:color="auto" w:fill="auto"/>
          </w:tcPr>
          <w:p w14:paraId="6E9191B9" w14:textId="77777777" w:rsidR="00D35834" w:rsidRPr="00CC30D9" w:rsidRDefault="00D35834" w:rsidP="00B301CB">
            <w:pPr>
              <w:pStyle w:val="NormalBodyText"/>
              <w:rPr>
                <w:ins w:id="562" w:author="Frank" w:date="2021-04-20T10:11:00Z"/>
                <w:lang w:val="nl-NL"/>
              </w:rPr>
            </w:pPr>
            <w:ins w:id="563" w:author="Frank" w:date="2021-04-20T10:11:00Z">
              <w:r w:rsidRPr="00DF3DFF">
                <w:rPr>
                  <w:b/>
                  <w:sz w:val="18"/>
                  <w:szCs w:val="18"/>
                  <w:lang w:val="nl-NL"/>
                </w:rPr>
                <w:t>ERVARING</w:t>
              </w:r>
              <w:r w:rsidRPr="00DF3DFF">
                <w:rPr>
                  <w:sz w:val="18"/>
                  <w:szCs w:val="18"/>
                  <w:lang w:val="nl-NL"/>
                </w:rPr>
                <w:t xml:space="preserve"> </w:t>
              </w:r>
              <w:r w:rsidRPr="00DF3DFF">
                <w:rPr>
                  <w:b/>
                  <w:sz w:val="18"/>
                  <w:szCs w:val="18"/>
                  <w:lang w:val="nl-NL"/>
                </w:rPr>
                <w:t>SINDS:</w:t>
              </w:r>
            </w:ins>
          </w:p>
        </w:tc>
        <w:tc>
          <w:tcPr>
            <w:tcW w:w="7478" w:type="dxa"/>
            <w:shd w:val="clear" w:color="auto" w:fill="auto"/>
          </w:tcPr>
          <w:p w14:paraId="61905E51" w14:textId="77777777" w:rsidR="00D35834" w:rsidRPr="00CC30D9" w:rsidRDefault="00D35834" w:rsidP="00B301CB">
            <w:pPr>
              <w:pStyle w:val="NormalBodyText"/>
              <w:rPr>
                <w:ins w:id="564" w:author="Frank" w:date="2021-04-20T10:11:00Z"/>
                <w:lang w:val="nl-NL"/>
              </w:rPr>
            </w:pPr>
            <w:ins w:id="565" w:author="Frank" w:date="2021-04-20T10:11:00Z">
              <w:r w:rsidRPr="00DF3DFF">
                <w:rPr>
                  <w:sz w:val="18"/>
                  <w:szCs w:val="18"/>
                  <w:lang w:val="nl-NL"/>
                </w:rPr>
                <w:t>1997</w:t>
              </w:r>
            </w:ins>
          </w:p>
        </w:tc>
      </w:tr>
      <w:tr w:rsidR="00D35834" w:rsidRPr="00CC30D9" w14:paraId="71835D96" w14:textId="77777777" w:rsidTr="00B301CB">
        <w:trPr>
          <w:ins w:id="566" w:author="Frank" w:date="2021-04-20T10:11:00Z"/>
        </w:trPr>
        <w:tc>
          <w:tcPr>
            <w:tcW w:w="1840" w:type="dxa"/>
            <w:shd w:val="clear" w:color="auto" w:fill="auto"/>
          </w:tcPr>
          <w:p w14:paraId="7B75ADFE" w14:textId="77777777" w:rsidR="00D35834" w:rsidRPr="00CC30D9" w:rsidRDefault="00D35834" w:rsidP="00B301CB">
            <w:pPr>
              <w:pStyle w:val="NormalBodyText"/>
              <w:rPr>
                <w:ins w:id="567" w:author="Frank" w:date="2021-04-20T10:11:00Z"/>
                <w:lang w:val="nl-NL"/>
              </w:rPr>
            </w:pPr>
            <w:ins w:id="568" w:author="Frank" w:date="2021-04-20T10:11:00Z">
              <w:r w:rsidRPr="00DF3DFF">
                <w:rPr>
                  <w:b/>
                  <w:sz w:val="18"/>
                  <w:szCs w:val="18"/>
                  <w:lang w:val="nl-NL"/>
                </w:rPr>
                <w:t>NAAM:</w:t>
              </w:r>
            </w:ins>
          </w:p>
        </w:tc>
        <w:tc>
          <w:tcPr>
            <w:tcW w:w="7478" w:type="dxa"/>
            <w:shd w:val="clear" w:color="auto" w:fill="auto"/>
          </w:tcPr>
          <w:p w14:paraId="6CA0D7CA" w14:textId="5AB7386A" w:rsidR="00D35834" w:rsidRPr="00CC30D9" w:rsidRDefault="00D35834" w:rsidP="00B301CB">
            <w:pPr>
              <w:pStyle w:val="NormalBodyText"/>
              <w:rPr>
                <w:ins w:id="569" w:author="Frank" w:date="2021-04-20T10:11:00Z"/>
                <w:lang w:val="nl-NL"/>
              </w:rPr>
            </w:pPr>
            <w:ins w:id="570" w:author="Frank" w:date="2021-04-20T10:11:00Z">
              <w:r w:rsidRPr="00DF3DFF">
                <w:rPr>
                  <w:sz w:val="18"/>
                  <w:szCs w:val="18"/>
                  <w:lang w:val="nl-NL"/>
                </w:rPr>
                <w:t xml:space="preserve">ing. F. </w:t>
              </w:r>
            </w:ins>
            <w:r w:rsidR="008B2ABD">
              <w:rPr>
                <w:sz w:val="18"/>
                <w:szCs w:val="18"/>
                <w:lang w:val="nl-NL"/>
              </w:rPr>
              <w:t>X</w:t>
            </w:r>
            <w:ins w:id="571" w:author="Frank" w:date="2021-04-20T10:11:00Z">
              <w:r w:rsidRPr="00DF3DFF">
                <w:rPr>
                  <w:sz w:val="18"/>
                  <w:szCs w:val="18"/>
                  <w:lang w:val="nl-NL"/>
                </w:rPr>
                <w:t xml:space="preserve"> (</w:t>
              </w:r>
            </w:ins>
            <w:r w:rsidR="008B2ABD">
              <w:rPr>
                <w:sz w:val="18"/>
                <w:szCs w:val="18"/>
                <w:lang w:val="nl-NL"/>
              </w:rPr>
              <w:t>X</w:t>
            </w:r>
            <w:ins w:id="572" w:author="Frank" w:date="2021-04-20T10:11:00Z">
              <w:r w:rsidRPr="00DF3DFF">
                <w:rPr>
                  <w:sz w:val="18"/>
                  <w:szCs w:val="18"/>
                  <w:lang w:val="nl-NL"/>
                </w:rPr>
                <w:t>)</w:t>
              </w:r>
            </w:ins>
          </w:p>
        </w:tc>
      </w:tr>
      <w:tr w:rsidR="00D35834" w:rsidRPr="00CC30D9" w14:paraId="3F32102E" w14:textId="77777777" w:rsidTr="00B301CB">
        <w:trPr>
          <w:ins w:id="573" w:author="Frank" w:date="2021-04-20T10:11:00Z"/>
        </w:trPr>
        <w:tc>
          <w:tcPr>
            <w:tcW w:w="1840" w:type="dxa"/>
            <w:shd w:val="clear" w:color="auto" w:fill="auto"/>
          </w:tcPr>
          <w:p w14:paraId="57AA3169" w14:textId="77777777" w:rsidR="00D35834" w:rsidRPr="00CC30D9" w:rsidRDefault="00D35834" w:rsidP="00B301CB">
            <w:pPr>
              <w:pStyle w:val="NormalBodyText"/>
              <w:rPr>
                <w:ins w:id="574" w:author="Frank" w:date="2021-04-20T10:11:00Z"/>
                <w:lang w:val="nl-NL"/>
              </w:rPr>
            </w:pPr>
            <w:ins w:id="575" w:author="Frank" w:date="2021-04-20T10:11:00Z">
              <w:r w:rsidRPr="00DF3DFF">
                <w:rPr>
                  <w:b/>
                  <w:sz w:val="18"/>
                  <w:szCs w:val="18"/>
                  <w:lang w:val="nl-NL"/>
                </w:rPr>
                <w:t>FUNCTIE:</w:t>
              </w:r>
            </w:ins>
          </w:p>
        </w:tc>
        <w:tc>
          <w:tcPr>
            <w:tcW w:w="7478" w:type="dxa"/>
            <w:shd w:val="clear" w:color="auto" w:fill="auto"/>
          </w:tcPr>
          <w:p w14:paraId="373674F8" w14:textId="77777777" w:rsidR="00D35834" w:rsidRPr="00DA02C5" w:rsidRDefault="00D35834" w:rsidP="00B301CB">
            <w:pPr>
              <w:pStyle w:val="NormalBodyText"/>
              <w:rPr>
                <w:ins w:id="576" w:author="Frank" w:date="2021-04-20T10:11:00Z"/>
              </w:rPr>
            </w:pPr>
            <w:proofErr w:type="spellStart"/>
            <w:ins w:id="577" w:author="Frank" w:date="2021-04-20T10:11:00Z">
              <w:r>
                <w:rPr>
                  <w:sz w:val="18"/>
                  <w:szCs w:val="18"/>
                </w:rPr>
                <w:t>Informatie</w:t>
              </w:r>
              <w:proofErr w:type="spellEnd"/>
              <w:r>
                <w:rPr>
                  <w:sz w:val="18"/>
                  <w:szCs w:val="18"/>
                </w:rPr>
                <w:t xml:space="preserve"> Analist</w:t>
              </w:r>
              <w:r w:rsidRPr="00DF3DFF">
                <w:rPr>
                  <w:sz w:val="18"/>
                  <w:szCs w:val="18"/>
                </w:rPr>
                <w:t xml:space="preserve"> / </w:t>
              </w:r>
              <w:proofErr w:type="spellStart"/>
              <w:r w:rsidRPr="00DF3DFF">
                <w:rPr>
                  <w:sz w:val="18"/>
                  <w:szCs w:val="18"/>
                </w:rPr>
                <w:t>Technisch</w:t>
              </w:r>
              <w:proofErr w:type="spellEnd"/>
              <w:r w:rsidRPr="00DF3DFF">
                <w:rPr>
                  <w:sz w:val="18"/>
                  <w:szCs w:val="18"/>
                </w:rPr>
                <w:t xml:space="preserve"> Consultant</w:t>
              </w:r>
            </w:ins>
          </w:p>
        </w:tc>
      </w:tr>
    </w:tbl>
    <w:p w14:paraId="7EA3967D" w14:textId="77777777" w:rsidR="00D35834" w:rsidRPr="00DA02C5" w:rsidRDefault="00D35834" w:rsidP="00D35834">
      <w:pPr>
        <w:pStyle w:val="ContactInformation"/>
        <w:spacing w:after="0"/>
        <w:rPr>
          <w:ins w:id="578" w:author="Frank" w:date="2021-04-20T10:11:00Z"/>
        </w:rPr>
      </w:pPr>
    </w:p>
    <w:p w14:paraId="64D13B2F" w14:textId="77777777" w:rsidR="00D35834" w:rsidRPr="00CC30D9" w:rsidRDefault="00D35834" w:rsidP="00D35834">
      <w:pPr>
        <w:pStyle w:val="SectionHeading"/>
        <w:rPr>
          <w:ins w:id="579" w:author="Frank" w:date="2021-04-20T10:11:00Z"/>
          <w:lang w:val="nl-NL"/>
        </w:rPr>
      </w:pPr>
      <w:ins w:id="580" w:author="Frank" w:date="2021-04-20T10:11:00Z">
        <w:r w:rsidRPr="2D77C813">
          <w:rPr>
            <w:lang w:val="nl-NL"/>
          </w:rPr>
          <w:t>SAMENVATTING</w:t>
        </w:r>
        <w:r>
          <w:tab/>
        </w:r>
      </w:ins>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8"/>
      </w:tblGrid>
      <w:tr w:rsidR="00D35834" w:rsidRPr="00125014" w14:paraId="7792405B" w14:textId="77777777" w:rsidTr="00B301CB">
        <w:trPr>
          <w:ins w:id="581" w:author="Frank" w:date="2021-04-20T10:11:00Z"/>
        </w:trPr>
        <w:tc>
          <w:tcPr>
            <w:tcW w:w="9318" w:type="dxa"/>
            <w:tcBorders>
              <w:top w:val="nil"/>
              <w:left w:val="nil"/>
              <w:bottom w:val="nil"/>
              <w:right w:val="nil"/>
            </w:tcBorders>
            <w:shd w:val="clear" w:color="auto" w:fill="auto"/>
          </w:tcPr>
          <w:p w14:paraId="49D86AFE" w14:textId="72920762" w:rsidR="00D35834" w:rsidRPr="00CC30D9" w:rsidRDefault="00D35834" w:rsidP="00B301CB">
            <w:pPr>
              <w:pStyle w:val="NormalBodyText"/>
              <w:rPr>
                <w:ins w:id="582" w:author="Frank" w:date="2021-04-20T10:11:00Z"/>
                <w:lang w:val="nl-NL"/>
              </w:rPr>
            </w:pPr>
            <w:ins w:id="583" w:author="Frank" w:date="2021-04-20T10:11:00Z">
              <w:r w:rsidRPr="6D041108">
                <w:rPr>
                  <w:lang w:val="nl-NL"/>
                </w:rPr>
                <w:t xml:space="preserve">De heer </w:t>
              </w:r>
            </w:ins>
            <w:r w:rsidR="008B2ABD">
              <w:rPr>
                <w:lang w:val="nl-NL"/>
              </w:rPr>
              <w:t>X</w:t>
            </w:r>
            <w:ins w:id="584" w:author="Frank" w:date="2021-04-20T10:11:00Z">
              <w:r w:rsidRPr="6D041108">
                <w:rPr>
                  <w:lang w:val="nl-NL"/>
                </w:rPr>
                <w:t xml:space="preserve"> is een specialist met meer dan 20 jaar ervaring in de ICT. Na het afronden van zijn </w:t>
              </w:r>
              <w:proofErr w:type="spellStart"/>
              <w:r w:rsidRPr="6D041108">
                <w:rPr>
                  <w:lang w:val="nl-NL"/>
                </w:rPr>
                <w:t>HBO-opleiding</w:t>
              </w:r>
              <w:proofErr w:type="spellEnd"/>
              <w:r w:rsidRPr="6D041108">
                <w:rPr>
                  <w:lang w:val="nl-NL"/>
                </w:rPr>
                <w:t xml:space="preserve"> Elektrotechniek, is hij begonnen als Netwerk Engineer GSM en is daarna doorgegroeid als Specialist op het gebied van Informatie Analyse binnen de ICT-wereld. De afgelopen jaren is de heer </w:t>
              </w:r>
            </w:ins>
            <w:r w:rsidR="008B2ABD">
              <w:rPr>
                <w:lang w:val="nl-NL"/>
              </w:rPr>
              <w:t>X</w:t>
            </w:r>
            <w:ins w:id="585" w:author="Frank" w:date="2021-04-20T10:11:00Z">
              <w:r w:rsidRPr="6D041108">
                <w:rPr>
                  <w:lang w:val="nl-NL"/>
                </w:rPr>
                <w:t xml:space="preserve"> actief geweest binnen verschillende overheidsorganisaties (o.a. Provincie Noord-Brabant, ProRail, Politie Nederland, Gemeente Eindhoven), maar ook binnen het bedrijfsleven (o.a. VGZ, Tele2, KLM, Schiphol). De opdrachten varieerden van operationele- en tactische rollen, tot aan het adviseren op strategisch niveau en hadden allen een link met Informatie en Proces Management.</w:t>
              </w:r>
            </w:ins>
          </w:p>
          <w:p w14:paraId="0E8D61DA" w14:textId="77777777" w:rsidR="00D35834" w:rsidRPr="00CC30D9" w:rsidRDefault="00D35834" w:rsidP="00B301CB">
            <w:pPr>
              <w:pStyle w:val="NormalBodyText"/>
              <w:rPr>
                <w:ins w:id="586" w:author="Frank" w:date="2021-04-20T10:11:00Z"/>
                <w:lang w:val="nl-NL"/>
              </w:rPr>
            </w:pPr>
          </w:p>
          <w:p w14:paraId="60EF97EC" w14:textId="1A38EA86" w:rsidR="00D35834" w:rsidRDefault="00D35834" w:rsidP="00B301CB">
            <w:pPr>
              <w:pStyle w:val="NormalBodyText"/>
              <w:rPr>
                <w:ins w:id="587" w:author="Frank" w:date="2021-04-20T10:11:00Z"/>
                <w:lang w:val="nl-NL"/>
              </w:rPr>
            </w:pPr>
            <w:ins w:id="588" w:author="Frank" w:date="2021-04-20T10:11:00Z">
              <w:r w:rsidRPr="2D77C813">
                <w:rPr>
                  <w:lang w:val="nl-NL"/>
                </w:rPr>
                <w:t xml:space="preserve">In de diverse rollen die de heer </w:t>
              </w:r>
            </w:ins>
            <w:r w:rsidR="008B2ABD">
              <w:rPr>
                <w:lang w:val="nl-NL"/>
              </w:rPr>
              <w:t>X</w:t>
            </w:r>
            <w:ins w:id="589" w:author="Frank" w:date="2021-04-20T10:11:00Z">
              <w:r w:rsidRPr="2D77C813">
                <w:rPr>
                  <w:lang w:val="nl-NL"/>
                </w:rPr>
                <w:t xml:space="preserve"> heeft uitgevoerd heeft hij ruime ervaringen met het zowel het schrijven van documenten, maken van rapporten en adviezen en deze vervolgens presenteren op alle niveaus binnen een organisatie. Tevens heeft dhr. </w:t>
              </w:r>
            </w:ins>
            <w:r w:rsidR="008B2ABD">
              <w:rPr>
                <w:lang w:val="nl-NL"/>
              </w:rPr>
              <w:t>X</w:t>
            </w:r>
            <w:ins w:id="590" w:author="Frank" w:date="2021-04-20T10:11:00Z">
              <w:r w:rsidRPr="2D77C813">
                <w:rPr>
                  <w:lang w:val="nl-NL"/>
                </w:rPr>
                <w:t xml:space="preserve"> opdrachten uitgevoerd waarbij regie werd gevoerd op operationele en tactische niveau.</w:t>
              </w:r>
            </w:ins>
          </w:p>
          <w:p w14:paraId="62A42D9F" w14:textId="043FDC2A" w:rsidR="00D35834" w:rsidRPr="00CC30D9" w:rsidRDefault="00D35834" w:rsidP="00B301CB">
            <w:pPr>
              <w:pStyle w:val="NormalBodyText"/>
              <w:rPr>
                <w:ins w:id="591" w:author="Frank" w:date="2021-04-20T10:11:00Z"/>
                <w:lang w:val="nl-NL"/>
              </w:rPr>
            </w:pPr>
            <w:ins w:id="592" w:author="Frank" w:date="2021-04-20T10:11:00Z">
              <w:r w:rsidRPr="2D77C813">
                <w:rPr>
                  <w:lang w:val="nl-NL"/>
                </w:rPr>
                <w:t xml:space="preserve">Vanuit zijn stressbestendigheid en op basis van ruime ervaring in de ICT, kan de heer </w:t>
              </w:r>
            </w:ins>
            <w:r w:rsidR="008B2ABD">
              <w:rPr>
                <w:lang w:val="nl-NL"/>
              </w:rPr>
              <w:t>X</w:t>
            </w:r>
            <w:ins w:id="593" w:author="Frank" w:date="2021-04-20T10:11:00Z">
              <w:r w:rsidRPr="2D77C813">
                <w:rPr>
                  <w:lang w:val="nl-NL"/>
                </w:rPr>
                <w:t xml:space="preserve"> bij escalaties snel tot de kern van de problemen komen en van hieruit verbetertrajecten starten en langs deze weg de relatie met leveranciers en klanten herstellen en verbeteren.</w:t>
              </w:r>
            </w:ins>
          </w:p>
          <w:p w14:paraId="4F771463" w14:textId="77777777" w:rsidR="00D35834" w:rsidRPr="00CC30D9" w:rsidRDefault="00D35834" w:rsidP="00B301CB">
            <w:pPr>
              <w:pStyle w:val="NormalBodyText"/>
              <w:rPr>
                <w:ins w:id="594" w:author="Frank" w:date="2021-04-20T10:11:00Z"/>
                <w:lang w:val="nl-NL"/>
              </w:rPr>
            </w:pPr>
          </w:p>
          <w:p w14:paraId="2655FBD3" w14:textId="63D14EC4" w:rsidR="00D35834" w:rsidRPr="00CC30D9" w:rsidRDefault="00D35834" w:rsidP="00B301CB">
            <w:pPr>
              <w:pStyle w:val="NormalBodyText"/>
              <w:rPr>
                <w:ins w:id="595" w:author="Frank" w:date="2021-04-20T10:11:00Z"/>
                <w:lang w:val="nl-NL"/>
              </w:rPr>
            </w:pPr>
            <w:ins w:id="596" w:author="Frank" w:date="2021-04-20T10:11:00Z">
              <w:r w:rsidRPr="2D77C813">
                <w:rPr>
                  <w:lang w:val="nl-NL"/>
                </w:rPr>
                <w:t xml:space="preserve">De heer </w:t>
              </w:r>
            </w:ins>
            <w:r w:rsidR="008B2ABD">
              <w:rPr>
                <w:lang w:val="nl-NL"/>
              </w:rPr>
              <w:t>X</w:t>
            </w:r>
            <w:ins w:id="597" w:author="Frank" w:date="2021-04-20T10:11:00Z">
              <w:r w:rsidRPr="2D77C813">
                <w:rPr>
                  <w:lang w:val="nl-NL"/>
                </w:rPr>
                <w:t xml:space="preserve"> is een communicatief vaardige specialist op gebied van Informatie Management, die organisaties helpt functionele behoefte te vertalen naar technische </w:t>
              </w:r>
              <w:proofErr w:type="spellStart"/>
              <w:r w:rsidRPr="2D77C813">
                <w:rPr>
                  <w:lang w:val="nl-NL"/>
                </w:rPr>
                <w:t>requirements</w:t>
              </w:r>
              <w:proofErr w:type="spellEnd"/>
              <w:r w:rsidRPr="2D77C813">
                <w:rPr>
                  <w:lang w:val="nl-NL"/>
                </w:rPr>
                <w:t>. Dit doet hij door op alle niveaus actief te luisteren en acteren. Zijn affiniteit met ICT stelt hem in staat om zich snel aan te passen aan wisselende omgevingen Door zijn ruime ervaring en pragmatische aanpak kan hij teams om hem heen enthousiast maken voor het vakgebied Informatie Management. Vanuit een coachende rol is hij ook goed in staat (junior) medewerkers mee te nemen op hun groeipad door de organisatie.</w:t>
              </w:r>
            </w:ins>
          </w:p>
          <w:p w14:paraId="4BAA89AB" w14:textId="77777777" w:rsidR="00D35834" w:rsidRPr="00CC30D9" w:rsidRDefault="00D35834" w:rsidP="00B301CB">
            <w:pPr>
              <w:pStyle w:val="NormalBodyText"/>
              <w:rPr>
                <w:ins w:id="598" w:author="Frank" w:date="2021-04-20T10:11:00Z"/>
                <w:lang w:val="nl-NL"/>
              </w:rPr>
            </w:pPr>
          </w:p>
          <w:p w14:paraId="687051EA" w14:textId="59CF5C3D" w:rsidR="00D35834" w:rsidRPr="00CC30D9" w:rsidRDefault="00D35834" w:rsidP="00B301CB">
            <w:pPr>
              <w:pStyle w:val="NormalBodyText"/>
              <w:rPr>
                <w:ins w:id="599" w:author="Frank" w:date="2021-04-20T10:11:00Z"/>
                <w:lang w:val="nl-NL"/>
              </w:rPr>
            </w:pPr>
            <w:ins w:id="600" w:author="Frank" w:date="2021-04-20T10:11:00Z">
              <w:r w:rsidRPr="2D77C813">
                <w:rPr>
                  <w:lang w:val="nl-NL"/>
                </w:rPr>
                <w:t xml:space="preserve">De heer </w:t>
              </w:r>
            </w:ins>
            <w:r w:rsidR="008B2ABD">
              <w:rPr>
                <w:lang w:val="nl-NL"/>
              </w:rPr>
              <w:t>X</w:t>
            </w:r>
            <w:ins w:id="601" w:author="Frank" w:date="2021-04-20T10:11:00Z">
              <w:r w:rsidRPr="2D77C813">
                <w:rPr>
                  <w:lang w:val="nl-NL"/>
                </w:rPr>
                <w:t xml:space="preserve"> heeft brede kennis van en ervaring met Informatie Analyse, procesoptimalisatie en coachen van mensen. Hij is gecertificeerd in SAFe, LEAN-IT, SCRUM, ASL en BiSL en hij is ITIL v3 Expert</w:t>
              </w:r>
            </w:ins>
          </w:p>
          <w:p w14:paraId="38037452" w14:textId="77777777" w:rsidR="00D35834" w:rsidRPr="00CC30D9" w:rsidRDefault="00D35834" w:rsidP="00B301CB">
            <w:pPr>
              <w:pStyle w:val="NormalBodyText"/>
              <w:rPr>
                <w:ins w:id="602" w:author="Frank" w:date="2021-04-20T10:11:00Z"/>
                <w:lang w:val="nl-NL"/>
              </w:rPr>
            </w:pPr>
          </w:p>
        </w:tc>
      </w:tr>
    </w:tbl>
    <w:p w14:paraId="40BBE9B4" w14:textId="77777777" w:rsidR="00D35834" w:rsidRPr="00CC30D9" w:rsidRDefault="00D35834" w:rsidP="00D35834">
      <w:pPr>
        <w:pStyle w:val="SectionHeading"/>
        <w:spacing w:before="0"/>
        <w:rPr>
          <w:ins w:id="603" w:author="Frank" w:date="2021-04-20T10:11:00Z"/>
          <w:lang w:val="nl-NL"/>
        </w:rPr>
      </w:pPr>
      <w:ins w:id="604" w:author="Frank" w:date="2021-04-20T10:11:00Z">
        <w:r w:rsidRPr="2D77C813">
          <w:rPr>
            <w:lang w:val="nl-NL"/>
          </w:rPr>
          <w:t>HBO EN UNIVERSITAIRE OPLEIDING(EN)</w:t>
        </w:r>
      </w:ins>
    </w:p>
    <w:tbl>
      <w:tblPr>
        <w:tblW w:w="9355" w:type="dxa"/>
        <w:tblInd w:w="284" w:type="dxa"/>
        <w:tblLayout w:type="fixed"/>
        <w:tblLook w:val="04A0" w:firstRow="1" w:lastRow="0" w:firstColumn="1" w:lastColumn="0" w:noHBand="0" w:noVBand="1"/>
      </w:tblPr>
      <w:tblGrid>
        <w:gridCol w:w="2376"/>
        <w:gridCol w:w="6979"/>
      </w:tblGrid>
      <w:tr w:rsidR="00D35834" w:rsidRPr="00CC30D9" w14:paraId="61875F3C" w14:textId="77777777" w:rsidTr="00B301CB">
        <w:trPr>
          <w:trHeight w:val="286"/>
          <w:ins w:id="605" w:author="Frank" w:date="2021-04-20T10:11:00Z"/>
        </w:trPr>
        <w:tc>
          <w:tcPr>
            <w:tcW w:w="2376" w:type="dxa"/>
            <w:shd w:val="clear" w:color="auto" w:fill="auto"/>
          </w:tcPr>
          <w:p w14:paraId="040187F8" w14:textId="77777777" w:rsidR="00D35834" w:rsidRPr="00CC30D9" w:rsidRDefault="00D35834" w:rsidP="00B301CB">
            <w:pPr>
              <w:pStyle w:val="NormalBodyText"/>
              <w:rPr>
                <w:ins w:id="606" w:author="Frank" w:date="2021-04-20T10:11:00Z"/>
                <w:b/>
                <w:lang w:val="nl-NL"/>
              </w:rPr>
            </w:pPr>
            <w:ins w:id="607" w:author="Frank" w:date="2021-04-20T10:11:00Z">
              <w:r w:rsidRPr="2D77C813">
                <w:rPr>
                  <w:b/>
                  <w:lang w:val="nl-NL"/>
                </w:rPr>
                <w:t>PERIODE</w:t>
              </w:r>
            </w:ins>
          </w:p>
        </w:tc>
        <w:tc>
          <w:tcPr>
            <w:tcW w:w="6979" w:type="dxa"/>
            <w:shd w:val="clear" w:color="auto" w:fill="auto"/>
          </w:tcPr>
          <w:p w14:paraId="49C9E5F2" w14:textId="77777777" w:rsidR="00D35834" w:rsidRPr="00CC30D9" w:rsidRDefault="00D35834" w:rsidP="00B301CB">
            <w:pPr>
              <w:pStyle w:val="NormalBodyText"/>
              <w:rPr>
                <w:ins w:id="608" w:author="Frank" w:date="2021-04-20T10:11:00Z"/>
                <w:b/>
                <w:lang w:val="nl-NL"/>
              </w:rPr>
            </w:pPr>
            <w:ins w:id="609" w:author="Frank" w:date="2021-04-20T10:11:00Z">
              <w:r w:rsidRPr="2D77C813">
                <w:rPr>
                  <w:b/>
                  <w:lang w:val="nl-NL"/>
                </w:rPr>
                <w:t>OPLEIDING</w:t>
              </w:r>
            </w:ins>
          </w:p>
        </w:tc>
      </w:tr>
      <w:tr w:rsidR="00D35834" w:rsidRPr="00125014" w14:paraId="3E0079FB" w14:textId="77777777" w:rsidTr="00B301CB">
        <w:trPr>
          <w:trHeight w:val="26"/>
          <w:ins w:id="610" w:author="Frank" w:date="2021-04-20T10:11:00Z"/>
        </w:trPr>
        <w:tc>
          <w:tcPr>
            <w:tcW w:w="2376" w:type="dxa"/>
            <w:shd w:val="clear" w:color="auto" w:fill="auto"/>
          </w:tcPr>
          <w:p w14:paraId="215D7756" w14:textId="77777777" w:rsidR="00D35834" w:rsidRPr="00CC30D9" w:rsidRDefault="00D35834" w:rsidP="00B301CB">
            <w:pPr>
              <w:pStyle w:val="NormalBodyText"/>
              <w:rPr>
                <w:ins w:id="611" w:author="Frank" w:date="2021-04-20T10:11:00Z"/>
                <w:lang w:val="nl-NL"/>
              </w:rPr>
            </w:pPr>
            <w:ins w:id="612" w:author="Frank" w:date="2021-04-20T10:11:00Z">
              <w:r w:rsidRPr="2D77C813">
                <w:rPr>
                  <w:lang w:val="nl-NL"/>
                </w:rPr>
                <w:t>1990 - 1996</w:t>
              </w:r>
            </w:ins>
          </w:p>
        </w:tc>
        <w:tc>
          <w:tcPr>
            <w:tcW w:w="6979" w:type="dxa"/>
            <w:shd w:val="clear" w:color="auto" w:fill="auto"/>
          </w:tcPr>
          <w:p w14:paraId="19B7DF5C" w14:textId="77777777" w:rsidR="00D35834" w:rsidRPr="00CC30D9" w:rsidRDefault="00D35834" w:rsidP="00B301CB">
            <w:pPr>
              <w:pStyle w:val="NormalBodyText"/>
              <w:rPr>
                <w:ins w:id="613" w:author="Frank" w:date="2021-04-20T10:11:00Z"/>
                <w:lang w:val="nl-NL"/>
              </w:rPr>
            </w:pPr>
            <w:ins w:id="614" w:author="Frank" w:date="2021-04-20T10:11:00Z">
              <w:r w:rsidRPr="2D77C813">
                <w:rPr>
                  <w:lang w:val="nl-NL"/>
                </w:rPr>
                <w:t>Technische Hogeschool Enschede, Elektrotechniek, digitale telecommunicatie</w:t>
              </w:r>
            </w:ins>
          </w:p>
        </w:tc>
      </w:tr>
    </w:tbl>
    <w:p w14:paraId="33545672" w14:textId="77777777" w:rsidR="00D35834" w:rsidRDefault="00D35834" w:rsidP="00D35834">
      <w:pPr>
        <w:pStyle w:val="SectionHeading"/>
        <w:spacing w:before="120" w:after="0"/>
        <w:rPr>
          <w:ins w:id="615" w:author="Frank" w:date="2021-04-20T10:11:00Z"/>
          <w:lang w:val="nl-NL"/>
        </w:rPr>
      </w:pPr>
    </w:p>
    <w:p w14:paraId="45851919" w14:textId="77777777" w:rsidR="00D35834" w:rsidRDefault="00D35834" w:rsidP="00D35834">
      <w:pPr>
        <w:rPr>
          <w:ins w:id="616" w:author="Frank" w:date="2021-04-20T10:11:00Z"/>
          <w:caps/>
          <w:color w:val="70AD47"/>
          <w:spacing w:val="10"/>
          <w:sz w:val="24"/>
          <w:szCs w:val="24"/>
        </w:rPr>
      </w:pPr>
      <w:ins w:id="617" w:author="Frank" w:date="2021-04-20T10:11:00Z">
        <w:r w:rsidRPr="2D77C813">
          <w:br w:type="page"/>
        </w:r>
      </w:ins>
    </w:p>
    <w:p w14:paraId="1E20AB13" w14:textId="77777777" w:rsidR="00D35834" w:rsidRPr="00CC30D9" w:rsidRDefault="00D35834" w:rsidP="00D35834">
      <w:pPr>
        <w:pStyle w:val="SectionHeading"/>
        <w:spacing w:before="120" w:after="0"/>
        <w:rPr>
          <w:ins w:id="618" w:author="Frank" w:date="2021-04-20T10:11:00Z"/>
          <w:lang w:val="nl-NL"/>
        </w:rPr>
      </w:pPr>
      <w:ins w:id="619" w:author="Frank" w:date="2021-04-20T10:11:00Z">
        <w:r w:rsidRPr="2D77C813">
          <w:rPr>
            <w:lang w:val="nl-NL"/>
          </w:rPr>
          <w:lastRenderedPageBreak/>
          <w:t>PrOFESSIONELE TRAININGEN</w:t>
        </w:r>
      </w:ins>
    </w:p>
    <w:tbl>
      <w:tblPr>
        <w:tblW w:w="9343" w:type="dxa"/>
        <w:tblInd w:w="284" w:type="dxa"/>
        <w:tblLayout w:type="fixed"/>
        <w:tblLook w:val="04A0" w:firstRow="1" w:lastRow="0" w:firstColumn="1" w:lastColumn="0" w:noHBand="0" w:noVBand="1"/>
      </w:tblPr>
      <w:tblGrid>
        <w:gridCol w:w="2376"/>
        <w:gridCol w:w="6967"/>
      </w:tblGrid>
      <w:tr w:rsidR="00D35834" w:rsidRPr="00CC30D9" w14:paraId="60E11981" w14:textId="77777777" w:rsidTr="00B301CB">
        <w:trPr>
          <w:ins w:id="620" w:author="Frank" w:date="2021-04-20T10:11:00Z"/>
        </w:trPr>
        <w:tc>
          <w:tcPr>
            <w:tcW w:w="2376" w:type="dxa"/>
            <w:shd w:val="clear" w:color="auto" w:fill="auto"/>
          </w:tcPr>
          <w:p w14:paraId="664FCD52" w14:textId="77777777" w:rsidR="00D35834" w:rsidRPr="00CC30D9" w:rsidRDefault="00D35834" w:rsidP="00B301CB">
            <w:pPr>
              <w:pStyle w:val="NormalBodyText"/>
              <w:rPr>
                <w:ins w:id="621" w:author="Frank" w:date="2021-04-20T10:11:00Z"/>
                <w:b/>
                <w:lang w:val="nl-NL"/>
              </w:rPr>
            </w:pPr>
            <w:ins w:id="622" w:author="Frank" w:date="2021-04-20T10:11:00Z">
              <w:r w:rsidRPr="2D77C813">
                <w:rPr>
                  <w:b/>
                  <w:lang w:val="nl-NL"/>
                </w:rPr>
                <w:t>PERIODE</w:t>
              </w:r>
            </w:ins>
          </w:p>
        </w:tc>
        <w:tc>
          <w:tcPr>
            <w:tcW w:w="6967" w:type="dxa"/>
            <w:shd w:val="clear" w:color="auto" w:fill="auto"/>
          </w:tcPr>
          <w:p w14:paraId="1E849F54" w14:textId="77777777" w:rsidR="00D35834" w:rsidRPr="00CC30D9" w:rsidRDefault="00D35834" w:rsidP="00B301CB">
            <w:pPr>
              <w:pStyle w:val="NormalBodyText"/>
              <w:rPr>
                <w:ins w:id="623" w:author="Frank" w:date="2021-04-20T10:11:00Z"/>
                <w:b/>
                <w:lang w:val="nl-NL"/>
              </w:rPr>
            </w:pPr>
            <w:ins w:id="624" w:author="Frank" w:date="2021-04-20T10:11:00Z">
              <w:r w:rsidRPr="2D77C813">
                <w:rPr>
                  <w:b/>
                  <w:lang w:val="nl-NL"/>
                </w:rPr>
                <w:t>TRAINING</w:t>
              </w:r>
            </w:ins>
          </w:p>
        </w:tc>
      </w:tr>
      <w:tr w:rsidR="00D35834" w:rsidRPr="00C634DC" w14:paraId="50DB3E6C" w14:textId="77777777" w:rsidTr="00B301CB">
        <w:trPr>
          <w:trHeight w:val="20"/>
          <w:ins w:id="625" w:author="Frank" w:date="2021-04-20T10:11:00Z"/>
        </w:trPr>
        <w:tc>
          <w:tcPr>
            <w:tcW w:w="2376" w:type="dxa"/>
            <w:shd w:val="clear" w:color="auto" w:fill="auto"/>
          </w:tcPr>
          <w:p w14:paraId="369C4859" w14:textId="77777777" w:rsidR="00D35834" w:rsidRPr="00CC30D9" w:rsidRDefault="00D35834" w:rsidP="00B301CB">
            <w:pPr>
              <w:pStyle w:val="NormalBodyText"/>
              <w:rPr>
                <w:ins w:id="626" w:author="Frank" w:date="2021-04-20T10:11:00Z"/>
                <w:lang w:val="nl-NL"/>
              </w:rPr>
            </w:pPr>
            <w:ins w:id="627" w:author="Frank" w:date="2021-04-20T10:11:00Z">
              <w:r w:rsidRPr="2D77C813">
                <w:rPr>
                  <w:lang w:val="nl-NL"/>
                </w:rPr>
                <w:t>januari 2020</w:t>
              </w:r>
            </w:ins>
          </w:p>
        </w:tc>
        <w:tc>
          <w:tcPr>
            <w:tcW w:w="6967" w:type="dxa"/>
            <w:shd w:val="clear" w:color="auto" w:fill="auto"/>
          </w:tcPr>
          <w:p w14:paraId="24905A0C" w14:textId="77777777" w:rsidR="00D35834" w:rsidRPr="00CC30D9" w:rsidRDefault="00D35834" w:rsidP="00B301CB">
            <w:pPr>
              <w:pStyle w:val="NormalBodyText"/>
              <w:rPr>
                <w:ins w:id="628" w:author="Frank" w:date="2021-04-20T10:11:00Z"/>
              </w:rPr>
            </w:pPr>
            <w:ins w:id="629" w:author="Frank" w:date="2021-04-20T10:11:00Z">
              <w:r>
                <w:t>Administrative Essentials for New Admins in Lightning Experience (ADX201), Salesforce</w:t>
              </w:r>
            </w:ins>
          </w:p>
        </w:tc>
      </w:tr>
      <w:tr w:rsidR="00D35834" w:rsidRPr="00CC30D9" w14:paraId="6EDB06D8" w14:textId="77777777" w:rsidTr="00B301CB">
        <w:trPr>
          <w:trHeight w:val="20"/>
          <w:ins w:id="630" w:author="Frank" w:date="2021-04-20T10:11:00Z"/>
        </w:trPr>
        <w:tc>
          <w:tcPr>
            <w:tcW w:w="2376" w:type="dxa"/>
            <w:shd w:val="clear" w:color="auto" w:fill="auto"/>
          </w:tcPr>
          <w:p w14:paraId="05F69AB1" w14:textId="77777777" w:rsidR="00D35834" w:rsidRPr="00CC30D9" w:rsidRDefault="00D35834" w:rsidP="00B301CB">
            <w:pPr>
              <w:pStyle w:val="NormalBodyText"/>
              <w:rPr>
                <w:ins w:id="631" w:author="Frank" w:date="2021-04-20T10:11:00Z"/>
                <w:lang w:val="nl-NL"/>
              </w:rPr>
            </w:pPr>
            <w:ins w:id="632" w:author="Frank" w:date="2021-04-20T10:11:00Z">
              <w:r w:rsidRPr="2D77C813">
                <w:rPr>
                  <w:lang w:val="nl-NL"/>
                </w:rPr>
                <w:t>Oktober 2018</w:t>
              </w:r>
            </w:ins>
          </w:p>
        </w:tc>
        <w:tc>
          <w:tcPr>
            <w:tcW w:w="6967" w:type="dxa"/>
            <w:shd w:val="clear" w:color="auto" w:fill="auto"/>
          </w:tcPr>
          <w:p w14:paraId="60992987" w14:textId="7A3638D2" w:rsidR="00D35834" w:rsidRPr="00C634DC" w:rsidRDefault="00D35834" w:rsidP="00B301CB">
            <w:pPr>
              <w:pStyle w:val="NormalBodyText"/>
              <w:rPr>
                <w:ins w:id="633" w:author="Frank" w:date="2021-04-20T10:11:00Z"/>
                <w:lang w:val="nl-NL"/>
              </w:rPr>
            </w:pPr>
            <w:ins w:id="634" w:author="Frank" w:date="2021-04-20T10:11:00Z">
              <w:r w:rsidRPr="00C634DC">
                <w:rPr>
                  <w:lang w:val="nl-NL"/>
                </w:rPr>
                <w:t>BPMN (o</w:t>
              </w:r>
            </w:ins>
            <w:r w:rsidR="00C634DC" w:rsidRPr="00C634DC">
              <w:rPr>
                <w:lang w:val="nl-NL"/>
              </w:rPr>
              <w:t>.</w:t>
            </w:r>
            <w:ins w:id="635" w:author="Frank" w:date="2021-04-20T10:11:00Z">
              <w:r w:rsidRPr="00C634DC">
                <w:rPr>
                  <w:lang w:val="nl-NL"/>
                </w:rPr>
                <w:t>b</w:t>
              </w:r>
            </w:ins>
            <w:r w:rsidR="00C634DC" w:rsidRPr="00C634DC">
              <w:rPr>
                <w:lang w:val="nl-NL"/>
              </w:rPr>
              <w:t>.</w:t>
            </w:r>
            <w:ins w:id="636" w:author="Frank" w:date="2021-04-20T10:11:00Z">
              <w:r w:rsidRPr="00C634DC">
                <w:rPr>
                  <w:lang w:val="nl-NL"/>
                </w:rPr>
                <w:t>v</w:t>
              </w:r>
            </w:ins>
            <w:r w:rsidR="00C634DC" w:rsidRPr="00C634DC">
              <w:rPr>
                <w:lang w:val="nl-NL"/>
              </w:rPr>
              <w:t>.</w:t>
            </w:r>
            <w:ins w:id="637" w:author="Frank" w:date="2021-04-20T10:11:00Z">
              <w:r w:rsidRPr="00C634DC">
                <w:rPr>
                  <w:lang w:val="nl-NL"/>
                </w:rPr>
                <w:t xml:space="preserve"> OCEB2)</w:t>
              </w:r>
            </w:ins>
          </w:p>
        </w:tc>
      </w:tr>
      <w:tr w:rsidR="00D35834" w:rsidRPr="00CC30D9" w14:paraId="5B87BFF6" w14:textId="77777777" w:rsidTr="00B301CB">
        <w:trPr>
          <w:trHeight w:val="20"/>
          <w:ins w:id="638" w:author="Frank" w:date="2021-04-20T10:11:00Z"/>
        </w:trPr>
        <w:tc>
          <w:tcPr>
            <w:tcW w:w="2376" w:type="dxa"/>
            <w:shd w:val="clear" w:color="auto" w:fill="auto"/>
          </w:tcPr>
          <w:p w14:paraId="63A26E66" w14:textId="77777777" w:rsidR="00D35834" w:rsidRPr="00CC30D9" w:rsidRDefault="00D35834" w:rsidP="00B301CB">
            <w:pPr>
              <w:pStyle w:val="NormalBodyText"/>
              <w:rPr>
                <w:ins w:id="639" w:author="Frank" w:date="2021-04-20T10:11:00Z"/>
                <w:lang w:val="nl-NL"/>
              </w:rPr>
            </w:pPr>
            <w:ins w:id="640" w:author="Frank" w:date="2021-04-20T10:11:00Z">
              <w:r w:rsidRPr="2D77C813">
                <w:rPr>
                  <w:lang w:val="nl-NL"/>
                </w:rPr>
                <w:t>maart 2018</w:t>
              </w:r>
            </w:ins>
          </w:p>
        </w:tc>
        <w:tc>
          <w:tcPr>
            <w:tcW w:w="6967" w:type="dxa"/>
            <w:shd w:val="clear" w:color="auto" w:fill="auto"/>
          </w:tcPr>
          <w:p w14:paraId="6972287A" w14:textId="77777777" w:rsidR="00D35834" w:rsidRPr="00CC30D9" w:rsidRDefault="00D35834" w:rsidP="00B301CB">
            <w:pPr>
              <w:pStyle w:val="NormalBodyText"/>
              <w:rPr>
                <w:ins w:id="641" w:author="Frank" w:date="2021-04-20T10:11:00Z"/>
                <w:lang w:val="nl-NL"/>
              </w:rPr>
            </w:pPr>
            <w:ins w:id="642" w:author="Frank" w:date="2021-04-20T10:11:00Z">
              <w:r w:rsidRPr="2D77C813">
                <w:rPr>
                  <w:lang w:val="nl-NL"/>
                </w:rPr>
                <w:t>SCRUM Training</w:t>
              </w:r>
            </w:ins>
          </w:p>
        </w:tc>
      </w:tr>
      <w:tr w:rsidR="00D35834" w:rsidRPr="00CC30D9" w14:paraId="084DC169" w14:textId="77777777" w:rsidTr="00B301CB">
        <w:trPr>
          <w:trHeight w:val="20"/>
          <w:ins w:id="643" w:author="Frank" w:date="2021-04-20T10:11:00Z"/>
        </w:trPr>
        <w:tc>
          <w:tcPr>
            <w:tcW w:w="2376" w:type="dxa"/>
            <w:shd w:val="clear" w:color="auto" w:fill="auto"/>
          </w:tcPr>
          <w:p w14:paraId="01DC32F0" w14:textId="77777777" w:rsidR="00D35834" w:rsidRPr="00CC30D9" w:rsidRDefault="00D35834" w:rsidP="00B301CB">
            <w:pPr>
              <w:pStyle w:val="NormalBodyText"/>
              <w:rPr>
                <w:ins w:id="644" w:author="Frank" w:date="2021-04-20T10:11:00Z"/>
                <w:lang w:val="nl-NL"/>
              </w:rPr>
            </w:pPr>
            <w:ins w:id="645" w:author="Frank" w:date="2021-04-20T10:11:00Z">
              <w:r w:rsidRPr="2D77C813">
                <w:rPr>
                  <w:lang w:val="nl-NL"/>
                </w:rPr>
                <w:t>oktober 2014</w:t>
              </w:r>
            </w:ins>
          </w:p>
        </w:tc>
        <w:tc>
          <w:tcPr>
            <w:tcW w:w="6967" w:type="dxa"/>
            <w:shd w:val="clear" w:color="auto" w:fill="auto"/>
          </w:tcPr>
          <w:p w14:paraId="779ACA3F" w14:textId="77777777" w:rsidR="00D35834" w:rsidRPr="00CC30D9" w:rsidRDefault="00D35834" w:rsidP="00B301CB">
            <w:pPr>
              <w:pStyle w:val="NormalBodyText"/>
              <w:rPr>
                <w:ins w:id="646" w:author="Frank" w:date="2021-04-20T10:11:00Z"/>
                <w:lang w:val="nl-NL"/>
              </w:rPr>
            </w:pPr>
            <w:ins w:id="647" w:author="Frank" w:date="2021-04-20T10:11:00Z">
              <w:r w:rsidRPr="2D77C813">
                <w:rPr>
                  <w:lang w:val="nl-NL"/>
                </w:rPr>
                <w:t>Project Management (PRINCE2 Practitioner)</w:t>
              </w:r>
            </w:ins>
          </w:p>
        </w:tc>
      </w:tr>
      <w:tr w:rsidR="00D35834" w:rsidRPr="00CC30D9" w14:paraId="10A85FA2" w14:textId="77777777" w:rsidTr="00B301CB">
        <w:trPr>
          <w:trHeight w:val="20"/>
          <w:ins w:id="648" w:author="Frank" w:date="2021-04-20T10:11:00Z"/>
        </w:trPr>
        <w:tc>
          <w:tcPr>
            <w:tcW w:w="2376" w:type="dxa"/>
            <w:shd w:val="clear" w:color="auto" w:fill="auto"/>
          </w:tcPr>
          <w:p w14:paraId="2A01A08E" w14:textId="77777777" w:rsidR="00D35834" w:rsidRPr="00CC30D9" w:rsidRDefault="00D35834" w:rsidP="00B301CB">
            <w:pPr>
              <w:pStyle w:val="NormalBodyText"/>
              <w:rPr>
                <w:ins w:id="649" w:author="Frank" w:date="2021-04-20T10:11:00Z"/>
                <w:lang w:val="nl-NL"/>
              </w:rPr>
            </w:pPr>
            <w:ins w:id="650" w:author="Frank" w:date="2021-04-20T10:11:00Z">
              <w:r w:rsidRPr="2D77C813">
                <w:rPr>
                  <w:lang w:val="nl-NL"/>
                </w:rPr>
                <w:t>november 2013</w:t>
              </w:r>
            </w:ins>
          </w:p>
        </w:tc>
        <w:tc>
          <w:tcPr>
            <w:tcW w:w="6967" w:type="dxa"/>
            <w:shd w:val="clear" w:color="auto" w:fill="auto"/>
          </w:tcPr>
          <w:p w14:paraId="1B791F09" w14:textId="77777777" w:rsidR="00D35834" w:rsidRPr="00CC30D9" w:rsidRDefault="00D35834" w:rsidP="00B301CB">
            <w:pPr>
              <w:pStyle w:val="NormalBodyText"/>
              <w:rPr>
                <w:ins w:id="651" w:author="Frank" w:date="2021-04-20T10:11:00Z"/>
                <w:lang w:val="nl-NL"/>
              </w:rPr>
            </w:pPr>
            <w:ins w:id="652" w:author="Frank" w:date="2021-04-20T10:11:00Z">
              <w:r w:rsidRPr="2D77C813">
                <w:rPr>
                  <w:lang w:val="nl-NL"/>
                </w:rPr>
                <w:t>ISM Masterclass, Bureau Hoving en van Bon (certificaat)</w:t>
              </w:r>
            </w:ins>
          </w:p>
        </w:tc>
      </w:tr>
      <w:tr w:rsidR="00D35834" w:rsidRPr="00CC30D9" w14:paraId="11636D52" w14:textId="77777777" w:rsidTr="00B301CB">
        <w:trPr>
          <w:trHeight w:val="20"/>
          <w:ins w:id="653" w:author="Frank" w:date="2021-04-20T10:11:00Z"/>
        </w:trPr>
        <w:tc>
          <w:tcPr>
            <w:tcW w:w="2376" w:type="dxa"/>
            <w:shd w:val="clear" w:color="auto" w:fill="auto"/>
          </w:tcPr>
          <w:p w14:paraId="266988A5" w14:textId="77777777" w:rsidR="00D35834" w:rsidRPr="00CC30D9" w:rsidRDefault="00D35834" w:rsidP="00B301CB">
            <w:pPr>
              <w:pStyle w:val="NormalBodyText"/>
              <w:rPr>
                <w:ins w:id="654" w:author="Frank" w:date="2021-04-20T10:11:00Z"/>
                <w:lang w:val="nl-NL"/>
              </w:rPr>
            </w:pPr>
            <w:ins w:id="655" w:author="Frank" w:date="2021-04-20T10:11:00Z">
              <w:r w:rsidRPr="2D77C813">
                <w:rPr>
                  <w:lang w:val="nl-NL"/>
                </w:rPr>
                <w:t>april 2012</w:t>
              </w:r>
            </w:ins>
          </w:p>
        </w:tc>
        <w:tc>
          <w:tcPr>
            <w:tcW w:w="6967" w:type="dxa"/>
            <w:shd w:val="clear" w:color="auto" w:fill="auto"/>
          </w:tcPr>
          <w:p w14:paraId="39ABDDA9" w14:textId="77777777" w:rsidR="00D35834" w:rsidRPr="00CC30D9" w:rsidRDefault="00D35834" w:rsidP="00B301CB">
            <w:pPr>
              <w:pStyle w:val="NormalBodyText"/>
              <w:rPr>
                <w:ins w:id="656" w:author="Frank" w:date="2021-04-20T10:11:00Z"/>
                <w:lang w:val="nl-NL"/>
              </w:rPr>
            </w:pPr>
            <w:ins w:id="657" w:author="Frank" w:date="2021-04-20T10:11:00Z">
              <w:r w:rsidRPr="2D77C813">
                <w:rPr>
                  <w:lang w:val="nl-NL"/>
                </w:rPr>
                <w:t>ASL training</w:t>
              </w:r>
            </w:ins>
          </w:p>
        </w:tc>
      </w:tr>
      <w:tr w:rsidR="00D35834" w:rsidRPr="00CC30D9" w14:paraId="1C7822A5" w14:textId="77777777" w:rsidTr="00B301CB">
        <w:trPr>
          <w:trHeight w:val="20"/>
          <w:ins w:id="658" w:author="Frank" w:date="2021-04-20T10:11:00Z"/>
        </w:trPr>
        <w:tc>
          <w:tcPr>
            <w:tcW w:w="2376" w:type="dxa"/>
            <w:shd w:val="clear" w:color="auto" w:fill="auto"/>
          </w:tcPr>
          <w:p w14:paraId="2E659CDC" w14:textId="77777777" w:rsidR="00D35834" w:rsidRPr="00CC30D9" w:rsidRDefault="00D35834" w:rsidP="00B301CB">
            <w:pPr>
              <w:pStyle w:val="NormalBodyText"/>
              <w:rPr>
                <w:ins w:id="659" w:author="Frank" w:date="2021-04-20T10:11:00Z"/>
                <w:lang w:val="nl-NL"/>
              </w:rPr>
            </w:pPr>
            <w:ins w:id="660" w:author="Frank" w:date="2021-04-20T10:11:00Z">
              <w:r w:rsidRPr="2D77C813">
                <w:rPr>
                  <w:lang w:val="nl-NL"/>
                </w:rPr>
                <w:t>augustus 2008</w:t>
              </w:r>
            </w:ins>
          </w:p>
        </w:tc>
        <w:tc>
          <w:tcPr>
            <w:tcW w:w="6967" w:type="dxa"/>
            <w:shd w:val="clear" w:color="auto" w:fill="auto"/>
          </w:tcPr>
          <w:p w14:paraId="0B3F74FF" w14:textId="77777777" w:rsidR="00D35834" w:rsidRPr="00CC30D9" w:rsidRDefault="00D35834" w:rsidP="00B301CB">
            <w:pPr>
              <w:pStyle w:val="NormalBodyText"/>
              <w:rPr>
                <w:ins w:id="661" w:author="Frank" w:date="2021-04-20T10:11:00Z"/>
                <w:lang w:val="nl-NL"/>
              </w:rPr>
            </w:pPr>
            <w:ins w:id="662" w:author="Frank" w:date="2021-04-20T10:11:00Z">
              <w:r w:rsidRPr="2D77C813">
                <w:rPr>
                  <w:lang w:val="nl-NL"/>
                </w:rPr>
                <w:t>Service Manager (ITIL V2)</w:t>
              </w:r>
            </w:ins>
          </w:p>
        </w:tc>
      </w:tr>
    </w:tbl>
    <w:p w14:paraId="47D5DCC6" w14:textId="77777777" w:rsidR="00D35834" w:rsidRPr="00CC30D9" w:rsidRDefault="00D35834" w:rsidP="00D35834">
      <w:pPr>
        <w:pStyle w:val="SectionHeading"/>
        <w:spacing w:before="120" w:after="0"/>
        <w:rPr>
          <w:ins w:id="663" w:author="Frank" w:date="2021-04-20T10:11:00Z"/>
          <w:lang w:val="nl-NL"/>
        </w:rPr>
      </w:pPr>
      <w:ins w:id="664" w:author="Frank" w:date="2021-04-20T10:11:00Z">
        <w:r w:rsidRPr="2D77C813">
          <w:rPr>
            <w:lang w:val="nl-NL"/>
          </w:rPr>
          <w:t>CERTIFICERINGEN</w:t>
        </w:r>
      </w:ins>
    </w:p>
    <w:tbl>
      <w:tblPr>
        <w:tblW w:w="9355" w:type="dxa"/>
        <w:tblInd w:w="284" w:type="dxa"/>
        <w:tblLayout w:type="fixed"/>
        <w:tblLook w:val="04A0" w:firstRow="1" w:lastRow="0" w:firstColumn="1" w:lastColumn="0" w:noHBand="0" w:noVBand="1"/>
      </w:tblPr>
      <w:tblGrid>
        <w:gridCol w:w="2376"/>
        <w:gridCol w:w="6979"/>
      </w:tblGrid>
      <w:tr w:rsidR="00D35834" w:rsidRPr="00CC30D9" w14:paraId="4E4C02A1" w14:textId="77777777" w:rsidTr="00B301CB">
        <w:trPr>
          <w:trHeight w:val="286"/>
          <w:ins w:id="665" w:author="Frank" w:date="2021-04-20T10:11:00Z"/>
        </w:trPr>
        <w:tc>
          <w:tcPr>
            <w:tcW w:w="2376" w:type="dxa"/>
            <w:shd w:val="clear" w:color="auto" w:fill="auto"/>
          </w:tcPr>
          <w:p w14:paraId="728360AF" w14:textId="77777777" w:rsidR="00D35834" w:rsidRPr="00CC30D9" w:rsidRDefault="00D35834" w:rsidP="00B301CB">
            <w:pPr>
              <w:pStyle w:val="NormalBodyText"/>
              <w:rPr>
                <w:ins w:id="666" w:author="Frank" w:date="2021-04-20T10:11:00Z"/>
                <w:b/>
                <w:lang w:val="nl-NL"/>
              </w:rPr>
            </w:pPr>
            <w:ins w:id="667" w:author="Frank" w:date="2021-04-20T10:11:00Z">
              <w:r w:rsidRPr="2D77C813">
                <w:rPr>
                  <w:b/>
                  <w:lang w:val="nl-NL"/>
                </w:rPr>
                <w:t>DATUM</w:t>
              </w:r>
            </w:ins>
          </w:p>
        </w:tc>
        <w:tc>
          <w:tcPr>
            <w:tcW w:w="6979" w:type="dxa"/>
            <w:shd w:val="clear" w:color="auto" w:fill="auto"/>
          </w:tcPr>
          <w:p w14:paraId="352101BA" w14:textId="77777777" w:rsidR="00D35834" w:rsidRPr="00CC30D9" w:rsidRDefault="00D35834" w:rsidP="00B301CB">
            <w:pPr>
              <w:pStyle w:val="NormalBodyText"/>
              <w:rPr>
                <w:ins w:id="668" w:author="Frank" w:date="2021-04-20T10:11:00Z"/>
                <w:b/>
                <w:lang w:val="nl-NL"/>
              </w:rPr>
            </w:pPr>
            <w:ins w:id="669" w:author="Frank" w:date="2021-04-20T10:11:00Z">
              <w:r w:rsidRPr="2D77C813">
                <w:rPr>
                  <w:b/>
                  <w:lang w:val="nl-NL"/>
                </w:rPr>
                <w:t>CERTIFICERING</w:t>
              </w:r>
            </w:ins>
          </w:p>
        </w:tc>
      </w:tr>
      <w:tr w:rsidR="00D35834" w:rsidRPr="00C634DC" w14:paraId="752AD0E9" w14:textId="77777777" w:rsidTr="00B301CB">
        <w:trPr>
          <w:trHeight w:val="26"/>
          <w:ins w:id="670" w:author="Frank" w:date="2021-04-20T10:11:00Z"/>
        </w:trPr>
        <w:tc>
          <w:tcPr>
            <w:tcW w:w="2376" w:type="dxa"/>
            <w:shd w:val="clear" w:color="auto" w:fill="auto"/>
          </w:tcPr>
          <w:p w14:paraId="550DADF5" w14:textId="77777777" w:rsidR="00D35834" w:rsidRDefault="00D35834" w:rsidP="00B301CB">
            <w:pPr>
              <w:pStyle w:val="NormalBodyText"/>
              <w:rPr>
                <w:ins w:id="671" w:author="Frank" w:date="2021-04-20T10:11:00Z"/>
                <w:lang w:val="nl-NL"/>
              </w:rPr>
            </w:pPr>
            <w:ins w:id="672" w:author="Frank" w:date="2021-04-20T10:11:00Z">
              <w:r w:rsidRPr="6D041108">
                <w:rPr>
                  <w:lang w:val="nl-NL"/>
                </w:rPr>
                <w:t>april 2021</w:t>
              </w:r>
            </w:ins>
          </w:p>
          <w:p w14:paraId="08D7772F" w14:textId="77777777" w:rsidR="00D35834" w:rsidRPr="00CC30D9" w:rsidRDefault="00D35834" w:rsidP="00B301CB">
            <w:pPr>
              <w:pStyle w:val="NormalBodyText"/>
              <w:rPr>
                <w:ins w:id="673" w:author="Frank" w:date="2021-04-20T10:11:00Z"/>
                <w:lang w:val="nl-NL"/>
              </w:rPr>
            </w:pPr>
            <w:ins w:id="674" w:author="Frank" w:date="2021-04-20T10:11:00Z">
              <w:r w:rsidRPr="2D77C813">
                <w:rPr>
                  <w:lang w:val="nl-NL"/>
                </w:rPr>
                <w:t>oktober 2020</w:t>
              </w:r>
            </w:ins>
          </w:p>
        </w:tc>
        <w:tc>
          <w:tcPr>
            <w:tcW w:w="6979" w:type="dxa"/>
            <w:shd w:val="clear" w:color="auto" w:fill="auto"/>
          </w:tcPr>
          <w:p w14:paraId="4D03FE1F" w14:textId="77777777" w:rsidR="00D35834" w:rsidRDefault="00D35834" w:rsidP="00B301CB">
            <w:pPr>
              <w:pStyle w:val="NormalBodyText"/>
              <w:rPr>
                <w:ins w:id="675" w:author="Frank" w:date="2021-04-20T10:11:00Z"/>
              </w:rPr>
            </w:pPr>
            <w:ins w:id="676" w:author="Frank" w:date="2021-04-20T10:11:00Z">
              <w:r>
                <w:t>IREB</w:t>
              </w:r>
            </w:ins>
          </w:p>
          <w:p w14:paraId="2D38C002" w14:textId="77777777" w:rsidR="00D35834" w:rsidRPr="00CC30D9" w:rsidRDefault="00D35834" w:rsidP="00B301CB">
            <w:pPr>
              <w:pStyle w:val="NormalBodyText"/>
              <w:rPr>
                <w:ins w:id="677" w:author="Frank" w:date="2021-04-20T10:11:00Z"/>
              </w:rPr>
            </w:pPr>
            <w:ins w:id="678" w:author="Frank" w:date="2021-04-20T10:11:00Z">
              <w:r>
                <w:t>Sales Force Trailheads. Status: Mountaineer (34.000 points)</w:t>
              </w:r>
            </w:ins>
          </w:p>
        </w:tc>
      </w:tr>
      <w:tr w:rsidR="00D35834" w:rsidRPr="00CC30D9" w14:paraId="408459B4" w14:textId="77777777" w:rsidTr="00B301CB">
        <w:trPr>
          <w:trHeight w:val="26"/>
          <w:ins w:id="679" w:author="Frank" w:date="2021-04-20T10:11:00Z"/>
        </w:trPr>
        <w:tc>
          <w:tcPr>
            <w:tcW w:w="2376" w:type="dxa"/>
            <w:shd w:val="clear" w:color="auto" w:fill="auto"/>
          </w:tcPr>
          <w:p w14:paraId="069D5FBA" w14:textId="77777777" w:rsidR="00D35834" w:rsidRPr="00CC30D9" w:rsidRDefault="00D35834" w:rsidP="00B301CB">
            <w:pPr>
              <w:pStyle w:val="NormalBodyText"/>
              <w:rPr>
                <w:ins w:id="680" w:author="Frank" w:date="2021-04-20T10:11:00Z"/>
                <w:lang w:val="nl-NL"/>
              </w:rPr>
            </w:pPr>
            <w:ins w:id="681" w:author="Frank" w:date="2021-04-20T10:11:00Z">
              <w:r w:rsidRPr="2D77C813">
                <w:rPr>
                  <w:lang w:val="nl-NL"/>
                </w:rPr>
                <w:t>december 2018</w:t>
              </w:r>
            </w:ins>
          </w:p>
        </w:tc>
        <w:tc>
          <w:tcPr>
            <w:tcW w:w="6979" w:type="dxa"/>
            <w:shd w:val="clear" w:color="auto" w:fill="auto"/>
          </w:tcPr>
          <w:p w14:paraId="5E6E1765" w14:textId="77777777" w:rsidR="00D35834" w:rsidRPr="00CC30D9" w:rsidRDefault="00D35834" w:rsidP="00B301CB">
            <w:pPr>
              <w:pStyle w:val="NormalBodyText"/>
              <w:rPr>
                <w:ins w:id="682" w:author="Frank" w:date="2021-04-20T10:11:00Z"/>
                <w:lang w:val="nl-NL"/>
              </w:rPr>
            </w:pPr>
            <w:proofErr w:type="spellStart"/>
            <w:ins w:id="683" w:author="Frank" w:date="2021-04-20T10:11:00Z">
              <w:r w:rsidRPr="2D77C813">
                <w:rPr>
                  <w:lang w:val="nl-NL"/>
                </w:rPr>
                <w:t>Certified</w:t>
              </w:r>
              <w:proofErr w:type="spellEnd"/>
              <w:r w:rsidRPr="2D77C813">
                <w:rPr>
                  <w:lang w:val="nl-NL"/>
                </w:rPr>
                <w:t xml:space="preserve"> SAFe 4 </w:t>
              </w:r>
              <w:proofErr w:type="spellStart"/>
              <w:r w:rsidRPr="2D77C813">
                <w:rPr>
                  <w:lang w:val="nl-NL"/>
                </w:rPr>
                <w:t>Agilist</w:t>
              </w:r>
              <w:proofErr w:type="spellEnd"/>
              <w:r w:rsidRPr="2D77C813">
                <w:rPr>
                  <w:lang w:val="nl-NL"/>
                </w:rPr>
                <w:t xml:space="preserve"> (Certificaat)</w:t>
              </w:r>
            </w:ins>
          </w:p>
        </w:tc>
      </w:tr>
      <w:tr w:rsidR="00D35834" w:rsidRPr="00C634DC" w14:paraId="61E24723" w14:textId="77777777" w:rsidTr="00B301CB">
        <w:trPr>
          <w:trHeight w:val="26"/>
          <w:ins w:id="684" w:author="Frank" w:date="2021-04-20T10:11:00Z"/>
        </w:trPr>
        <w:tc>
          <w:tcPr>
            <w:tcW w:w="2376" w:type="dxa"/>
            <w:shd w:val="clear" w:color="auto" w:fill="auto"/>
          </w:tcPr>
          <w:p w14:paraId="30722A54" w14:textId="77777777" w:rsidR="00D35834" w:rsidRPr="00CC30D9" w:rsidRDefault="00D35834" w:rsidP="00B301CB">
            <w:pPr>
              <w:pStyle w:val="NormalBodyText"/>
              <w:rPr>
                <w:ins w:id="685" w:author="Frank" w:date="2021-04-20T10:11:00Z"/>
                <w:lang w:val="nl-NL"/>
              </w:rPr>
            </w:pPr>
            <w:ins w:id="686" w:author="Frank" w:date="2021-04-20T10:11:00Z">
              <w:r w:rsidRPr="2D77C813">
                <w:rPr>
                  <w:lang w:val="nl-NL"/>
                </w:rPr>
                <w:t>oktober 2018</w:t>
              </w:r>
            </w:ins>
          </w:p>
        </w:tc>
        <w:tc>
          <w:tcPr>
            <w:tcW w:w="6979" w:type="dxa"/>
            <w:shd w:val="clear" w:color="auto" w:fill="auto"/>
          </w:tcPr>
          <w:p w14:paraId="26CEAD7C" w14:textId="77777777" w:rsidR="00D35834" w:rsidRPr="00CC30D9" w:rsidRDefault="00D35834" w:rsidP="00B301CB">
            <w:pPr>
              <w:pStyle w:val="NormalBodyText"/>
              <w:rPr>
                <w:ins w:id="687" w:author="Frank" w:date="2021-04-20T10:11:00Z"/>
              </w:rPr>
            </w:pPr>
            <w:ins w:id="688" w:author="Frank" w:date="2021-04-20T10:11:00Z">
              <w:r>
                <w:t>Professional Scrum Product Owner I (PSPOI, certificaat)</w:t>
              </w:r>
            </w:ins>
          </w:p>
        </w:tc>
      </w:tr>
      <w:tr w:rsidR="00D35834" w:rsidRPr="00C634DC" w14:paraId="4ADFD901" w14:textId="77777777" w:rsidTr="00B301CB">
        <w:trPr>
          <w:trHeight w:val="26"/>
          <w:ins w:id="689" w:author="Frank" w:date="2021-04-20T10:11:00Z"/>
        </w:trPr>
        <w:tc>
          <w:tcPr>
            <w:tcW w:w="2376" w:type="dxa"/>
            <w:shd w:val="clear" w:color="auto" w:fill="auto"/>
          </w:tcPr>
          <w:p w14:paraId="40CFE26E" w14:textId="77777777" w:rsidR="00D35834" w:rsidRPr="00CC30D9" w:rsidRDefault="00D35834" w:rsidP="00B301CB">
            <w:pPr>
              <w:pStyle w:val="NormalBodyText"/>
              <w:rPr>
                <w:ins w:id="690" w:author="Frank" w:date="2021-04-20T10:11:00Z"/>
                <w:lang w:val="nl-NL"/>
              </w:rPr>
            </w:pPr>
            <w:ins w:id="691" w:author="Frank" w:date="2021-04-20T10:11:00Z">
              <w:r w:rsidRPr="2D77C813">
                <w:rPr>
                  <w:lang w:val="nl-NL"/>
                </w:rPr>
                <w:t>oktober 2018</w:t>
              </w:r>
            </w:ins>
          </w:p>
        </w:tc>
        <w:tc>
          <w:tcPr>
            <w:tcW w:w="6979" w:type="dxa"/>
            <w:shd w:val="clear" w:color="auto" w:fill="auto"/>
          </w:tcPr>
          <w:p w14:paraId="022E7234" w14:textId="77777777" w:rsidR="00D35834" w:rsidRPr="00CC30D9" w:rsidRDefault="00D35834" w:rsidP="00B301CB">
            <w:pPr>
              <w:pStyle w:val="NormalBodyText"/>
              <w:rPr>
                <w:ins w:id="692" w:author="Frank" w:date="2021-04-20T10:11:00Z"/>
              </w:rPr>
            </w:pPr>
            <w:ins w:id="693" w:author="Frank" w:date="2021-04-20T10:11:00Z">
              <w:r>
                <w:t>Professional Scrum Master I (PSMI, certificaat)</w:t>
              </w:r>
            </w:ins>
          </w:p>
        </w:tc>
      </w:tr>
      <w:tr w:rsidR="00D35834" w:rsidRPr="00CC30D9" w14:paraId="06E6742B" w14:textId="77777777" w:rsidTr="00B301CB">
        <w:trPr>
          <w:trHeight w:val="26"/>
          <w:ins w:id="694" w:author="Frank" w:date="2021-04-20T10:11:00Z"/>
        </w:trPr>
        <w:tc>
          <w:tcPr>
            <w:tcW w:w="2376" w:type="dxa"/>
            <w:shd w:val="clear" w:color="auto" w:fill="auto"/>
          </w:tcPr>
          <w:p w14:paraId="0894EA57" w14:textId="77777777" w:rsidR="00D35834" w:rsidRPr="00CC30D9" w:rsidRDefault="00D35834" w:rsidP="00B301CB">
            <w:pPr>
              <w:pStyle w:val="NormalBodyText"/>
              <w:rPr>
                <w:ins w:id="695" w:author="Frank" w:date="2021-04-20T10:11:00Z"/>
                <w:lang w:val="nl-NL"/>
              </w:rPr>
            </w:pPr>
            <w:ins w:id="696" w:author="Frank" w:date="2021-04-20T10:11:00Z">
              <w:r w:rsidRPr="2D77C813">
                <w:rPr>
                  <w:lang w:val="nl-NL"/>
                </w:rPr>
                <w:t>oktober 2018</w:t>
              </w:r>
            </w:ins>
          </w:p>
        </w:tc>
        <w:tc>
          <w:tcPr>
            <w:tcW w:w="6979" w:type="dxa"/>
            <w:shd w:val="clear" w:color="auto" w:fill="auto"/>
          </w:tcPr>
          <w:p w14:paraId="53EEB018" w14:textId="77777777" w:rsidR="00D35834" w:rsidRPr="00CC30D9" w:rsidRDefault="00D35834" w:rsidP="00B301CB">
            <w:pPr>
              <w:pStyle w:val="NormalBodyText"/>
              <w:rPr>
                <w:ins w:id="697" w:author="Frank" w:date="2021-04-20T10:11:00Z"/>
                <w:lang w:val="nl-NL"/>
              </w:rPr>
            </w:pPr>
            <w:ins w:id="698" w:author="Frank" w:date="2021-04-20T10:11:00Z">
              <w:r w:rsidRPr="2D77C813">
                <w:rPr>
                  <w:lang w:val="nl-NL"/>
                </w:rPr>
                <w:t>LEAN-IT, APMG (certificaat)</w:t>
              </w:r>
            </w:ins>
          </w:p>
        </w:tc>
      </w:tr>
      <w:tr w:rsidR="00D35834" w:rsidRPr="00CC30D9" w14:paraId="6C97800A" w14:textId="77777777" w:rsidTr="00B301CB">
        <w:trPr>
          <w:trHeight w:val="26"/>
          <w:ins w:id="699" w:author="Frank" w:date="2021-04-20T10:11:00Z"/>
        </w:trPr>
        <w:tc>
          <w:tcPr>
            <w:tcW w:w="2376" w:type="dxa"/>
            <w:shd w:val="clear" w:color="auto" w:fill="auto"/>
          </w:tcPr>
          <w:p w14:paraId="52035B3B" w14:textId="77777777" w:rsidR="00D35834" w:rsidRPr="00CC30D9" w:rsidRDefault="00D35834" w:rsidP="00B301CB">
            <w:pPr>
              <w:pStyle w:val="NormalBodyText"/>
              <w:rPr>
                <w:ins w:id="700" w:author="Frank" w:date="2021-04-20T10:11:00Z"/>
                <w:lang w:val="nl-NL"/>
              </w:rPr>
            </w:pPr>
            <w:ins w:id="701" w:author="Frank" w:date="2021-04-20T10:11:00Z">
              <w:r w:rsidRPr="2D77C813">
                <w:rPr>
                  <w:lang w:val="nl-NL"/>
                </w:rPr>
                <w:t>augustus 2018</w:t>
              </w:r>
            </w:ins>
          </w:p>
        </w:tc>
        <w:tc>
          <w:tcPr>
            <w:tcW w:w="6979" w:type="dxa"/>
            <w:shd w:val="clear" w:color="auto" w:fill="auto"/>
          </w:tcPr>
          <w:p w14:paraId="65CFB674" w14:textId="77777777" w:rsidR="00D35834" w:rsidRPr="00CC30D9" w:rsidRDefault="00D35834" w:rsidP="00B301CB">
            <w:pPr>
              <w:pStyle w:val="NormalBodyText"/>
              <w:rPr>
                <w:ins w:id="702" w:author="Frank" w:date="2021-04-20T10:11:00Z"/>
                <w:lang w:val="nl-NL"/>
              </w:rPr>
            </w:pPr>
            <w:ins w:id="703" w:author="Frank" w:date="2021-04-20T10:11:00Z">
              <w:r w:rsidRPr="2D77C813">
                <w:rPr>
                  <w:lang w:val="nl-NL"/>
                </w:rPr>
                <w:t xml:space="preserve">ASL2 Foundation, </w:t>
              </w:r>
              <w:proofErr w:type="spellStart"/>
              <w:r w:rsidRPr="2D77C813">
                <w:rPr>
                  <w:lang w:val="nl-NL"/>
                </w:rPr>
                <w:t>Exin</w:t>
              </w:r>
              <w:proofErr w:type="spellEnd"/>
              <w:r w:rsidRPr="2D77C813">
                <w:rPr>
                  <w:lang w:val="nl-NL"/>
                </w:rPr>
                <w:t xml:space="preserve"> (certificaat)</w:t>
              </w:r>
            </w:ins>
          </w:p>
        </w:tc>
      </w:tr>
      <w:tr w:rsidR="00D35834" w:rsidRPr="00C634DC" w14:paraId="2CC3FC40" w14:textId="77777777" w:rsidTr="00B301CB">
        <w:trPr>
          <w:trHeight w:val="26"/>
          <w:ins w:id="704" w:author="Frank" w:date="2021-04-20T10:11:00Z"/>
        </w:trPr>
        <w:tc>
          <w:tcPr>
            <w:tcW w:w="2376" w:type="dxa"/>
            <w:shd w:val="clear" w:color="auto" w:fill="auto"/>
          </w:tcPr>
          <w:p w14:paraId="0B180229" w14:textId="77777777" w:rsidR="00D35834" w:rsidRPr="00CC30D9" w:rsidRDefault="00D35834" w:rsidP="00B301CB">
            <w:pPr>
              <w:pStyle w:val="NormalBodyText"/>
              <w:rPr>
                <w:ins w:id="705" w:author="Frank" w:date="2021-04-20T10:11:00Z"/>
                <w:lang w:val="nl-NL"/>
              </w:rPr>
            </w:pPr>
            <w:ins w:id="706" w:author="Frank" w:date="2021-04-20T10:11:00Z">
              <w:r w:rsidRPr="2D77C813">
                <w:rPr>
                  <w:lang w:val="nl-NL"/>
                </w:rPr>
                <w:t>april 2018</w:t>
              </w:r>
            </w:ins>
          </w:p>
        </w:tc>
        <w:tc>
          <w:tcPr>
            <w:tcW w:w="6979" w:type="dxa"/>
            <w:shd w:val="clear" w:color="auto" w:fill="auto"/>
          </w:tcPr>
          <w:p w14:paraId="3317A28E" w14:textId="77777777" w:rsidR="00D35834" w:rsidRPr="00CC30D9" w:rsidRDefault="00D35834" w:rsidP="00B301CB">
            <w:pPr>
              <w:pStyle w:val="NormalBodyText"/>
              <w:rPr>
                <w:ins w:id="707" w:author="Frank" w:date="2021-04-20T10:11:00Z"/>
              </w:rPr>
            </w:pPr>
            <w:ins w:id="708" w:author="Frank" w:date="2021-04-20T10:11:00Z">
              <w:r>
                <w:t xml:space="preserve">Cloud Computing Foundation, </w:t>
              </w:r>
              <w:proofErr w:type="spellStart"/>
              <w:r>
                <w:t>Exin</w:t>
              </w:r>
              <w:proofErr w:type="spellEnd"/>
              <w:r>
                <w:t xml:space="preserve"> (certificaat)</w:t>
              </w:r>
            </w:ins>
          </w:p>
        </w:tc>
      </w:tr>
      <w:tr w:rsidR="00D35834" w:rsidRPr="00C634DC" w14:paraId="4D8CBEF5" w14:textId="77777777" w:rsidTr="00B301CB">
        <w:trPr>
          <w:trHeight w:val="26"/>
          <w:ins w:id="709" w:author="Frank" w:date="2021-04-20T10:11:00Z"/>
        </w:trPr>
        <w:tc>
          <w:tcPr>
            <w:tcW w:w="2376" w:type="dxa"/>
            <w:shd w:val="clear" w:color="auto" w:fill="auto"/>
          </w:tcPr>
          <w:p w14:paraId="75B0F4D8" w14:textId="77777777" w:rsidR="00D35834" w:rsidRPr="00CC30D9" w:rsidRDefault="00D35834" w:rsidP="00B301CB">
            <w:pPr>
              <w:pStyle w:val="NormalBodyText"/>
              <w:rPr>
                <w:ins w:id="710" w:author="Frank" w:date="2021-04-20T10:11:00Z"/>
                <w:lang w:val="nl-NL"/>
              </w:rPr>
            </w:pPr>
            <w:ins w:id="711" w:author="Frank" w:date="2021-04-20T10:11:00Z">
              <w:r w:rsidRPr="2D77C813">
                <w:rPr>
                  <w:lang w:val="nl-NL"/>
                </w:rPr>
                <w:t>februari 2018</w:t>
              </w:r>
            </w:ins>
          </w:p>
        </w:tc>
        <w:tc>
          <w:tcPr>
            <w:tcW w:w="6979" w:type="dxa"/>
            <w:shd w:val="clear" w:color="auto" w:fill="auto"/>
          </w:tcPr>
          <w:p w14:paraId="20ADFB41" w14:textId="77777777" w:rsidR="00D35834" w:rsidRPr="00CC30D9" w:rsidRDefault="00D35834" w:rsidP="00B301CB">
            <w:pPr>
              <w:pStyle w:val="NormalBodyText"/>
              <w:rPr>
                <w:ins w:id="712" w:author="Frank" w:date="2021-04-20T10:11:00Z"/>
              </w:rPr>
            </w:pPr>
            <w:ins w:id="713" w:author="Frank" w:date="2021-04-20T10:11:00Z">
              <w:r>
                <w:t xml:space="preserve">Information Security Foundation (ISO27001), </w:t>
              </w:r>
              <w:proofErr w:type="spellStart"/>
              <w:r>
                <w:t>Exin</w:t>
              </w:r>
              <w:proofErr w:type="spellEnd"/>
              <w:r>
                <w:t xml:space="preserve"> (certificaat)</w:t>
              </w:r>
            </w:ins>
          </w:p>
        </w:tc>
      </w:tr>
      <w:tr w:rsidR="00D35834" w:rsidRPr="00CC30D9" w14:paraId="0CC46798" w14:textId="77777777" w:rsidTr="00B301CB">
        <w:trPr>
          <w:trHeight w:val="26"/>
          <w:ins w:id="714" w:author="Frank" w:date="2021-04-20T10:11:00Z"/>
        </w:trPr>
        <w:tc>
          <w:tcPr>
            <w:tcW w:w="2376" w:type="dxa"/>
            <w:shd w:val="clear" w:color="auto" w:fill="auto"/>
          </w:tcPr>
          <w:p w14:paraId="2B86AEBF" w14:textId="77777777" w:rsidR="00D35834" w:rsidRPr="00CC30D9" w:rsidRDefault="00D35834" w:rsidP="00B301CB">
            <w:pPr>
              <w:pStyle w:val="NormalBodyText"/>
              <w:rPr>
                <w:ins w:id="715" w:author="Frank" w:date="2021-04-20T10:11:00Z"/>
                <w:lang w:val="nl-NL"/>
              </w:rPr>
            </w:pPr>
            <w:ins w:id="716" w:author="Frank" w:date="2021-04-20T10:11:00Z">
              <w:r w:rsidRPr="2D77C813">
                <w:rPr>
                  <w:lang w:val="nl-NL"/>
                </w:rPr>
                <w:t>december 2014</w:t>
              </w:r>
            </w:ins>
          </w:p>
        </w:tc>
        <w:tc>
          <w:tcPr>
            <w:tcW w:w="6979" w:type="dxa"/>
            <w:shd w:val="clear" w:color="auto" w:fill="auto"/>
          </w:tcPr>
          <w:p w14:paraId="68EAA4E2" w14:textId="77777777" w:rsidR="00D35834" w:rsidRPr="00CC30D9" w:rsidRDefault="00D35834" w:rsidP="00B301CB">
            <w:pPr>
              <w:pStyle w:val="NormalBodyText"/>
              <w:rPr>
                <w:ins w:id="717" w:author="Frank" w:date="2021-04-20T10:11:00Z"/>
                <w:lang w:val="nl-NL"/>
              </w:rPr>
            </w:pPr>
            <w:ins w:id="718" w:author="Frank" w:date="2021-04-20T10:11:00Z">
              <w:r w:rsidRPr="2D77C813">
                <w:rPr>
                  <w:lang w:val="nl-NL"/>
                </w:rPr>
                <w:t xml:space="preserve">PRINCE2 </w:t>
              </w:r>
              <w:proofErr w:type="spellStart"/>
              <w:r w:rsidRPr="2D77C813">
                <w:rPr>
                  <w:lang w:val="nl-NL"/>
                </w:rPr>
                <w:t>Practioner</w:t>
              </w:r>
              <w:proofErr w:type="spellEnd"/>
              <w:r w:rsidRPr="2D77C813">
                <w:rPr>
                  <w:lang w:val="nl-NL"/>
                </w:rPr>
                <w:t xml:space="preserve"> APG (certificaat)</w:t>
              </w:r>
            </w:ins>
          </w:p>
        </w:tc>
      </w:tr>
      <w:tr w:rsidR="00D35834" w:rsidRPr="00CC30D9" w14:paraId="15F99A22" w14:textId="77777777" w:rsidTr="00B301CB">
        <w:trPr>
          <w:trHeight w:val="26"/>
          <w:ins w:id="719" w:author="Frank" w:date="2021-04-20T10:11:00Z"/>
        </w:trPr>
        <w:tc>
          <w:tcPr>
            <w:tcW w:w="2376" w:type="dxa"/>
            <w:shd w:val="clear" w:color="auto" w:fill="auto"/>
          </w:tcPr>
          <w:p w14:paraId="65C6DE80" w14:textId="77777777" w:rsidR="00D35834" w:rsidRPr="00CC30D9" w:rsidRDefault="00D35834" w:rsidP="00B301CB">
            <w:pPr>
              <w:pStyle w:val="NormalBodyText"/>
              <w:rPr>
                <w:ins w:id="720" w:author="Frank" w:date="2021-04-20T10:11:00Z"/>
                <w:lang w:val="nl-NL"/>
              </w:rPr>
            </w:pPr>
            <w:ins w:id="721" w:author="Frank" w:date="2021-04-20T10:11:00Z">
              <w:r w:rsidRPr="2D77C813">
                <w:rPr>
                  <w:lang w:val="nl-NL"/>
                </w:rPr>
                <w:t>oktober 2014</w:t>
              </w:r>
            </w:ins>
          </w:p>
        </w:tc>
        <w:tc>
          <w:tcPr>
            <w:tcW w:w="6979" w:type="dxa"/>
            <w:shd w:val="clear" w:color="auto" w:fill="auto"/>
          </w:tcPr>
          <w:p w14:paraId="1952BBC1" w14:textId="77777777" w:rsidR="00D35834" w:rsidRPr="00CC30D9" w:rsidRDefault="00D35834" w:rsidP="00B301CB">
            <w:pPr>
              <w:pStyle w:val="NormalBodyText"/>
              <w:rPr>
                <w:ins w:id="722" w:author="Frank" w:date="2021-04-20T10:11:00Z"/>
                <w:lang w:val="nl-NL"/>
              </w:rPr>
            </w:pPr>
            <w:ins w:id="723" w:author="Frank" w:date="2021-04-20T10:11:00Z">
              <w:r w:rsidRPr="2D77C813">
                <w:rPr>
                  <w:lang w:val="nl-NL"/>
                </w:rPr>
                <w:t xml:space="preserve">Calvi </w:t>
              </w:r>
              <w:proofErr w:type="spellStart"/>
              <w:r w:rsidRPr="2D77C813">
                <w:rPr>
                  <w:lang w:val="nl-NL"/>
                </w:rPr>
                <w:t>certified</w:t>
              </w:r>
              <w:proofErr w:type="spellEnd"/>
              <w:r w:rsidRPr="2D77C813">
                <w:rPr>
                  <w:lang w:val="nl-NL"/>
                </w:rPr>
                <w:t xml:space="preserve"> Engineer (certificaat)</w:t>
              </w:r>
            </w:ins>
          </w:p>
        </w:tc>
      </w:tr>
      <w:tr w:rsidR="00D35834" w:rsidRPr="00CC30D9" w14:paraId="51D03BC6" w14:textId="77777777" w:rsidTr="00B301CB">
        <w:trPr>
          <w:trHeight w:val="26"/>
          <w:ins w:id="724" w:author="Frank" w:date="2021-04-20T10:11:00Z"/>
        </w:trPr>
        <w:tc>
          <w:tcPr>
            <w:tcW w:w="2376" w:type="dxa"/>
            <w:shd w:val="clear" w:color="auto" w:fill="auto"/>
          </w:tcPr>
          <w:p w14:paraId="239AB49D" w14:textId="77777777" w:rsidR="00D35834" w:rsidRPr="00CC30D9" w:rsidRDefault="00D35834" w:rsidP="00B301CB">
            <w:pPr>
              <w:pStyle w:val="NormalBodyText"/>
              <w:rPr>
                <w:ins w:id="725" w:author="Frank" w:date="2021-04-20T10:11:00Z"/>
                <w:lang w:val="nl-NL"/>
              </w:rPr>
            </w:pPr>
            <w:ins w:id="726" w:author="Frank" w:date="2021-04-20T10:11:00Z">
              <w:r w:rsidRPr="2D77C813">
                <w:rPr>
                  <w:lang w:val="nl-NL"/>
                </w:rPr>
                <w:t>januari 2014</w:t>
              </w:r>
            </w:ins>
          </w:p>
        </w:tc>
        <w:tc>
          <w:tcPr>
            <w:tcW w:w="6979" w:type="dxa"/>
            <w:shd w:val="clear" w:color="auto" w:fill="auto"/>
          </w:tcPr>
          <w:p w14:paraId="010FAF99" w14:textId="77777777" w:rsidR="00D35834" w:rsidRPr="00CC30D9" w:rsidRDefault="00D35834" w:rsidP="00B301CB">
            <w:pPr>
              <w:pStyle w:val="NormalBodyText"/>
              <w:rPr>
                <w:ins w:id="727" w:author="Frank" w:date="2021-04-20T10:11:00Z"/>
                <w:lang w:val="nl-NL"/>
              </w:rPr>
            </w:pPr>
            <w:ins w:id="728" w:author="Frank" w:date="2021-04-20T10:11:00Z">
              <w:r w:rsidRPr="2D77C813">
                <w:rPr>
                  <w:lang w:val="nl-NL"/>
                </w:rPr>
                <w:t xml:space="preserve">ISO20000 Foundation, </w:t>
              </w:r>
              <w:proofErr w:type="spellStart"/>
              <w:r w:rsidRPr="2D77C813">
                <w:rPr>
                  <w:lang w:val="nl-NL"/>
                </w:rPr>
                <w:t>Exin</w:t>
              </w:r>
              <w:proofErr w:type="spellEnd"/>
              <w:r w:rsidRPr="2D77C813">
                <w:rPr>
                  <w:lang w:val="nl-NL"/>
                </w:rPr>
                <w:t xml:space="preserve"> (certificaat)</w:t>
              </w:r>
            </w:ins>
          </w:p>
        </w:tc>
      </w:tr>
      <w:tr w:rsidR="00D35834" w:rsidRPr="00C634DC" w14:paraId="09B308FF" w14:textId="77777777" w:rsidTr="00B301CB">
        <w:trPr>
          <w:trHeight w:val="26"/>
          <w:ins w:id="729" w:author="Frank" w:date="2021-04-20T10:11:00Z"/>
        </w:trPr>
        <w:tc>
          <w:tcPr>
            <w:tcW w:w="2376" w:type="dxa"/>
            <w:shd w:val="clear" w:color="auto" w:fill="auto"/>
          </w:tcPr>
          <w:p w14:paraId="3C9207CD" w14:textId="77777777" w:rsidR="00D35834" w:rsidRPr="00CC30D9" w:rsidRDefault="00D35834" w:rsidP="00B301CB">
            <w:pPr>
              <w:pStyle w:val="NormalBodyText"/>
              <w:rPr>
                <w:ins w:id="730" w:author="Frank" w:date="2021-04-20T10:11:00Z"/>
                <w:lang w:val="nl-NL"/>
              </w:rPr>
            </w:pPr>
            <w:ins w:id="731" w:author="Frank" w:date="2021-04-20T10:11:00Z">
              <w:r w:rsidRPr="2D77C813">
                <w:rPr>
                  <w:lang w:val="nl-NL"/>
                </w:rPr>
                <w:t>november 2012</w:t>
              </w:r>
            </w:ins>
          </w:p>
        </w:tc>
        <w:tc>
          <w:tcPr>
            <w:tcW w:w="6979" w:type="dxa"/>
            <w:shd w:val="clear" w:color="auto" w:fill="auto"/>
          </w:tcPr>
          <w:p w14:paraId="494225DA" w14:textId="77777777" w:rsidR="00D35834" w:rsidRPr="00CC30D9" w:rsidRDefault="00D35834" w:rsidP="00B301CB">
            <w:pPr>
              <w:pStyle w:val="NormalBodyText"/>
              <w:rPr>
                <w:ins w:id="732" w:author="Frank" w:date="2021-04-20T10:11:00Z"/>
              </w:rPr>
            </w:pPr>
            <w:ins w:id="733" w:author="Frank" w:date="2021-04-20T10:11:00Z">
              <w:r>
                <w:t xml:space="preserve">ITIL™ V3 Expert (Manager Bridge): </w:t>
              </w:r>
              <w:proofErr w:type="spellStart"/>
              <w:r>
                <w:t>Exin</w:t>
              </w:r>
              <w:proofErr w:type="spellEnd"/>
              <w:r>
                <w:t xml:space="preserve"> (certificaat)</w:t>
              </w:r>
            </w:ins>
          </w:p>
        </w:tc>
      </w:tr>
      <w:tr w:rsidR="00D35834" w:rsidRPr="00CC30D9" w14:paraId="4EB95513" w14:textId="77777777" w:rsidTr="00B301CB">
        <w:trPr>
          <w:trHeight w:val="26"/>
          <w:ins w:id="734" w:author="Frank" w:date="2021-04-20T10:11:00Z"/>
        </w:trPr>
        <w:tc>
          <w:tcPr>
            <w:tcW w:w="2376" w:type="dxa"/>
            <w:shd w:val="clear" w:color="auto" w:fill="auto"/>
          </w:tcPr>
          <w:p w14:paraId="346CC839" w14:textId="77777777" w:rsidR="00D35834" w:rsidRPr="00CC30D9" w:rsidRDefault="00D35834" w:rsidP="00B301CB">
            <w:pPr>
              <w:pStyle w:val="NormalBodyText"/>
              <w:rPr>
                <w:ins w:id="735" w:author="Frank" w:date="2021-04-20T10:11:00Z"/>
                <w:lang w:val="nl-NL"/>
              </w:rPr>
            </w:pPr>
            <w:ins w:id="736" w:author="Frank" w:date="2021-04-20T10:11:00Z">
              <w:r w:rsidRPr="2D77C813">
                <w:rPr>
                  <w:lang w:val="nl-NL"/>
                </w:rPr>
                <w:t>januari 2012</w:t>
              </w:r>
            </w:ins>
          </w:p>
        </w:tc>
        <w:tc>
          <w:tcPr>
            <w:tcW w:w="6979" w:type="dxa"/>
            <w:shd w:val="clear" w:color="auto" w:fill="auto"/>
          </w:tcPr>
          <w:p w14:paraId="4C4A0547" w14:textId="77777777" w:rsidR="00D35834" w:rsidRPr="00CC30D9" w:rsidRDefault="00D35834" w:rsidP="00B301CB">
            <w:pPr>
              <w:pStyle w:val="NormalBodyText"/>
              <w:rPr>
                <w:ins w:id="737" w:author="Frank" w:date="2021-04-20T10:11:00Z"/>
                <w:lang w:val="nl-NL"/>
              </w:rPr>
            </w:pPr>
            <w:ins w:id="738" w:author="Frank" w:date="2021-04-20T10:11:00Z">
              <w:r w:rsidRPr="2D77C813">
                <w:rPr>
                  <w:lang w:val="nl-NL"/>
                </w:rPr>
                <w:t xml:space="preserve">BiSL Foundation: </w:t>
              </w:r>
              <w:proofErr w:type="spellStart"/>
              <w:r w:rsidRPr="2D77C813">
                <w:rPr>
                  <w:lang w:val="nl-NL"/>
                </w:rPr>
                <w:t>Exin</w:t>
              </w:r>
              <w:proofErr w:type="spellEnd"/>
              <w:r w:rsidRPr="2D77C813">
                <w:rPr>
                  <w:lang w:val="nl-NL"/>
                </w:rPr>
                <w:t xml:space="preserve"> (certificaat)</w:t>
              </w:r>
            </w:ins>
          </w:p>
        </w:tc>
      </w:tr>
      <w:tr w:rsidR="00D35834" w:rsidRPr="00C634DC" w14:paraId="28634634" w14:textId="77777777" w:rsidTr="00B301CB">
        <w:trPr>
          <w:trHeight w:val="26"/>
          <w:ins w:id="739" w:author="Frank" w:date="2021-04-20T10:11:00Z"/>
        </w:trPr>
        <w:tc>
          <w:tcPr>
            <w:tcW w:w="2376" w:type="dxa"/>
            <w:shd w:val="clear" w:color="auto" w:fill="auto"/>
          </w:tcPr>
          <w:p w14:paraId="3701A367" w14:textId="77777777" w:rsidR="00D35834" w:rsidRPr="00CC30D9" w:rsidRDefault="00D35834" w:rsidP="00B301CB">
            <w:pPr>
              <w:pStyle w:val="NormalBodyText"/>
              <w:rPr>
                <w:ins w:id="740" w:author="Frank" w:date="2021-04-20T10:11:00Z"/>
                <w:lang w:val="nl-NL"/>
              </w:rPr>
            </w:pPr>
            <w:ins w:id="741" w:author="Frank" w:date="2021-04-20T10:11:00Z">
              <w:r w:rsidRPr="2D77C813">
                <w:rPr>
                  <w:lang w:val="nl-NL"/>
                </w:rPr>
                <w:t>augustus 2008</w:t>
              </w:r>
            </w:ins>
          </w:p>
        </w:tc>
        <w:tc>
          <w:tcPr>
            <w:tcW w:w="6979" w:type="dxa"/>
            <w:shd w:val="clear" w:color="auto" w:fill="auto"/>
          </w:tcPr>
          <w:p w14:paraId="54E676AA" w14:textId="77777777" w:rsidR="00D35834" w:rsidRPr="00CC30D9" w:rsidRDefault="00D35834" w:rsidP="00B301CB">
            <w:pPr>
              <w:pStyle w:val="NormalBodyText"/>
              <w:rPr>
                <w:ins w:id="742" w:author="Frank" w:date="2021-04-20T10:11:00Z"/>
              </w:rPr>
            </w:pPr>
            <w:ins w:id="743" w:author="Frank" w:date="2021-04-20T10:11:00Z">
              <w:r>
                <w:t xml:space="preserve">ITIL™ V2 Manager’s Certificate in IT Service Management: </w:t>
              </w:r>
              <w:proofErr w:type="spellStart"/>
              <w:r>
                <w:t>Exin</w:t>
              </w:r>
              <w:proofErr w:type="spellEnd"/>
              <w:r>
                <w:t xml:space="preserve"> (certificaat)</w:t>
              </w:r>
            </w:ins>
          </w:p>
        </w:tc>
      </w:tr>
      <w:tr w:rsidR="00D35834" w:rsidRPr="00CC30D9" w14:paraId="36F1E35A" w14:textId="77777777" w:rsidTr="00B301CB">
        <w:trPr>
          <w:trHeight w:val="26"/>
          <w:ins w:id="744" w:author="Frank" w:date="2021-04-20T10:11:00Z"/>
        </w:trPr>
        <w:tc>
          <w:tcPr>
            <w:tcW w:w="2376" w:type="dxa"/>
            <w:shd w:val="clear" w:color="auto" w:fill="auto"/>
          </w:tcPr>
          <w:p w14:paraId="038908B1" w14:textId="77777777" w:rsidR="00D35834" w:rsidRPr="00CC30D9" w:rsidRDefault="00D35834" w:rsidP="00B301CB">
            <w:pPr>
              <w:pStyle w:val="NormalBodyText"/>
              <w:rPr>
                <w:ins w:id="745" w:author="Frank" w:date="2021-04-20T10:11:00Z"/>
                <w:lang w:val="nl-NL"/>
              </w:rPr>
            </w:pPr>
            <w:ins w:id="746" w:author="Frank" w:date="2021-04-20T10:11:00Z">
              <w:r w:rsidRPr="2D77C813">
                <w:rPr>
                  <w:lang w:val="nl-NL"/>
                </w:rPr>
                <w:t>januari 2008</w:t>
              </w:r>
            </w:ins>
          </w:p>
        </w:tc>
        <w:tc>
          <w:tcPr>
            <w:tcW w:w="6979" w:type="dxa"/>
            <w:shd w:val="clear" w:color="auto" w:fill="auto"/>
          </w:tcPr>
          <w:p w14:paraId="3B1F32F0" w14:textId="77777777" w:rsidR="00D35834" w:rsidRPr="00CC30D9" w:rsidRDefault="00D35834" w:rsidP="00B301CB">
            <w:pPr>
              <w:pStyle w:val="NormalBodyText"/>
              <w:rPr>
                <w:ins w:id="747" w:author="Frank" w:date="2021-04-20T10:11:00Z"/>
                <w:lang w:val="nl-NL"/>
              </w:rPr>
            </w:pPr>
            <w:ins w:id="748" w:author="Frank" w:date="2021-04-20T10:11:00Z">
              <w:r w:rsidRPr="2D77C813">
                <w:rPr>
                  <w:lang w:val="nl-NL"/>
                </w:rPr>
                <w:t>PRINCE2 Foundation: APG (certificaat)</w:t>
              </w:r>
            </w:ins>
          </w:p>
        </w:tc>
      </w:tr>
      <w:tr w:rsidR="00D35834" w:rsidRPr="00C634DC" w14:paraId="1D969ABD" w14:textId="77777777" w:rsidTr="00B301CB">
        <w:trPr>
          <w:trHeight w:val="26"/>
          <w:ins w:id="749" w:author="Frank" w:date="2021-04-20T10:11:00Z"/>
        </w:trPr>
        <w:tc>
          <w:tcPr>
            <w:tcW w:w="2376" w:type="dxa"/>
            <w:shd w:val="clear" w:color="auto" w:fill="auto"/>
          </w:tcPr>
          <w:p w14:paraId="78ABB614" w14:textId="77777777" w:rsidR="00D35834" w:rsidRPr="00CC30D9" w:rsidRDefault="00D35834" w:rsidP="00B301CB">
            <w:pPr>
              <w:pStyle w:val="NormalBodyText"/>
              <w:rPr>
                <w:ins w:id="750" w:author="Frank" w:date="2021-04-20T10:11:00Z"/>
                <w:lang w:val="nl-NL"/>
              </w:rPr>
            </w:pPr>
            <w:ins w:id="751" w:author="Frank" w:date="2021-04-20T10:11:00Z">
              <w:r w:rsidRPr="2D77C813">
                <w:rPr>
                  <w:lang w:val="nl-NL"/>
                </w:rPr>
                <w:t>november 2007</w:t>
              </w:r>
            </w:ins>
          </w:p>
        </w:tc>
        <w:tc>
          <w:tcPr>
            <w:tcW w:w="6979" w:type="dxa"/>
            <w:shd w:val="clear" w:color="auto" w:fill="auto"/>
          </w:tcPr>
          <w:p w14:paraId="6E751AEB" w14:textId="77777777" w:rsidR="00D35834" w:rsidRPr="00CC30D9" w:rsidRDefault="00D35834" w:rsidP="00B301CB">
            <w:pPr>
              <w:pStyle w:val="NormalBodyText"/>
              <w:rPr>
                <w:ins w:id="752" w:author="Frank" w:date="2021-04-20T10:11:00Z"/>
              </w:rPr>
            </w:pPr>
            <w:ins w:id="753" w:author="Frank" w:date="2021-04-20T10:11:00Z">
              <w:r>
                <w:t xml:space="preserve">ITIL™ V2 Foundation: </w:t>
              </w:r>
              <w:proofErr w:type="spellStart"/>
              <w:r>
                <w:t>Exin</w:t>
              </w:r>
              <w:proofErr w:type="spellEnd"/>
              <w:r>
                <w:t xml:space="preserve"> (certificaat)</w:t>
              </w:r>
            </w:ins>
          </w:p>
        </w:tc>
      </w:tr>
    </w:tbl>
    <w:p w14:paraId="35BB17C2" w14:textId="77777777" w:rsidR="00D35834" w:rsidRPr="00CC30D9" w:rsidRDefault="00D35834" w:rsidP="00D35834">
      <w:pPr>
        <w:pStyle w:val="SectionHeading"/>
        <w:spacing w:after="0"/>
        <w:rPr>
          <w:ins w:id="754" w:author="Frank" w:date="2021-04-20T10:11:00Z"/>
          <w:lang w:val="nl-NL"/>
        </w:rPr>
      </w:pPr>
      <w:ins w:id="755" w:author="Frank" w:date="2021-04-20T10:11:00Z">
        <w:r w:rsidRPr="2D77C813">
          <w:rPr>
            <w:lang w:val="nl-NL"/>
          </w:rPr>
          <w:t>SPECIALISME</w:t>
        </w:r>
      </w:ins>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8"/>
      </w:tblGrid>
      <w:tr w:rsidR="00D35834" w:rsidRPr="00125014" w14:paraId="2802C537" w14:textId="77777777" w:rsidTr="00B301CB">
        <w:trPr>
          <w:ins w:id="756" w:author="Frank" w:date="2021-04-20T10:11:00Z"/>
        </w:trPr>
        <w:tc>
          <w:tcPr>
            <w:tcW w:w="9318" w:type="dxa"/>
            <w:tcBorders>
              <w:top w:val="nil"/>
              <w:left w:val="nil"/>
              <w:bottom w:val="nil"/>
              <w:right w:val="nil"/>
            </w:tcBorders>
            <w:shd w:val="clear" w:color="auto" w:fill="auto"/>
          </w:tcPr>
          <w:p w14:paraId="658B31CF" w14:textId="77777777" w:rsidR="00D35834" w:rsidRPr="00CC30D9" w:rsidRDefault="00D35834" w:rsidP="00B301CB">
            <w:pPr>
              <w:pStyle w:val="NormalBodyText"/>
              <w:rPr>
                <w:ins w:id="757" w:author="Frank" w:date="2021-04-20T10:11:00Z"/>
                <w:lang w:val="nl-NL"/>
              </w:rPr>
            </w:pPr>
            <w:ins w:id="758" w:author="Frank" w:date="2021-04-20T10:11:00Z">
              <w:r w:rsidRPr="00CC30D9">
                <w:rPr>
                  <w:lang w:val="nl-NL"/>
                </w:rPr>
                <w:t xml:space="preserve"> </w:t>
              </w:r>
              <w:r w:rsidRPr="2D77C813">
                <w:rPr>
                  <w:lang w:val="nl-NL"/>
                </w:rPr>
                <w:t>- Informatie Analyse: Analyseren van zakelijke behoeften en deze vertalen naar een functioneel ontwerp (</w:t>
              </w:r>
              <w:proofErr w:type="spellStart"/>
              <w:r w:rsidRPr="2D77C813">
                <w:rPr>
                  <w:lang w:val="nl-NL"/>
                </w:rPr>
                <w:t>mbv</w:t>
              </w:r>
              <w:proofErr w:type="spellEnd"/>
              <w:r w:rsidRPr="2D77C813">
                <w:rPr>
                  <w:lang w:val="nl-NL"/>
                </w:rPr>
                <w:t xml:space="preserve"> IREB)</w:t>
              </w:r>
            </w:ins>
          </w:p>
        </w:tc>
      </w:tr>
      <w:tr w:rsidR="00D35834" w:rsidRPr="00125014" w14:paraId="02D1FDFE" w14:textId="77777777" w:rsidTr="00B301CB">
        <w:trPr>
          <w:ins w:id="759" w:author="Frank" w:date="2021-04-20T10:11:00Z"/>
        </w:trPr>
        <w:tc>
          <w:tcPr>
            <w:tcW w:w="9318" w:type="dxa"/>
            <w:tcBorders>
              <w:top w:val="nil"/>
              <w:left w:val="nil"/>
              <w:bottom w:val="nil"/>
              <w:right w:val="nil"/>
            </w:tcBorders>
            <w:shd w:val="clear" w:color="auto" w:fill="auto"/>
          </w:tcPr>
          <w:p w14:paraId="0D54A1DB" w14:textId="77777777" w:rsidR="00D35834" w:rsidRPr="00CC30D9" w:rsidRDefault="00D35834" w:rsidP="00B301CB">
            <w:pPr>
              <w:pStyle w:val="NormalBodyText"/>
              <w:rPr>
                <w:ins w:id="760" w:author="Frank" w:date="2021-04-20T10:11:00Z"/>
                <w:lang w:val="nl-NL"/>
              </w:rPr>
            </w:pPr>
            <w:ins w:id="761" w:author="Frank" w:date="2021-04-20T10:11:00Z">
              <w:r>
                <w:rPr>
                  <w:lang w:val="nl-NL"/>
                </w:rPr>
                <w:t xml:space="preserve"> </w:t>
              </w:r>
              <w:r w:rsidRPr="2D77C813">
                <w:rPr>
                  <w:lang w:val="nl-NL"/>
                </w:rPr>
                <w:t>- Proces Management en Ontwikkeling: Ontwerpen, optimaliseren en implementeren van processen conform ITIL, ASL, BiSL.</w:t>
              </w:r>
            </w:ins>
          </w:p>
        </w:tc>
      </w:tr>
      <w:tr w:rsidR="00D35834" w:rsidRPr="00125014" w14:paraId="071574DA" w14:textId="77777777" w:rsidTr="00B301CB">
        <w:trPr>
          <w:ins w:id="762" w:author="Frank" w:date="2021-04-20T10:11:00Z"/>
        </w:trPr>
        <w:tc>
          <w:tcPr>
            <w:tcW w:w="9318" w:type="dxa"/>
            <w:tcBorders>
              <w:top w:val="nil"/>
              <w:left w:val="nil"/>
              <w:bottom w:val="nil"/>
              <w:right w:val="nil"/>
            </w:tcBorders>
            <w:shd w:val="clear" w:color="auto" w:fill="auto"/>
          </w:tcPr>
          <w:p w14:paraId="4D09ABED" w14:textId="77777777" w:rsidR="00D35834" w:rsidRPr="00CC30D9" w:rsidRDefault="00D35834" w:rsidP="00B301CB">
            <w:pPr>
              <w:pStyle w:val="NormalBodyText"/>
              <w:rPr>
                <w:ins w:id="763" w:author="Frank" w:date="2021-04-20T10:11:00Z"/>
                <w:lang w:val="nl-NL"/>
              </w:rPr>
            </w:pPr>
            <w:ins w:id="764" w:author="Frank" w:date="2021-04-20T10:11:00Z">
              <w:r w:rsidRPr="00CC30D9">
                <w:rPr>
                  <w:lang w:val="nl-NL"/>
                </w:rPr>
                <w:t xml:space="preserve"> </w:t>
              </w:r>
              <w:r w:rsidRPr="2D77C813">
                <w:rPr>
                  <w:lang w:val="nl-NL"/>
                </w:rPr>
                <w:t>- Service Level Management: Inrichten en uitvoeren van SLA DAP en DFA, en rapporteren over de geleverde dienstverlening.</w:t>
              </w:r>
            </w:ins>
          </w:p>
        </w:tc>
      </w:tr>
      <w:tr w:rsidR="00D35834" w:rsidRPr="00125014" w14:paraId="27BEA16B" w14:textId="77777777" w:rsidTr="00B301CB">
        <w:trPr>
          <w:ins w:id="765" w:author="Frank" w:date="2021-04-20T10:11:00Z"/>
        </w:trPr>
        <w:tc>
          <w:tcPr>
            <w:tcW w:w="9318" w:type="dxa"/>
            <w:tcBorders>
              <w:top w:val="nil"/>
              <w:left w:val="nil"/>
              <w:bottom w:val="nil"/>
              <w:right w:val="nil"/>
            </w:tcBorders>
            <w:shd w:val="clear" w:color="auto" w:fill="auto"/>
          </w:tcPr>
          <w:p w14:paraId="5D3079D4" w14:textId="77777777" w:rsidR="00D35834" w:rsidRPr="00CC30D9" w:rsidRDefault="00D35834" w:rsidP="00B301CB">
            <w:pPr>
              <w:pStyle w:val="NormalBodyText"/>
              <w:rPr>
                <w:ins w:id="766" w:author="Frank" w:date="2021-04-20T10:11:00Z"/>
                <w:lang w:val="nl-NL"/>
              </w:rPr>
            </w:pPr>
            <w:ins w:id="767" w:author="Frank" w:date="2021-04-20T10:11:00Z">
              <w:r w:rsidRPr="00CC30D9">
                <w:rPr>
                  <w:lang w:val="nl-NL"/>
                </w:rPr>
                <w:t xml:space="preserve"> </w:t>
              </w:r>
              <w:r w:rsidRPr="2D77C813">
                <w:rPr>
                  <w:lang w:val="nl-NL"/>
                </w:rPr>
                <w:t>- Leveranciersmanagement: Inregelen OLA en aansturen van leveranciers.</w:t>
              </w:r>
            </w:ins>
          </w:p>
        </w:tc>
      </w:tr>
      <w:tr w:rsidR="00D35834" w:rsidRPr="00125014" w14:paraId="4CCD3108" w14:textId="77777777" w:rsidTr="00B301CB">
        <w:trPr>
          <w:ins w:id="768" w:author="Frank" w:date="2021-04-20T10:11:00Z"/>
        </w:trPr>
        <w:tc>
          <w:tcPr>
            <w:tcW w:w="9318" w:type="dxa"/>
            <w:tcBorders>
              <w:top w:val="nil"/>
              <w:left w:val="nil"/>
              <w:bottom w:val="nil"/>
              <w:right w:val="nil"/>
            </w:tcBorders>
            <w:shd w:val="clear" w:color="auto" w:fill="auto"/>
          </w:tcPr>
          <w:p w14:paraId="574352D2" w14:textId="77777777" w:rsidR="00D35834" w:rsidRPr="00CC30D9" w:rsidRDefault="00D35834" w:rsidP="00B301CB">
            <w:pPr>
              <w:pStyle w:val="NormalBodyText"/>
              <w:rPr>
                <w:ins w:id="769" w:author="Frank" w:date="2021-04-20T10:11:00Z"/>
                <w:lang w:val="nl-NL"/>
              </w:rPr>
            </w:pPr>
            <w:ins w:id="770" w:author="Frank" w:date="2021-04-20T10:11:00Z">
              <w:r w:rsidRPr="00CC30D9">
                <w:rPr>
                  <w:lang w:val="nl-NL"/>
                </w:rPr>
                <w:t xml:space="preserve"> </w:t>
              </w:r>
              <w:r w:rsidRPr="2D77C813">
                <w:rPr>
                  <w:lang w:val="nl-NL"/>
                </w:rPr>
                <w:t>- Project Management: Projecten opstarten en uitvoeren conform Prince2</w:t>
              </w:r>
            </w:ins>
          </w:p>
        </w:tc>
      </w:tr>
      <w:tr w:rsidR="00D35834" w:rsidRPr="00125014" w14:paraId="61006747" w14:textId="77777777" w:rsidTr="00B301CB">
        <w:trPr>
          <w:ins w:id="771" w:author="Frank" w:date="2021-04-20T10:11:00Z"/>
        </w:trPr>
        <w:tc>
          <w:tcPr>
            <w:tcW w:w="9318" w:type="dxa"/>
            <w:tcBorders>
              <w:top w:val="nil"/>
              <w:left w:val="nil"/>
              <w:bottom w:val="nil"/>
              <w:right w:val="nil"/>
            </w:tcBorders>
            <w:shd w:val="clear" w:color="auto" w:fill="auto"/>
          </w:tcPr>
          <w:p w14:paraId="76DEEB93" w14:textId="77777777" w:rsidR="00D35834" w:rsidRPr="00CC30D9" w:rsidRDefault="00D35834" w:rsidP="00B301CB">
            <w:pPr>
              <w:pStyle w:val="NormalBodyText"/>
              <w:rPr>
                <w:ins w:id="772" w:author="Frank" w:date="2021-04-20T10:11:00Z"/>
                <w:lang w:val="nl-NL"/>
              </w:rPr>
            </w:pPr>
            <w:ins w:id="773" w:author="Frank" w:date="2021-04-20T10:11:00Z">
              <w:r w:rsidRPr="00CC30D9">
                <w:rPr>
                  <w:lang w:val="nl-NL"/>
                </w:rPr>
                <w:t xml:space="preserve"> </w:t>
              </w:r>
              <w:r w:rsidRPr="2D77C813">
                <w:rPr>
                  <w:lang w:val="nl-NL"/>
                </w:rPr>
                <w:t xml:space="preserve">- Telecom </w:t>
              </w:r>
              <w:proofErr w:type="spellStart"/>
              <w:r w:rsidRPr="2D77C813">
                <w:rPr>
                  <w:lang w:val="nl-NL"/>
                </w:rPr>
                <w:t>Expense</w:t>
              </w:r>
              <w:proofErr w:type="spellEnd"/>
              <w:r w:rsidRPr="2D77C813">
                <w:rPr>
                  <w:lang w:val="nl-NL"/>
                </w:rPr>
                <w:t xml:space="preserve"> Management: Verzorgen factuuranalyse en rapportages.</w:t>
              </w:r>
            </w:ins>
          </w:p>
        </w:tc>
      </w:tr>
      <w:tr w:rsidR="00D35834" w:rsidRPr="00125014" w14:paraId="40044497" w14:textId="77777777" w:rsidTr="00B301CB">
        <w:trPr>
          <w:ins w:id="774" w:author="Frank" w:date="2021-04-20T10:11:00Z"/>
        </w:trPr>
        <w:tc>
          <w:tcPr>
            <w:tcW w:w="9318" w:type="dxa"/>
            <w:tcBorders>
              <w:top w:val="nil"/>
              <w:left w:val="nil"/>
              <w:bottom w:val="nil"/>
              <w:right w:val="nil"/>
            </w:tcBorders>
            <w:shd w:val="clear" w:color="auto" w:fill="auto"/>
          </w:tcPr>
          <w:p w14:paraId="6786F8D0" w14:textId="77777777" w:rsidR="00D35834" w:rsidRPr="00CC30D9" w:rsidRDefault="00D35834" w:rsidP="00B301CB">
            <w:pPr>
              <w:pStyle w:val="NormalBodyText"/>
              <w:rPr>
                <w:ins w:id="775" w:author="Frank" w:date="2021-04-20T10:11:00Z"/>
                <w:lang w:val="nl-NL"/>
              </w:rPr>
            </w:pPr>
            <w:ins w:id="776" w:author="Frank" w:date="2021-04-20T10:11:00Z">
              <w:r w:rsidRPr="00CC30D9">
                <w:rPr>
                  <w:lang w:val="nl-NL"/>
                </w:rPr>
                <w:t xml:space="preserve"> </w:t>
              </w:r>
              <w:r w:rsidRPr="2D77C813">
                <w:rPr>
                  <w:lang w:val="nl-NL"/>
                </w:rPr>
                <w:t>- Coachen en Trainen: verzorgen van trainingen en junior medewerkers bekend maken met het ITIL.</w:t>
              </w:r>
            </w:ins>
          </w:p>
        </w:tc>
      </w:tr>
    </w:tbl>
    <w:p w14:paraId="7EC82673" w14:textId="77777777" w:rsidR="00D35834" w:rsidRPr="00CC30D9" w:rsidRDefault="00D35834" w:rsidP="00D35834">
      <w:pPr>
        <w:pStyle w:val="SectionHeading"/>
        <w:spacing w:after="0"/>
        <w:rPr>
          <w:ins w:id="777" w:author="Frank" w:date="2021-04-20T10:11:00Z"/>
          <w:lang w:val="nl-NL"/>
        </w:rPr>
      </w:pPr>
      <w:ins w:id="778" w:author="Frank" w:date="2021-04-20T10:11:00Z">
        <w:r w:rsidRPr="2D77C813">
          <w:rPr>
            <w:lang w:val="nl-NL"/>
          </w:rPr>
          <w:t>TECHNISCHE EXPERTISE</w:t>
        </w:r>
      </w:ins>
    </w:p>
    <w:tbl>
      <w:tblPr>
        <w:tblW w:w="0" w:type="auto"/>
        <w:tblInd w:w="288" w:type="dxa"/>
        <w:tblLayout w:type="fixed"/>
        <w:tblLook w:val="04A0" w:firstRow="1" w:lastRow="0" w:firstColumn="1" w:lastColumn="0" w:noHBand="0" w:noVBand="1"/>
      </w:tblPr>
      <w:tblGrid>
        <w:gridCol w:w="2372"/>
        <w:gridCol w:w="6981"/>
      </w:tblGrid>
      <w:tr w:rsidR="00D35834" w:rsidRPr="00CC30D9" w14:paraId="1E7CBEC6" w14:textId="77777777" w:rsidTr="00B301CB">
        <w:trPr>
          <w:trHeight w:val="119"/>
          <w:ins w:id="779" w:author="Frank" w:date="2021-04-20T10:11:00Z"/>
        </w:trPr>
        <w:tc>
          <w:tcPr>
            <w:tcW w:w="2372" w:type="dxa"/>
            <w:shd w:val="clear" w:color="auto" w:fill="auto"/>
          </w:tcPr>
          <w:p w14:paraId="5F78028F" w14:textId="77777777" w:rsidR="00D35834" w:rsidRPr="00CC30D9" w:rsidRDefault="00D35834" w:rsidP="00B301CB">
            <w:pPr>
              <w:pStyle w:val="NormalBodyText"/>
              <w:rPr>
                <w:ins w:id="780" w:author="Frank" w:date="2021-04-20T10:11:00Z"/>
                <w:lang w:val="nl-NL"/>
              </w:rPr>
            </w:pPr>
            <w:ins w:id="781" w:author="Frank" w:date="2021-04-20T10:11:00Z">
              <w:r w:rsidRPr="2D77C813">
                <w:rPr>
                  <w:lang w:val="nl-NL"/>
                </w:rPr>
                <w:t>Protocollen:</w:t>
              </w:r>
            </w:ins>
          </w:p>
        </w:tc>
        <w:tc>
          <w:tcPr>
            <w:tcW w:w="6981" w:type="dxa"/>
            <w:shd w:val="clear" w:color="auto" w:fill="auto"/>
          </w:tcPr>
          <w:p w14:paraId="1A0720A9" w14:textId="77777777" w:rsidR="00D35834" w:rsidRPr="00CC30D9" w:rsidRDefault="00D35834" w:rsidP="00B301CB">
            <w:pPr>
              <w:pStyle w:val="NormalBodyText"/>
              <w:rPr>
                <w:ins w:id="782" w:author="Frank" w:date="2021-04-20T10:11:00Z"/>
                <w:lang w:val="nl-NL"/>
              </w:rPr>
            </w:pPr>
            <w:ins w:id="783" w:author="Frank" w:date="2021-04-20T10:11:00Z">
              <w:r w:rsidRPr="2D77C813">
                <w:rPr>
                  <w:lang w:val="nl-NL"/>
                </w:rPr>
                <w:t>GSM, UMTS, C7, SIP</w:t>
              </w:r>
            </w:ins>
          </w:p>
        </w:tc>
      </w:tr>
      <w:tr w:rsidR="00D35834" w:rsidRPr="00CC30D9" w14:paraId="6ADFA6A3" w14:textId="77777777" w:rsidTr="00B301CB">
        <w:trPr>
          <w:trHeight w:val="119"/>
          <w:ins w:id="784" w:author="Frank" w:date="2021-04-20T10:11:00Z"/>
        </w:trPr>
        <w:tc>
          <w:tcPr>
            <w:tcW w:w="2372" w:type="dxa"/>
            <w:shd w:val="clear" w:color="auto" w:fill="auto"/>
          </w:tcPr>
          <w:p w14:paraId="32AF816E" w14:textId="77777777" w:rsidR="00D35834" w:rsidRPr="00CC30D9" w:rsidRDefault="00D35834" w:rsidP="00B301CB">
            <w:pPr>
              <w:pStyle w:val="NormalBodyText"/>
              <w:rPr>
                <w:ins w:id="785" w:author="Frank" w:date="2021-04-20T10:11:00Z"/>
                <w:lang w:val="nl-NL"/>
              </w:rPr>
            </w:pPr>
            <w:ins w:id="786" w:author="Frank" w:date="2021-04-20T10:11:00Z">
              <w:r w:rsidRPr="2D77C813">
                <w:rPr>
                  <w:lang w:val="nl-NL"/>
                </w:rPr>
                <w:t>Databases:</w:t>
              </w:r>
            </w:ins>
          </w:p>
        </w:tc>
        <w:tc>
          <w:tcPr>
            <w:tcW w:w="6981" w:type="dxa"/>
            <w:shd w:val="clear" w:color="auto" w:fill="auto"/>
          </w:tcPr>
          <w:p w14:paraId="12052817" w14:textId="77777777" w:rsidR="00D35834" w:rsidRPr="00CC30D9" w:rsidRDefault="00D35834" w:rsidP="00B301CB">
            <w:pPr>
              <w:pStyle w:val="NormalBodyText"/>
              <w:rPr>
                <w:ins w:id="787" w:author="Frank" w:date="2021-04-20T10:11:00Z"/>
                <w:lang w:val="nl-NL"/>
              </w:rPr>
            </w:pPr>
            <w:ins w:id="788" w:author="Frank" w:date="2021-04-20T10:11:00Z">
              <w:r w:rsidRPr="2D77C813">
                <w:rPr>
                  <w:lang w:val="nl-NL"/>
                </w:rPr>
                <w:t>SQL</w:t>
              </w:r>
            </w:ins>
          </w:p>
        </w:tc>
      </w:tr>
      <w:tr w:rsidR="00D35834" w:rsidRPr="00C634DC" w14:paraId="3250B50A" w14:textId="77777777" w:rsidTr="00B301CB">
        <w:trPr>
          <w:trHeight w:val="119"/>
          <w:ins w:id="789" w:author="Frank" w:date="2021-04-20T10:11:00Z"/>
        </w:trPr>
        <w:tc>
          <w:tcPr>
            <w:tcW w:w="2372" w:type="dxa"/>
            <w:shd w:val="clear" w:color="auto" w:fill="auto"/>
          </w:tcPr>
          <w:p w14:paraId="2108A278" w14:textId="77777777" w:rsidR="00D35834" w:rsidRPr="00CC30D9" w:rsidRDefault="00D35834" w:rsidP="00B301CB">
            <w:pPr>
              <w:pStyle w:val="NormalBodyText"/>
              <w:rPr>
                <w:ins w:id="790" w:author="Frank" w:date="2021-04-20T10:11:00Z"/>
                <w:lang w:val="nl-NL"/>
              </w:rPr>
            </w:pPr>
            <w:ins w:id="791" w:author="Frank" w:date="2021-04-20T10:11:00Z">
              <w:r w:rsidRPr="2D77C813">
                <w:rPr>
                  <w:lang w:val="nl-NL"/>
                </w:rPr>
                <w:t>(Ontwikkel) Tools:</w:t>
              </w:r>
            </w:ins>
          </w:p>
        </w:tc>
        <w:tc>
          <w:tcPr>
            <w:tcW w:w="6981" w:type="dxa"/>
            <w:shd w:val="clear" w:color="auto" w:fill="auto"/>
          </w:tcPr>
          <w:p w14:paraId="634D94C2" w14:textId="77777777" w:rsidR="00D35834" w:rsidRPr="00CC30D9" w:rsidRDefault="00D35834" w:rsidP="00B301CB">
            <w:pPr>
              <w:pStyle w:val="NormalBodyText"/>
              <w:rPr>
                <w:ins w:id="792" w:author="Frank" w:date="2021-04-20T10:11:00Z"/>
              </w:rPr>
            </w:pPr>
            <w:ins w:id="793" w:author="Frank" w:date="2021-04-20T10:11:00Z">
              <w:r>
                <w:t xml:space="preserve">Sales Force, MS Project, MS office, MS Visual Studio, </w:t>
              </w:r>
              <w:proofErr w:type="spellStart"/>
              <w:r>
                <w:t>Calvi</w:t>
              </w:r>
              <w:proofErr w:type="spellEnd"/>
            </w:ins>
          </w:p>
        </w:tc>
      </w:tr>
    </w:tbl>
    <w:p w14:paraId="5D3DFCF3" w14:textId="77777777" w:rsidR="00D35834" w:rsidRPr="00672BA6" w:rsidRDefault="00D35834" w:rsidP="00D35834">
      <w:pPr>
        <w:pStyle w:val="SectionHeading"/>
        <w:spacing w:after="0"/>
        <w:rPr>
          <w:ins w:id="794" w:author="Frank" w:date="2021-04-20T10:11:00Z"/>
        </w:rPr>
      </w:pPr>
    </w:p>
    <w:p w14:paraId="2E1DD896" w14:textId="77777777" w:rsidR="00D35834" w:rsidRPr="00CC30D9" w:rsidRDefault="00D35834" w:rsidP="00D35834">
      <w:pPr>
        <w:pStyle w:val="SectionHeading"/>
        <w:spacing w:after="0"/>
        <w:rPr>
          <w:ins w:id="795" w:author="Frank" w:date="2021-04-20T10:11:00Z"/>
          <w:b/>
          <w:lang w:val="nl-NL"/>
        </w:rPr>
      </w:pPr>
      <w:ins w:id="796" w:author="Frank" w:date="2021-04-20T10:11:00Z">
        <w:r w:rsidRPr="2D77C813">
          <w:rPr>
            <w:lang w:val="nl-NL"/>
          </w:rPr>
          <w:lastRenderedPageBreak/>
          <w:t>WERKERVARING</w:t>
        </w:r>
      </w:ins>
    </w:p>
    <w:tbl>
      <w:tblPr>
        <w:tblW w:w="9355" w:type="dxa"/>
        <w:tblInd w:w="284" w:type="dxa"/>
        <w:tblLayout w:type="fixed"/>
        <w:tblLook w:val="04A0" w:firstRow="1" w:lastRow="0" w:firstColumn="1" w:lastColumn="0" w:noHBand="0" w:noVBand="1"/>
      </w:tblPr>
      <w:tblGrid>
        <w:gridCol w:w="2376"/>
        <w:gridCol w:w="2835"/>
        <w:gridCol w:w="4144"/>
      </w:tblGrid>
      <w:tr w:rsidR="00D35834" w:rsidRPr="00CC30D9" w14:paraId="152659E4" w14:textId="77777777" w:rsidTr="00B301CB">
        <w:trPr>
          <w:ins w:id="797" w:author="Frank" w:date="2021-04-20T10:11:00Z"/>
        </w:trPr>
        <w:tc>
          <w:tcPr>
            <w:tcW w:w="2376" w:type="dxa"/>
            <w:shd w:val="clear" w:color="auto" w:fill="auto"/>
          </w:tcPr>
          <w:p w14:paraId="4A0AB1F5" w14:textId="77777777" w:rsidR="00D35834" w:rsidRPr="00CC30D9" w:rsidRDefault="00D35834" w:rsidP="00B301CB">
            <w:pPr>
              <w:pStyle w:val="NormalBodyText"/>
              <w:rPr>
                <w:ins w:id="798" w:author="Frank" w:date="2021-04-20T10:11:00Z"/>
                <w:b/>
                <w:lang w:val="nl-NL"/>
              </w:rPr>
            </w:pPr>
            <w:ins w:id="799" w:author="Frank" w:date="2021-04-20T10:11:00Z">
              <w:r w:rsidRPr="2D77C813">
                <w:rPr>
                  <w:b/>
                  <w:lang w:val="nl-NL"/>
                </w:rPr>
                <w:t>PERIODE</w:t>
              </w:r>
            </w:ins>
          </w:p>
        </w:tc>
        <w:tc>
          <w:tcPr>
            <w:tcW w:w="2835" w:type="dxa"/>
            <w:shd w:val="clear" w:color="auto" w:fill="auto"/>
          </w:tcPr>
          <w:p w14:paraId="1759D814" w14:textId="77777777" w:rsidR="00D35834" w:rsidRPr="00CC30D9" w:rsidRDefault="00D35834" w:rsidP="00B301CB">
            <w:pPr>
              <w:pStyle w:val="NormalBodyText"/>
              <w:rPr>
                <w:ins w:id="800" w:author="Frank" w:date="2021-04-20T10:11:00Z"/>
                <w:b/>
                <w:lang w:val="nl-NL"/>
              </w:rPr>
            </w:pPr>
            <w:ins w:id="801" w:author="Frank" w:date="2021-04-20T10:11:00Z">
              <w:r w:rsidRPr="2D77C813">
                <w:rPr>
                  <w:b/>
                  <w:lang w:val="nl-NL"/>
                </w:rPr>
                <w:t>WERKGEVER</w:t>
              </w:r>
            </w:ins>
          </w:p>
        </w:tc>
        <w:tc>
          <w:tcPr>
            <w:tcW w:w="4144" w:type="dxa"/>
            <w:shd w:val="clear" w:color="auto" w:fill="auto"/>
          </w:tcPr>
          <w:p w14:paraId="6CC32319" w14:textId="77777777" w:rsidR="00D35834" w:rsidRPr="00CC30D9" w:rsidRDefault="00D35834" w:rsidP="00B301CB">
            <w:pPr>
              <w:pStyle w:val="NormalBodyText"/>
              <w:rPr>
                <w:ins w:id="802" w:author="Frank" w:date="2021-04-20T10:11:00Z"/>
                <w:b/>
                <w:lang w:val="nl-NL"/>
              </w:rPr>
            </w:pPr>
            <w:ins w:id="803" w:author="Frank" w:date="2021-04-20T10:11:00Z">
              <w:r w:rsidRPr="2D77C813">
                <w:rPr>
                  <w:b/>
                  <w:lang w:val="nl-NL"/>
                </w:rPr>
                <w:t>FUNCTIE</w:t>
              </w:r>
            </w:ins>
          </w:p>
        </w:tc>
      </w:tr>
      <w:tr w:rsidR="00D35834" w:rsidRPr="00CC30D9" w14:paraId="53D92630" w14:textId="77777777" w:rsidTr="00B301CB">
        <w:trPr>
          <w:trHeight w:val="20"/>
          <w:ins w:id="804" w:author="Frank" w:date="2021-04-20T10:11:00Z"/>
        </w:trPr>
        <w:tc>
          <w:tcPr>
            <w:tcW w:w="2376" w:type="dxa"/>
            <w:shd w:val="clear" w:color="auto" w:fill="auto"/>
          </w:tcPr>
          <w:p w14:paraId="7B533134" w14:textId="77777777" w:rsidR="00D35834" w:rsidRPr="00CC30D9" w:rsidRDefault="00D35834" w:rsidP="00B301CB">
            <w:pPr>
              <w:pStyle w:val="NormalBodyText"/>
              <w:rPr>
                <w:ins w:id="805" w:author="Frank" w:date="2021-04-20T10:11:00Z"/>
                <w:lang w:val="nl-NL"/>
              </w:rPr>
            </w:pPr>
            <w:ins w:id="806" w:author="Frank" w:date="2021-04-20T10:11:00Z">
              <w:r w:rsidRPr="2D77C813">
                <w:rPr>
                  <w:lang w:val="nl-NL"/>
                </w:rPr>
                <w:t>jan 2018</w:t>
              </w:r>
            </w:ins>
          </w:p>
        </w:tc>
        <w:tc>
          <w:tcPr>
            <w:tcW w:w="2835" w:type="dxa"/>
            <w:shd w:val="clear" w:color="auto" w:fill="auto"/>
          </w:tcPr>
          <w:p w14:paraId="41938CA1" w14:textId="77777777" w:rsidR="00D35834" w:rsidRPr="00CC30D9" w:rsidRDefault="00D35834" w:rsidP="00B301CB">
            <w:pPr>
              <w:pStyle w:val="NormalBodyText"/>
              <w:rPr>
                <w:ins w:id="807" w:author="Frank" w:date="2021-04-20T10:11:00Z"/>
                <w:lang w:val="nl-NL"/>
              </w:rPr>
            </w:pPr>
            <w:ins w:id="808" w:author="Frank" w:date="2021-04-20T10:11:00Z">
              <w:r w:rsidRPr="2D77C813">
                <w:rPr>
                  <w:lang w:val="nl-NL"/>
                </w:rPr>
                <w:t>CIMSOLUTIONS B.V.</w:t>
              </w:r>
            </w:ins>
          </w:p>
        </w:tc>
        <w:tc>
          <w:tcPr>
            <w:tcW w:w="4144" w:type="dxa"/>
            <w:shd w:val="clear" w:color="auto" w:fill="auto"/>
          </w:tcPr>
          <w:p w14:paraId="5486D654" w14:textId="77777777" w:rsidR="00D35834" w:rsidRPr="00CC30D9" w:rsidRDefault="00D35834" w:rsidP="00B301CB">
            <w:pPr>
              <w:pStyle w:val="NormalBodyText"/>
              <w:rPr>
                <w:ins w:id="809" w:author="Frank" w:date="2021-04-20T10:11:00Z"/>
              </w:rPr>
            </w:pPr>
            <w:proofErr w:type="spellStart"/>
            <w:ins w:id="810" w:author="Frank" w:date="2021-04-20T10:11:00Z">
              <w:r>
                <w:t>Informatie</w:t>
              </w:r>
              <w:proofErr w:type="spellEnd"/>
              <w:r>
                <w:t xml:space="preserve"> Analist / </w:t>
              </w:r>
              <w:proofErr w:type="spellStart"/>
              <w:r>
                <w:t>Technisch</w:t>
              </w:r>
              <w:proofErr w:type="spellEnd"/>
              <w:r>
                <w:t xml:space="preserve"> Consultant</w:t>
              </w:r>
            </w:ins>
          </w:p>
        </w:tc>
      </w:tr>
      <w:tr w:rsidR="00D35834" w:rsidRPr="00CC30D9" w14:paraId="24AE10D9" w14:textId="77777777" w:rsidTr="00B301CB">
        <w:trPr>
          <w:trHeight w:val="20"/>
          <w:ins w:id="811" w:author="Frank" w:date="2021-04-20T10:11:00Z"/>
        </w:trPr>
        <w:tc>
          <w:tcPr>
            <w:tcW w:w="2376" w:type="dxa"/>
            <w:shd w:val="clear" w:color="auto" w:fill="auto"/>
          </w:tcPr>
          <w:p w14:paraId="4C9AD8D4" w14:textId="77777777" w:rsidR="00D35834" w:rsidRPr="00CC30D9" w:rsidRDefault="00D35834" w:rsidP="00B301CB">
            <w:pPr>
              <w:pStyle w:val="NormalBodyText"/>
              <w:rPr>
                <w:ins w:id="812" w:author="Frank" w:date="2021-04-20T10:11:00Z"/>
                <w:lang w:val="nl-NL"/>
              </w:rPr>
            </w:pPr>
            <w:ins w:id="813" w:author="Frank" w:date="2021-04-20T10:11:00Z">
              <w:r w:rsidRPr="2D77C813">
                <w:rPr>
                  <w:lang w:val="nl-NL"/>
                </w:rPr>
                <w:t>okt 2007 - dec 2017</w:t>
              </w:r>
            </w:ins>
          </w:p>
        </w:tc>
        <w:tc>
          <w:tcPr>
            <w:tcW w:w="2835" w:type="dxa"/>
            <w:shd w:val="clear" w:color="auto" w:fill="auto"/>
          </w:tcPr>
          <w:p w14:paraId="6B7D0B3D" w14:textId="77777777" w:rsidR="00D35834" w:rsidRPr="00CC30D9" w:rsidRDefault="00D35834" w:rsidP="00B301CB">
            <w:pPr>
              <w:pStyle w:val="NormalBodyText"/>
              <w:rPr>
                <w:ins w:id="814" w:author="Frank" w:date="2021-04-20T10:11:00Z"/>
                <w:lang w:val="nl-NL"/>
              </w:rPr>
            </w:pPr>
            <w:proofErr w:type="spellStart"/>
            <w:ins w:id="815" w:author="Frank" w:date="2021-04-20T10:11:00Z">
              <w:r w:rsidRPr="2D77C813">
                <w:rPr>
                  <w:lang w:val="nl-NL"/>
                </w:rPr>
                <w:t>Strict</w:t>
              </w:r>
              <w:proofErr w:type="spellEnd"/>
              <w:r w:rsidRPr="2D77C813">
                <w:rPr>
                  <w:lang w:val="nl-NL"/>
                </w:rPr>
                <w:t xml:space="preserve"> B.V.</w:t>
              </w:r>
            </w:ins>
          </w:p>
        </w:tc>
        <w:tc>
          <w:tcPr>
            <w:tcW w:w="4144" w:type="dxa"/>
            <w:shd w:val="clear" w:color="auto" w:fill="auto"/>
          </w:tcPr>
          <w:p w14:paraId="37251547" w14:textId="77777777" w:rsidR="00D35834" w:rsidRPr="00CC30D9" w:rsidRDefault="00D35834" w:rsidP="00B301CB">
            <w:pPr>
              <w:pStyle w:val="NormalBodyText"/>
              <w:rPr>
                <w:ins w:id="816" w:author="Frank" w:date="2021-04-20T10:11:00Z"/>
                <w:lang w:val="nl-NL"/>
              </w:rPr>
            </w:pPr>
            <w:ins w:id="817" w:author="Frank" w:date="2021-04-20T10:11:00Z">
              <w:r w:rsidRPr="2D77C813">
                <w:rPr>
                  <w:lang w:val="nl-NL"/>
                </w:rPr>
                <w:t>Consultant</w:t>
              </w:r>
            </w:ins>
          </w:p>
        </w:tc>
      </w:tr>
      <w:tr w:rsidR="00D35834" w:rsidRPr="00CC30D9" w14:paraId="3273B310" w14:textId="77777777" w:rsidTr="00B301CB">
        <w:trPr>
          <w:trHeight w:val="20"/>
          <w:ins w:id="818" w:author="Frank" w:date="2021-04-20T10:11:00Z"/>
        </w:trPr>
        <w:tc>
          <w:tcPr>
            <w:tcW w:w="2376" w:type="dxa"/>
            <w:shd w:val="clear" w:color="auto" w:fill="auto"/>
          </w:tcPr>
          <w:p w14:paraId="44C91652" w14:textId="77777777" w:rsidR="00D35834" w:rsidRPr="00CC30D9" w:rsidRDefault="00D35834" w:rsidP="00B301CB">
            <w:pPr>
              <w:pStyle w:val="NormalBodyText"/>
              <w:rPr>
                <w:ins w:id="819" w:author="Frank" w:date="2021-04-20T10:11:00Z"/>
                <w:lang w:val="nl-NL"/>
              </w:rPr>
            </w:pPr>
            <w:ins w:id="820" w:author="Frank" w:date="2021-04-20T10:11:00Z">
              <w:r w:rsidRPr="2D77C813">
                <w:rPr>
                  <w:lang w:val="nl-NL"/>
                </w:rPr>
                <w:t>mrt 2003 - sep 2007</w:t>
              </w:r>
            </w:ins>
          </w:p>
        </w:tc>
        <w:tc>
          <w:tcPr>
            <w:tcW w:w="2835" w:type="dxa"/>
            <w:shd w:val="clear" w:color="auto" w:fill="auto"/>
          </w:tcPr>
          <w:p w14:paraId="716A182F" w14:textId="77777777" w:rsidR="00D35834" w:rsidRPr="00CC30D9" w:rsidRDefault="00D35834" w:rsidP="00B301CB">
            <w:pPr>
              <w:pStyle w:val="NormalBodyText"/>
              <w:rPr>
                <w:ins w:id="821" w:author="Frank" w:date="2021-04-20T10:11:00Z"/>
                <w:lang w:val="nl-NL"/>
              </w:rPr>
            </w:pPr>
            <w:ins w:id="822" w:author="Frank" w:date="2021-04-20T10:11:00Z">
              <w:r w:rsidRPr="2D77C813">
                <w:rPr>
                  <w:lang w:val="nl-NL"/>
                </w:rPr>
                <w:t>Ericsson</w:t>
              </w:r>
            </w:ins>
          </w:p>
        </w:tc>
        <w:tc>
          <w:tcPr>
            <w:tcW w:w="4144" w:type="dxa"/>
            <w:shd w:val="clear" w:color="auto" w:fill="auto"/>
          </w:tcPr>
          <w:p w14:paraId="0E2EBF75" w14:textId="77777777" w:rsidR="00D35834" w:rsidRPr="00CC30D9" w:rsidRDefault="00D35834" w:rsidP="00B301CB">
            <w:pPr>
              <w:pStyle w:val="NormalBodyText"/>
              <w:rPr>
                <w:ins w:id="823" w:author="Frank" w:date="2021-04-20T10:11:00Z"/>
                <w:lang w:val="nl-NL"/>
              </w:rPr>
            </w:pPr>
            <w:ins w:id="824" w:author="Frank" w:date="2021-04-20T10:11:00Z">
              <w:r w:rsidRPr="2D77C813">
                <w:rPr>
                  <w:lang w:val="nl-NL"/>
                </w:rPr>
                <w:t>Change Coördinator / Optimalisatie &amp; Configuratie Engineer</w:t>
              </w:r>
            </w:ins>
          </w:p>
        </w:tc>
      </w:tr>
      <w:tr w:rsidR="00D35834" w:rsidRPr="00CC30D9" w14:paraId="2AF18D82" w14:textId="77777777" w:rsidTr="00B301CB">
        <w:trPr>
          <w:trHeight w:val="20"/>
          <w:ins w:id="825" w:author="Frank" w:date="2021-04-20T10:11:00Z"/>
        </w:trPr>
        <w:tc>
          <w:tcPr>
            <w:tcW w:w="2376" w:type="dxa"/>
            <w:shd w:val="clear" w:color="auto" w:fill="auto"/>
          </w:tcPr>
          <w:p w14:paraId="1BA93233" w14:textId="77777777" w:rsidR="00D35834" w:rsidRPr="00CC30D9" w:rsidRDefault="00D35834" w:rsidP="00B301CB">
            <w:pPr>
              <w:pStyle w:val="NormalBodyText"/>
              <w:rPr>
                <w:ins w:id="826" w:author="Frank" w:date="2021-04-20T10:11:00Z"/>
                <w:lang w:val="nl-NL"/>
              </w:rPr>
            </w:pPr>
            <w:ins w:id="827" w:author="Frank" w:date="2021-04-20T10:11:00Z">
              <w:r w:rsidRPr="2D77C813">
                <w:rPr>
                  <w:lang w:val="nl-NL"/>
                </w:rPr>
                <w:t>jan 1997 - feb 2003</w:t>
              </w:r>
            </w:ins>
          </w:p>
        </w:tc>
        <w:tc>
          <w:tcPr>
            <w:tcW w:w="2835" w:type="dxa"/>
            <w:shd w:val="clear" w:color="auto" w:fill="auto"/>
          </w:tcPr>
          <w:p w14:paraId="44F789A5" w14:textId="77777777" w:rsidR="00D35834" w:rsidRPr="00CC30D9" w:rsidRDefault="00D35834" w:rsidP="00B301CB">
            <w:pPr>
              <w:pStyle w:val="NormalBodyText"/>
              <w:rPr>
                <w:ins w:id="828" w:author="Frank" w:date="2021-04-20T10:11:00Z"/>
                <w:lang w:val="nl-NL"/>
              </w:rPr>
            </w:pPr>
            <w:ins w:id="829" w:author="Frank" w:date="2021-04-20T10:11:00Z">
              <w:r w:rsidRPr="2D77C813">
                <w:rPr>
                  <w:lang w:val="nl-NL"/>
                </w:rPr>
                <w:t>Telfort</w:t>
              </w:r>
            </w:ins>
          </w:p>
        </w:tc>
        <w:tc>
          <w:tcPr>
            <w:tcW w:w="4144" w:type="dxa"/>
            <w:shd w:val="clear" w:color="auto" w:fill="auto"/>
          </w:tcPr>
          <w:p w14:paraId="676864D8" w14:textId="77777777" w:rsidR="00D35834" w:rsidRPr="00CC30D9" w:rsidRDefault="00D35834" w:rsidP="00B301CB">
            <w:pPr>
              <w:pStyle w:val="NormalBodyText"/>
              <w:rPr>
                <w:ins w:id="830" w:author="Frank" w:date="2021-04-20T10:11:00Z"/>
                <w:lang w:val="nl-NL"/>
              </w:rPr>
            </w:pPr>
            <w:ins w:id="831" w:author="Frank" w:date="2021-04-20T10:11:00Z">
              <w:r w:rsidRPr="2D77C813">
                <w:rPr>
                  <w:lang w:val="nl-NL"/>
                </w:rPr>
                <w:t>Configuratie engineer / Transmissie Planner</w:t>
              </w:r>
            </w:ins>
          </w:p>
        </w:tc>
      </w:tr>
      <w:tr w:rsidR="00D35834" w:rsidRPr="00CC30D9" w14:paraId="62691A19" w14:textId="77777777" w:rsidTr="00B301CB">
        <w:trPr>
          <w:trHeight w:val="20"/>
          <w:ins w:id="832" w:author="Frank" w:date="2021-04-20T10:11:00Z"/>
        </w:trPr>
        <w:tc>
          <w:tcPr>
            <w:tcW w:w="2376" w:type="dxa"/>
            <w:shd w:val="clear" w:color="auto" w:fill="auto"/>
          </w:tcPr>
          <w:p w14:paraId="0FCE824E" w14:textId="77777777" w:rsidR="00D35834" w:rsidRPr="00CC30D9" w:rsidRDefault="00D35834" w:rsidP="00B301CB">
            <w:pPr>
              <w:pStyle w:val="NormalBodyText"/>
              <w:rPr>
                <w:ins w:id="833" w:author="Frank" w:date="2021-04-20T10:11:00Z"/>
                <w:lang w:val="nl-NL"/>
              </w:rPr>
            </w:pPr>
            <w:ins w:id="834" w:author="Frank" w:date="2021-04-20T10:11:00Z">
              <w:r w:rsidRPr="2D77C813">
                <w:rPr>
                  <w:lang w:val="nl-NL"/>
                </w:rPr>
                <w:t>nov 1996 - dec 1996</w:t>
              </w:r>
            </w:ins>
          </w:p>
        </w:tc>
        <w:tc>
          <w:tcPr>
            <w:tcW w:w="2835" w:type="dxa"/>
            <w:shd w:val="clear" w:color="auto" w:fill="auto"/>
          </w:tcPr>
          <w:p w14:paraId="0069A828" w14:textId="77777777" w:rsidR="00D35834" w:rsidRPr="00CC30D9" w:rsidRDefault="00D35834" w:rsidP="00B301CB">
            <w:pPr>
              <w:pStyle w:val="NormalBodyText"/>
              <w:rPr>
                <w:ins w:id="835" w:author="Frank" w:date="2021-04-20T10:11:00Z"/>
                <w:lang w:val="nl-NL"/>
              </w:rPr>
            </w:pPr>
            <w:ins w:id="836" w:author="Frank" w:date="2021-04-20T10:11:00Z">
              <w:r w:rsidRPr="2D77C813">
                <w:rPr>
                  <w:lang w:val="nl-NL"/>
                </w:rPr>
                <w:t>NS Netwerkservices</w:t>
              </w:r>
            </w:ins>
          </w:p>
        </w:tc>
        <w:tc>
          <w:tcPr>
            <w:tcW w:w="4144" w:type="dxa"/>
            <w:shd w:val="clear" w:color="auto" w:fill="auto"/>
          </w:tcPr>
          <w:p w14:paraId="7064B462" w14:textId="77777777" w:rsidR="00D35834" w:rsidRPr="00CC30D9" w:rsidRDefault="00D35834" w:rsidP="00B301CB">
            <w:pPr>
              <w:pStyle w:val="NormalBodyText"/>
              <w:rPr>
                <w:ins w:id="837" w:author="Frank" w:date="2021-04-20T10:11:00Z"/>
                <w:lang w:val="nl-NL"/>
              </w:rPr>
            </w:pPr>
            <w:ins w:id="838" w:author="Frank" w:date="2021-04-20T10:11:00Z">
              <w:r w:rsidRPr="2D77C813">
                <w:rPr>
                  <w:lang w:val="nl-NL"/>
                </w:rPr>
                <w:t xml:space="preserve">Netwerk Ontwerper </w:t>
              </w:r>
              <w:proofErr w:type="spellStart"/>
              <w:r w:rsidRPr="2D77C813">
                <w:rPr>
                  <w:lang w:val="nl-NL"/>
                </w:rPr>
                <w:t>portofonie</w:t>
              </w:r>
              <w:proofErr w:type="spellEnd"/>
            </w:ins>
          </w:p>
        </w:tc>
      </w:tr>
    </w:tbl>
    <w:p w14:paraId="751B1B1A" w14:textId="77777777" w:rsidR="00D35834" w:rsidRPr="00CC30D9" w:rsidRDefault="00D35834" w:rsidP="00D35834">
      <w:pPr>
        <w:pStyle w:val="SectionHeading"/>
        <w:rPr>
          <w:ins w:id="839" w:author="Frank" w:date="2021-04-20T10:11:00Z"/>
          <w:lang w:val="nl-NL"/>
        </w:rPr>
      </w:pPr>
      <w:ins w:id="840" w:author="Frank" w:date="2021-04-20T10:11:00Z">
        <w:r w:rsidRPr="2D77C813">
          <w:rPr>
            <w:lang w:val="nl-NL"/>
          </w:rPr>
          <w:t>OVERZICHT VAN OPDRACHTEN (CHRONOLOGISCH)</w:t>
        </w:r>
      </w:ins>
    </w:p>
    <w:tbl>
      <w:tblPr>
        <w:tblW w:w="0" w:type="auto"/>
        <w:tblInd w:w="288" w:type="dxa"/>
        <w:tblLayout w:type="fixed"/>
        <w:tblLook w:val="04A0" w:firstRow="1" w:lastRow="0" w:firstColumn="1" w:lastColumn="0" w:noHBand="0" w:noVBand="1"/>
      </w:tblPr>
      <w:tblGrid>
        <w:gridCol w:w="1805"/>
        <w:gridCol w:w="7541"/>
      </w:tblGrid>
      <w:tr w:rsidR="00D35834" w:rsidRPr="00125014" w14:paraId="192A3DC0" w14:textId="77777777" w:rsidTr="00B301CB">
        <w:trPr>
          <w:ins w:id="841" w:author="Frank" w:date="2021-04-20T10:11:00Z"/>
        </w:trPr>
        <w:tc>
          <w:tcPr>
            <w:tcW w:w="1805" w:type="dxa"/>
            <w:shd w:val="clear" w:color="auto" w:fill="auto"/>
          </w:tcPr>
          <w:p w14:paraId="2BEBB579" w14:textId="77777777" w:rsidR="00D35834" w:rsidRPr="00CC30D9" w:rsidRDefault="00D35834" w:rsidP="00B301CB">
            <w:pPr>
              <w:pStyle w:val="NormalBodyText"/>
              <w:rPr>
                <w:ins w:id="842" w:author="Frank" w:date="2021-04-20T10:11:00Z"/>
                <w:b/>
                <w:caps/>
                <w:lang w:val="nl-NL"/>
              </w:rPr>
            </w:pPr>
            <w:ins w:id="843" w:author="Frank" w:date="2021-04-20T10:11:00Z">
              <w:r w:rsidRPr="2D77C813">
                <w:rPr>
                  <w:b/>
                  <w:caps/>
                  <w:lang w:val="nl-NL"/>
                </w:rPr>
                <w:t>Project:</w:t>
              </w:r>
            </w:ins>
          </w:p>
        </w:tc>
        <w:tc>
          <w:tcPr>
            <w:tcW w:w="7541" w:type="dxa"/>
            <w:shd w:val="clear" w:color="auto" w:fill="auto"/>
          </w:tcPr>
          <w:p w14:paraId="0C9DB4B5" w14:textId="77777777" w:rsidR="00D35834" w:rsidRPr="00CC30D9" w:rsidRDefault="00D35834" w:rsidP="00B301CB">
            <w:pPr>
              <w:pStyle w:val="NormalBodyText"/>
              <w:rPr>
                <w:ins w:id="844" w:author="Frank" w:date="2021-04-20T10:11:00Z"/>
                <w:lang w:val="nl-NL"/>
              </w:rPr>
            </w:pPr>
            <w:ins w:id="845" w:author="Frank" w:date="2021-04-20T10:11:00Z">
              <w:r w:rsidRPr="2D77C813">
                <w:rPr>
                  <w:lang w:val="nl-NL"/>
                </w:rPr>
                <w:t>Informatie Analist Automatisering van de Automatisering</w:t>
              </w:r>
            </w:ins>
          </w:p>
        </w:tc>
      </w:tr>
      <w:tr w:rsidR="00D35834" w14:paraId="37B6A965" w14:textId="77777777" w:rsidTr="00B301CB">
        <w:trPr>
          <w:ins w:id="846" w:author="Frank" w:date="2021-04-20T10:11:00Z"/>
        </w:trPr>
        <w:tc>
          <w:tcPr>
            <w:tcW w:w="1805" w:type="dxa"/>
            <w:shd w:val="clear" w:color="auto" w:fill="auto"/>
          </w:tcPr>
          <w:p w14:paraId="048FB8DC" w14:textId="77777777" w:rsidR="00D35834" w:rsidRDefault="00D35834" w:rsidP="00B301CB">
            <w:pPr>
              <w:pStyle w:val="NormalBodyText"/>
              <w:rPr>
                <w:ins w:id="847" w:author="Frank" w:date="2021-04-20T10:11:00Z"/>
                <w:b/>
                <w:bCs/>
                <w:caps/>
                <w:lang w:val="nl-NL"/>
              </w:rPr>
            </w:pPr>
            <w:ins w:id="848" w:author="Frank" w:date="2021-04-20T10:11:00Z">
              <w:r w:rsidRPr="6D041108">
                <w:rPr>
                  <w:b/>
                  <w:bCs/>
                  <w:caps/>
                  <w:lang w:val="nl-NL"/>
                </w:rPr>
                <w:t>Periode:</w:t>
              </w:r>
            </w:ins>
          </w:p>
        </w:tc>
        <w:tc>
          <w:tcPr>
            <w:tcW w:w="7541" w:type="dxa"/>
            <w:shd w:val="clear" w:color="auto" w:fill="auto"/>
          </w:tcPr>
          <w:p w14:paraId="18B375B0" w14:textId="77777777" w:rsidR="00D35834" w:rsidRDefault="00D35834" w:rsidP="00B301CB">
            <w:pPr>
              <w:pStyle w:val="NormalBodyText"/>
              <w:rPr>
                <w:ins w:id="849" w:author="Frank" w:date="2021-04-20T10:11:00Z"/>
                <w:lang w:val="nl-NL"/>
              </w:rPr>
            </w:pPr>
            <w:ins w:id="850" w:author="Frank" w:date="2021-04-20T10:11:00Z">
              <w:r w:rsidRPr="6D041108">
                <w:rPr>
                  <w:lang w:val="nl-NL"/>
                </w:rPr>
                <w:t>januari 2021– heden</w:t>
              </w:r>
            </w:ins>
          </w:p>
        </w:tc>
      </w:tr>
      <w:tr w:rsidR="00D35834" w14:paraId="7786AA84" w14:textId="77777777" w:rsidTr="00B301CB">
        <w:trPr>
          <w:ins w:id="851" w:author="Frank" w:date="2021-04-20T10:11:00Z"/>
        </w:trPr>
        <w:tc>
          <w:tcPr>
            <w:tcW w:w="1805" w:type="dxa"/>
            <w:shd w:val="clear" w:color="auto" w:fill="auto"/>
          </w:tcPr>
          <w:p w14:paraId="758D53F7" w14:textId="77777777" w:rsidR="00D35834" w:rsidRDefault="00D35834" w:rsidP="00B301CB">
            <w:pPr>
              <w:pStyle w:val="NormalBodyText"/>
              <w:rPr>
                <w:ins w:id="852" w:author="Frank" w:date="2021-04-20T10:11:00Z"/>
                <w:b/>
                <w:bCs/>
                <w:caps/>
                <w:lang w:val="nl-NL"/>
              </w:rPr>
            </w:pPr>
            <w:ins w:id="853" w:author="Frank" w:date="2021-04-20T10:11:00Z">
              <w:r w:rsidRPr="6D041108">
                <w:rPr>
                  <w:b/>
                  <w:bCs/>
                  <w:caps/>
                  <w:lang w:val="nl-NL"/>
                </w:rPr>
                <w:t>Opdrachtgever:</w:t>
              </w:r>
            </w:ins>
          </w:p>
        </w:tc>
        <w:tc>
          <w:tcPr>
            <w:tcW w:w="7541" w:type="dxa"/>
            <w:shd w:val="clear" w:color="auto" w:fill="auto"/>
          </w:tcPr>
          <w:p w14:paraId="49DB277C" w14:textId="77777777" w:rsidR="00D35834" w:rsidRDefault="00D35834" w:rsidP="00B301CB">
            <w:pPr>
              <w:pStyle w:val="NormalBodyText"/>
              <w:rPr>
                <w:ins w:id="854" w:author="Frank" w:date="2021-04-20T10:11:00Z"/>
                <w:lang w:val="nl-NL"/>
              </w:rPr>
            </w:pPr>
            <w:ins w:id="855" w:author="Frank" w:date="2021-04-20T10:11:00Z">
              <w:r w:rsidRPr="6D041108">
                <w:rPr>
                  <w:lang w:val="nl-NL"/>
                </w:rPr>
                <w:t>Coöperatie VGZ</w:t>
              </w:r>
            </w:ins>
          </w:p>
        </w:tc>
      </w:tr>
      <w:tr w:rsidR="00D35834" w14:paraId="61F8E520" w14:textId="77777777" w:rsidTr="00B301CB">
        <w:trPr>
          <w:ins w:id="856" w:author="Frank" w:date="2021-04-20T10:11:00Z"/>
        </w:trPr>
        <w:tc>
          <w:tcPr>
            <w:tcW w:w="1805" w:type="dxa"/>
            <w:shd w:val="clear" w:color="auto" w:fill="auto"/>
          </w:tcPr>
          <w:p w14:paraId="04488E6E" w14:textId="77777777" w:rsidR="00D35834" w:rsidRDefault="00D35834" w:rsidP="00B301CB">
            <w:pPr>
              <w:pStyle w:val="NormalBodyText"/>
              <w:rPr>
                <w:ins w:id="857" w:author="Frank" w:date="2021-04-20T10:11:00Z"/>
                <w:b/>
                <w:bCs/>
                <w:caps/>
                <w:lang w:val="nl-NL"/>
              </w:rPr>
            </w:pPr>
            <w:ins w:id="858" w:author="Frank" w:date="2021-04-20T10:11:00Z">
              <w:r w:rsidRPr="6D041108">
                <w:rPr>
                  <w:b/>
                  <w:bCs/>
                  <w:caps/>
                  <w:lang w:val="nl-NL"/>
                </w:rPr>
                <w:t>Omschrijving:</w:t>
              </w:r>
            </w:ins>
          </w:p>
        </w:tc>
        <w:tc>
          <w:tcPr>
            <w:tcW w:w="7541" w:type="dxa"/>
            <w:shd w:val="clear" w:color="auto" w:fill="auto"/>
          </w:tcPr>
          <w:p w14:paraId="6E8CCAD4" w14:textId="77777777" w:rsidR="00D35834" w:rsidRDefault="00D35834" w:rsidP="00B301CB">
            <w:pPr>
              <w:pStyle w:val="NormalBodyText"/>
              <w:rPr>
                <w:ins w:id="859" w:author="Frank" w:date="2021-04-20T10:11:00Z"/>
                <w:lang w:val="nl-NL"/>
              </w:rPr>
            </w:pPr>
            <w:ins w:id="860" w:author="Frank" w:date="2021-04-20T10:11:00Z">
              <w:r w:rsidRPr="6D041108">
                <w:rPr>
                  <w:lang w:val="nl-NL"/>
                </w:rPr>
                <w:t>De afdeling Web Generiek is binnen de afdeling Standard Solutions verantwoordelijk voor generieke bouwblokken van de web-</w:t>
              </w:r>
              <w:proofErr w:type="spellStart"/>
              <w:r w:rsidRPr="6D041108">
                <w:rPr>
                  <w:lang w:val="nl-NL"/>
                </w:rPr>
                <w:t>omgeivng</w:t>
              </w:r>
              <w:proofErr w:type="spellEnd"/>
              <w:r w:rsidRPr="6D041108">
                <w:rPr>
                  <w:lang w:val="nl-NL"/>
                </w:rPr>
                <w:t xml:space="preserve"> van VGZ.</w:t>
              </w:r>
            </w:ins>
          </w:p>
          <w:p w14:paraId="2A4E220D" w14:textId="77777777" w:rsidR="00D35834" w:rsidRDefault="00D35834" w:rsidP="00B301CB">
            <w:pPr>
              <w:pStyle w:val="NormalBodyText"/>
              <w:rPr>
                <w:ins w:id="861" w:author="Frank" w:date="2021-04-20T10:11:00Z"/>
                <w:szCs w:val="20"/>
                <w:lang w:val="nl-NL"/>
              </w:rPr>
            </w:pPr>
            <w:ins w:id="862" w:author="Frank" w:date="2021-04-20T10:11:00Z">
              <w:r w:rsidRPr="6D041108">
                <w:rPr>
                  <w:szCs w:val="20"/>
                  <w:lang w:val="nl-NL"/>
                </w:rPr>
                <w:t xml:space="preserve">Naast het </w:t>
              </w:r>
              <w:proofErr w:type="spellStart"/>
              <w:r w:rsidRPr="6D041108">
                <w:rPr>
                  <w:szCs w:val="20"/>
                  <w:lang w:val="nl-NL"/>
                </w:rPr>
                <w:t>SiteCore</w:t>
              </w:r>
              <w:proofErr w:type="spellEnd"/>
              <w:r w:rsidRPr="6D041108">
                <w:rPr>
                  <w:szCs w:val="20"/>
                  <w:lang w:val="nl-NL"/>
                </w:rPr>
                <w:t xml:space="preserve"> Content Management Systeem is deze afdeling verantwoordelijk voor het beschikbaar stelen van het platform van de publiekelijk toegankelijke website (open omgeving) en de persoonlijke sites (Mijn Omgeving)</w:t>
              </w:r>
            </w:ins>
          </w:p>
          <w:p w14:paraId="127D0A18" w14:textId="56B83677" w:rsidR="00D35834" w:rsidRDefault="00D35834" w:rsidP="00B301CB">
            <w:pPr>
              <w:pStyle w:val="NormalBodyText"/>
              <w:rPr>
                <w:ins w:id="863" w:author="Frank" w:date="2021-04-20T10:11:00Z"/>
                <w:szCs w:val="20"/>
                <w:lang w:val="nl-NL"/>
              </w:rPr>
            </w:pPr>
            <w:ins w:id="864" w:author="Frank" w:date="2021-04-20T10:11:00Z">
              <w:r w:rsidRPr="6D041108">
                <w:rPr>
                  <w:szCs w:val="20"/>
                  <w:lang w:val="nl-NL"/>
                </w:rPr>
                <w:t xml:space="preserve">Als Informatie Analist heeft </w:t>
              </w:r>
            </w:ins>
            <w:r w:rsidR="008B2ABD">
              <w:rPr>
                <w:szCs w:val="20"/>
                <w:lang w:val="nl-NL"/>
              </w:rPr>
              <w:t>X</w:t>
            </w:r>
            <w:ins w:id="865" w:author="Frank" w:date="2021-04-20T10:11:00Z">
              <w:r w:rsidRPr="6D041108">
                <w:rPr>
                  <w:szCs w:val="20"/>
                  <w:lang w:val="nl-NL"/>
                </w:rPr>
                <w:t xml:space="preserve"> de Identity Service Provider, waarin Identity </w:t>
              </w:r>
              <w:proofErr w:type="spellStart"/>
              <w:r w:rsidRPr="6D041108">
                <w:rPr>
                  <w:szCs w:val="20"/>
                  <w:lang w:val="nl-NL"/>
                </w:rPr>
                <w:t>and</w:t>
              </w:r>
              <w:proofErr w:type="spellEnd"/>
              <w:r w:rsidRPr="6D041108">
                <w:rPr>
                  <w:szCs w:val="20"/>
                  <w:lang w:val="nl-NL"/>
                </w:rPr>
                <w:t xml:space="preserve"> Access </w:t>
              </w:r>
              <w:proofErr w:type="spellStart"/>
              <w:r w:rsidRPr="6D041108">
                <w:rPr>
                  <w:szCs w:val="20"/>
                  <w:lang w:val="nl-NL"/>
                </w:rPr>
                <w:t>Mangement</w:t>
              </w:r>
              <w:proofErr w:type="spellEnd"/>
              <w:r w:rsidRPr="6D041108">
                <w:rPr>
                  <w:szCs w:val="20"/>
                  <w:lang w:val="nl-NL"/>
                </w:rPr>
                <w:t xml:space="preserve"> is vormgegeven, verder geprofessionaliseerd. Naast de reeds bestaande inlog methode via </w:t>
              </w:r>
              <w:proofErr w:type="spellStart"/>
              <w:r w:rsidRPr="6D041108">
                <w:rPr>
                  <w:szCs w:val="20"/>
                  <w:lang w:val="nl-NL"/>
                </w:rPr>
                <w:t>DigiD</w:t>
              </w:r>
              <w:proofErr w:type="spellEnd"/>
              <w:r w:rsidRPr="6D041108">
                <w:rPr>
                  <w:szCs w:val="20"/>
                  <w:lang w:val="nl-NL"/>
                </w:rPr>
                <w:t xml:space="preserve"> heeft </w:t>
              </w:r>
            </w:ins>
            <w:r w:rsidR="008B2ABD">
              <w:rPr>
                <w:szCs w:val="20"/>
                <w:lang w:val="nl-NL"/>
              </w:rPr>
              <w:t>X</w:t>
            </w:r>
            <w:ins w:id="866" w:author="Frank" w:date="2021-04-20T10:11:00Z">
              <w:r w:rsidRPr="6D041108">
                <w:rPr>
                  <w:szCs w:val="20"/>
                  <w:lang w:val="nl-NL"/>
                </w:rPr>
                <w:t xml:space="preserve"> ook de </w:t>
              </w:r>
              <w:proofErr w:type="spellStart"/>
              <w:r w:rsidRPr="6D041108">
                <w:rPr>
                  <w:szCs w:val="20"/>
                  <w:lang w:val="nl-NL"/>
                </w:rPr>
                <w:t>requirements</w:t>
              </w:r>
              <w:proofErr w:type="spellEnd"/>
              <w:r w:rsidRPr="6D041108">
                <w:rPr>
                  <w:szCs w:val="20"/>
                  <w:lang w:val="nl-NL"/>
                </w:rPr>
                <w:t xml:space="preserve"> opgesteld voor het aansluiten van het VECZO-platform, voor Single </w:t>
              </w:r>
              <w:proofErr w:type="spellStart"/>
              <w:r w:rsidRPr="6D041108">
                <w:rPr>
                  <w:szCs w:val="20"/>
                  <w:lang w:val="nl-NL"/>
                </w:rPr>
                <w:t>Sign</w:t>
              </w:r>
              <w:proofErr w:type="spellEnd"/>
              <w:r w:rsidRPr="6D041108">
                <w:rPr>
                  <w:szCs w:val="20"/>
                  <w:lang w:val="nl-NL"/>
                </w:rPr>
                <w:t xml:space="preserve"> On voor </w:t>
              </w:r>
              <w:proofErr w:type="spellStart"/>
              <w:r w:rsidRPr="6D041108">
                <w:rPr>
                  <w:szCs w:val="20"/>
                  <w:lang w:val="nl-NL"/>
                </w:rPr>
                <w:t>ZorgAanbieders</w:t>
              </w:r>
              <w:proofErr w:type="spellEnd"/>
              <w:r w:rsidRPr="6D041108">
                <w:rPr>
                  <w:szCs w:val="20"/>
                  <w:lang w:val="nl-NL"/>
                </w:rPr>
                <w:t xml:space="preserve">, en het koppelen van de Active Directory als Identity Provider voor intern als extern gebruik van medewerkers van alle labels die onder VGZ-vlag opereren. Ook is deze afdeling verantwoordelijk voor de toegankelijkheid van de sites conform de WCAG2.0. Samen met de afdeling Klant en Markpartners (verantwoordelijk voor commerciële marketingactiviteiten) de </w:t>
              </w:r>
              <w:proofErr w:type="spellStart"/>
              <w:r w:rsidRPr="6D041108">
                <w:rPr>
                  <w:szCs w:val="20"/>
                  <w:lang w:val="nl-NL"/>
                </w:rPr>
                <w:t>requirements</w:t>
              </w:r>
              <w:proofErr w:type="spellEnd"/>
              <w:r w:rsidRPr="6D041108">
                <w:rPr>
                  <w:szCs w:val="20"/>
                  <w:lang w:val="nl-NL"/>
                </w:rPr>
                <w:t xml:space="preserve"> opgesteld en deze geprioriteerd zodat de toegankelijkheid voor mensen met een beperking ook is gegarandeerd.</w:t>
              </w:r>
            </w:ins>
          </w:p>
        </w:tc>
      </w:tr>
      <w:tr w:rsidR="00D35834" w14:paraId="56450A0A" w14:textId="77777777" w:rsidTr="00B301CB">
        <w:trPr>
          <w:ins w:id="867" w:author="Frank" w:date="2021-04-20T10:11:00Z"/>
        </w:trPr>
        <w:tc>
          <w:tcPr>
            <w:tcW w:w="1805" w:type="dxa"/>
            <w:shd w:val="clear" w:color="auto" w:fill="auto"/>
          </w:tcPr>
          <w:p w14:paraId="247AF57D" w14:textId="77777777" w:rsidR="00D35834" w:rsidRDefault="00D35834" w:rsidP="00B301CB">
            <w:pPr>
              <w:pStyle w:val="NormalBodyText"/>
              <w:rPr>
                <w:ins w:id="868" w:author="Frank" w:date="2021-04-20T10:11:00Z"/>
                <w:b/>
                <w:bCs/>
                <w:caps/>
                <w:lang w:val="nl-NL"/>
              </w:rPr>
            </w:pPr>
            <w:ins w:id="869" w:author="Frank" w:date="2021-04-20T10:11:00Z">
              <w:r w:rsidRPr="6D041108">
                <w:rPr>
                  <w:b/>
                  <w:bCs/>
                  <w:caps/>
                  <w:lang w:val="nl-NL"/>
                </w:rPr>
                <w:t>Rol:</w:t>
              </w:r>
            </w:ins>
          </w:p>
        </w:tc>
        <w:tc>
          <w:tcPr>
            <w:tcW w:w="7541" w:type="dxa"/>
            <w:shd w:val="clear" w:color="auto" w:fill="auto"/>
          </w:tcPr>
          <w:p w14:paraId="1C286F5D" w14:textId="77777777" w:rsidR="00D35834" w:rsidRDefault="00D35834" w:rsidP="00B301CB">
            <w:pPr>
              <w:pStyle w:val="NormalBodyText"/>
              <w:rPr>
                <w:ins w:id="870" w:author="Frank" w:date="2021-04-20T10:11:00Z"/>
                <w:lang w:val="nl-NL"/>
              </w:rPr>
            </w:pPr>
            <w:ins w:id="871" w:author="Frank" w:date="2021-04-20T10:11:00Z">
              <w:r w:rsidRPr="6D041108">
                <w:rPr>
                  <w:lang w:val="nl-NL"/>
                </w:rPr>
                <w:t>Informatie Analist</w:t>
              </w:r>
            </w:ins>
          </w:p>
        </w:tc>
      </w:tr>
      <w:tr w:rsidR="00D35834" w:rsidRPr="00C634DC" w14:paraId="69D61870" w14:textId="77777777" w:rsidTr="00B301CB">
        <w:trPr>
          <w:ins w:id="872" w:author="Frank" w:date="2021-04-20T10:11:00Z"/>
        </w:trPr>
        <w:tc>
          <w:tcPr>
            <w:tcW w:w="1805" w:type="dxa"/>
            <w:shd w:val="clear" w:color="auto" w:fill="auto"/>
          </w:tcPr>
          <w:p w14:paraId="319F17DF" w14:textId="77777777" w:rsidR="00D35834" w:rsidRDefault="00D35834" w:rsidP="00B301CB">
            <w:pPr>
              <w:pStyle w:val="NormalBodyText"/>
              <w:rPr>
                <w:ins w:id="873" w:author="Frank" w:date="2021-04-20T10:11:00Z"/>
                <w:b/>
                <w:bCs/>
                <w:caps/>
                <w:lang w:val="nl-NL"/>
              </w:rPr>
            </w:pPr>
            <w:ins w:id="874" w:author="Frank" w:date="2021-04-20T10:11:00Z">
              <w:r w:rsidRPr="6D041108">
                <w:rPr>
                  <w:b/>
                  <w:bCs/>
                  <w:caps/>
                  <w:lang w:val="nl-NL"/>
                </w:rPr>
                <w:t>Tools:</w:t>
              </w:r>
            </w:ins>
          </w:p>
        </w:tc>
        <w:tc>
          <w:tcPr>
            <w:tcW w:w="7541" w:type="dxa"/>
            <w:shd w:val="clear" w:color="auto" w:fill="auto"/>
          </w:tcPr>
          <w:p w14:paraId="3F63919D" w14:textId="77777777" w:rsidR="00D35834" w:rsidRDefault="00D35834" w:rsidP="00B301CB">
            <w:pPr>
              <w:pStyle w:val="NormalBodyText"/>
              <w:rPr>
                <w:ins w:id="875" w:author="Frank" w:date="2021-04-20T10:11:00Z"/>
              </w:rPr>
            </w:pPr>
            <w:proofErr w:type="spellStart"/>
            <w:ins w:id="876" w:author="Frank" w:date="2021-04-20T10:11:00Z">
              <w:r>
                <w:t>Informatie</w:t>
              </w:r>
              <w:proofErr w:type="spellEnd"/>
              <w:r>
                <w:t xml:space="preserve"> </w:t>
              </w:r>
              <w:proofErr w:type="spellStart"/>
              <w:r>
                <w:t>Analyse</w:t>
              </w:r>
              <w:proofErr w:type="spellEnd"/>
              <w:r>
                <w:t xml:space="preserve">, SAFe, SCRUM, </w:t>
              </w:r>
              <w:proofErr w:type="spellStart"/>
              <w:r>
                <w:t>SalesForce</w:t>
              </w:r>
              <w:proofErr w:type="spellEnd"/>
              <w:r>
                <w:t>, IREB, Azure Dev/Ops, IAM</w:t>
              </w:r>
            </w:ins>
          </w:p>
        </w:tc>
      </w:tr>
      <w:tr w:rsidR="00D35834" w14:paraId="62DAAD90" w14:textId="77777777" w:rsidTr="00B301CB">
        <w:trPr>
          <w:ins w:id="877" w:author="Frank" w:date="2021-04-20T10:11:00Z"/>
        </w:trPr>
        <w:tc>
          <w:tcPr>
            <w:tcW w:w="1805" w:type="dxa"/>
            <w:shd w:val="clear" w:color="auto" w:fill="auto"/>
          </w:tcPr>
          <w:p w14:paraId="557469D0" w14:textId="77777777" w:rsidR="00D35834" w:rsidRDefault="00D35834" w:rsidP="00B301CB">
            <w:pPr>
              <w:pStyle w:val="NormalBodyText"/>
              <w:rPr>
                <w:ins w:id="878" w:author="Frank" w:date="2021-04-20T10:11:00Z"/>
                <w:b/>
                <w:bCs/>
                <w:caps/>
                <w:lang w:val="nl-NL"/>
              </w:rPr>
            </w:pPr>
            <w:ins w:id="879" w:author="Frank" w:date="2021-04-20T10:11:00Z">
              <w:r w:rsidRPr="6D041108">
                <w:rPr>
                  <w:b/>
                  <w:bCs/>
                  <w:caps/>
                  <w:lang w:val="nl-NL"/>
                </w:rPr>
                <w:t>Project:</w:t>
              </w:r>
            </w:ins>
          </w:p>
        </w:tc>
        <w:tc>
          <w:tcPr>
            <w:tcW w:w="7541" w:type="dxa"/>
            <w:shd w:val="clear" w:color="auto" w:fill="auto"/>
          </w:tcPr>
          <w:p w14:paraId="6E0C2454" w14:textId="77777777" w:rsidR="00D35834" w:rsidRDefault="00D35834" w:rsidP="00B301CB">
            <w:pPr>
              <w:pStyle w:val="NormalBodyText"/>
              <w:rPr>
                <w:ins w:id="880" w:author="Frank" w:date="2021-04-20T10:11:00Z"/>
                <w:lang w:val="nl-NL"/>
              </w:rPr>
            </w:pPr>
            <w:ins w:id="881" w:author="Frank" w:date="2021-04-20T10:11:00Z">
              <w:r w:rsidRPr="6D041108">
                <w:rPr>
                  <w:lang w:val="nl-NL"/>
                </w:rPr>
                <w:t>Informatie Analist Web Generiek</w:t>
              </w:r>
            </w:ins>
          </w:p>
        </w:tc>
      </w:tr>
      <w:tr w:rsidR="00D35834" w14:paraId="5B14A2CA" w14:textId="77777777" w:rsidTr="00B301CB">
        <w:trPr>
          <w:ins w:id="882" w:author="Frank" w:date="2021-04-20T10:11:00Z"/>
        </w:trPr>
        <w:tc>
          <w:tcPr>
            <w:tcW w:w="1805" w:type="dxa"/>
            <w:shd w:val="clear" w:color="auto" w:fill="auto"/>
          </w:tcPr>
          <w:p w14:paraId="7A4161AC" w14:textId="77777777" w:rsidR="00D35834" w:rsidRDefault="00D35834" w:rsidP="00B301CB">
            <w:pPr>
              <w:pStyle w:val="NormalBodyText"/>
              <w:rPr>
                <w:ins w:id="883" w:author="Frank" w:date="2021-04-20T10:11:00Z"/>
                <w:b/>
                <w:bCs/>
                <w:caps/>
                <w:lang w:val="nl-NL"/>
              </w:rPr>
            </w:pPr>
            <w:ins w:id="884" w:author="Frank" w:date="2021-04-20T10:11:00Z">
              <w:r w:rsidRPr="6D041108">
                <w:rPr>
                  <w:b/>
                  <w:bCs/>
                  <w:caps/>
                  <w:lang w:val="nl-NL"/>
                </w:rPr>
                <w:t>Branche:</w:t>
              </w:r>
            </w:ins>
          </w:p>
        </w:tc>
        <w:tc>
          <w:tcPr>
            <w:tcW w:w="7541" w:type="dxa"/>
            <w:shd w:val="clear" w:color="auto" w:fill="auto"/>
          </w:tcPr>
          <w:p w14:paraId="394D070F" w14:textId="77777777" w:rsidR="00D35834" w:rsidRDefault="00D35834" w:rsidP="00B301CB">
            <w:pPr>
              <w:pStyle w:val="NormalBodyText"/>
              <w:rPr>
                <w:ins w:id="885" w:author="Frank" w:date="2021-04-20T10:11:00Z"/>
                <w:lang w:val="nl-NL"/>
              </w:rPr>
            </w:pPr>
            <w:ins w:id="886" w:author="Frank" w:date="2021-04-20T10:11:00Z">
              <w:r w:rsidRPr="6D041108">
                <w:rPr>
                  <w:lang w:val="nl-NL"/>
                </w:rPr>
                <w:t>Zorg</w:t>
              </w:r>
            </w:ins>
          </w:p>
        </w:tc>
      </w:tr>
      <w:tr w:rsidR="00D35834" w14:paraId="5CF5FCFD" w14:textId="77777777" w:rsidTr="00B301CB">
        <w:trPr>
          <w:ins w:id="887" w:author="Frank" w:date="2021-04-20T10:11:00Z"/>
        </w:trPr>
        <w:tc>
          <w:tcPr>
            <w:tcW w:w="1805" w:type="dxa"/>
            <w:shd w:val="clear" w:color="auto" w:fill="auto"/>
          </w:tcPr>
          <w:p w14:paraId="41B5FF24" w14:textId="77777777" w:rsidR="00D35834" w:rsidRDefault="00D35834" w:rsidP="00B301CB">
            <w:pPr>
              <w:pStyle w:val="NormalBodyText"/>
              <w:rPr>
                <w:ins w:id="888" w:author="Frank" w:date="2021-04-20T10:11:00Z"/>
                <w:b/>
                <w:bCs/>
                <w:caps/>
                <w:szCs w:val="20"/>
                <w:lang w:val="nl-NL"/>
              </w:rPr>
            </w:pPr>
          </w:p>
        </w:tc>
        <w:tc>
          <w:tcPr>
            <w:tcW w:w="7541" w:type="dxa"/>
            <w:shd w:val="clear" w:color="auto" w:fill="auto"/>
          </w:tcPr>
          <w:p w14:paraId="7E09E729" w14:textId="77777777" w:rsidR="00D35834" w:rsidRDefault="00D35834" w:rsidP="00B301CB">
            <w:pPr>
              <w:pStyle w:val="NormalBodyText"/>
              <w:rPr>
                <w:ins w:id="889" w:author="Frank" w:date="2021-04-20T10:11:00Z"/>
                <w:szCs w:val="20"/>
                <w:lang w:val="nl-NL"/>
              </w:rPr>
            </w:pPr>
          </w:p>
        </w:tc>
      </w:tr>
      <w:tr w:rsidR="00D35834" w:rsidRPr="00395859" w14:paraId="0B263063" w14:textId="77777777" w:rsidTr="00B301CB">
        <w:trPr>
          <w:ins w:id="890" w:author="Frank" w:date="2021-04-20T10:11:00Z"/>
        </w:trPr>
        <w:tc>
          <w:tcPr>
            <w:tcW w:w="1805" w:type="dxa"/>
            <w:shd w:val="clear" w:color="auto" w:fill="auto"/>
          </w:tcPr>
          <w:p w14:paraId="63F761BB" w14:textId="77777777" w:rsidR="00D35834" w:rsidRDefault="00D35834" w:rsidP="00B301CB">
            <w:pPr>
              <w:pStyle w:val="NormalBodyText"/>
              <w:rPr>
                <w:ins w:id="891" w:author="Frank" w:date="2021-04-20T10:11:00Z"/>
                <w:b/>
                <w:bCs/>
                <w:caps/>
                <w:lang w:val="nl-NL"/>
              </w:rPr>
            </w:pPr>
            <w:ins w:id="892" w:author="Frank" w:date="2021-04-20T10:11:00Z">
              <w:r w:rsidRPr="6D041108">
                <w:rPr>
                  <w:b/>
                  <w:bCs/>
                  <w:caps/>
                  <w:lang w:val="nl-NL"/>
                </w:rPr>
                <w:t>Periode:</w:t>
              </w:r>
            </w:ins>
          </w:p>
        </w:tc>
        <w:tc>
          <w:tcPr>
            <w:tcW w:w="7541" w:type="dxa"/>
            <w:shd w:val="clear" w:color="auto" w:fill="auto"/>
          </w:tcPr>
          <w:p w14:paraId="246D2B63" w14:textId="77777777" w:rsidR="00D35834" w:rsidRDefault="00D35834" w:rsidP="00B301CB">
            <w:pPr>
              <w:pStyle w:val="NormalBodyText"/>
              <w:rPr>
                <w:ins w:id="893" w:author="Frank" w:date="2021-04-20T10:11:00Z"/>
                <w:lang w:val="nl-NL"/>
              </w:rPr>
            </w:pPr>
            <w:ins w:id="894" w:author="Frank" w:date="2021-04-20T10:11:00Z">
              <w:r w:rsidRPr="6D041108">
                <w:rPr>
                  <w:lang w:val="nl-NL"/>
                </w:rPr>
                <w:t>oktober 2020 – december 2020</w:t>
              </w:r>
            </w:ins>
          </w:p>
        </w:tc>
      </w:tr>
      <w:tr w:rsidR="00D35834" w:rsidRPr="00CC30D9" w14:paraId="5C40834D" w14:textId="77777777" w:rsidTr="00B301CB">
        <w:trPr>
          <w:ins w:id="895" w:author="Frank" w:date="2021-04-20T10:11:00Z"/>
        </w:trPr>
        <w:tc>
          <w:tcPr>
            <w:tcW w:w="1805" w:type="dxa"/>
            <w:shd w:val="clear" w:color="auto" w:fill="auto"/>
          </w:tcPr>
          <w:p w14:paraId="531AFB03" w14:textId="77777777" w:rsidR="00D35834" w:rsidRDefault="00D35834" w:rsidP="00B301CB">
            <w:pPr>
              <w:pStyle w:val="NormalBodyText"/>
              <w:rPr>
                <w:ins w:id="896" w:author="Frank" w:date="2021-04-20T10:11:00Z"/>
                <w:b/>
                <w:bCs/>
                <w:caps/>
                <w:lang w:val="nl-NL"/>
              </w:rPr>
            </w:pPr>
            <w:ins w:id="897" w:author="Frank" w:date="2021-04-20T10:11:00Z">
              <w:r w:rsidRPr="6D041108">
                <w:rPr>
                  <w:b/>
                  <w:bCs/>
                  <w:caps/>
                  <w:lang w:val="nl-NL"/>
                </w:rPr>
                <w:t>Opdrachtgever:</w:t>
              </w:r>
            </w:ins>
          </w:p>
        </w:tc>
        <w:tc>
          <w:tcPr>
            <w:tcW w:w="7541" w:type="dxa"/>
            <w:shd w:val="clear" w:color="auto" w:fill="auto"/>
          </w:tcPr>
          <w:p w14:paraId="4D1C9302" w14:textId="77777777" w:rsidR="00D35834" w:rsidRDefault="00D35834" w:rsidP="00B301CB">
            <w:pPr>
              <w:pStyle w:val="NormalBodyText"/>
              <w:rPr>
                <w:ins w:id="898" w:author="Frank" w:date="2021-04-20T10:11:00Z"/>
                <w:lang w:val="nl-NL"/>
              </w:rPr>
            </w:pPr>
            <w:ins w:id="899" w:author="Frank" w:date="2021-04-20T10:11:00Z">
              <w:r w:rsidRPr="6D041108">
                <w:rPr>
                  <w:lang w:val="nl-NL"/>
                </w:rPr>
                <w:t>Coöperatie VGZ</w:t>
              </w:r>
            </w:ins>
          </w:p>
        </w:tc>
      </w:tr>
      <w:tr w:rsidR="00D35834" w:rsidRPr="00125014" w14:paraId="77E9B20F" w14:textId="77777777" w:rsidTr="00B301CB">
        <w:trPr>
          <w:ins w:id="900" w:author="Frank" w:date="2021-04-20T10:11:00Z"/>
        </w:trPr>
        <w:tc>
          <w:tcPr>
            <w:tcW w:w="1805" w:type="dxa"/>
            <w:shd w:val="clear" w:color="auto" w:fill="auto"/>
          </w:tcPr>
          <w:p w14:paraId="31F9F711" w14:textId="77777777" w:rsidR="00D35834" w:rsidRDefault="00D35834" w:rsidP="00B301CB">
            <w:pPr>
              <w:pStyle w:val="NormalBodyText"/>
              <w:rPr>
                <w:ins w:id="901" w:author="Frank" w:date="2021-04-20T10:11:00Z"/>
                <w:b/>
                <w:bCs/>
                <w:caps/>
                <w:lang w:val="nl-NL"/>
              </w:rPr>
            </w:pPr>
            <w:ins w:id="902" w:author="Frank" w:date="2021-04-20T10:11:00Z">
              <w:r w:rsidRPr="6D041108">
                <w:rPr>
                  <w:b/>
                  <w:bCs/>
                  <w:caps/>
                  <w:lang w:val="nl-NL"/>
                </w:rPr>
                <w:t>Omschrijving:</w:t>
              </w:r>
            </w:ins>
          </w:p>
        </w:tc>
        <w:tc>
          <w:tcPr>
            <w:tcW w:w="7541" w:type="dxa"/>
            <w:shd w:val="clear" w:color="auto" w:fill="auto"/>
          </w:tcPr>
          <w:p w14:paraId="5D8815B3" w14:textId="77777777" w:rsidR="00D35834" w:rsidRDefault="00D35834" w:rsidP="00B301CB">
            <w:pPr>
              <w:pStyle w:val="NormalBodyText"/>
              <w:rPr>
                <w:ins w:id="903" w:author="Frank" w:date="2021-04-20T10:11:00Z"/>
                <w:lang w:val="nl-NL"/>
              </w:rPr>
            </w:pPr>
            <w:ins w:id="904" w:author="Frank" w:date="2021-04-20T10:11:00Z">
              <w:r w:rsidRPr="6D041108">
                <w:rPr>
                  <w:lang w:val="nl-NL"/>
                </w:rPr>
                <w:t xml:space="preserve">Binnen de afdeling IT &amp; </w:t>
              </w:r>
              <w:proofErr w:type="spellStart"/>
              <w:r w:rsidRPr="6D041108">
                <w:rPr>
                  <w:lang w:val="nl-NL"/>
                </w:rPr>
                <w:t>Process</w:t>
              </w:r>
              <w:proofErr w:type="spellEnd"/>
              <w:r w:rsidRPr="6D041108">
                <w:rPr>
                  <w:lang w:val="nl-NL"/>
                </w:rPr>
                <w:t xml:space="preserve"> Automation is het team Automatisering van de Automatisering (</w:t>
              </w:r>
              <w:proofErr w:type="spellStart"/>
              <w:r w:rsidRPr="6D041108">
                <w:rPr>
                  <w:lang w:val="nl-NL"/>
                </w:rPr>
                <w:t>AvdA</w:t>
              </w:r>
              <w:proofErr w:type="spellEnd"/>
              <w:r w:rsidRPr="6D041108">
                <w:rPr>
                  <w:lang w:val="nl-NL"/>
                </w:rPr>
                <w:t>) verantwoordelijk voor uitvoeren van een potentieel scan om te automatiseren binnen de IT-organisatie inzichtelijk te  maken.</w:t>
              </w:r>
            </w:ins>
          </w:p>
          <w:p w14:paraId="48B55BA7" w14:textId="77777777" w:rsidR="00D35834" w:rsidRDefault="00D35834" w:rsidP="00B301CB">
            <w:pPr>
              <w:pStyle w:val="NormalBodyText"/>
              <w:rPr>
                <w:ins w:id="905" w:author="Frank" w:date="2021-04-20T10:11:00Z"/>
                <w:lang w:val="nl-NL"/>
              </w:rPr>
            </w:pPr>
            <w:ins w:id="906" w:author="Frank" w:date="2021-04-20T10:11:00Z">
              <w:r w:rsidRPr="6D041108">
                <w:rPr>
                  <w:lang w:val="nl-NL"/>
                </w:rPr>
                <w:t xml:space="preserve">Doel daarvan is om binnen de gehele IT-afdeling bloot te leggen wat het potentieel is dat geschikt is voor automatisering om zo efficiency voordelen te behalen. Parallel aan deze scan is ook specifiek een onderzoek gestart naar de volwassenheid van alle teams op het gebied van Continuous </w:t>
              </w:r>
              <w:proofErr w:type="spellStart"/>
              <w:r w:rsidRPr="6D041108">
                <w:rPr>
                  <w:lang w:val="nl-NL"/>
                </w:rPr>
                <w:t>integration</w:t>
              </w:r>
              <w:proofErr w:type="spellEnd"/>
              <w:r w:rsidRPr="6D041108">
                <w:rPr>
                  <w:lang w:val="nl-NL"/>
                </w:rPr>
                <w:t xml:space="preserve"> en Continuous </w:t>
              </w:r>
              <w:proofErr w:type="spellStart"/>
              <w:r w:rsidRPr="6D041108">
                <w:rPr>
                  <w:lang w:val="nl-NL"/>
                </w:rPr>
                <w:t>deployment</w:t>
              </w:r>
              <w:proofErr w:type="spellEnd"/>
              <w:r w:rsidRPr="6D041108">
                <w:rPr>
                  <w:lang w:val="nl-NL"/>
                </w:rPr>
                <w:t>.</w:t>
              </w:r>
            </w:ins>
          </w:p>
          <w:p w14:paraId="7089F786" w14:textId="77777777" w:rsidR="00D35834" w:rsidRDefault="00D35834" w:rsidP="00B301CB">
            <w:pPr>
              <w:pStyle w:val="NormalBodyText"/>
              <w:rPr>
                <w:ins w:id="907" w:author="Frank" w:date="2021-04-20T10:11:00Z"/>
                <w:lang w:val="nl-NL"/>
              </w:rPr>
            </w:pPr>
            <w:ins w:id="908" w:author="Frank" w:date="2021-04-20T10:11:00Z">
              <w:r w:rsidRPr="6D041108">
                <w:rPr>
                  <w:lang w:val="nl-NL"/>
                </w:rPr>
                <w:t xml:space="preserve">Middels interviews met vertegenwoordigers uit alle teams is dit potentieel in kaart gebracht. De volwassenheid van de CI/CD binnen de diverse teams is bepaald middels een uitgezette enquête. De uitslag van de enquête en de uitkomst van de interviews is  aan het MT gepresenteerd. Op basis van </w:t>
              </w:r>
              <w:proofErr w:type="spellStart"/>
              <w:r w:rsidRPr="6D041108">
                <w:rPr>
                  <w:lang w:val="nl-NL"/>
                </w:rPr>
                <w:t>Weighted</w:t>
              </w:r>
              <w:proofErr w:type="spellEnd"/>
              <w:r w:rsidRPr="6D041108">
                <w:rPr>
                  <w:lang w:val="nl-NL"/>
                </w:rPr>
                <w:t xml:space="preserve"> </w:t>
              </w:r>
              <w:proofErr w:type="spellStart"/>
              <w:r w:rsidRPr="6D041108">
                <w:rPr>
                  <w:lang w:val="nl-NL"/>
                </w:rPr>
                <w:t>Shortest</w:t>
              </w:r>
              <w:proofErr w:type="spellEnd"/>
              <w:r w:rsidRPr="6D041108">
                <w:rPr>
                  <w:lang w:val="nl-NL"/>
                </w:rPr>
                <w:t xml:space="preserve"> Job First methode (WJSF) zullen de business cases van de kansen worden uitgewerkt en voorQ1 2021 gepland.</w:t>
              </w:r>
            </w:ins>
          </w:p>
        </w:tc>
      </w:tr>
      <w:tr w:rsidR="00D35834" w:rsidRPr="00395859" w14:paraId="15117414" w14:textId="77777777" w:rsidTr="00B301CB">
        <w:trPr>
          <w:ins w:id="909" w:author="Frank" w:date="2021-04-20T10:11:00Z"/>
        </w:trPr>
        <w:tc>
          <w:tcPr>
            <w:tcW w:w="1805" w:type="dxa"/>
            <w:shd w:val="clear" w:color="auto" w:fill="auto"/>
          </w:tcPr>
          <w:p w14:paraId="5B60D652" w14:textId="77777777" w:rsidR="00D35834" w:rsidRPr="00CC30D9" w:rsidRDefault="00D35834" w:rsidP="00B301CB">
            <w:pPr>
              <w:pStyle w:val="NormalBodyText"/>
              <w:rPr>
                <w:ins w:id="910" w:author="Frank" w:date="2021-04-20T10:11:00Z"/>
                <w:b/>
                <w:caps/>
                <w:lang w:val="nl-NL"/>
              </w:rPr>
            </w:pPr>
            <w:ins w:id="911" w:author="Frank" w:date="2021-04-20T10:11:00Z">
              <w:r w:rsidRPr="2D77C813">
                <w:rPr>
                  <w:b/>
                  <w:caps/>
                  <w:lang w:val="nl-NL"/>
                </w:rPr>
                <w:t>Rol:</w:t>
              </w:r>
            </w:ins>
          </w:p>
        </w:tc>
        <w:tc>
          <w:tcPr>
            <w:tcW w:w="7541" w:type="dxa"/>
            <w:shd w:val="clear" w:color="auto" w:fill="auto"/>
          </w:tcPr>
          <w:p w14:paraId="2D0ADEC8" w14:textId="77777777" w:rsidR="00D35834" w:rsidRPr="00CC30D9" w:rsidRDefault="00D35834" w:rsidP="00B301CB">
            <w:pPr>
              <w:pStyle w:val="NormalBodyText"/>
              <w:rPr>
                <w:ins w:id="912" w:author="Frank" w:date="2021-04-20T10:11:00Z"/>
                <w:lang w:val="nl-NL"/>
              </w:rPr>
            </w:pPr>
            <w:ins w:id="913" w:author="Frank" w:date="2021-04-20T10:11:00Z">
              <w:r w:rsidRPr="2D77C813">
                <w:rPr>
                  <w:lang w:val="nl-NL"/>
                </w:rPr>
                <w:t>Informatie Analist</w:t>
              </w:r>
            </w:ins>
          </w:p>
        </w:tc>
      </w:tr>
      <w:tr w:rsidR="00D35834" w:rsidRPr="00C634DC" w14:paraId="67BE521E" w14:textId="77777777" w:rsidTr="00B301CB">
        <w:trPr>
          <w:ins w:id="914" w:author="Frank" w:date="2021-04-20T10:11:00Z"/>
        </w:trPr>
        <w:tc>
          <w:tcPr>
            <w:tcW w:w="1805" w:type="dxa"/>
            <w:shd w:val="clear" w:color="auto" w:fill="auto"/>
          </w:tcPr>
          <w:p w14:paraId="599ED970" w14:textId="77777777" w:rsidR="00D35834" w:rsidRPr="00CC30D9" w:rsidRDefault="00D35834" w:rsidP="00B301CB">
            <w:pPr>
              <w:pStyle w:val="NormalBodyText"/>
              <w:rPr>
                <w:ins w:id="915" w:author="Frank" w:date="2021-04-20T10:11:00Z"/>
                <w:b/>
                <w:caps/>
                <w:lang w:val="nl-NL"/>
              </w:rPr>
            </w:pPr>
            <w:ins w:id="916" w:author="Frank" w:date="2021-04-20T10:11:00Z">
              <w:r w:rsidRPr="2D77C813">
                <w:rPr>
                  <w:b/>
                  <w:caps/>
                  <w:lang w:val="nl-NL"/>
                </w:rPr>
                <w:t>Tools:</w:t>
              </w:r>
            </w:ins>
          </w:p>
        </w:tc>
        <w:tc>
          <w:tcPr>
            <w:tcW w:w="7541" w:type="dxa"/>
            <w:shd w:val="clear" w:color="auto" w:fill="auto"/>
          </w:tcPr>
          <w:p w14:paraId="3E08840A" w14:textId="77777777" w:rsidR="00D35834" w:rsidRPr="00A07A22" w:rsidRDefault="00D35834" w:rsidP="00B301CB">
            <w:pPr>
              <w:pStyle w:val="NormalBodyText"/>
              <w:rPr>
                <w:ins w:id="917" w:author="Frank" w:date="2021-04-20T10:11:00Z"/>
              </w:rPr>
            </w:pPr>
            <w:proofErr w:type="spellStart"/>
            <w:ins w:id="918" w:author="Frank" w:date="2021-04-20T10:11:00Z">
              <w:r>
                <w:t>Informatie</w:t>
              </w:r>
              <w:proofErr w:type="spellEnd"/>
              <w:r>
                <w:t xml:space="preserve"> </w:t>
              </w:r>
              <w:proofErr w:type="spellStart"/>
              <w:r>
                <w:t>Analyse</w:t>
              </w:r>
              <w:proofErr w:type="spellEnd"/>
              <w:r>
                <w:t xml:space="preserve">, SAFe, SCRUM, </w:t>
              </w:r>
              <w:proofErr w:type="spellStart"/>
              <w:r>
                <w:t>SalesForce</w:t>
              </w:r>
              <w:proofErr w:type="spellEnd"/>
              <w:r>
                <w:t>, IREB, Azure Dev/Ops</w:t>
              </w:r>
            </w:ins>
          </w:p>
        </w:tc>
      </w:tr>
      <w:tr w:rsidR="00D35834" w:rsidRPr="00CC30D9" w14:paraId="5CA1B389" w14:textId="77777777" w:rsidTr="00B301CB">
        <w:trPr>
          <w:ins w:id="919" w:author="Frank" w:date="2021-04-20T10:11:00Z"/>
        </w:trPr>
        <w:tc>
          <w:tcPr>
            <w:tcW w:w="1805" w:type="dxa"/>
            <w:shd w:val="clear" w:color="auto" w:fill="auto"/>
          </w:tcPr>
          <w:p w14:paraId="0B61249D" w14:textId="77777777" w:rsidR="00D35834" w:rsidRPr="00CC30D9" w:rsidRDefault="00D35834" w:rsidP="00B301CB">
            <w:pPr>
              <w:pStyle w:val="NormalBodyText"/>
              <w:rPr>
                <w:ins w:id="920" w:author="Frank" w:date="2021-04-20T10:11:00Z"/>
                <w:b/>
                <w:caps/>
                <w:lang w:val="nl-NL"/>
              </w:rPr>
            </w:pPr>
            <w:ins w:id="921" w:author="Frank" w:date="2021-04-20T10:11:00Z">
              <w:r w:rsidRPr="2D77C813">
                <w:rPr>
                  <w:b/>
                  <w:caps/>
                  <w:lang w:val="nl-NL"/>
                </w:rPr>
                <w:t>Branche:</w:t>
              </w:r>
            </w:ins>
          </w:p>
        </w:tc>
        <w:tc>
          <w:tcPr>
            <w:tcW w:w="7541" w:type="dxa"/>
            <w:shd w:val="clear" w:color="auto" w:fill="auto"/>
          </w:tcPr>
          <w:p w14:paraId="28C65B1A" w14:textId="77777777" w:rsidR="00D35834" w:rsidRPr="005B3178" w:rsidRDefault="00D35834" w:rsidP="00B301CB">
            <w:pPr>
              <w:pStyle w:val="NormalBodyText"/>
              <w:rPr>
                <w:ins w:id="922" w:author="Frank" w:date="2021-04-20T10:11:00Z"/>
                <w:lang w:val="nl-NL"/>
              </w:rPr>
            </w:pPr>
            <w:ins w:id="923" w:author="Frank" w:date="2021-04-20T10:11:00Z">
              <w:r w:rsidRPr="2D77C813">
                <w:rPr>
                  <w:lang w:val="nl-NL"/>
                </w:rPr>
                <w:t>Zorg</w:t>
              </w:r>
            </w:ins>
          </w:p>
        </w:tc>
      </w:tr>
      <w:tr w:rsidR="00D35834" w:rsidRPr="00CC30D9" w14:paraId="673E72A3" w14:textId="77777777" w:rsidTr="00B301CB">
        <w:trPr>
          <w:ins w:id="924" w:author="Frank" w:date="2021-04-20T10:11:00Z"/>
        </w:trPr>
        <w:tc>
          <w:tcPr>
            <w:tcW w:w="1805" w:type="dxa"/>
            <w:shd w:val="clear" w:color="auto" w:fill="auto"/>
          </w:tcPr>
          <w:p w14:paraId="4271665C" w14:textId="77777777" w:rsidR="00D35834" w:rsidRPr="00CC30D9" w:rsidRDefault="00D35834" w:rsidP="00B301CB">
            <w:pPr>
              <w:pStyle w:val="NormalBodyText"/>
              <w:rPr>
                <w:ins w:id="925" w:author="Frank" w:date="2021-04-20T10:11:00Z"/>
                <w:b/>
                <w:caps/>
                <w:lang w:val="nl-NL"/>
              </w:rPr>
            </w:pPr>
          </w:p>
        </w:tc>
        <w:tc>
          <w:tcPr>
            <w:tcW w:w="7541" w:type="dxa"/>
            <w:shd w:val="clear" w:color="auto" w:fill="auto"/>
          </w:tcPr>
          <w:p w14:paraId="1370BE3A" w14:textId="77777777" w:rsidR="00D35834" w:rsidRPr="00CC30D9" w:rsidRDefault="00D35834" w:rsidP="00B301CB">
            <w:pPr>
              <w:pStyle w:val="NormalBodyText"/>
              <w:rPr>
                <w:ins w:id="926" w:author="Frank" w:date="2021-04-20T10:11:00Z"/>
                <w:lang w:val="nl-NL"/>
              </w:rPr>
            </w:pPr>
          </w:p>
        </w:tc>
      </w:tr>
      <w:tr w:rsidR="00D35834" w:rsidRPr="00CC30D9" w14:paraId="6338863B" w14:textId="77777777" w:rsidTr="00B301CB">
        <w:trPr>
          <w:ins w:id="927" w:author="Frank" w:date="2021-04-20T10:11:00Z"/>
        </w:trPr>
        <w:tc>
          <w:tcPr>
            <w:tcW w:w="1805" w:type="dxa"/>
            <w:shd w:val="clear" w:color="auto" w:fill="auto"/>
          </w:tcPr>
          <w:p w14:paraId="61C0C090" w14:textId="77777777" w:rsidR="00D35834" w:rsidRPr="00CC30D9" w:rsidRDefault="00D35834" w:rsidP="00B301CB">
            <w:pPr>
              <w:pStyle w:val="NormalBodyText"/>
              <w:rPr>
                <w:ins w:id="928" w:author="Frank" w:date="2021-04-20T10:11:00Z"/>
                <w:b/>
                <w:caps/>
                <w:lang w:val="nl-NL"/>
              </w:rPr>
            </w:pPr>
          </w:p>
        </w:tc>
        <w:tc>
          <w:tcPr>
            <w:tcW w:w="7541" w:type="dxa"/>
            <w:shd w:val="clear" w:color="auto" w:fill="auto"/>
          </w:tcPr>
          <w:p w14:paraId="3AA83CFD" w14:textId="77777777" w:rsidR="00D35834" w:rsidRPr="00CC30D9" w:rsidRDefault="00D35834" w:rsidP="00B301CB">
            <w:pPr>
              <w:pStyle w:val="NormalBodyText"/>
              <w:rPr>
                <w:ins w:id="929" w:author="Frank" w:date="2021-04-20T10:11:00Z"/>
                <w:lang w:val="nl-NL"/>
              </w:rPr>
            </w:pPr>
          </w:p>
        </w:tc>
      </w:tr>
      <w:tr w:rsidR="00D35834" w:rsidRPr="00125014" w14:paraId="4EFA4099" w14:textId="77777777" w:rsidTr="00B301CB">
        <w:trPr>
          <w:ins w:id="930" w:author="Frank" w:date="2021-04-20T10:11:00Z"/>
        </w:trPr>
        <w:tc>
          <w:tcPr>
            <w:tcW w:w="1805" w:type="dxa"/>
            <w:shd w:val="clear" w:color="auto" w:fill="auto"/>
          </w:tcPr>
          <w:p w14:paraId="0A827ADA" w14:textId="77777777" w:rsidR="00D35834" w:rsidRPr="00CC30D9" w:rsidRDefault="00D35834" w:rsidP="00B301CB">
            <w:pPr>
              <w:pStyle w:val="NormalBodyText"/>
              <w:rPr>
                <w:ins w:id="931" w:author="Frank" w:date="2021-04-20T10:11:00Z"/>
                <w:b/>
                <w:caps/>
                <w:lang w:val="nl-NL"/>
              </w:rPr>
            </w:pPr>
            <w:ins w:id="932" w:author="Frank" w:date="2021-04-20T10:11:00Z">
              <w:r w:rsidRPr="2D77C813">
                <w:rPr>
                  <w:b/>
                  <w:caps/>
                  <w:lang w:val="nl-NL"/>
                </w:rPr>
                <w:t>Project:</w:t>
              </w:r>
            </w:ins>
          </w:p>
        </w:tc>
        <w:tc>
          <w:tcPr>
            <w:tcW w:w="7541" w:type="dxa"/>
            <w:shd w:val="clear" w:color="auto" w:fill="auto"/>
          </w:tcPr>
          <w:p w14:paraId="4AAFA282" w14:textId="77777777" w:rsidR="00D35834" w:rsidRPr="00CC30D9" w:rsidRDefault="00D35834" w:rsidP="00B301CB">
            <w:pPr>
              <w:pStyle w:val="NormalBodyText"/>
              <w:rPr>
                <w:ins w:id="933" w:author="Frank" w:date="2021-04-20T10:11:00Z"/>
                <w:lang w:val="nl-NL"/>
              </w:rPr>
            </w:pPr>
            <w:ins w:id="934" w:author="Frank" w:date="2021-04-20T10:11:00Z">
              <w:r w:rsidRPr="2D77C813">
                <w:rPr>
                  <w:lang w:val="nl-NL"/>
                </w:rPr>
                <w:t>Informatie Analist Zorg Inkoop App</w:t>
              </w:r>
            </w:ins>
          </w:p>
        </w:tc>
      </w:tr>
      <w:tr w:rsidR="00D35834" w:rsidRPr="00CC30D9" w14:paraId="7099BE74" w14:textId="77777777" w:rsidTr="00B301CB">
        <w:trPr>
          <w:ins w:id="935" w:author="Frank" w:date="2021-04-20T10:11:00Z"/>
        </w:trPr>
        <w:tc>
          <w:tcPr>
            <w:tcW w:w="1805" w:type="dxa"/>
            <w:shd w:val="clear" w:color="auto" w:fill="auto"/>
          </w:tcPr>
          <w:p w14:paraId="718D1295" w14:textId="77777777" w:rsidR="00D35834" w:rsidRPr="00CC30D9" w:rsidRDefault="00D35834" w:rsidP="00B301CB">
            <w:pPr>
              <w:pStyle w:val="NormalBodyText"/>
              <w:rPr>
                <w:ins w:id="936" w:author="Frank" w:date="2021-04-20T10:11:00Z"/>
                <w:b/>
                <w:caps/>
                <w:lang w:val="nl-NL"/>
              </w:rPr>
            </w:pPr>
            <w:ins w:id="937" w:author="Frank" w:date="2021-04-20T10:11:00Z">
              <w:r w:rsidRPr="2D77C813">
                <w:rPr>
                  <w:b/>
                  <w:caps/>
                  <w:lang w:val="nl-NL"/>
                </w:rPr>
                <w:t>Periode:</w:t>
              </w:r>
            </w:ins>
          </w:p>
        </w:tc>
        <w:tc>
          <w:tcPr>
            <w:tcW w:w="7541" w:type="dxa"/>
            <w:shd w:val="clear" w:color="auto" w:fill="auto"/>
          </w:tcPr>
          <w:p w14:paraId="4C0ED8A3" w14:textId="77777777" w:rsidR="00D35834" w:rsidRPr="00CC30D9" w:rsidRDefault="00D35834" w:rsidP="00B301CB">
            <w:pPr>
              <w:pStyle w:val="NormalBodyText"/>
              <w:rPr>
                <w:ins w:id="938" w:author="Frank" w:date="2021-04-20T10:11:00Z"/>
                <w:lang w:val="nl-NL"/>
              </w:rPr>
            </w:pPr>
            <w:ins w:id="939" w:author="Frank" w:date="2021-04-20T10:11:00Z">
              <w:r w:rsidRPr="2D77C813">
                <w:rPr>
                  <w:lang w:val="nl-NL"/>
                </w:rPr>
                <w:t>november 2019 – oktober 2020</w:t>
              </w:r>
            </w:ins>
          </w:p>
        </w:tc>
      </w:tr>
      <w:tr w:rsidR="00D35834" w:rsidRPr="00CC30D9" w14:paraId="2C9E24FF" w14:textId="77777777" w:rsidTr="00B301CB">
        <w:trPr>
          <w:ins w:id="940" w:author="Frank" w:date="2021-04-20T10:11:00Z"/>
        </w:trPr>
        <w:tc>
          <w:tcPr>
            <w:tcW w:w="1805" w:type="dxa"/>
            <w:shd w:val="clear" w:color="auto" w:fill="auto"/>
          </w:tcPr>
          <w:p w14:paraId="552C4ECB" w14:textId="77777777" w:rsidR="00D35834" w:rsidRPr="00CC30D9" w:rsidRDefault="00D35834" w:rsidP="00B301CB">
            <w:pPr>
              <w:pStyle w:val="NormalBodyText"/>
              <w:rPr>
                <w:ins w:id="941" w:author="Frank" w:date="2021-04-20T10:11:00Z"/>
                <w:b/>
                <w:caps/>
                <w:lang w:val="nl-NL"/>
              </w:rPr>
            </w:pPr>
            <w:ins w:id="942" w:author="Frank" w:date="2021-04-20T10:11:00Z">
              <w:r w:rsidRPr="2D77C813">
                <w:rPr>
                  <w:b/>
                  <w:caps/>
                  <w:lang w:val="nl-NL"/>
                </w:rPr>
                <w:t>Opdrachtgever:</w:t>
              </w:r>
            </w:ins>
          </w:p>
        </w:tc>
        <w:tc>
          <w:tcPr>
            <w:tcW w:w="7541" w:type="dxa"/>
            <w:shd w:val="clear" w:color="auto" w:fill="auto"/>
          </w:tcPr>
          <w:p w14:paraId="1FD795E5" w14:textId="77777777" w:rsidR="00D35834" w:rsidRPr="00CC30D9" w:rsidRDefault="00D35834" w:rsidP="00B301CB">
            <w:pPr>
              <w:pStyle w:val="NormalBodyText"/>
              <w:rPr>
                <w:ins w:id="943" w:author="Frank" w:date="2021-04-20T10:11:00Z"/>
                <w:lang w:val="nl-NL"/>
              </w:rPr>
            </w:pPr>
            <w:ins w:id="944" w:author="Frank" w:date="2021-04-20T10:11:00Z">
              <w:r w:rsidRPr="2D77C813">
                <w:rPr>
                  <w:lang w:val="nl-NL"/>
                </w:rPr>
                <w:t>Coöperatie VGZ</w:t>
              </w:r>
            </w:ins>
          </w:p>
        </w:tc>
      </w:tr>
      <w:tr w:rsidR="00D35834" w:rsidRPr="00125014" w14:paraId="05D149FC" w14:textId="77777777" w:rsidTr="00B301CB">
        <w:trPr>
          <w:ins w:id="945" w:author="Frank" w:date="2021-04-20T10:11:00Z"/>
        </w:trPr>
        <w:tc>
          <w:tcPr>
            <w:tcW w:w="1805" w:type="dxa"/>
            <w:shd w:val="clear" w:color="auto" w:fill="auto"/>
          </w:tcPr>
          <w:p w14:paraId="49FE03F5" w14:textId="77777777" w:rsidR="00D35834" w:rsidRPr="00CC30D9" w:rsidRDefault="00D35834" w:rsidP="00B301CB">
            <w:pPr>
              <w:pStyle w:val="NormalBodyText"/>
              <w:rPr>
                <w:ins w:id="946" w:author="Frank" w:date="2021-04-20T10:11:00Z"/>
                <w:b/>
                <w:caps/>
                <w:lang w:val="nl-NL"/>
              </w:rPr>
            </w:pPr>
            <w:ins w:id="947" w:author="Frank" w:date="2021-04-20T10:11:00Z">
              <w:r w:rsidRPr="2D77C813">
                <w:rPr>
                  <w:b/>
                  <w:caps/>
                  <w:lang w:val="nl-NL"/>
                </w:rPr>
                <w:t>Omschrijving:</w:t>
              </w:r>
            </w:ins>
          </w:p>
        </w:tc>
        <w:tc>
          <w:tcPr>
            <w:tcW w:w="7541" w:type="dxa"/>
            <w:shd w:val="clear" w:color="auto" w:fill="auto"/>
          </w:tcPr>
          <w:p w14:paraId="30EAA61F" w14:textId="77777777" w:rsidR="00D35834" w:rsidRPr="00CC30D9" w:rsidRDefault="00D35834" w:rsidP="00B301CB">
            <w:pPr>
              <w:pStyle w:val="NormalBodyText"/>
              <w:rPr>
                <w:ins w:id="948" w:author="Frank" w:date="2021-04-20T10:11:00Z"/>
                <w:lang w:val="nl-NL"/>
              </w:rPr>
            </w:pPr>
            <w:ins w:id="949" w:author="Frank" w:date="2021-04-20T10:11:00Z">
              <w:r w:rsidRPr="6D041108">
                <w:rPr>
                  <w:lang w:val="nl-NL"/>
                </w:rPr>
                <w:t xml:space="preserve">Coöperatie VGZ is één van de grootste zorgverzekeraars zonder winstoogmerk van Nederland. Binnen VGZ wordt Agile gewerkt en de principes van SAFe, SCRUM en LEAN zijn volledig opgenomen in de werkprocessen. Voor de zorginkopers, die met alle zorgaanbieders in Nederland afspraken maken en contracten afsluiten voor de afgenomen zorg, bestaat binnen VGZ de Zorginkoop Applicatie. Middels deze in eigen beheer ontwikkelde .NET applicatie is het mogelijk de bron informatie van verschillende zorg applicaties (bv VEKTIS, VECOZO) in te lezen waarna deze door de zorginkopers binnen VGZ kan worden gebruikt op een efficiënte en zorgvuldige manier zorg in te kunnen kopen bij de zorg aanbieders voor de Geestelijke Gezondheidszorg (GGZ) en de Specialistische Medische Zorg (MSZ). De applicatie stelt de zorg inkoper in staat op een kostenbewuste en efficiënte manier zorg in te kopen bij de groter zorg instellingen en de juiste manier de contracten tot stand te laten komen. Verder heeft de applicatie een koppeling met </w:t>
              </w:r>
              <w:proofErr w:type="spellStart"/>
              <w:r w:rsidRPr="6D041108">
                <w:rPr>
                  <w:lang w:val="nl-NL"/>
                </w:rPr>
                <w:t>SalesForce</w:t>
              </w:r>
              <w:proofErr w:type="spellEnd"/>
              <w:r w:rsidRPr="6D041108">
                <w:rPr>
                  <w:lang w:val="nl-NL"/>
                </w:rPr>
                <w:t>, de CRM-applicatie binnen VGZ. Hierin wordt naast alle consumenteninformatie ook de contract informatie van alle zorginstellingen opgeslagen.</w:t>
              </w:r>
            </w:ins>
          </w:p>
          <w:p w14:paraId="34F3BE1E" w14:textId="76EBF77A" w:rsidR="00D35834" w:rsidRPr="00CC30D9" w:rsidRDefault="00D35834" w:rsidP="00B301CB">
            <w:pPr>
              <w:pStyle w:val="NormalBodyText"/>
              <w:rPr>
                <w:ins w:id="950" w:author="Frank" w:date="2021-04-20T10:11:00Z"/>
                <w:lang w:val="nl-NL"/>
              </w:rPr>
            </w:pPr>
            <w:ins w:id="951" w:author="Frank" w:date="2021-04-20T10:11:00Z">
              <w:r w:rsidRPr="2D77C813">
                <w:rPr>
                  <w:lang w:val="nl-NL"/>
                </w:rPr>
                <w:t xml:space="preserve">Als Informatie Analist heeft de heer </w:t>
              </w:r>
            </w:ins>
            <w:r w:rsidR="008B2ABD">
              <w:rPr>
                <w:lang w:val="nl-NL"/>
              </w:rPr>
              <w:t>X</w:t>
            </w:r>
            <w:ins w:id="952" w:author="Frank" w:date="2021-04-20T10:11:00Z">
              <w:r w:rsidRPr="2D77C813">
                <w:rPr>
                  <w:lang w:val="nl-NL"/>
                </w:rPr>
                <w:t xml:space="preserve"> de wensen en eisen die gesteld worden door de stakeholders van Zorginkoop voor de speciale tak “Dure geneesmiddelen en Stollingsfactoren” vertaald naar een functionele toepassing in de applicatie. Door de complexe processen en sterk afwijkende afspraken binnen deze tak was het noodzakelijk een heel eigen functionaliteit binnen de reeds bestaande tooling te ontwikkelen.</w:t>
              </w:r>
              <w:r>
                <w:rPr>
                  <w:lang w:val="nl-NL"/>
                </w:rPr>
                <w:t xml:space="preserve"> </w:t>
              </w:r>
            </w:ins>
          </w:p>
        </w:tc>
      </w:tr>
      <w:tr w:rsidR="00D35834" w:rsidRPr="00CC30D9" w14:paraId="657BF520" w14:textId="77777777" w:rsidTr="00B301CB">
        <w:trPr>
          <w:ins w:id="953" w:author="Frank" w:date="2021-04-20T10:11:00Z"/>
        </w:trPr>
        <w:tc>
          <w:tcPr>
            <w:tcW w:w="1805" w:type="dxa"/>
            <w:shd w:val="clear" w:color="auto" w:fill="auto"/>
          </w:tcPr>
          <w:p w14:paraId="49100E28" w14:textId="77777777" w:rsidR="00D35834" w:rsidRPr="00CC30D9" w:rsidRDefault="00D35834" w:rsidP="00B301CB">
            <w:pPr>
              <w:pStyle w:val="NormalBodyText"/>
              <w:rPr>
                <w:ins w:id="954" w:author="Frank" w:date="2021-04-20T10:11:00Z"/>
                <w:b/>
                <w:caps/>
                <w:lang w:val="nl-NL"/>
              </w:rPr>
            </w:pPr>
            <w:ins w:id="955" w:author="Frank" w:date="2021-04-20T10:11:00Z">
              <w:r w:rsidRPr="2D77C813">
                <w:rPr>
                  <w:b/>
                  <w:caps/>
                  <w:lang w:val="nl-NL"/>
                </w:rPr>
                <w:t>Rol:</w:t>
              </w:r>
            </w:ins>
          </w:p>
        </w:tc>
        <w:tc>
          <w:tcPr>
            <w:tcW w:w="7541" w:type="dxa"/>
            <w:shd w:val="clear" w:color="auto" w:fill="auto"/>
          </w:tcPr>
          <w:p w14:paraId="07FBE48F" w14:textId="77777777" w:rsidR="00D35834" w:rsidRPr="00CC30D9" w:rsidRDefault="00D35834" w:rsidP="00B301CB">
            <w:pPr>
              <w:pStyle w:val="NormalBodyText"/>
              <w:rPr>
                <w:ins w:id="956" w:author="Frank" w:date="2021-04-20T10:11:00Z"/>
                <w:lang w:val="nl-NL"/>
              </w:rPr>
            </w:pPr>
            <w:ins w:id="957" w:author="Frank" w:date="2021-04-20T10:11:00Z">
              <w:r w:rsidRPr="2D77C813">
                <w:rPr>
                  <w:lang w:val="nl-NL"/>
                </w:rPr>
                <w:t>Informatie Analist</w:t>
              </w:r>
            </w:ins>
          </w:p>
        </w:tc>
      </w:tr>
      <w:tr w:rsidR="00D35834" w:rsidRPr="00C634DC" w14:paraId="00FBEDEC" w14:textId="77777777" w:rsidTr="00B301CB">
        <w:trPr>
          <w:ins w:id="958" w:author="Frank" w:date="2021-04-20T10:11:00Z"/>
        </w:trPr>
        <w:tc>
          <w:tcPr>
            <w:tcW w:w="1805" w:type="dxa"/>
            <w:shd w:val="clear" w:color="auto" w:fill="auto"/>
          </w:tcPr>
          <w:p w14:paraId="5F77A8C9" w14:textId="77777777" w:rsidR="00D35834" w:rsidRPr="00CC30D9" w:rsidRDefault="00D35834" w:rsidP="00B301CB">
            <w:pPr>
              <w:pStyle w:val="NormalBodyText"/>
              <w:rPr>
                <w:ins w:id="959" w:author="Frank" w:date="2021-04-20T10:11:00Z"/>
                <w:b/>
                <w:caps/>
                <w:lang w:val="nl-NL"/>
              </w:rPr>
            </w:pPr>
            <w:ins w:id="960" w:author="Frank" w:date="2021-04-20T10:11:00Z">
              <w:r w:rsidRPr="2D77C813">
                <w:rPr>
                  <w:b/>
                  <w:caps/>
                  <w:lang w:val="nl-NL"/>
                </w:rPr>
                <w:t>Tools:</w:t>
              </w:r>
            </w:ins>
          </w:p>
        </w:tc>
        <w:tc>
          <w:tcPr>
            <w:tcW w:w="7541" w:type="dxa"/>
            <w:shd w:val="clear" w:color="auto" w:fill="auto"/>
          </w:tcPr>
          <w:p w14:paraId="0C9310E6" w14:textId="77777777" w:rsidR="00D35834" w:rsidRPr="002D56DE" w:rsidRDefault="00D35834" w:rsidP="00B301CB">
            <w:pPr>
              <w:pStyle w:val="NormalBodyText"/>
              <w:rPr>
                <w:ins w:id="961" w:author="Frank" w:date="2021-04-20T10:11:00Z"/>
              </w:rPr>
            </w:pPr>
            <w:proofErr w:type="spellStart"/>
            <w:ins w:id="962" w:author="Frank" w:date="2021-04-20T10:11:00Z">
              <w:r>
                <w:t>Informatie</w:t>
              </w:r>
              <w:proofErr w:type="spellEnd"/>
              <w:r>
                <w:t xml:space="preserve"> </w:t>
              </w:r>
              <w:proofErr w:type="spellStart"/>
              <w:r>
                <w:t>Analyse</w:t>
              </w:r>
              <w:proofErr w:type="spellEnd"/>
              <w:r>
                <w:t xml:space="preserve">, SAFe, SCRUM, </w:t>
              </w:r>
              <w:proofErr w:type="spellStart"/>
              <w:r>
                <w:t>SalesForce</w:t>
              </w:r>
              <w:proofErr w:type="spellEnd"/>
              <w:r>
                <w:t>, IREB, .NET</w:t>
              </w:r>
            </w:ins>
          </w:p>
        </w:tc>
      </w:tr>
      <w:tr w:rsidR="00D35834" w:rsidRPr="00CC30D9" w14:paraId="3DA49ABD" w14:textId="77777777" w:rsidTr="00B301CB">
        <w:trPr>
          <w:ins w:id="963" w:author="Frank" w:date="2021-04-20T10:11:00Z"/>
        </w:trPr>
        <w:tc>
          <w:tcPr>
            <w:tcW w:w="1805" w:type="dxa"/>
            <w:shd w:val="clear" w:color="auto" w:fill="auto"/>
          </w:tcPr>
          <w:p w14:paraId="5BE32A35" w14:textId="77777777" w:rsidR="00D35834" w:rsidRPr="00CC30D9" w:rsidRDefault="00D35834" w:rsidP="00B301CB">
            <w:pPr>
              <w:pStyle w:val="NormalBodyText"/>
              <w:rPr>
                <w:ins w:id="964" w:author="Frank" w:date="2021-04-20T10:11:00Z"/>
                <w:b/>
                <w:caps/>
                <w:lang w:val="nl-NL"/>
              </w:rPr>
            </w:pPr>
            <w:ins w:id="965" w:author="Frank" w:date="2021-04-20T10:11:00Z">
              <w:r w:rsidRPr="2D77C813">
                <w:rPr>
                  <w:b/>
                  <w:caps/>
                  <w:lang w:val="nl-NL"/>
                </w:rPr>
                <w:t>Branche:</w:t>
              </w:r>
            </w:ins>
          </w:p>
        </w:tc>
        <w:tc>
          <w:tcPr>
            <w:tcW w:w="7541" w:type="dxa"/>
            <w:shd w:val="clear" w:color="auto" w:fill="auto"/>
          </w:tcPr>
          <w:p w14:paraId="34D72B4B" w14:textId="77777777" w:rsidR="00D35834" w:rsidRPr="00CC30D9" w:rsidRDefault="00D35834" w:rsidP="00B301CB">
            <w:pPr>
              <w:pStyle w:val="NormalBodyText"/>
              <w:rPr>
                <w:ins w:id="966" w:author="Frank" w:date="2021-04-20T10:11:00Z"/>
                <w:lang w:val="nl-NL"/>
              </w:rPr>
            </w:pPr>
            <w:ins w:id="967" w:author="Frank" w:date="2021-04-20T10:11:00Z">
              <w:r w:rsidRPr="2D77C813">
                <w:rPr>
                  <w:lang w:val="nl-NL"/>
                </w:rPr>
                <w:t>Zorg</w:t>
              </w:r>
            </w:ins>
          </w:p>
        </w:tc>
      </w:tr>
      <w:tr w:rsidR="00D35834" w:rsidRPr="00CC30D9" w14:paraId="20F9A006" w14:textId="77777777" w:rsidTr="00B301CB">
        <w:trPr>
          <w:ins w:id="968" w:author="Frank" w:date="2021-04-20T10:11:00Z"/>
        </w:trPr>
        <w:tc>
          <w:tcPr>
            <w:tcW w:w="1805" w:type="dxa"/>
            <w:shd w:val="clear" w:color="auto" w:fill="auto"/>
          </w:tcPr>
          <w:p w14:paraId="6ED10ADE" w14:textId="77777777" w:rsidR="00D35834" w:rsidRPr="00CC30D9" w:rsidRDefault="00D35834" w:rsidP="00B301CB">
            <w:pPr>
              <w:pStyle w:val="NormalBodyText"/>
              <w:rPr>
                <w:ins w:id="969" w:author="Frank" w:date="2021-04-20T10:11:00Z"/>
                <w:b/>
                <w:caps/>
                <w:lang w:val="nl-NL"/>
              </w:rPr>
            </w:pPr>
          </w:p>
        </w:tc>
        <w:tc>
          <w:tcPr>
            <w:tcW w:w="7541" w:type="dxa"/>
            <w:shd w:val="clear" w:color="auto" w:fill="auto"/>
          </w:tcPr>
          <w:p w14:paraId="649AC80E" w14:textId="77777777" w:rsidR="00D35834" w:rsidRPr="00CC30D9" w:rsidRDefault="00D35834" w:rsidP="00B301CB">
            <w:pPr>
              <w:pStyle w:val="NormalBodyText"/>
              <w:rPr>
                <w:ins w:id="970" w:author="Frank" w:date="2021-04-20T10:11:00Z"/>
                <w:lang w:val="nl-NL"/>
              </w:rPr>
            </w:pPr>
          </w:p>
        </w:tc>
      </w:tr>
      <w:tr w:rsidR="00D35834" w:rsidRPr="00125014" w14:paraId="29B2B805" w14:textId="77777777" w:rsidTr="00B301CB">
        <w:trPr>
          <w:ins w:id="971" w:author="Frank" w:date="2021-04-20T10:11:00Z"/>
        </w:trPr>
        <w:tc>
          <w:tcPr>
            <w:tcW w:w="1805" w:type="dxa"/>
            <w:shd w:val="clear" w:color="auto" w:fill="auto"/>
          </w:tcPr>
          <w:p w14:paraId="237CBEFA" w14:textId="77777777" w:rsidR="00D35834" w:rsidRPr="00CC30D9" w:rsidRDefault="00D35834" w:rsidP="00B301CB">
            <w:pPr>
              <w:pStyle w:val="NormalBodyText"/>
              <w:rPr>
                <w:ins w:id="972" w:author="Frank" w:date="2021-04-20T10:11:00Z"/>
                <w:b/>
                <w:caps/>
                <w:lang w:val="nl-NL"/>
              </w:rPr>
            </w:pPr>
            <w:ins w:id="973" w:author="Frank" w:date="2021-04-20T10:11:00Z">
              <w:r w:rsidRPr="2D77C813">
                <w:rPr>
                  <w:b/>
                  <w:caps/>
                  <w:lang w:val="nl-NL"/>
                </w:rPr>
                <w:t>Project:</w:t>
              </w:r>
            </w:ins>
          </w:p>
        </w:tc>
        <w:tc>
          <w:tcPr>
            <w:tcW w:w="7541" w:type="dxa"/>
            <w:shd w:val="clear" w:color="auto" w:fill="auto"/>
          </w:tcPr>
          <w:p w14:paraId="03B74A86" w14:textId="77777777" w:rsidR="00D35834" w:rsidRPr="00CC30D9" w:rsidRDefault="00D35834" w:rsidP="00B301CB">
            <w:pPr>
              <w:pStyle w:val="NormalBodyText"/>
              <w:rPr>
                <w:ins w:id="974" w:author="Frank" w:date="2021-04-20T10:11:00Z"/>
                <w:lang w:val="nl-NL"/>
              </w:rPr>
            </w:pPr>
            <w:ins w:id="975" w:author="Frank" w:date="2021-04-20T10:11:00Z">
              <w:r w:rsidRPr="2D77C813">
                <w:rPr>
                  <w:lang w:val="nl-NL"/>
                </w:rPr>
                <w:t>Informatie Analist CIC (</w:t>
              </w:r>
              <w:proofErr w:type="spellStart"/>
              <w:r w:rsidRPr="2D77C813">
                <w:rPr>
                  <w:lang w:val="nl-NL"/>
                </w:rPr>
                <w:t>CallCentre</w:t>
              </w:r>
              <w:proofErr w:type="spellEnd"/>
              <w:r w:rsidRPr="2D77C813">
                <w:rPr>
                  <w:lang w:val="nl-NL"/>
                </w:rPr>
                <w:t xml:space="preserve"> Omgeving)</w:t>
              </w:r>
            </w:ins>
          </w:p>
        </w:tc>
      </w:tr>
      <w:tr w:rsidR="00D35834" w:rsidRPr="00CC30D9" w14:paraId="3CB7C3E5" w14:textId="77777777" w:rsidTr="00B301CB">
        <w:trPr>
          <w:ins w:id="976" w:author="Frank" w:date="2021-04-20T10:11:00Z"/>
        </w:trPr>
        <w:tc>
          <w:tcPr>
            <w:tcW w:w="1805" w:type="dxa"/>
            <w:shd w:val="clear" w:color="auto" w:fill="auto"/>
          </w:tcPr>
          <w:p w14:paraId="484A5A47" w14:textId="77777777" w:rsidR="00D35834" w:rsidRPr="00CC30D9" w:rsidRDefault="00D35834" w:rsidP="00B301CB">
            <w:pPr>
              <w:pStyle w:val="NormalBodyText"/>
              <w:rPr>
                <w:ins w:id="977" w:author="Frank" w:date="2021-04-20T10:11:00Z"/>
                <w:b/>
                <w:caps/>
                <w:lang w:val="nl-NL"/>
              </w:rPr>
            </w:pPr>
            <w:ins w:id="978" w:author="Frank" w:date="2021-04-20T10:11:00Z">
              <w:r w:rsidRPr="2D77C813">
                <w:rPr>
                  <w:b/>
                  <w:caps/>
                  <w:lang w:val="nl-NL"/>
                </w:rPr>
                <w:t>Periode:</w:t>
              </w:r>
            </w:ins>
          </w:p>
        </w:tc>
        <w:tc>
          <w:tcPr>
            <w:tcW w:w="7541" w:type="dxa"/>
            <w:shd w:val="clear" w:color="auto" w:fill="auto"/>
          </w:tcPr>
          <w:p w14:paraId="6776340D" w14:textId="77777777" w:rsidR="00D35834" w:rsidRPr="00CC30D9" w:rsidRDefault="00D35834" w:rsidP="00B301CB">
            <w:pPr>
              <w:pStyle w:val="NormalBodyText"/>
              <w:rPr>
                <w:ins w:id="979" w:author="Frank" w:date="2021-04-20T10:11:00Z"/>
                <w:lang w:val="nl-NL"/>
              </w:rPr>
            </w:pPr>
            <w:ins w:id="980" w:author="Frank" w:date="2021-04-20T10:11:00Z">
              <w:r w:rsidRPr="2D77C813">
                <w:rPr>
                  <w:lang w:val="nl-NL"/>
                </w:rPr>
                <w:t>december 2018 - januari 2020</w:t>
              </w:r>
            </w:ins>
          </w:p>
        </w:tc>
      </w:tr>
      <w:tr w:rsidR="00D35834" w:rsidRPr="00CC30D9" w14:paraId="214D02CE" w14:textId="77777777" w:rsidTr="00B301CB">
        <w:trPr>
          <w:ins w:id="981" w:author="Frank" w:date="2021-04-20T10:11:00Z"/>
        </w:trPr>
        <w:tc>
          <w:tcPr>
            <w:tcW w:w="1805" w:type="dxa"/>
            <w:shd w:val="clear" w:color="auto" w:fill="auto"/>
          </w:tcPr>
          <w:p w14:paraId="70E2F49E" w14:textId="77777777" w:rsidR="00D35834" w:rsidRPr="00CC30D9" w:rsidRDefault="00D35834" w:rsidP="00B301CB">
            <w:pPr>
              <w:pStyle w:val="NormalBodyText"/>
              <w:rPr>
                <w:ins w:id="982" w:author="Frank" w:date="2021-04-20T10:11:00Z"/>
                <w:b/>
                <w:caps/>
                <w:lang w:val="nl-NL"/>
              </w:rPr>
            </w:pPr>
            <w:ins w:id="983" w:author="Frank" w:date="2021-04-20T10:11:00Z">
              <w:r w:rsidRPr="2D77C813">
                <w:rPr>
                  <w:b/>
                  <w:caps/>
                  <w:lang w:val="nl-NL"/>
                </w:rPr>
                <w:t>Opdrachtgever:</w:t>
              </w:r>
            </w:ins>
          </w:p>
        </w:tc>
        <w:tc>
          <w:tcPr>
            <w:tcW w:w="7541" w:type="dxa"/>
            <w:shd w:val="clear" w:color="auto" w:fill="auto"/>
          </w:tcPr>
          <w:p w14:paraId="4DCF35BA" w14:textId="77777777" w:rsidR="00D35834" w:rsidRPr="00CC30D9" w:rsidRDefault="00D35834" w:rsidP="00B301CB">
            <w:pPr>
              <w:pStyle w:val="NormalBodyText"/>
              <w:rPr>
                <w:ins w:id="984" w:author="Frank" w:date="2021-04-20T10:11:00Z"/>
                <w:lang w:val="nl-NL"/>
              </w:rPr>
            </w:pPr>
            <w:proofErr w:type="spellStart"/>
            <w:ins w:id="985" w:author="Frank" w:date="2021-04-20T10:11:00Z">
              <w:r w:rsidRPr="2D77C813">
                <w:rPr>
                  <w:lang w:val="nl-NL"/>
                </w:rPr>
                <w:t>Coörperatie</w:t>
              </w:r>
              <w:proofErr w:type="spellEnd"/>
              <w:r w:rsidRPr="2D77C813">
                <w:rPr>
                  <w:lang w:val="nl-NL"/>
                </w:rPr>
                <w:t xml:space="preserve"> VGZ</w:t>
              </w:r>
            </w:ins>
          </w:p>
        </w:tc>
      </w:tr>
      <w:tr w:rsidR="00D35834" w:rsidRPr="00125014" w14:paraId="623E3E5C" w14:textId="77777777" w:rsidTr="00B301CB">
        <w:trPr>
          <w:ins w:id="986" w:author="Frank" w:date="2021-04-20T10:11:00Z"/>
        </w:trPr>
        <w:tc>
          <w:tcPr>
            <w:tcW w:w="1805" w:type="dxa"/>
            <w:shd w:val="clear" w:color="auto" w:fill="auto"/>
          </w:tcPr>
          <w:p w14:paraId="22715156" w14:textId="77777777" w:rsidR="00D35834" w:rsidRPr="00CC30D9" w:rsidRDefault="00D35834" w:rsidP="00B301CB">
            <w:pPr>
              <w:pStyle w:val="NormalBodyText"/>
              <w:rPr>
                <w:ins w:id="987" w:author="Frank" w:date="2021-04-20T10:11:00Z"/>
                <w:b/>
                <w:caps/>
                <w:lang w:val="nl-NL"/>
              </w:rPr>
            </w:pPr>
            <w:ins w:id="988" w:author="Frank" w:date="2021-04-20T10:11:00Z">
              <w:r w:rsidRPr="2D77C813">
                <w:rPr>
                  <w:b/>
                  <w:caps/>
                  <w:lang w:val="nl-NL"/>
                </w:rPr>
                <w:t>Omschrijving:</w:t>
              </w:r>
            </w:ins>
          </w:p>
        </w:tc>
        <w:tc>
          <w:tcPr>
            <w:tcW w:w="7541" w:type="dxa"/>
            <w:shd w:val="clear" w:color="auto" w:fill="auto"/>
          </w:tcPr>
          <w:p w14:paraId="704A0211" w14:textId="7555B0CE" w:rsidR="00D35834" w:rsidRPr="00CC30D9" w:rsidRDefault="00D35834" w:rsidP="00B301CB">
            <w:pPr>
              <w:pStyle w:val="NormalBodyText"/>
              <w:rPr>
                <w:ins w:id="989" w:author="Frank" w:date="2021-04-20T10:11:00Z"/>
                <w:lang w:val="nl-NL"/>
              </w:rPr>
            </w:pPr>
            <w:ins w:id="990" w:author="Frank" w:date="2021-04-20T10:11:00Z">
              <w:r w:rsidRPr="6D041108">
                <w:rPr>
                  <w:lang w:val="nl-NL"/>
                </w:rPr>
                <w:t xml:space="preserve">Coöperatie VGZ is één van de grootste zorgverzekeraars zonder winstoogmerk van Nederland. Binnen VGZ wordt Agile gewerkt en de principes van SAFe, SCRUM en LEAN zijn volledig opgenomen in de werkprocessen. In het Multidisciplinaire Team CRM (MDT-CRM) heeft de heer </w:t>
              </w:r>
            </w:ins>
            <w:r w:rsidR="008B2ABD">
              <w:rPr>
                <w:lang w:val="nl-NL"/>
              </w:rPr>
              <w:t>X</w:t>
            </w:r>
            <w:ins w:id="991" w:author="Frank" w:date="2021-04-20T10:11:00Z">
              <w:r w:rsidRPr="6D041108">
                <w:rPr>
                  <w:lang w:val="nl-NL"/>
                </w:rPr>
                <w:t xml:space="preserve"> de nieuwe rol Informatie Analist vormgegeven. In deze rol was hij de spil tussen de Business, Service Management team en het Functioneel Beheer van het callcenter platform. De business is vertegenwoordigd door de </w:t>
              </w:r>
              <w:proofErr w:type="spellStart"/>
              <w:r w:rsidRPr="6D041108">
                <w:rPr>
                  <w:lang w:val="nl-NL"/>
                </w:rPr>
                <w:t>key</w:t>
              </w:r>
              <w:proofErr w:type="spellEnd"/>
              <w:r w:rsidRPr="6D041108">
                <w:rPr>
                  <w:lang w:val="nl-NL"/>
                </w:rPr>
                <w:t xml:space="preserve"> stakeholders van de verschillende afdelingen en het </w:t>
              </w:r>
              <w:proofErr w:type="spellStart"/>
              <w:r w:rsidRPr="6D041108">
                <w:rPr>
                  <w:lang w:val="nl-NL"/>
                </w:rPr>
                <w:t>Applicatief</w:t>
              </w:r>
              <w:proofErr w:type="spellEnd"/>
              <w:r w:rsidRPr="6D041108">
                <w:rPr>
                  <w:lang w:val="nl-NL"/>
                </w:rPr>
                <w:t xml:space="preserve">  en Functioneel Beheer was uitbesteed aan een externe leveranciers. Doordat het hier ging om een nieuwe rol moest er aanpassingen worden gemaakt in de processen en moesten er afspraken worden gemaakt over de herverdeling van de taken die deels intern en deels extern waren belegd.</w:t>
              </w:r>
            </w:ins>
          </w:p>
        </w:tc>
      </w:tr>
      <w:tr w:rsidR="00D35834" w:rsidRPr="00CC30D9" w14:paraId="156DDDCD" w14:textId="77777777" w:rsidTr="00B301CB">
        <w:trPr>
          <w:ins w:id="992" w:author="Frank" w:date="2021-04-20T10:11:00Z"/>
        </w:trPr>
        <w:tc>
          <w:tcPr>
            <w:tcW w:w="1805" w:type="dxa"/>
            <w:shd w:val="clear" w:color="auto" w:fill="auto"/>
          </w:tcPr>
          <w:p w14:paraId="08EB36C0" w14:textId="77777777" w:rsidR="00D35834" w:rsidRPr="00CC30D9" w:rsidRDefault="00D35834" w:rsidP="00B301CB">
            <w:pPr>
              <w:pStyle w:val="NormalBodyText"/>
              <w:rPr>
                <w:ins w:id="993" w:author="Frank" w:date="2021-04-20T10:11:00Z"/>
                <w:b/>
                <w:caps/>
                <w:lang w:val="nl-NL"/>
              </w:rPr>
            </w:pPr>
            <w:ins w:id="994" w:author="Frank" w:date="2021-04-20T10:11:00Z">
              <w:r w:rsidRPr="2D77C813">
                <w:rPr>
                  <w:b/>
                  <w:caps/>
                  <w:lang w:val="nl-NL"/>
                </w:rPr>
                <w:t>Rol:</w:t>
              </w:r>
            </w:ins>
          </w:p>
        </w:tc>
        <w:tc>
          <w:tcPr>
            <w:tcW w:w="7541" w:type="dxa"/>
            <w:shd w:val="clear" w:color="auto" w:fill="auto"/>
          </w:tcPr>
          <w:p w14:paraId="42A029BC" w14:textId="77777777" w:rsidR="00D35834" w:rsidRPr="00CC30D9" w:rsidRDefault="00D35834" w:rsidP="00B301CB">
            <w:pPr>
              <w:pStyle w:val="NormalBodyText"/>
              <w:rPr>
                <w:ins w:id="995" w:author="Frank" w:date="2021-04-20T10:11:00Z"/>
                <w:lang w:val="nl-NL"/>
              </w:rPr>
            </w:pPr>
            <w:ins w:id="996" w:author="Frank" w:date="2021-04-20T10:11:00Z">
              <w:r w:rsidRPr="2D77C813">
                <w:rPr>
                  <w:lang w:val="nl-NL"/>
                </w:rPr>
                <w:t>Informatie Analist</w:t>
              </w:r>
            </w:ins>
          </w:p>
        </w:tc>
      </w:tr>
      <w:tr w:rsidR="00D35834" w:rsidRPr="00C634DC" w14:paraId="47CF6731" w14:textId="77777777" w:rsidTr="00B301CB">
        <w:trPr>
          <w:ins w:id="997" w:author="Frank" w:date="2021-04-20T10:11:00Z"/>
        </w:trPr>
        <w:tc>
          <w:tcPr>
            <w:tcW w:w="1805" w:type="dxa"/>
            <w:shd w:val="clear" w:color="auto" w:fill="auto"/>
          </w:tcPr>
          <w:p w14:paraId="32E2C668" w14:textId="77777777" w:rsidR="00D35834" w:rsidRPr="00CC30D9" w:rsidRDefault="00D35834" w:rsidP="00B301CB">
            <w:pPr>
              <w:pStyle w:val="NormalBodyText"/>
              <w:rPr>
                <w:ins w:id="998" w:author="Frank" w:date="2021-04-20T10:11:00Z"/>
                <w:b/>
                <w:caps/>
                <w:lang w:val="nl-NL"/>
              </w:rPr>
            </w:pPr>
            <w:ins w:id="999" w:author="Frank" w:date="2021-04-20T10:11:00Z">
              <w:r w:rsidRPr="2D77C813">
                <w:rPr>
                  <w:b/>
                  <w:caps/>
                  <w:lang w:val="nl-NL"/>
                </w:rPr>
                <w:t>Tools:</w:t>
              </w:r>
            </w:ins>
          </w:p>
        </w:tc>
        <w:tc>
          <w:tcPr>
            <w:tcW w:w="7541" w:type="dxa"/>
            <w:shd w:val="clear" w:color="auto" w:fill="auto"/>
          </w:tcPr>
          <w:p w14:paraId="40E261D1" w14:textId="77777777" w:rsidR="00D35834" w:rsidRPr="00F5653A" w:rsidRDefault="00D35834" w:rsidP="00B301CB">
            <w:pPr>
              <w:pStyle w:val="NormalBodyText"/>
              <w:rPr>
                <w:ins w:id="1000" w:author="Frank" w:date="2021-04-20T10:11:00Z"/>
              </w:rPr>
            </w:pPr>
            <w:proofErr w:type="spellStart"/>
            <w:ins w:id="1001" w:author="Frank" w:date="2021-04-20T10:11:00Z">
              <w:r>
                <w:t>Informatie</w:t>
              </w:r>
              <w:proofErr w:type="spellEnd"/>
              <w:r>
                <w:t xml:space="preserve"> </w:t>
              </w:r>
              <w:proofErr w:type="spellStart"/>
              <w:r>
                <w:t>Analyse</w:t>
              </w:r>
              <w:proofErr w:type="spellEnd"/>
              <w:r>
                <w:t xml:space="preserve">, SAFe, SCRUM, LEAN-IT, </w:t>
              </w:r>
              <w:proofErr w:type="spellStart"/>
              <w:r>
                <w:t>Telefonie</w:t>
              </w:r>
              <w:proofErr w:type="spellEnd"/>
              <w:r>
                <w:t xml:space="preserve">, </w:t>
              </w:r>
              <w:proofErr w:type="spellStart"/>
              <w:r>
                <w:t>SalesForce</w:t>
              </w:r>
              <w:proofErr w:type="spellEnd"/>
              <w:r>
                <w:t>, IREB</w:t>
              </w:r>
            </w:ins>
          </w:p>
        </w:tc>
      </w:tr>
      <w:tr w:rsidR="00D35834" w:rsidRPr="00CC30D9" w14:paraId="0B5CD32C" w14:textId="77777777" w:rsidTr="00B301CB">
        <w:trPr>
          <w:ins w:id="1002" w:author="Frank" w:date="2021-04-20T10:11:00Z"/>
        </w:trPr>
        <w:tc>
          <w:tcPr>
            <w:tcW w:w="1805" w:type="dxa"/>
            <w:shd w:val="clear" w:color="auto" w:fill="auto"/>
          </w:tcPr>
          <w:p w14:paraId="7AB69B96" w14:textId="77777777" w:rsidR="00D35834" w:rsidRPr="00CC30D9" w:rsidRDefault="00D35834" w:rsidP="00B301CB">
            <w:pPr>
              <w:pStyle w:val="NormalBodyText"/>
              <w:rPr>
                <w:ins w:id="1003" w:author="Frank" w:date="2021-04-20T10:11:00Z"/>
                <w:b/>
                <w:caps/>
                <w:lang w:val="nl-NL"/>
              </w:rPr>
            </w:pPr>
            <w:ins w:id="1004" w:author="Frank" w:date="2021-04-20T10:11:00Z">
              <w:r w:rsidRPr="2D77C813">
                <w:rPr>
                  <w:b/>
                  <w:caps/>
                  <w:lang w:val="nl-NL"/>
                </w:rPr>
                <w:t>Branche:</w:t>
              </w:r>
            </w:ins>
          </w:p>
        </w:tc>
        <w:tc>
          <w:tcPr>
            <w:tcW w:w="7541" w:type="dxa"/>
            <w:shd w:val="clear" w:color="auto" w:fill="auto"/>
          </w:tcPr>
          <w:p w14:paraId="4A7BD30F" w14:textId="77777777" w:rsidR="00D35834" w:rsidRPr="00CC30D9" w:rsidRDefault="00D35834" w:rsidP="00B301CB">
            <w:pPr>
              <w:pStyle w:val="NormalBodyText"/>
              <w:rPr>
                <w:ins w:id="1005" w:author="Frank" w:date="2021-04-20T10:11:00Z"/>
                <w:lang w:val="nl-NL"/>
              </w:rPr>
            </w:pPr>
            <w:ins w:id="1006" w:author="Frank" w:date="2021-04-20T10:11:00Z">
              <w:r w:rsidRPr="2D77C813">
                <w:rPr>
                  <w:lang w:val="nl-NL"/>
                </w:rPr>
                <w:t>Zorg</w:t>
              </w:r>
            </w:ins>
          </w:p>
        </w:tc>
      </w:tr>
      <w:tr w:rsidR="00D35834" w:rsidRPr="00CC30D9" w14:paraId="3953C025" w14:textId="77777777" w:rsidTr="00B301CB">
        <w:trPr>
          <w:ins w:id="1007" w:author="Frank" w:date="2021-04-20T10:11:00Z"/>
        </w:trPr>
        <w:tc>
          <w:tcPr>
            <w:tcW w:w="1805" w:type="dxa"/>
            <w:shd w:val="clear" w:color="auto" w:fill="auto"/>
          </w:tcPr>
          <w:p w14:paraId="031E07F8" w14:textId="77777777" w:rsidR="00D35834" w:rsidRPr="00CC30D9" w:rsidRDefault="00D35834" w:rsidP="00B301CB">
            <w:pPr>
              <w:pStyle w:val="NormalBodyText"/>
              <w:rPr>
                <w:ins w:id="1008" w:author="Frank" w:date="2021-04-20T10:11:00Z"/>
                <w:b/>
                <w:caps/>
                <w:lang w:val="nl-NL"/>
              </w:rPr>
            </w:pPr>
          </w:p>
        </w:tc>
        <w:tc>
          <w:tcPr>
            <w:tcW w:w="7541" w:type="dxa"/>
            <w:shd w:val="clear" w:color="auto" w:fill="auto"/>
          </w:tcPr>
          <w:p w14:paraId="3224656C" w14:textId="77777777" w:rsidR="00D35834" w:rsidRPr="00CC30D9" w:rsidRDefault="00D35834" w:rsidP="00B301CB">
            <w:pPr>
              <w:pStyle w:val="NormalBodyText"/>
              <w:rPr>
                <w:ins w:id="1009" w:author="Frank" w:date="2021-04-20T10:11:00Z"/>
                <w:lang w:val="nl-NL"/>
              </w:rPr>
            </w:pPr>
          </w:p>
        </w:tc>
      </w:tr>
      <w:tr w:rsidR="00D35834" w:rsidRPr="00CC30D9" w14:paraId="696E12D4" w14:textId="77777777" w:rsidTr="00B301CB">
        <w:trPr>
          <w:ins w:id="1010" w:author="Frank" w:date="2021-04-20T10:11:00Z"/>
        </w:trPr>
        <w:tc>
          <w:tcPr>
            <w:tcW w:w="1805" w:type="dxa"/>
            <w:shd w:val="clear" w:color="auto" w:fill="auto"/>
          </w:tcPr>
          <w:p w14:paraId="5CFF291A" w14:textId="77777777" w:rsidR="00D35834" w:rsidRPr="00CC30D9" w:rsidRDefault="00D35834" w:rsidP="00B301CB">
            <w:pPr>
              <w:pStyle w:val="NormalBodyText"/>
              <w:rPr>
                <w:ins w:id="1011" w:author="Frank" w:date="2021-04-20T10:11:00Z"/>
                <w:b/>
                <w:caps/>
                <w:lang w:val="nl-NL"/>
              </w:rPr>
            </w:pPr>
          </w:p>
        </w:tc>
        <w:tc>
          <w:tcPr>
            <w:tcW w:w="7541" w:type="dxa"/>
            <w:shd w:val="clear" w:color="auto" w:fill="auto"/>
          </w:tcPr>
          <w:p w14:paraId="43D8A63C" w14:textId="77777777" w:rsidR="00D35834" w:rsidRPr="00CC30D9" w:rsidRDefault="00D35834" w:rsidP="00B301CB">
            <w:pPr>
              <w:pStyle w:val="NormalBodyText"/>
              <w:rPr>
                <w:ins w:id="1012" w:author="Frank" w:date="2021-04-20T10:11:00Z"/>
                <w:lang w:val="nl-NL"/>
              </w:rPr>
            </w:pPr>
          </w:p>
        </w:tc>
      </w:tr>
      <w:tr w:rsidR="00D35834" w:rsidRPr="00125014" w14:paraId="6041ACE3" w14:textId="77777777" w:rsidTr="00B301CB">
        <w:trPr>
          <w:ins w:id="1013" w:author="Frank" w:date="2021-04-20T10:11:00Z"/>
        </w:trPr>
        <w:tc>
          <w:tcPr>
            <w:tcW w:w="1805" w:type="dxa"/>
            <w:shd w:val="clear" w:color="auto" w:fill="auto"/>
          </w:tcPr>
          <w:p w14:paraId="3ED53059" w14:textId="77777777" w:rsidR="00D35834" w:rsidRPr="00CC30D9" w:rsidRDefault="00D35834" w:rsidP="00B301CB">
            <w:pPr>
              <w:pStyle w:val="NormalBodyText"/>
              <w:rPr>
                <w:ins w:id="1014" w:author="Frank" w:date="2021-04-20T10:11:00Z"/>
                <w:b/>
                <w:caps/>
                <w:lang w:val="nl-NL"/>
              </w:rPr>
            </w:pPr>
            <w:ins w:id="1015" w:author="Frank" w:date="2021-04-20T10:11:00Z">
              <w:r w:rsidRPr="2D77C813">
                <w:rPr>
                  <w:b/>
                  <w:caps/>
                  <w:lang w:val="nl-NL"/>
                </w:rPr>
                <w:t>Project:</w:t>
              </w:r>
            </w:ins>
          </w:p>
        </w:tc>
        <w:tc>
          <w:tcPr>
            <w:tcW w:w="7541" w:type="dxa"/>
            <w:shd w:val="clear" w:color="auto" w:fill="auto"/>
          </w:tcPr>
          <w:p w14:paraId="13AC9E4D" w14:textId="77777777" w:rsidR="00D35834" w:rsidRPr="00CC30D9" w:rsidRDefault="00D35834" w:rsidP="00B301CB">
            <w:pPr>
              <w:pStyle w:val="NormalBodyText"/>
              <w:rPr>
                <w:ins w:id="1016" w:author="Frank" w:date="2021-04-20T10:11:00Z"/>
                <w:lang w:val="nl-NL"/>
              </w:rPr>
            </w:pPr>
            <w:ins w:id="1017" w:author="Frank" w:date="2021-04-20T10:11:00Z">
              <w:r w:rsidRPr="2D77C813">
                <w:rPr>
                  <w:lang w:val="nl-NL"/>
                </w:rPr>
                <w:t>Nieuw Interactief Platform Sterk Brabant</w:t>
              </w:r>
            </w:ins>
          </w:p>
        </w:tc>
      </w:tr>
      <w:tr w:rsidR="00D35834" w:rsidRPr="00CC30D9" w14:paraId="3A7FBE65" w14:textId="77777777" w:rsidTr="00B301CB">
        <w:trPr>
          <w:ins w:id="1018" w:author="Frank" w:date="2021-04-20T10:11:00Z"/>
        </w:trPr>
        <w:tc>
          <w:tcPr>
            <w:tcW w:w="1805" w:type="dxa"/>
            <w:shd w:val="clear" w:color="auto" w:fill="auto"/>
          </w:tcPr>
          <w:p w14:paraId="52927427" w14:textId="77777777" w:rsidR="00D35834" w:rsidRPr="00CC30D9" w:rsidRDefault="00D35834" w:rsidP="00B301CB">
            <w:pPr>
              <w:pStyle w:val="NormalBodyText"/>
              <w:rPr>
                <w:ins w:id="1019" w:author="Frank" w:date="2021-04-20T10:11:00Z"/>
                <w:b/>
                <w:caps/>
                <w:lang w:val="nl-NL"/>
              </w:rPr>
            </w:pPr>
            <w:ins w:id="1020" w:author="Frank" w:date="2021-04-20T10:11:00Z">
              <w:r w:rsidRPr="2D77C813">
                <w:rPr>
                  <w:b/>
                  <w:caps/>
                  <w:lang w:val="nl-NL"/>
                </w:rPr>
                <w:t>Periode:</w:t>
              </w:r>
            </w:ins>
          </w:p>
        </w:tc>
        <w:tc>
          <w:tcPr>
            <w:tcW w:w="7541" w:type="dxa"/>
            <w:shd w:val="clear" w:color="auto" w:fill="auto"/>
          </w:tcPr>
          <w:p w14:paraId="577EE764" w14:textId="77777777" w:rsidR="00D35834" w:rsidRPr="00CC30D9" w:rsidRDefault="00D35834" w:rsidP="00B301CB">
            <w:pPr>
              <w:pStyle w:val="NormalBodyText"/>
              <w:rPr>
                <w:ins w:id="1021" w:author="Frank" w:date="2021-04-20T10:11:00Z"/>
                <w:lang w:val="nl-NL"/>
              </w:rPr>
            </w:pPr>
            <w:ins w:id="1022" w:author="Frank" w:date="2021-04-20T10:11:00Z">
              <w:r w:rsidRPr="2D77C813">
                <w:rPr>
                  <w:lang w:val="nl-NL"/>
                </w:rPr>
                <w:t>mei 2019 - juni 2019</w:t>
              </w:r>
            </w:ins>
          </w:p>
        </w:tc>
      </w:tr>
      <w:tr w:rsidR="00D35834" w:rsidRPr="00125014" w14:paraId="09FF01F1" w14:textId="77777777" w:rsidTr="00B301CB">
        <w:trPr>
          <w:ins w:id="1023" w:author="Frank" w:date="2021-04-20T10:11:00Z"/>
        </w:trPr>
        <w:tc>
          <w:tcPr>
            <w:tcW w:w="1805" w:type="dxa"/>
            <w:shd w:val="clear" w:color="auto" w:fill="auto"/>
          </w:tcPr>
          <w:p w14:paraId="51B80514" w14:textId="77777777" w:rsidR="00D35834" w:rsidRPr="00CC30D9" w:rsidRDefault="00D35834" w:rsidP="00B301CB">
            <w:pPr>
              <w:pStyle w:val="NormalBodyText"/>
              <w:rPr>
                <w:ins w:id="1024" w:author="Frank" w:date="2021-04-20T10:11:00Z"/>
                <w:b/>
                <w:caps/>
                <w:lang w:val="nl-NL"/>
              </w:rPr>
            </w:pPr>
            <w:ins w:id="1025" w:author="Frank" w:date="2021-04-20T10:11:00Z">
              <w:r w:rsidRPr="2D77C813">
                <w:rPr>
                  <w:b/>
                  <w:caps/>
                  <w:lang w:val="nl-NL"/>
                </w:rPr>
                <w:t>Opdrachtgever:</w:t>
              </w:r>
            </w:ins>
          </w:p>
        </w:tc>
        <w:tc>
          <w:tcPr>
            <w:tcW w:w="7541" w:type="dxa"/>
            <w:shd w:val="clear" w:color="auto" w:fill="auto"/>
          </w:tcPr>
          <w:p w14:paraId="1BA7A8AF" w14:textId="77777777" w:rsidR="00D35834" w:rsidRPr="00CC30D9" w:rsidRDefault="00D35834" w:rsidP="00B301CB">
            <w:pPr>
              <w:pStyle w:val="NormalBodyText"/>
              <w:rPr>
                <w:ins w:id="1026" w:author="Frank" w:date="2021-04-20T10:11:00Z"/>
                <w:lang w:val="nl-NL"/>
              </w:rPr>
            </w:pPr>
            <w:ins w:id="1027" w:author="Frank" w:date="2021-04-20T10:11:00Z">
              <w:r w:rsidRPr="2D77C813">
                <w:rPr>
                  <w:lang w:val="nl-NL"/>
                </w:rPr>
                <w:t>Provincie Noord-Brabant (Sterk Brabant)</w:t>
              </w:r>
            </w:ins>
          </w:p>
        </w:tc>
      </w:tr>
      <w:tr w:rsidR="00D35834" w:rsidRPr="00125014" w14:paraId="04970FBC" w14:textId="77777777" w:rsidTr="00B301CB">
        <w:trPr>
          <w:ins w:id="1028" w:author="Frank" w:date="2021-04-20T10:11:00Z"/>
        </w:trPr>
        <w:tc>
          <w:tcPr>
            <w:tcW w:w="1805" w:type="dxa"/>
            <w:shd w:val="clear" w:color="auto" w:fill="auto"/>
          </w:tcPr>
          <w:p w14:paraId="16FA2F27" w14:textId="77777777" w:rsidR="00D35834" w:rsidRPr="00CC30D9" w:rsidRDefault="00D35834" w:rsidP="00B301CB">
            <w:pPr>
              <w:pStyle w:val="NormalBodyText"/>
              <w:rPr>
                <w:ins w:id="1029" w:author="Frank" w:date="2021-04-20T10:11:00Z"/>
                <w:b/>
                <w:caps/>
                <w:lang w:val="nl-NL"/>
              </w:rPr>
            </w:pPr>
            <w:ins w:id="1030" w:author="Frank" w:date="2021-04-20T10:11:00Z">
              <w:r w:rsidRPr="2D77C813">
                <w:rPr>
                  <w:b/>
                  <w:caps/>
                  <w:lang w:val="nl-NL"/>
                </w:rPr>
                <w:t>Omschrijving:</w:t>
              </w:r>
            </w:ins>
          </w:p>
        </w:tc>
        <w:tc>
          <w:tcPr>
            <w:tcW w:w="7541" w:type="dxa"/>
            <w:shd w:val="clear" w:color="auto" w:fill="auto"/>
          </w:tcPr>
          <w:p w14:paraId="16EFB247" w14:textId="2CC60D0B" w:rsidR="00D35834" w:rsidRPr="00CC30D9" w:rsidRDefault="00D35834" w:rsidP="00B301CB">
            <w:pPr>
              <w:pStyle w:val="NormalBodyText"/>
              <w:rPr>
                <w:ins w:id="1031" w:author="Frank" w:date="2021-04-20T10:11:00Z"/>
                <w:lang w:val="nl-NL"/>
              </w:rPr>
            </w:pPr>
            <w:ins w:id="1032" w:author="Frank" w:date="2021-04-20T10:11:00Z">
              <w:r w:rsidRPr="2D77C813">
                <w:rPr>
                  <w:lang w:val="nl-NL"/>
                </w:rPr>
                <w:t xml:space="preserve">Als Informatie Analist betrokken bij het inventariseren van de behoefte van het nieuwe interactieve platform voor Sterk Brabant. Sterk Brabant is een samenwerkingsverband voor sociale veerkracht: vraag en aanbod samenbrengen en zorgen voor uitwisseling van kennis, inspiratie en ervaringen. Om de behoefte met betrekking tot het nieuwe platform te kunnen opstellen heeft dhr. </w:t>
              </w:r>
            </w:ins>
            <w:r w:rsidR="008B2ABD">
              <w:rPr>
                <w:lang w:val="nl-NL"/>
              </w:rPr>
              <w:t>X</w:t>
            </w:r>
            <w:ins w:id="1033" w:author="Frank" w:date="2021-04-20T10:11:00Z">
              <w:r w:rsidRPr="2D77C813">
                <w:rPr>
                  <w:lang w:val="nl-NL"/>
                </w:rPr>
                <w:t xml:space="preserve"> workshops georganiseerd met de stakeholders van uit diverse delen van de organisatie van zowel Sterk Brabant en de Provincie. Middels de vertaling van deze behoefte heeft Sterk Brabant een Programma van Eisen kunnen opstellen dat organisatie breed werd gedragen. In dit Programma van Eisen zijn naast de functionele behoeften van Sterk Brabant ook de non-functionele eisen, die vanuit Provincie Noord Brabant aan ICT-omgevingen worden gesteld, opgenomen. Op basis van het Programma van Eisen is een marktconsultatie gestart voor een geheel nieuw platform voor Sterk Brabant.</w:t>
              </w:r>
            </w:ins>
          </w:p>
        </w:tc>
      </w:tr>
      <w:tr w:rsidR="00D35834" w:rsidRPr="00CC30D9" w14:paraId="2A85A115" w14:textId="77777777" w:rsidTr="00B301CB">
        <w:trPr>
          <w:ins w:id="1034" w:author="Frank" w:date="2021-04-20T10:11:00Z"/>
        </w:trPr>
        <w:tc>
          <w:tcPr>
            <w:tcW w:w="1805" w:type="dxa"/>
            <w:shd w:val="clear" w:color="auto" w:fill="auto"/>
          </w:tcPr>
          <w:p w14:paraId="32434CC8" w14:textId="77777777" w:rsidR="00D35834" w:rsidRPr="00CC30D9" w:rsidRDefault="00D35834" w:rsidP="00B301CB">
            <w:pPr>
              <w:pStyle w:val="NormalBodyText"/>
              <w:rPr>
                <w:ins w:id="1035" w:author="Frank" w:date="2021-04-20T10:11:00Z"/>
                <w:b/>
                <w:caps/>
                <w:lang w:val="nl-NL"/>
              </w:rPr>
            </w:pPr>
            <w:ins w:id="1036" w:author="Frank" w:date="2021-04-20T10:11:00Z">
              <w:r w:rsidRPr="2D77C813">
                <w:rPr>
                  <w:b/>
                  <w:caps/>
                  <w:lang w:val="nl-NL"/>
                </w:rPr>
                <w:t>Rol:</w:t>
              </w:r>
            </w:ins>
          </w:p>
        </w:tc>
        <w:tc>
          <w:tcPr>
            <w:tcW w:w="7541" w:type="dxa"/>
            <w:shd w:val="clear" w:color="auto" w:fill="auto"/>
          </w:tcPr>
          <w:p w14:paraId="5AE551F2" w14:textId="77777777" w:rsidR="00D35834" w:rsidRPr="00CC30D9" w:rsidRDefault="00D35834" w:rsidP="00B301CB">
            <w:pPr>
              <w:pStyle w:val="NormalBodyText"/>
              <w:rPr>
                <w:ins w:id="1037" w:author="Frank" w:date="2021-04-20T10:11:00Z"/>
                <w:lang w:val="nl-NL"/>
              </w:rPr>
            </w:pPr>
            <w:ins w:id="1038" w:author="Frank" w:date="2021-04-20T10:11:00Z">
              <w:r w:rsidRPr="2D77C813">
                <w:rPr>
                  <w:lang w:val="nl-NL"/>
                </w:rPr>
                <w:t>Informatie Analist</w:t>
              </w:r>
            </w:ins>
          </w:p>
        </w:tc>
      </w:tr>
      <w:tr w:rsidR="00D35834" w:rsidRPr="00CC30D9" w14:paraId="3F1815CB" w14:textId="77777777" w:rsidTr="00B301CB">
        <w:trPr>
          <w:ins w:id="1039" w:author="Frank" w:date="2021-04-20T10:11:00Z"/>
        </w:trPr>
        <w:tc>
          <w:tcPr>
            <w:tcW w:w="1805" w:type="dxa"/>
            <w:shd w:val="clear" w:color="auto" w:fill="auto"/>
          </w:tcPr>
          <w:p w14:paraId="6381793F" w14:textId="77777777" w:rsidR="00D35834" w:rsidRPr="00CC30D9" w:rsidRDefault="00D35834" w:rsidP="00B301CB">
            <w:pPr>
              <w:pStyle w:val="NormalBodyText"/>
              <w:rPr>
                <w:ins w:id="1040" w:author="Frank" w:date="2021-04-20T10:11:00Z"/>
                <w:b/>
                <w:caps/>
                <w:lang w:val="nl-NL"/>
              </w:rPr>
            </w:pPr>
            <w:ins w:id="1041" w:author="Frank" w:date="2021-04-20T10:11:00Z">
              <w:r w:rsidRPr="2D77C813">
                <w:rPr>
                  <w:b/>
                  <w:caps/>
                  <w:lang w:val="nl-NL"/>
                </w:rPr>
                <w:t>Tools:</w:t>
              </w:r>
            </w:ins>
          </w:p>
        </w:tc>
        <w:tc>
          <w:tcPr>
            <w:tcW w:w="7541" w:type="dxa"/>
            <w:shd w:val="clear" w:color="auto" w:fill="auto"/>
          </w:tcPr>
          <w:p w14:paraId="79153ED3" w14:textId="77777777" w:rsidR="00D35834" w:rsidRPr="00CC30D9" w:rsidRDefault="00D35834" w:rsidP="00B301CB">
            <w:pPr>
              <w:pStyle w:val="NormalBodyText"/>
              <w:rPr>
                <w:ins w:id="1042" w:author="Frank" w:date="2021-04-20T10:11:00Z"/>
                <w:lang w:val="nl-NL"/>
              </w:rPr>
            </w:pPr>
            <w:ins w:id="1043" w:author="Frank" w:date="2021-04-20T10:11:00Z">
              <w:r w:rsidRPr="2D77C813">
                <w:rPr>
                  <w:lang w:val="nl-NL"/>
                </w:rPr>
                <w:t>Informatie Analyse, IREB</w:t>
              </w:r>
            </w:ins>
          </w:p>
        </w:tc>
      </w:tr>
      <w:tr w:rsidR="00D35834" w:rsidRPr="00CC30D9" w14:paraId="5893E6E7" w14:textId="77777777" w:rsidTr="00B301CB">
        <w:trPr>
          <w:ins w:id="1044" w:author="Frank" w:date="2021-04-20T10:11:00Z"/>
        </w:trPr>
        <w:tc>
          <w:tcPr>
            <w:tcW w:w="1805" w:type="dxa"/>
            <w:shd w:val="clear" w:color="auto" w:fill="auto"/>
          </w:tcPr>
          <w:p w14:paraId="1A08F161" w14:textId="77777777" w:rsidR="00D35834" w:rsidRPr="00CC30D9" w:rsidRDefault="00D35834" w:rsidP="00B301CB">
            <w:pPr>
              <w:pStyle w:val="NormalBodyText"/>
              <w:rPr>
                <w:ins w:id="1045" w:author="Frank" w:date="2021-04-20T10:11:00Z"/>
                <w:b/>
                <w:caps/>
                <w:lang w:val="nl-NL"/>
              </w:rPr>
            </w:pPr>
            <w:ins w:id="1046" w:author="Frank" w:date="2021-04-20T10:11:00Z">
              <w:r w:rsidRPr="2D77C813">
                <w:rPr>
                  <w:b/>
                  <w:caps/>
                  <w:lang w:val="nl-NL"/>
                </w:rPr>
                <w:t>Branche:</w:t>
              </w:r>
            </w:ins>
          </w:p>
        </w:tc>
        <w:tc>
          <w:tcPr>
            <w:tcW w:w="7541" w:type="dxa"/>
            <w:shd w:val="clear" w:color="auto" w:fill="auto"/>
          </w:tcPr>
          <w:p w14:paraId="6420C78A" w14:textId="77777777" w:rsidR="00D35834" w:rsidRPr="00CC30D9" w:rsidRDefault="00D35834" w:rsidP="00B301CB">
            <w:pPr>
              <w:pStyle w:val="NormalBodyText"/>
              <w:rPr>
                <w:ins w:id="1047" w:author="Frank" w:date="2021-04-20T10:11:00Z"/>
                <w:lang w:val="nl-NL"/>
              </w:rPr>
            </w:pPr>
            <w:ins w:id="1048" w:author="Frank" w:date="2021-04-20T10:11:00Z">
              <w:r w:rsidRPr="2D77C813">
                <w:rPr>
                  <w:lang w:val="nl-NL"/>
                </w:rPr>
                <w:t>Overheid</w:t>
              </w:r>
            </w:ins>
          </w:p>
        </w:tc>
      </w:tr>
      <w:tr w:rsidR="00D35834" w:rsidRPr="00CC30D9" w14:paraId="0A693867" w14:textId="77777777" w:rsidTr="00B301CB">
        <w:trPr>
          <w:ins w:id="1049" w:author="Frank" w:date="2021-04-20T10:11:00Z"/>
        </w:trPr>
        <w:tc>
          <w:tcPr>
            <w:tcW w:w="1805" w:type="dxa"/>
            <w:shd w:val="clear" w:color="auto" w:fill="auto"/>
          </w:tcPr>
          <w:p w14:paraId="3D0E09BB" w14:textId="77777777" w:rsidR="00D35834" w:rsidRPr="00CC30D9" w:rsidRDefault="00D35834" w:rsidP="00B301CB">
            <w:pPr>
              <w:pStyle w:val="NormalBodyText"/>
              <w:rPr>
                <w:ins w:id="1050" w:author="Frank" w:date="2021-04-20T10:11:00Z"/>
                <w:b/>
                <w:caps/>
                <w:lang w:val="nl-NL"/>
              </w:rPr>
            </w:pPr>
          </w:p>
        </w:tc>
        <w:tc>
          <w:tcPr>
            <w:tcW w:w="7541" w:type="dxa"/>
            <w:shd w:val="clear" w:color="auto" w:fill="auto"/>
          </w:tcPr>
          <w:p w14:paraId="5E980E4B" w14:textId="77777777" w:rsidR="00D35834" w:rsidRPr="00CC30D9" w:rsidRDefault="00D35834" w:rsidP="00B301CB">
            <w:pPr>
              <w:pStyle w:val="NormalBodyText"/>
              <w:rPr>
                <w:ins w:id="1051" w:author="Frank" w:date="2021-04-20T10:11:00Z"/>
                <w:lang w:val="nl-NL"/>
              </w:rPr>
            </w:pPr>
          </w:p>
        </w:tc>
      </w:tr>
      <w:tr w:rsidR="00D35834" w:rsidRPr="00CC30D9" w14:paraId="58999BA6" w14:textId="77777777" w:rsidTr="00B301CB">
        <w:trPr>
          <w:ins w:id="1052" w:author="Frank" w:date="2021-04-20T10:11:00Z"/>
        </w:trPr>
        <w:tc>
          <w:tcPr>
            <w:tcW w:w="1805" w:type="dxa"/>
            <w:shd w:val="clear" w:color="auto" w:fill="auto"/>
          </w:tcPr>
          <w:p w14:paraId="01A58324" w14:textId="77777777" w:rsidR="00D35834" w:rsidRPr="00CC30D9" w:rsidRDefault="00D35834" w:rsidP="00B301CB">
            <w:pPr>
              <w:pStyle w:val="NormalBodyText"/>
              <w:rPr>
                <w:ins w:id="1053" w:author="Frank" w:date="2021-04-20T10:11:00Z"/>
                <w:b/>
                <w:caps/>
                <w:lang w:val="nl-NL"/>
              </w:rPr>
            </w:pPr>
            <w:ins w:id="1054" w:author="Frank" w:date="2021-04-20T10:11:00Z">
              <w:r w:rsidRPr="2D77C813">
                <w:rPr>
                  <w:b/>
                  <w:caps/>
                  <w:lang w:val="nl-NL"/>
                </w:rPr>
                <w:t>Project:</w:t>
              </w:r>
            </w:ins>
          </w:p>
        </w:tc>
        <w:tc>
          <w:tcPr>
            <w:tcW w:w="7541" w:type="dxa"/>
            <w:shd w:val="clear" w:color="auto" w:fill="auto"/>
          </w:tcPr>
          <w:p w14:paraId="45A4A6A3" w14:textId="77777777" w:rsidR="00D35834" w:rsidRPr="00CC30D9" w:rsidRDefault="00D35834" w:rsidP="00B301CB">
            <w:pPr>
              <w:pStyle w:val="NormalBodyText"/>
              <w:rPr>
                <w:ins w:id="1055" w:author="Frank" w:date="2021-04-20T10:11:00Z"/>
                <w:lang w:val="nl-NL"/>
              </w:rPr>
            </w:pPr>
            <w:ins w:id="1056" w:author="Frank" w:date="2021-04-20T10:11:00Z">
              <w:r w:rsidRPr="2D77C813">
                <w:rPr>
                  <w:lang w:val="nl-NL"/>
                </w:rPr>
                <w:t>Adviesrapport Beheermodel</w:t>
              </w:r>
            </w:ins>
          </w:p>
        </w:tc>
      </w:tr>
      <w:tr w:rsidR="00D35834" w:rsidRPr="00CC30D9" w14:paraId="1A7AEFFE" w14:textId="77777777" w:rsidTr="00B301CB">
        <w:trPr>
          <w:ins w:id="1057" w:author="Frank" w:date="2021-04-20T10:11:00Z"/>
        </w:trPr>
        <w:tc>
          <w:tcPr>
            <w:tcW w:w="1805" w:type="dxa"/>
            <w:shd w:val="clear" w:color="auto" w:fill="auto"/>
          </w:tcPr>
          <w:p w14:paraId="17F50BD8" w14:textId="77777777" w:rsidR="00D35834" w:rsidRPr="00CC30D9" w:rsidRDefault="00D35834" w:rsidP="00B301CB">
            <w:pPr>
              <w:pStyle w:val="NormalBodyText"/>
              <w:rPr>
                <w:ins w:id="1058" w:author="Frank" w:date="2021-04-20T10:11:00Z"/>
                <w:b/>
                <w:caps/>
                <w:lang w:val="nl-NL"/>
              </w:rPr>
            </w:pPr>
            <w:ins w:id="1059" w:author="Frank" w:date="2021-04-20T10:11:00Z">
              <w:r w:rsidRPr="2D77C813">
                <w:rPr>
                  <w:b/>
                  <w:caps/>
                  <w:lang w:val="nl-NL"/>
                </w:rPr>
                <w:t>Periode:</w:t>
              </w:r>
            </w:ins>
          </w:p>
        </w:tc>
        <w:tc>
          <w:tcPr>
            <w:tcW w:w="7541" w:type="dxa"/>
            <w:shd w:val="clear" w:color="auto" w:fill="auto"/>
          </w:tcPr>
          <w:p w14:paraId="2ED41D75" w14:textId="77777777" w:rsidR="00D35834" w:rsidRPr="00CC30D9" w:rsidRDefault="00D35834" w:rsidP="00B301CB">
            <w:pPr>
              <w:pStyle w:val="NormalBodyText"/>
              <w:rPr>
                <w:ins w:id="1060" w:author="Frank" w:date="2021-04-20T10:11:00Z"/>
                <w:lang w:val="nl-NL"/>
              </w:rPr>
            </w:pPr>
            <w:ins w:id="1061" w:author="Frank" w:date="2021-04-20T10:11:00Z">
              <w:r w:rsidRPr="2D77C813">
                <w:rPr>
                  <w:lang w:val="nl-NL"/>
                </w:rPr>
                <w:t>mei 2018 - december 2018</w:t>
              </w:r>
            </w:ins>
          </w:p>
        </w:tc>
      </w:tr>
      <w:tr w:rsidR="00D35834" w:rsidRPr="00CC30D9" w14:paraId="487400F7" w14:textId="77777777" w:rsidTr="00B301CB">
        <w:trPr>
          <w:ins w:id="1062" w:author="Frank" w:date="2021-04-20T10:11:00Z"/>
        </w:trPr>
        <w:tc>
          <w:tcPr>
            <w:tcW w:w="1805" w:type="dxa"/>
            <w:shd w:val="clear" w:color="auto" w:fill="auto"/>
          </w:tcPr>
          <w:p w14:paraId="7955989F" w14:textId="77777777" w:rsidR="00D35834" w:rsidRPr="00CC30D9" w:rsidRDefault="00D35834" w:rsidP="00B301CB">
            <w:pPr>
              <w:pStyle w:val="NormalBodyText"/>
              <w:rPr>
                <w:ins w:id="1063" w:author="Frank" w:date="2021-04-20T10:11:00Z"/>
                <w:b/>
                <w:caps/>
                <w:lang w:val="nl-NL"/>
              </w:rPr>
            </w:pPr>
            <w:ins w:id="1064" w:author="Frank" w:date="2021-04-20T10:11:00Z">
              <w:r w:rsidRPr="2D77C813">
                <w:rPr>
                  <w:b/>
                  <w:caps/>
                  <w:lang w:val="nl-NL"/>
                </w:rPr>
                <w:t>Opdrachtgever:</w:t>
              </w:r>
            </w:ins>
          </w:p>
        </w:tc>
        <w:tc>
          <w:tcPr>
            <w:tcW w:w="7541" w:type="dxa"/>
            <w:shd w:val="clear" w:color="auto" w:fill="auto"/>
          </w:tcPr>
          <w:p w14:paraId="63CCF230" w14:textId="77777777" w:rsidR="00D35834" w:rsidRPr="000D5163" w:rsidRDefault="00D35834" w:rsidP="00B301CB">
            <w:pPr>
              <w:pStyle w:val="NormalBodyText"/>
              <w:rPr>
                <w:ins w:id="1065" w:author="Frank" w:date="2021-04-20T10:11:00Z"/>
              </w:rPr>
            </w:pPr>
            <w:ins w:id="1066" w:author="Frank" w:date="2021-04-20T10:11:00Z">
              <w:r w:rsidRPr="00521F2E">
                <w:t xml:space="preserve">Smurfit Kappa </w:t>
              </w:r>
              <w:proofErr w:type="spellStart"/>
              <w:r w:rsidRPr="00521F2E">
                <w:t>Parenco</w:t>
              </w:r>
              <w:proofErr w:type="spellEnd"/>
              <w:r w:rsidRPr="00521F2E">
                <w:t xml:space="preserve"> B.V.</w:t>
              </w:r>
            </w:ins>
          </w:p>
        </w:tc>
      </w:tr>
      <w:tr w:rsidR="00D35834" w:rsidRPr="00CC30D9" w14:paraId="480CE36F" w14:textId="77777777" w:rsidTr="00B301CB">
        <w:trPr>
          <w:ins w:id="1067" w:author="Frank" w:date="2021-04-20T10:11:00Z"/>
        </w:trPr>
        <w:tc>
          <w:tcPr>
            <w:tcW w:w="1805" w:type="dxa"/>
            <w:shd w:val="clear" w:color="auto" w:fill="auto"/>
          </w:tcPr>
          <w:p w14:paraId="2555E24B" w14:textId="77777777" w:rsidR="00D35834" w:rsidRPr="00CC30D9" w:rsidRDefault="00D35834" w:rsidP="00B301CB">
            <w:pPr>
              <w:pStyle w:val="NormalBodyText"/>
              <w:rPr>
                <w:ins w:id="1068" w:author="Frank" w:date="2021-04-20T10:11:00Z"/>
                <w:b/>
                <w:caps/>
                <w:lang w:val="nl-NL"/>
              </w:rPr>
            </w:pPr>
            <w:ins w:id="1069" w:author="Frank" w:date="2021-04-20T10:11:00Z">
              <w:r w:rsidRPr="2D77C813">
                <w:rPr>
                  <w:b/>
                  <w:caps/>
                  <w:lang w:val="nl-NL"/>
                </w:rPr>
                <w:t>Omschrijving:</w:t>
              </w:r>
            </w:ins>
          </w:p>
        </w:tc>
        <w:tc>
          <w:tcPr>
            <w:tcW w:w="7541" w:type="dxa"/>
            <w:shd w:val="clear" w:color="auto" w:fill="auto"/>
          </w:tcPr>
          <w:p w14:paraId="6AD71390" w14:textId="77777777" w:rsidR="00D35834" w:rsidRPr="00CC30D9" w:rsidRDefault="00D35834" w:rsidP="00B301CB">
            <w:pPr>
              <w:pStyle w:val="NormalBodyText"/>
              <w:rPr>
                <w:ins w:id="1070" w:author="Frank" w:date="2021-04-20T10:11:00Z"/>
                <w:lang w:val="nl-NL"/>
              </w:rPr>
            </w:pPr>
            <w:ins w:id="1071" w:author="Frank" w:date="2021-04-20T10:11:00Z">
              <w:r w:rsidRPr="2D77C813">
                <w:rPr>
                  <w:lang w:val="nl-NL"/>
                </w:rPr>
                <w:t xml:space="preserve">Parenco is een papierfabriek waarbij in een 24/7 omgeving de productie van papier op twee papiermachines plaatsvindt. Door het groeiende belang van een stabiele en optimaal presterende productieomgeving is er door het Management Team van Parenco gekozen om zowel het in eigen beheer ontwikkelde Manufacturing </w:t>
              </w:r>
              <w:proofErr w:type="spellStart"/>
              <w:r w:rsidRPr="2D77C813">
                <w:rPr>
                  <w:lang w:val="nl-NL"/>
                </w:rPr>
                <w:t>Execution</w:t>
              </w:r>
              <w:proofErr w:type="spellEnd"/>
              <w:r w:rsidRPr="2D77C813">
                <w:rPr>
                  <w:lang w:val="nl-NL"/>
                </w:rPr>
                <w:t xml:space="preserve"> System (MES), RollTrack2, op zichzelf te verbeteren door het om te zetten naar een nieuwere softwarestandaard alsook het beheer van deze applicatie op een professionelere en robuustere manier in te gaan richten. Opdracht was het maken van een voor Parenco toepasbaar model, beschreven op basis van de standaard </w:t>
              </w:r>
              <w:proofErr w:type="spellStart"/>
              <w:r w:rsidRPr="2D77C813">
                <w:rPr>
                  <w:lang w:val="nl-NL"/>
                </w:rPr>
                <w:t>frameworks</w:t>
              </w:r>
              <w:proofErr w:type="spellEnd"/>
              <w:r w:rsidRPr="2D77C813">
                <w:rPr>
                  <w:lang w:val="nl-NL"/>
                </w:rPr>
                <w:t xml:space="preserve"> ITIL, BiSL en ASL.</w:t>
              </w:r>
            </w:ins>
          </w:p>
          <w:p w14:paraId="58165D9E" w14:textId="276746CC" w:rsidR="00D35834" w:rsidRPr="00CC30D9" w:rsidRDefault="00D35834" w:rsidP="00B301CB">
            <w:pPr>
              <w:pStyle w:val="NormalBodyText"/>
              <w:rPr>
                <w:ins w:id="1072" w:author="Frank" w:date="2021-04-20T10:11:00Z"/>
                <w:lang w:val="nl-NL"/>
              </w:rPr>
            </w:pPr>
            <w:ins w:id="1073" w:author="Frank" w:date="2021-04-20T10:11:00Z">
              <w:r w:rsidRPr="2D77C813">
                <w:rPr>
                  <w:lang w:val="nl-NL"/>
                </w:rPr>
                <w:t xml:space="preserve">Hiervoor heeft de heer </w:t>
              </w:r>
            </w:ins>
            <w:r w:rsidR="008B2ABD">
              <w:rPr>
                <w:lang w:val="nl-NL"/>
              </w:rPr>
              <w:t>X</w:t>
            </w:r>
            <w:ins w:id="1074" w:author="Frank" w:date="2021-04-20T10:11:00Z">
              <w:r w:rsidRPr="2D77C813">
                <w:rPr>
                  <w:lang w:val="nl-NL"/>
                </w:rPr>
                <w:t xml:space="preserve"> de volgende activiteiten verricht:</w:t>
              </w:r>
            </w:ins>
          </w:p>
          <w:p w14:paraId="6D125C39" w14:textId="77777777" w:rsidR="00D35834" w:rsidRPr="00CC30D9" w:rsidRDefault="00D35834" w:rsidP="00B301CB">
            <w:pPr>
              <w:pStyle w:val="NormalBodyText"/>
              <w:rPr>
                <w:ins w:id="1075" w:author="Frank" w:date="2021-04-20T10:11:00Z"/>
                <w:lang w:val="nl-NL"/>
              </w:rPr>
            </w:pPr>
            <w:ins w:id="1076" w:author="Frank" w:date="2021-04-20T10:11:00Z">
              <w:r w:rsidRPr="2D77C813">
                <w:rPr>
                  <w:lang w:val="nl-NL"/>
                </w:rPr>
                <w:t>- Analyseren van de huidige situatie en bestaande contracten;</w:t>
              </w:r>
            </w:ins>
          </w:p>
          <w:p w14:paraId="7468F123" w14:textId="77777777" w:rsidR="00D35834" w:rsidRPr="00CC30D9" w:rsidRDefault="00D35834" w:rsidP="00B301CB">
            <w:pPr>
              <w:pStyle w:val="NormalBodyText"/>
              <w:rPr>
                <w:ins w:id="1077" w:author="Frank" w:date="2021-04-20T10:11:00Z"/>
                <w:lang w:val="nl-NL"/>
              </w:rPr>
            </w:pPr>
            <w:ins w:id="1078" w:author="Frank" w:date="2021-04-20T10:11:00Z">
              <w:r w:rsidRPr="2D77C813">
                <w:rPr>
                  <w:lang w:val="nl-NL"/>
                </w:rPr>
                <w:t xml:space="preserve">- Interviewen van huidige beheerder, </w:t>
              </w:r>
              <w:proofErr w:type="spellStart"/>
              <w:r w:rsidRPr="2D77C813">
                <w:rPr>
                  <w:lang w:val="nl-NL"/>
                </w:rPr>
                <w:t>key</w:t>
              </w:r>
              <w:proofErr w:type="spellEnd"/>
              <w:r w:rsidRPr="2D77C813">
                <w:rPr>
                  <w:lang w:val="nl-NL"/>
                </w:rPr>
                <w:t>-users en het managementteam van Parenco;</w:t>
              </w:r>
            </w:ins>
          </w:p>
          <w:p w14:paraId="78F7C46C" w14:textId="77777777" w:rsidR="00D35834" w:rsidRPr="00CC30D9" w:rsidRDefault="00D35834" w:rsidP="00B301CB">
            <w:pPr>
              <w:pStyle w:val="NormalBodyText"/>
              <w:rPr>
                <w:ins w:id="1079" w:author="Frank" w:date="2021-04-20T10:11:00Z"/>
                <w:lang w:val="nl-NL"/>
              </w:rPr>
            </w:pPr>
            <w:ins w:id="1080" w:author="Frank" w:date="2021-04-20T10:11:00Z">
              <w:r w:rsidRPr="2D77C813">
                <w:rPr>
                  <w:lang w:val="nl-NL"/>
                </w:rPr>
                <w:t>- In kaart brengen van eisen en wensen omtrent het toekomstig beheer;</w:t>
              </w:r>
            </w:ins>
          </w:p>
          <w:p w14:paraId="5437550D" w14:textId="77777777" w:rsidR="00D35834" w:rsidRPr="00CC30D9" w:rsidRDefault="00D35834" w:rsidP="00B301CB">
            <w:pPr>
              <w:pStyle w:val="NormalBodyText"/>
              <w:rPr>
                <w:ins w:id="1081" w:author="Frank" w:date="2021-04-20T10:11:00Z"/>
                <w:lang w:val="nl-NL"/>
              </w:rPr>
            </w:pPr>
            <w:ins w:id="1082" w:author="Frank" w:date="2021-04-20T10:11:00Z">
              <w:r w:rsidRPr="2D77C813">
                <w:rPr>
                  <w:lang w:val="nl-NL"/>
                </w:rPr>
                <w:t xml:space="preserve">- Aansluiten van het model op de huidige contracten en </w:t>
              </w:r>
              <w:proofErr w:type="spellStart"/>
              <w:r w:rsidRPr="2D77C813">
                <w:rPr>
                  <w:lang w:val="nl-NL"/>
                </w:rPr>
                <w:t>SLA's</w:t>
              </w:r>
              <w:proofErr w:type="spellEnd"/>
              <w:r w:rsidRPr="2D77C813">
                <w:rPr>
                  <w:lang w:val="nl-NL"/>
                </w:rPr>
                <w:t xml:space="preserve"> voor de infrastructuur en de database-omgeving in afstemming met de leveranciers;</w:t>
              </w:r>
            </w:ins>
          </w:p>
          <w:p w14:paraId="69C6AA43" w14:textId="77777777" w:rsidR="00D35834" w:rsidRPr="00CC30D9" w:rsidRDefault="00D35834" w:rsidP="00B301CB">
            <w:pPr>
              <w:pStyle w:val="NormalBodyText"/>
              <w:rPr>
                <w:ins w:id="1083" w:author="Frank" w:date="2021-04-20T10:11:00Z"/>
                <w:lang w:val="nl-NL"/>
              </w:rPr>
            </w:pPr>
            <w:ins w:id="1084" w:author="Frank" w:date="2021-04-20T10:11:00Z">
              <w:r w:rsidRPr="6D041108">
                <w:rPr>
                  <w:lang w:val="nl-NL"/>
                </w:rPr>
                <w:t>- Consensus bereiken met stuurgroep over definitieve vormgeving van het model door middel van presentaties en afstemming van de resultaten met de stuurgroep;</w:t>
              </w:r>
            </w:ins>
          </w:p>
          <w:p w14:paraId="057EC4AE" w14:textId="77777777" w:rsidR="00D35834" w:rsidRPr="00CC30D9" w:rsidRDefault="00D35834" w:rsidP="00B301CB">
            <w:pPr>
              <w:pStyle w:val="NormalBodyText"/>
              <w:rPr>
                <w:ins w:id="1085" w:author="Frank" w:date="2021-04-20T10:11:00Z"/>
                <w:lang w:val="nl-NL"/>
              </w:rPr>
            </w:pPr>
            <w:ins w:id="1086" w:author="Frank" w:date="2021-04-20T10:11:00Z">
              <w:r w:rsidRPr="2D77C813">
                <w:rPr>
                  <w:lang w:val="nl-NL"/>
                </w:rPr>
                <w:t xml:space="preserve">- Het vormgeven en beschrijven van de processen, rollen en taken vanuit de standaard </w:t>
              </w:r>
              <w:proofErr w:type="spellStart"/>
              <w:r w:rsidRPr="2D77C813">
                <w:rPr>
                  <w:lang w:val="nl-NL"/>
                </w:rPr>
                <w:t>frameworks</w:t>
              </w:r>
              <w:proofErr w:type="spellEnd"/>
              <w:r w:rsidRPr="2D77C813">
                <w:rPr>
                  <w:lang w:val="nl-NL"/>
                </w:rPr>
                <w:t xml:space="preserve"> voor de domeinen Applicatie-, Functioneel- en Technisch Beheer, zodat deze passen binnen de 24/7 productieomgeving en bedrijfsprocessen.</w:t>
              </w:r>
            </w:ins>
          </w:p>
          <w:p w14:paraId="6B4BEFBF" w14:textId="77777777" w:rsidR="00D35834" w:rsidRPr="00CC30D9" w:rsidRDefault="00D35834" w:rsidP="00B301CB">
            <w:pPr>
              <w:pStyle w:val="NormalBodyText"/>
              <w:rPr>
                <w:ins w:id="1087" w:author="Frank" w:date="2021-04-20T10:11:00Z"/>
                <w:lang w:val="nl-NL"/>
              </w:rPr>
            </w:pPr>
          </w:p>
          <w:p w14:paraId="5B39567D" w14:textId="77777777" w:rsidR="00D35834" w:rsidRPr="00CC30D9" w:rsidRDefault="00D35834" w:rsidP="00B301CB">
            <w:pPr>
              <w:pStyle w:val="NormalBodyText"/>
              <w:rPr>
                <w:ins w:id="1088" w:author="Frank" w:date="2021-04-20T10:11:00Z"/>
                <w:lang w:val="nl-NL"/>
              </w:rPr>
            </w:pPr>
            <w:ins w:id="1089" w:author="Frank" w:date="2021-04-20T10:11:00Z">
              <w:r w:rsidRPr="2D77C813">
                <w:rPr>
                  <w:lang w:val="nl-NL"/>
                </w:rPr>
                <w:t>Zowel het Technisch Beheer als het Applicatiebeheer is in het model uitbesteed aan derden en het Functioneel Beheer, dient te worden ingericht binnen Parenco zelf. Door praktische toepassing van de standaarden kunnen leveranciers aanhaken op deze processen en kan het model in de toekomst, naar behoefte, worden uitgebreid naar andere applicaties. De opdracht heeft geresulteerd in een beheermodel dat toegespitst is op Parenco. Het model wordt geïmplementeerd binnen Parenco.</w:t>
              </w:r>
            </w:ins>
          </w:p>
          <w:p w14:paraId="41B7ED06" w14:textId="77777777" w:rsidR="00D35834" w:rsidRPr="00CC30D9" w:rsidRDefault="00D35834" w:rsidP="00B301CB">
            <w:pPr>
              <w:pStyle w:val="NormalBodyText"/>
              <w:rPr>
                <w:ins w:id="1090" w:author="Frank" w:date="2021-04-20T10:11:00Z"/>
                <w:lang w:val="nl-NL"/>
              </w:rPr>
            </w:pPr>
          </w:p>
        </w:tc>
      </w:tr>
      <w:tr w:rsidR="00D35834" w:rsidRPr="00CC30D9" w14:paraId="2D87ECE2" w14:textId="77777777" w:rsidTr="00B301CB">
        <w:trPr>
          <w:ins w:id="1091" w:author="Frank" w:date="2021-04-20T10:11:00Z"/>
        </w:trPr>
        <w:tc>
          <w:tcPr>
            <w:tcW w:w="1805" w:type="dxa"/>
            <w:shd w:val="clear" w:color="auto" w:fill="auto"/>
          </w:tcPr>
          <w:p w14:paraId="317DF483" w14:textId="77777777" w:rsidR="00D35834" w:rsidRPr="00CC30D9" w:rsidRDefault="00D35834" w:rsidP="00B301CB">
            <w:pPr>
              <w:pStyle w:val="NormalBodyText"/>
              <w:rPr>
                <w:ins w:id="1092" w:author="Frank" w:date="2021-04-20T10:11:00Z"/>
                <w:b/>
                <w:caps/>
                <w:lang w:val="nl-NL"/>
              </w:rPr>
            </w:pPr>
            <w:ins w:id="1093" w:author="Frank" w:date="2021-04-20T10:11:00Z">
              <w:r w:rsidRPr="2D77C813">
                <w:rPr>
                  <w:b/>
                  <w:caps/>
                  <w:lang w:val="nl-NL"/>
                </w:rPr>
                <w:t>Rol:</w:t>
              </w:r>
            </w:ins>
          </w:p>
        </w:tc>
        <w:tc>
          <w:tcPr>
            <w:tcW w:w="7541" w:type="dxa"/>
            <w:shd w:val="clear" w:color="auto" w:fill="auto"/>
          </w:tcPr>
          <w:p w14:paraId="481A219A" w14:textId="77777777" w:rsidR="00D35834" w:rsidRPr="00CC30D9" w:rsidRDefault="00D35834" w:rsidP="00B301CB">
            <w:pPr>
              <w:pStyle w:val="NormalBodyText"/>
              <w:rPr>
                <w:ins w:id="1094" w:author="Frank" w:date="2021-04-20T10:11:00Z"/>
                <w:lang w:val="nl-NL"/>
              </w:rPr>
            </w:pPr>
            <w:ins w:id="1095" w:author="Frank" w:date="2021-04-20T10:11:00Z">
              <w:r w:rsidRPr="2D77C813">
                <w:rPr>
                  <w:lang w:val="nl-NL"/>
                </w:rPr>
                <w:t>Informatie analist/Proces Manager</w:t>
              </w:r>
            </w:ins>
          </w:p>
        </w:tc>
      </w:tr>
      <w:tr w:rsidR="00D35834" w:rsidRPr="00CC30D9" w14:paraId="35459F34" w14:textId="77777777" w:rsidTr="00B301CB">
        <w:trPr>
          <w:ins w:id="1096" w:author="Frank" w:date="2021-04-20T10:11:00Z"/>
        </w:trPr>
        <w:tc>
          <w:tcPr>
            <w:tcW w:w="1805" w:type="dxa"/>
            <w:shd w:val="clear" w:color="auto" w:fill="auto"/>
          </w:tcPr>
          <w:p w14:paraId="52976F12" w14:textId="77777777" w:rsidR="00D35834" w:rsidRPr="00CC30D9" w:rsidRDefault="00D35834" w:rsidP="00B301CB">
            <w:pPr>
              <w:pStyle w:val="NormalBodyText"/>
              <w:rPr>
                <w:ins w:id="1097" w:author="Frank" w:date="2021-04-20T10:11:00Z"/>
                <w:b/>
                <w:caps/>
                <w:lang w:val="nl-NL"/>
              </w:rPr>
            </w:pPr>
            <w:ins w:id="1098" w:author="Frank" w:date="2021-04-20T10:11:00Z">
              <w:r w:rsidRPr="2D77C813">
                <w:rPr>
                  <w:b/>
                  <w:caps/>
                  <w:lang w:val="nl-NL"/>
                </w:rPr>
                <w:t>Tools:</w:t>
              </w:r>
            </w:ins>
          </w:p>
        </w:tc>
        <w:tc>
          <w:tcPr>
            <w:tcW w:w="7541" w:type="dxa"/>
            <w:shd w:val="clear" w:color="auto" w:fill="auto"/>
          </w:tcPr>
          <w:p w14:paraId="168CDEA2" w14:textId="77777777" w:rsidR="00D35834" w:rsidRPr="00CC30D9" w:rsidRDefault="00D35834" w:rsidP="00B301CB">
            <w:pPr>
              <w:pStyle w:val="NormalBodyText"/>
              <w:rPr>
                <w:ins w:id="1099" w:author="Frank" w:date="2021-04-20T10:11:00Z"/>
                <w:lang w:val="nl-NL"/>
              </w:rPr>
            </w:pPr>
            <w:ins w:id="1100" w:author="Frank" w:date="2021-04-20T10:11:00Z">
              <w:r w:rsidRPr="2D77C813">
                <w:rPr>
                  <w:lang w:val="nl-NL"/>
                </w:rPr>
                <w:t>ASL, BiSL, ITIL</w:t>
              </w:r>
            </w:ins>
          </w:p>
        </w:tc>
      </w:tr>
      <w:tr w:rsidR="00D35834" w:rsidRPr="00CC30D9" w14:paraId="298E4A33" w14:textId="77777777" w:rsidTr="00B301CB">
        <w:trPr>
          <w:ins w:id="1101" w:author="Frank" w:date="2021-04-20T10:11:00Z"/>
        </w:trPr>
        <w:tc>
          <w:tcPr>
            <w:tcW w:w="1805" w:type="dxa"/>
            <w:shd w:val="clear" w:color="auto" w:fill="auto"/>
          </w:tcPr>
          <w:p w14:paraId="4AF96A21" w14:textId="77777777" w:rsidR="00D35834" w:rsidRPr="00CC30D9" w:rsidRDefault="00D35834" w:rsidP="00B301CB">
            <w:pPr>
              <w:pStyle w:val="NormalBodyText"/>
              <w:rPr>
                <w:ins w:id="1102" w:author="Frank" w:date="2021-04-20T10:11:00Z"/>
                <w:b/>
                <w:caps/>
                <w:lang w:val="nl-NL"/>
              </w:rPr>
            </w:pPr>
            <w:ins w:id="1103" w:author="Frank" w:date="2021-04-20T10:11:00Z">
              <w:r w:rsidRPr="2D77C813">
                <w:rPr>
                  <w:b/>
                  <w:caps/>
                  <w:lang w:val="nl-NL"/>
                </w:rPr>
                <w:t>Branche:</w:t>
              </w:r>
            </w:ins>
          </w:p>
        </w:tc>
        <w:tc>
          <w:tcPr>
            <w:tcW w:w="7541" w:type="dxa"/>
            <w:shd w:val="clear" w:color="auto" w:fill="auto"/>
          </w:tcPr>
          <w:p w14:paraId="5D693E77" w14:textId="77777777" w:rsidR="00D35834" w:rsidRPr="00CC30D9" w:rsidRDefault="00D35834" w:rsidP="00B301CB">
            <w:pPr>
              <w:pStyle w:val="NormalBodyText"/>
              <w:rPr>
                <w:ins w:id="1104" w:author="Frank" w:date="2021-04-20T10:11:00Z"/>
                <w:lang w:val="nl-NL"/>
              </w:rPr>
            </w:pPr>
            <w:ins w:id="1105" w:author="Frank" w:date="2021-04-20T10:11:00Z">
              <w:r w:rsidRPr="2D77C813">
                <w:rPr>
                  <w:lang w:val="nl-NL"/>
                </w:rPr>
                <w:t>Industrie</w:t>
              </w:r>
            </w:ins>
          </w:p>
        </w:tc>
      </w:tr>
      <w:tr w:rsidR="00D35834" w:rsidRPr="00CC30D9" w14:paraId="7750AE21" w14:textId="77777777" w:rsidTr="00B301CB">
        <w:trPr>
          <w:ins w:id="1106" w:author="Frank" w:date="2021-04-20T10:11:00Z"/>
        </w:trPr>
        <w:tc>
          <w:tcPr>
            <w:tcW w:w="1805" w:type="dxa"/>
            <w:shd w:val="clear" w:color="auto" w:fill="auto"/>
          </w:tcPr>
          <w:p w14:paraId="52C160BD" w14:textId="77777777" w:rsidR="00D35834" w:rsidRPr="00CC30D9" w:rsidRDefault="00D35834" w:rsidP="00B301CB">
            <w:pPr>
              <w:pStyle w:val="NormalBodyText"/>
              <w:rPr>
                <w:ins w:id="1107" w:author="Frank" w:date="2021-04-20T10:11:00Z"/>
                <w:b/>
                <w:caps/>
                <w:lang w:val="nl-NL"/>
              </w:rPr>
            </w:pPr>
          </w:p>
        </w:tc>
        <w:tc>
          <w:tcPr>
            <w:tcW w:w="7541" w:type="dxa"/>
            <w:shd w:val="clear" w:color="auto" w:fill="auto"/>
          </w:tcPr>
          <w:p w14:paraId="5FA9272C" w14:textId="77777777" w:rsidR="00D35834" w:rsidRPr="00CC30D9" w:rsidRDefault="00D35834" w:rsidP="00B301CB">
            <w:pPr>
              <w:pStyle w:val="NormalBodyText"/>
              <w:rPr>
                <w:ins w:id="1108" w:author="Frank" w:date="2021-04-20T10:11:00Z"/>
                <w:lang w:val="nl-NL"/>
              </w:rPr>
            </w:pPr>
          </w:p>
        </w:tc>
      </w:tr>
      <w:tr w:rsidR="00D35834" w:rsidRPr="00CC30D9" w14:paraId="450D6282" w14:textId="77777777" w:rsidTr="00B301CB">
        <w:trPr>
          <w:ins w:id="1109" w:author="Frank" w:date="2021-04-20T10:11:00Z"/>
        </w:trPr>
        <w:tc>
          <w:tcPr>
            <w:tcW w:w="1805" w:type="dxa"/>
            <w:shd w:val="clear" w:color="auto" w:fill="auto"/>
          </w:tcPr>
          <w:p w14:paraId="6D351E73" w14:textId="77777777" w:rsidR="00D35834" w:rsidRPr="00CC30D9" w:rsidRDefault="00D35834" w:rsidP="00B301CB">
            <w:pPr>
              <w:pStyle w:val="NormalBodyText"/>
              <w:rPr>
                <w:ins w:id="1110" w:author="Frank" w:date="2021-04-20T10:11:00Z"/>
                <w:b/>
                <w:caps/>
                <w:lang w:val="nl-NL"/>
              </w:rPr>
            </w:pPr>
          </w:p>
        </w:tc>
        <w:tc>
          <w:tcPr>
            <w:tcW w:w="7541" w:type="dxa"/>
            <w:shd w:val="clear" w:color="auto" w:fill="auto"/>
          </w:tcPr>
          <w:p w14:paraId="29DE025D" w14:textId="77777777" w:rsidR="00D35834" w:rsidRPr="00CC30D9" w:rsidRDefault="00D35834" w:rsidP="00B301CB">
            <w:pPr>
              <w:pStyle w:val="NormalBodyText"/>
              <w:rPr>
                <w:ins w:id="1111" w:author="Frank" w:date="2021-04-20T10:11:00Z"/>
                <w:lang w:val="nl-NL"/>
              </w:rPr>
            </w:pPr>
          </w:p>
        </w:tc>
      </w:tr>
      <w:tr w:rsidR="00D35834" w:rsidRPr="00125014" w14:paraId="0963541B" w14:textId="77777777" w:rsidTr="00B301CB">
        <w:trPr>
          <w:ins w:id="1112" w:author="Frank" w:date="2021-04-20T10:11:00Z"/>
        </w:trPr>
        <w:tc>
          <w:tcPr>
            <w:tcW w:w="1805" w:type="dxa"/>
            <w:shd w:val="clear" w:color="auto" w:fill="auto"/>
          </w:tcPr>
          <w:p w14:paraId="2D88DBF6" w14:textId="77777777" w:rsidR="00D35834" w:rsidRPr="00CC30D9" w:rsidRDefault="00D35834" w:rsidP="00B301CB">
            <w:pPr>
              <w:pStyle w:val="NormalBodyText"/>
              <w:rPr>
                <w:ins w:id="1113" w:author="Frank" w:date="2021-04-20T10:11:00Z"/>
                <w:b/>
                <w:caps/>
                <w:lang w:val="nl-NL"/>
              </w:rPr>
            </w:pPr>
            <w:ins w:id="1114" w:author="Frank" w:date="2021-04-20T10:11:00Z">
              <w:r w:rsidRPr="2D77C813">
                <w:rPr>
                  <w:b/>
                  <w:caps/>
                  <w:lang w:val="nl-NL"/>
                </w:rPr>
                <w:t>Project:</w:t>
              </w:r>
            </w:ins>
          </w:p>
        </w:tc>
        <w:tc>
          <w:tcPr>
            <w:tcW w:w="7541" w:type="dxa"/>
            <w:shd w:val="clear" w:color="auto" w:fill="auto"/>
          </w:tcPr>
          <w:p w14:paraId="766B31D3" w14:textId="77777777" w:rsidR="00D35834" w:rsidRPr="00CC30D9" w:rsidRDefault="00D35834" w:rsidP="00B301CB">
            <w:pPr>
              <w:pStyle w:val="NormalBodyText"/>
              <w:rPr>
                <w:ins w:id="1115" w:author="Frank" w:date="2021-04-20T10:11:00Z"/>
                <w:lang w:val="nl-NL"/>
              </w:rPr>
            </w:pPr>
            <w:ins w:id="1116" w:author="Frank" w:date="2021-04-20T10:11:00Z">
              <w:r w:rsidRPr="2D77C813">
                <w:rPr>
                  <w:lang w:val="nl-NL"/>
                </w:rPr>
                <w:t>Onderzoek en advies Infrastructuur &amp; Beheer binnen CIMSOLUTIONS</w:t>
              </w:r>
            </w:ins>
          </w:p>
        </w:tc>
      </w:tr>
      <w:tr w:rsidR="00D35834" w:rsidRPr="00CC30D9" w14:paraId="21EFF262" w14:textId="77777777" w:rsidTr="00B301CB">
        <w:trPr>
          <w:ins w:id="1117" w:author="Frank" w:date="2021-04-20T10:11:00Z"/>
        </w:trPr>
        <w:tc>
          <w:tcPr>
            <w:tcW w:w="1805" w:type="dxa"/>
            <w:shd w:val="clear" w:color="auto" w:fill="auto"/>
          </w:tcPr>
          <w:p w14:paraId="429E4B60" w14:textId="77777777" w:rsidR="00D35834" w:rsidRPr="00CC30D9" w:rsidRDefault="00D35834" w:rsidP="00B301CB">
            <w:pPr>
              <w:pStyle w:val="NormalBodyText"/>
              <w:rPr>
                <w:ins w:id="1118" w:author="Frank" w:date="2021-04-20T10:11:00Z"/>
                <w:b/>
                <w:caps/>
                <w:lang w:val="nl-NL"/>
              </w:rPr>
            </w:pPr>
            <w:ins w:id="1119" w:author="Frank" w:date="2021-04-20T10:11:00Z">
              <w:r w:rsidRPr="2D77C813">
                <w:rPr>
                  <w:b/>
                  <w:caps/>
                  <w:lang w:val="nl-NL"/>
                </w:rPr>
                <w:t>Periode:</w:t>
              </w:r>
            </w:ins>
          </w:p>
        </w:tc>
        <w:tc>
          <w:tcPr>
            <w:tcW w:w="7541" w:type="dxa"/>
            <w:shd w:val="clear" w:color="auto" w:fill="auto"/>
          </w:tcPr>
          <w:p w14:paraId="4DBE8B39" w14:textId="77777777" w:rsidR="00D35834" w:rsidRPr="00CC30D9" w:rsidRDefault="00D35834" w:rsidP="00B301CB">
            <w:pPr>
              <w:pStyle w:val="NormalBodyText"/>
              <w:rPr>
                <w:ins w:id="1120" w:author="Frank" w:date="2021-04-20T10:11:00Z"/>
                <w:lang w:val="nl-NL"/>
              </w:rPr>
            </w:pPr>
            <w:ins w:id="1121" w:author="Frank" w:date="2021-04-20T10:11:00Z">
              <w:r w:rsidRPr="2D77C813">
                <w:rPr>
                  <w:lang w:val="nl-NL"/>
                </w:rPr>
                <w:t>januari 2018 - april 2018</w:t>
              </w:r>
            </w:ins>
          </w:p>
        </w:tc>
      </w:tr>
      <w:tr w:rsidR="00D35834" w:rsidRPr="00CC30D9" w14:paraId="130C157C" w14:textId="77777777" w:rsidTr="00B301CB">
        <w:trPr>
          <w:ins w:id="1122" w:author="Frank" w:date="2021-04-20T10:11:00Z"/>
        </w:trPr>
        <w:tc>
          <w:tcPr>
            <w:tcW w:w="1805" w:type="dxa"/>
            <w:shd w:val="clear" w:color="auto" w:fill="auto"/>
          </w:tcPr>
          <w:p w14:paraId="0D3269EE" w14:textId="77777777" w:rsidR="00D35834" w:rsidRPr="00CC30D9" w:rsidRDefault="00D35834" w:rsidP="00B301CB">
            <w:pPr>
              <w:pStyle w:val="NormalBodyText"/>
              <w:rPr>
                <w:ins w:id="1123" w:author="Frank" w:date="2021-04-20T10:11:00Z"/>
                <w:b/>
                <w:caps/>
                <w:lang w:val="nl-NL"/>
              </w:rPr>
            </w:pPr>
            <w:ins w:id="1124" w:author="Frank" w:date="2021-04-20T10:11:00Z">
              <w:r w:rsidRPr="2D77C813">
                <w:rPr>
                  <w:b/>
                  <w:caps/>
                  <w:lang w:val="nl-NL"/>
                </w:rPr>
                <w:t>Opdrachtgever:</w:t>
              </w:r>
            </w:ins>
          </w:p>
        </w:tc>
        <w:tc>
          <w:tcPr>
            <w:tcW w:w="7541" w:type="dxa"/>
            <w:shd w:val="clear" w:color="auto" w:fill="auto"/>
          </w:tcPr>
          <w:p w14:paraId="62167825" w14:textId="77777777" w:rsidR="00D35834" w:rsidRPr="00CC30D9" w:rsidRDefault="00D35834" w:rsidP="00B301CB">
            <w:pPr>
              <w:pStyle w:val="NormalBodyText"/>
              <w:rPr>
                <w:ins w:id="1125" w:author="Frank" w:date="2021-04-20T10:11:00Z"/>
                <w:lang w:val="nl-NL"/>
              </w:rPr>
            </w:pPr>
            <w:ins w:id="1126" w:author="Frank" w:date="2021-04-20T10:11:00Z">
              <w:r w:rsidRPr="2D77C813">
                <w:rPr>
                  <w:lang w:val="nl-NL"/>
                </w:rPr>
                <w:t>CIMSOLUTIONS</w:t>
              </w:r>
            </w:ins>
          </w:p>
        </w:tc>
      </w:tr>
      <w:tr w:rsidR="00D35834" w:rsidRPr="00125014" w14:paraId="7040A060" w14:textId="77777777" w:rsidTr="00B301CB">
        <w:trPr>
          <w:ins w:id="1127" w:author="Frank" w:date="2021-04-20T10:11:00Z"/>
        </w:trPr>
        <w:tc>
          <w:tcPr>
            <w:tcW w:w="1805" w:type="dxa"/>
            <w:shd w:val="clear" w:color="auto" w:fill="auto"/>
          </w:tcPr>
          <w:p w14:paraId="51A0FB0E" w14:textId="77777777" w:rsidR="00D35834" w:rsidRPr="00CC30D9" w:rsidRDefault="00D35834" w:rsidP="00B301CB">
            <w:pPr>
              <w:pStyle w:val="NormalBodyText"/>
              <w:rPr>
                <w:ins w:id="1128" w:author="Frank" w:date="2021-04-20T10:11:00Z"/>
                <w:b/>
                <w:caps/>
                <w:lang w:val="nl-NL"/>
              </w:rPr>
            </w:pPr>
            <w:ins w:id="1129" w:author="Frank" w:date="2021-04-20T10:11:00Z">
              <w:r w:rsidRPr="2D77C813">
                <w:rPr>
                  <w:b/>
                  <w:caps/>
                  <w:lang w:val="nl-NL"/>
                </w:rPr>
                <w:t>Omschrijving:</w:t>
              </w:r>
            </w:ins>
          </w:p>
        </w:tc>
        <w:tc>
          <w:tcPr>
            <w:tcW w:w="7541" w:type="dxa"/>
            <w:shd w:val="clear" w:color="auto" w:fill="auto"/>
          </w:tcPr>
          <w:p w14:paraId="27CC2D17" w14:textId="77777777" w:rsidR="00D35834" w:rsidRPr="00CC30D9" w:rsidRDefault="00D35834" w:rsidP="00B301CB">
            <w:pPr>
              <w:pStyle w:val="NormalBodyText"/>
              <w:rPr>
                <w:ins w:id="1130" w:author="Frank" w:date="2021-04-20T10:11:00Z"/>
                <w:lang w:val="nl-NL"/>
              </w:rPr>
            </w:pPr>
            <w:ins w:id="1131" w:author="Frank" w:date="2021-04-20T10:11:00Z">
              <w:r w:rsidRPr="2D77C813">
                <w:rPr>
                  <w:lang w:val="nl-NL"/>
                </w:rPr>
                <w:t>Met het oog op de geprognosticeerde groei van CIMSOLUTIONS de komende jaren is het van belang een goede analyse te maken van alle bestaande infrastructuur, documenten en processen om zodoende een goed beeld te krijgen van de afdeling Systeembeheer van CIMSOLUTIONS.</w:t>
              </w:r>
            </w:ins>
          </w:p>
          <w:p w14:paraId="5EEA9F80" w14:textId="77777777" w:rsidR="00D35834" w:rsidRPr="00CC30D9" w:rsidRDefault="00D35834" w:rsidP="00B301CB">
            <w:pPr>
              <w:pStyle w:val="NormalBodyText"/>
              <w:rPr>
                <w:ins w:id="1132" w:author="Frank" w:date="2021-04-20T10:11:00Z"/>
                <w:lang w:val="nl-NL"/>
              </w:rPr>
            </w:pPr>
            <w:ins w:id="1133" w:author="Frank" w:date="2021-04-20T10:11:00Z">
              <w:r w:rsidRPr="2D77C813">
                <w:rPr>
                  <w:lang w:val="nl-NL"/>
                </w:rPr>
                <w:t>De opdracht was het analyseren van de huidige infrastructuur en werk processen van CIMSOLUTIONS</w:t>
              </w:r>
            </w:ins>
          </w:p>
          <w:p w14:paraId="69F5CAAA" w14:textId="5166F5F0" w:rsidR="00D35834" w:rsidRPr="00CC30D9" w:rsidRDefault="00D35834" w:rsidP="00B301CB">
            <w:pPr>
              <w:pStyle w:val="NormalBodyText"/>
              <w:rPr>
                <w:ins w:id="1134" w:author="Frank" w:date="2021-04-20T10:11:00Z"/>
                <w:lang w:val="nl-NL"/>
              </w:rPr>
            </w:pPr>
            <w:ins w:id="1135" w:author="Frank" w:date="2021-04-20T10:11:00Z">
              <w:r w:rsidRPr="2D77C813">
                <w:rPr>
                  <w:lang w:val="nl-NL"/>
                </w:rPr>
                <w:t xml:space="preserve">Hiervoor heeft de heer </w:t>
              </w:r>
            </w:ins>
            <w:r w:rsidR="008B2ABD">
              <w:rPr>
                <w:lang w:val="nl-NL"/>
              </w:rPr>
              <w:t>X</w:t>
            </w:r>
            <w:ins w:id="1136" w:author="Frank" w:date="2021-04-20T10:11:00Z">
              <w:r w:rsidRPr="2D77C813">
                <w:rPr>
                  <w:lang w:val="nl-NL"/>
                </w:rPr>
                <w:t xml:space="preserve"> de volgende activiteiten verricht:</w:t>
              </w:r>
            </w:ins>
          </w:p>
          <w:p w14:paraId="156CBB72" w14:textId="77777777" w:rsidR="00D35834" w:rsidRPr="00CC30D9" w:rsidRDefault="00D35834" w:rsidP="00B301CB">
            <w:pPr>
              <w:pStyle w:val="NormalBodyText"/>
              <w:rPr>
                <w:ins w:id="1137" w:author="Frank" w:date="2021-04-20T10:11:00Z"/>
                <w:lang w:val="nl-NL"/>
              </w:rPr>
            </w:pPr>
            <w:ins w:id="1138" w:author="Frank" w:date="2021-04-20T10:11:00Z">
              <w:r w:rsidRPr="2D77C813">
                <w:rPr>
                  <w:lang w:val="nl-NL"/>
                </w:rPr>
                <w:t>Als Project Coördinator:</w:t>
              </w:r>
            </w:ins>
          </w:p>
          <w:p w14:paraId="075FB62C" w14:textId="77777777" w:rsidR="00D35834" w:rsidRPr="00CC30D9" w:rsidRDefault="00D35834" w:rsidP="00B301CB">
            <w:pPr>
              <w:pStyle w:val="NormalBodyText"/>
              <w:rPr>
                <w:ins w:id="1139" w:author="Frank" w:date="2021-04-20T10:11:00Z"/>
                <w:lang w:val="nl-NL"/>
              </w:rPr>
            </w:pPr>
            <w:ins w:id="1140" w:author="Frank" w:date="2021-04-20T10:11:00Z">
              <w:r w:rsidRPr="2D77C813">
                <w:rPr>
                  <w:lang w:val="nl-NL"/>
                </w:rPr>
                <w:t>- Opstellen van een Plan van Aanpak;</w:t>
              </w:r>
            </w:ins>
          </w:p>
          <w:p w14:paraId="7DDC5A79" w14:textId="77777777" w:rsidR="00D35834" w:rsidRPr="00CC30D9" w:rsidRDefault="00D35834" w:rsidP="00B301CB">
            <w:pPr>
              <w:pStyle w:val="NormalBodyText"/>
              <w:rPr>
                <w:ins w:id="1141" w:author="Frank" w:date="2021-04-20T10:11:00Z"/>
                <w:lang w:val="nl-NL"/>
              </w:rPr>
            </w:pPr>
            <w:ins w:id="1142" w:author="Frank" w:date="2021-04-20T10:11:00Z">
              <w:r w:rsidRPr="2D77C813">
                <w:rPr>
                  <w:lang w:val="nl-NL"/>
                </w:rPr>
                <w:t>- Verzorgen van de reguliere overleggen;</w:t>
              </w:r>
            </w:ins>
          </w:p>
          <w:p w14:paraId="0987BF68" w14:textId="77777777" w:rsidR="00D35834" w:rsidRPr="00CC30D9" w:rsidRDefault="00D35834" w:rsidP="00B301CB">
            <w:pPr>
              <w:pStyle w:val="NormalBodyText"/>
              <w:rPr>
                <w:ins w:id="1143" w:author="Frank" w:date="2021-04-20T10:11:00Z"/>
                <w:lang w:val="nl-NL"/>
              </w:rPr>
            </w:pPr>
            <w:ins w:id="1144" w:author="Frank" w:date="2021-04-20T10:11:00Z">
              <w:r w:rsidRPr="2D77C813">
                <w:rPr>
                  <w:lang w:val="nl-NL"/>
                </w:rPr>
                <w:t>- Verlag uitbrengen naar de stuurgroep /CAB over de bevindingen;</w:t>
              </w:r>
            </w:ins>
          </w:p>
          <w:p w14:paraId="37C6BE8A" w14:textId="77777777" w:rsidR="00D35834" w:rsidRPr="00CC30D9" w:rsidRDefault="00D35834" w:rsidP="00B301CB">
            <w:pPr>
              <w:pStyle w:val="NormalBodyText"/>
              <w:rPr>
                <w:ins w:id="1145" w:author="Frank" w:date="2021-04-20T10:11:00Z"/>
                <w:lang w:val="nl-NL"/>
              </w:rPr>
            </w:pPr>
            <w:ins w:id="1146" w:author="Frank" w:date="2021-04-20T10:11:00Z">
              <w:r w:rsidRPr="2D77C813">
                <w:rPr>
                  <w:lang w:val="nl-NL"/>
                </w:rPr>
                <w:t>- Uitwerken van het Adviesrapport.</w:t>
              </w:r>
            </w:ins>
          </w:p>
          <w:p w14:paraId="5E889217" w14:textId="77777777" w:rsidR="00D35834" w:rsidRPr="00CC30D9" w:rsidRDefault="00D35834" w:rsidP="00B301CB">
            <w:pPr>
              <w:pStyle w:val="NormalBodyText"/>
              <w:rPr>
                <w:ins w:id="1147" w:author="Frank" w:date="2021-04-20T10:11:00Z"/>
                <w:lang w:val="nl-NL"/>
              </w:rPr>
            </w:pPr>
            <w:ins w:id="1148" w:author="Frank" w:date="2021-04-20T10:11:00Z">
              <w:r w:rsidRPr="2D77C813">
                <w:rPr>
                  <w:lang w:val="nl-NL"/>
                </w:rPr>
                <w:t>Als Proces Manager:</w:t>
              </w:r>
            </w:ins>
          </w:p>
          <w:p w14:paraId="38597404" w14:textId="77777777" w:rsidR="00D35834" w:rsidRPr="00CC30D9" w:rsidRDefault="00D35834" w:rsidP="00B301CB">
            <w:pPr>
              <w:pStyle w:val="NormalBodyText"/>
              <w:rPr>
                <w:ins w:id="1149" w:author="Frank" w:date="2021-04-20T10:11:00Z"/>
                <w:lang w:val="nl-NL"/>
              </w:rPr>
            </w:pPr>
            <w:ins w:id="1150" w:author="Frank" w:date="2021-04-20T10:11:00Z">
              <w:r w:rsidRPr="2D77C813">
                <w:rPr>
                  <w:lang w:val="nl-NL"/>
                </w:rPr>
                <w:t>- Analyseren van de reeds bestaande procesdocumenten en beheerplannen;</w:t>
              </w:r>
            </w:ins>
          </w:p>
          <w:p w14:paraId="5AC49A5D" w14:textId="77777777" w:rsidR="00D35834" w:rsidRPr="00CC30D9" w:rsidRDefault="00D35834" w:rsidP="00B301CB">
            <w:pPr>
              <w:pStyle w:val="NormalBodyText"/>
              <w:rPr>
                <w:ins w:id="1151" w:author="Frank" w:date="2021-04-20T10:11:00Z"/>
                <w:lang w:val="nl-NL"/>
              </w:rPr>
            </w:pPr>
            <w:ins w:id="1152" w:author="Frank" w:date="2021-04-20T10:11:00Z">
              <w:r w:rsidRPr="2D77C813">
                <w:rPr>
                  <w:lang w:val="nl-NL"/>
                </w:rPr>
                <w:t>- Aanbeveling schrijven met betrekking tot de professionalisering van deze documenten.</w:t>
              </w:r>
            </w:ins>
          </w:p>
          <w:p w14:paraId="4362C49E" w14:textId="77777777" w:rsidR="00D35834" w:rsidRPr="00CC30D9" w:rsidRDefault="00D35834" w:rsidP="00B301CB">
            <w:pPr>
              <w:pStyle w:val="NormalBodyText"/>
              <w:rPr>
                <w:ins w:id="1153" w:author="Frank" w:date="2021-04-20T10:11:00Z"/>
                <w:lang w:val="nl-NL"/>
              </w:rPr>
            </w:pPr>
          </w:p>
          <w:p w14:paraId="3F1DAB47" w14:textId="77777777" w:rsidR="00D35834" w:rsidRPr="00CC30D9" w:rsidRDefault="00D35834" w:rsidP="00B301CB">
            <w:pPr>
              <w:pStyle w:val="NormalBodyText"/>
              <w:rPr>
                <w:ins w:id="1154" w:author="Frank" w:date="2021-04-20T10:11:00Z"/>
                <w:lang w:val="nl-NL"/>
              </w:rPr>
            </w:pPr>
            <w:ins w:id="1155" w:author="Frank" w:date="2021-04-20T10:11:00Z">
              <w:r w:rsidRPr="6D041108">
                <w:rPr>
                  <w:lang w:val="nl-NL"/>
                </w:rPr>
                <w:t>Aan de hand van de aanbevelingen in het document zijn diverse projecten gestart op zowel het gebied van de infrastructuur als procesverbetering</w:t>
              </w:r>
            </w:ins>
          </w:p>
        </w:tc>
      </w:tr>
      <w:tr w:rsidR="00D35834" w:rsidRPr="00CC30D9" w14:paraId="583C84FA" w14:textId="77777777" w:rsidTr="00B301CB">
        <w:trPr>
          <w:ins w:id="1156" w:author="Frank" w:date="2021-04-20T10:11:00Z"/>
        </w:trPr>
        <w:tc>
          <w:tcPr>
            <w:tcW w:w="1805" w:type="dxa"/>
            <w:shd w:val="clear" w:color="auto" w:fill="auto"/>
          </w:tcPr>
          <w:p w14:paraId="7A557E0E" w14:textId="77777777" w:rsidR="00D35834" w:rsidRPr="00CC30D9" w:rsidRDefault="00D35834" w:rsidP="00B301CB">
            <w:pPr>
              <w:pStyle w:val="NormalBodyText"/>
              <w:rPr>
                <w:ins w:id="1157" w:author="Frank" w:date="2021-04-20T10:11:00Z"/>
                <w:b/>
                <w:caps/>
                <w:lang w:val="nl-NL"/>
              </w:rPr>
            </w:pPr>
            <w:ins w:id="1158" w:author="Frank" w:date="2021-04-20T10:11:00Z">
              <w:r w:rsidRPr="2D77C813">
                <w:rPr>
                  <w:b/>
                  <w:caps/>
                  <w:lang w:val="nl-NL"/>
                </w:rPr>
                <w:t>Rol:</w:t>
              </w:r>
            </w:ins>
          </w:p>
        </w:tc>
        <w:tc>
          <w:tcPr>
            <w:tcW w:w="7541" w:type="dxa"/>
            <w:shd w:val="clear" w:color="auto" w:fill="auto"/>
          </w:tcPr>
          <w:p w14:paraId="3CD1D09A" w14:textId="77777777" w:rsidR="00D35834" w:rsidRPr="00CC30D9" w:rsidRDefault="00D35834" w:rsidP="00B301CB">
            <w:pPr>
              <w:pStyle w:val="NormalBodyText"/>
              <w:rPr>
                <w:ins w:id="1159" w:author="Frank" w:date="2021-04-20T10:11:00Z"/>
                <w:lang w:val="nl-NL"/>
              </w:rPr>
            </w:pPr>
            <w:ins w:id="1160" w:author="Frank" w:date="2021-04-20T10:11:00Z">
              <w:r w:rsidRPr="2D77C813">
                <w:rPr>
                  <w:lang w:val="nl-NL"/>
                </w:rPr>
                <w:t>Informatie analist/Proces Adviseur</w:t>
              </w:r>
            </w:ins>
          </w:p>
        </w:tc>
      </w:tr>
      <w:tr w:rsidR="00D35834" w:rsidRPr="00CC30D9" w14:paraId="26E9CBFE" w14:textId="77777777" w:rsidTr="00B301CB">
        <w:trPr>
          <w:ins w:id="1161" w:author="Frank" w:date="2021-04-20T10:11:00Z"/>
        </w:trPr>
        <w:tc>
          <w:tcPr>
            <w:tcW w:w="1805" w:type="dxa"/>
            <w:shd w:val="clear" w:color="auto" w:fill="auto"/>
          </w:tcPr>
          <w:p w14:paraId="24C64D47" w14:textId="77777777" w:rsidR="00D35834" w:rsidRPr="00CC30D9" w:rsidRDefault="00D35834" w:rsidP="00B301CB">
            <w:pPr>
              <w:pStyle w:val="NormalBodyText"/>
              <w:rPr>
                <w:ins w:id="1162" w:author="Frank" w:date="2021-04-20T10:11:00Z"/>
                <w:b/>
                <w:caps/>
                <w:lang w:val="nl-NL"/>
              </w:rPr>
            </w:pPr>
            <w:ins w:id="1163" w:author="Frank" w:date="2021-04-20T10:11:00Z">
              <w:r w:rsidRPr="2D77C813">
                <w:rPr>
                  <w:b/>
                  <w:caps/>
                  <w:lang w:val="nl-NL"/>
                </w:rPr>
                <w:t>Tools:</w:t>
              </w:r>
            </w:ins>
          </w:p>
        </w:tc>
        <w:tc>
          <w:tcPr>
            <w:tcW w:w="7541" w:type="dxa"/>
            <w:shd w:val="clear" w:color="auto" w:fill="auto"/>
          </w:tcPr>
          <w:p w14:paraId="668F6A31" w14:textId="77777777" w:rsidR="00D35834" w:rsidRPr="00CC30D9" w:rsidRDefault="00D35834" w:rsidP="00B301CB">
            <w:pPr>
              <w:pStyle w:val="NormalBodyText"/>
              <w:rPr>
                <w:ins w:id="1164" w:author="Frank" w:date="2021-04-20T10:11:00Z"/>
                <w:lang w:val="nl-NL"/>
              </w:rPr>
            </w:pPr>
            <w:ins w:id="1165" w:author="Frank" w:date="2021-04-20T10:11:00Z">
              <w:r w:rsidRPr="2D77C813">
                <w:rPr>
                  <w:lang w:val="nl-NL"/>
                </w:rPr>
                <w:t>ITIL, BiSL</w:t>
              </w:r>
            </w:ins>
          </w:p>
        </w:tc>
      </w:tr>
      <w:tr w:rsidR="00D35834" w:rsidRPr="00CC30D9" w14:paraId="1D23AFDB" w14:textId="77777777" w:rsidTr="00B301CB">
        <w:trPr>
          <w:ins w:id="1166" w:author="Frank" w:date="2021-04-20T10:11:00Z"/>
        </w:trPr>
        <w:tc>
          <w:tcPr>
            <w:tcW w:w="1805" w:type="dxa"/>
            <w:shd w:val="clear" w:color="auto" w:fill="auto"/>
          </w:tcPr>
          <w:p w14:paraId="7243A237" w14:textId="77777777" w:rsidR="00D35834" w:rsidRPr="00CC30D9" w:rsidRDefault="00D35834" w:rsidP="00B301CB">
            <w:pPr>
              <w:pStyle w:val="NormalBodyText"/>
              <w:rPr>
                <w:ins w:id="1167" w:author="Frank" w:date="2021-04-20T10:11:00Z"/>
                <w:b/>
                <w:caps/>
                <w:lang w:val="nl-NL"/>
              </w:rPr>
            </w:pPr>
            <w:ins w:id="1168" w:author="Frank" w:date="2021-04-20T10:11:00Z">
              <w:r w:rsidRPr="2D77C813">
                <w:rPr>
                  <w:b/>
                  <w:caps/>
                  <w:lang w:val="nl-NL"/>
                </w:rPr>
                <w:t>Branche:</w:t>
              </w:r>
            </w:ins>
          </w:p>
        </w:tc>
        <w:tc>
          <w:tcPr>
            <w:tcW w:w="7541" w:type="dxa"/>
            <w:shd w:val="clear" w:color="auto" w:fill="auto"/>
          </w:tcPr>
          <w:p w14:paraId="27B31B1B" w14:textId="77777777" w:rsidR="00D35834" w:rsidRPr="00CC30D9" w:rsidRDefault="00D35834" w:rsidP="00B301CB">
            <w:pPr>
              <w:pStyle w:val="NormalBodyText"/>
              <w:rPr>
                <w:ins w:id="1169" w:author="Frank" w:date="2021-04-20T10:11:00Z"/>
                <w:lang w:val="nl-NL"/>
              </w:rPr>
            </w:pPr>
            <w:ins w:id="1170" w:author="Frank" w:date="2021-04-20T10:11:00Z">
              <w:r w:rsidRPr="2D77C813">
                <w:rPr>
                  <w:lang w:val="nl-NL"/>
                </w:rPr>
                <w:t>ICT</w:t>
              </w:r>
            </w:ins>
          </w:p>
        </w:tc>
      </w:tr>
      <w:tr w:rsidR="00D35834" w:rsidRPr="00CC30D9" w14:paraId="539DCA90" w14:textId="77777777" w:rsidTr="00B301CB">
        <w:trPr>
          <w:ins w:id="1171" w:author="Frank" w:date="2021-04-20T10:11:00Z"/>
        </w:trPr>
        <w:tc>
          <w:tcPr>
            <w:tcW w:w="1805" w:type="dxa"/>
            <w:shd w:val="clear" w:color="auto" w:fill="auto"/>
          </w:tcPr>
          <w:p w14:paraId="7D1E1E40" w14:textId="77777777" w:rsidR="00D35834" w:rsidRDefault="00D35834" w:rsidP="00B301CB">
            <w:pPr>
              <w:pStyle w:val="NormalBodyText"/>
              <w:rPr>
                <w:ins w:id="1172" w:author="Frank" w:date="2021-04-20T10:11:00Z"/>
                <w:b/>
                <w:bCs/>
                <w:caps/>
                <w:lang w:val="nl-NL"/>
              </w:rPr>
            </w:pPr>
          </w:p>
          <w:p w14:paraId="077B7836" w14:textId="77777777" w:rsidR="00D35834" w:rsidRPr="00CC30D9" w:rsidRDefault="00D35834" w:rsidP="00B301CB">
            <w:pPr>
              <w:pStyle w:val="NormalBodyText"/>
              <w:rPr>
                <w:ins w:id="1173" w:author="Frank" w:date="2021-04-20T10:11:00Z"/>
                <w:b/>
                <w:caps/>
                <w:lang w:val="nl-NL"/>
              </w:rPr>
            </w:pPr>
            <w:ins w:id="1174" w:author="Frank" w:date="2021-04-20T10:11:00Z">
              <w:r w:rsidRPr="00CC30D9">
                <w:rPr>
                  <w:b/>
                  <w:caps/>
                  <w:lang w:val="nl-NL"/>
                </w:rPr>
                <w:t>Project:</w:t>
              </w:r>
            </w:ins>
          </w:p>
        </w:tc>
        <w:tc>
          <w:tcPr>
            <w:tcW w:w="7541" w:type="dxa"/>
            <w:shd w:val="clear" w:color="auto" w:fill="auto"/>
          </w:tcPr>
          <w:p w14:paraId="26BF65F1" w14:textId="77777777" w:rsidR="00D35834" w:rsidRDefault="00D35834" w:rsidP="00B301CB">
            <w:pPr>
              <w:pStyle w:val="NormalBodyText"/>
              <w:rPr>
                <w:ins w:id="1175" w:author="Frank" w:date="2021-04-20T10:11:00Z"/>
                <w:lang w:val="nl-NL"/>
              </w:rPr>
            </w:pPr>
          </w:p>
          <w:p w14:paraId="17B69C7B" w14:textId="77777777" w:rsidR="00D35834" w:rsidRPr="00CC30D9" w:rsidRDefault="00D35834" w:rsidP="00B301CB">
            <w:pPr>
              <w:pStyle w:val="NormalBodyText"/>
              <w:rPr>
                <w:ins w:id="1176" w:author="Frank" w:date="2021-04-20T10:11:00Z"/>
                <w:lang w:val="nl-NL"/>
              </w:rPr>
            </w:pPr>
            <w:ins w:id="1177" w:author="Frank" w:date="2021-04-20T10:11:00Z">
              <w:r w:rsidRPr="00CC30D9">
                <w:rPr>
                  <w:lang w:val="nl-NL"/>
                </w:rPr>
                <w:t>Implementatie Service Manager</w:t>
              </w:r>
            </w:ins>
          </w:p>
        </w:tc>
      </w:tr>
      <w:tr w:rsidR="00D35834" w:rsidRPr="00CC30D9" w14:paraId="7ACE40AA" w14:textId="77777777" w:rsidTr="00B301CB">
        <w:trPr>
          <w:ins w:id="1178" w:author="Frank" w:date="2021-04-20T10:11:00Z"/>
        </w:trPr>
        <w:tc>
          <w:tcPr>
            <w:tcW w:w="1805" w:type="dxa"/>
            <w:shd w:val="clear" w:color="auto" w:fill="auto"/>
          </w:tcPr>
          <w:p w14:paraId="6770D2C6" w14:textId="77777777" w:rsidR="00D35834" w:rsidRPr="00CC30D9" w:rsidRDefault="00D35834" w:rsidP="00B301CB">
            <w:pPr>
              <w:pStyle w:val="NormalBodyText"/>
              <w:rPr>
                <w:ins w:id="1179" w:author="Frank" w:date="2021-04-20T10:11:00Z"/>
                <w:b/>
                <w:caps/>
                <w:lang w:val="nl-NL"/>
              </w:rPr>
            </w:pPr>
            <w:ins w:id="1180" w:author="Frank" w:date="2021-04-20T10:11:00Z">
              <w:r w:rsidRPr="00CC30D9">
                <w:rPr>
                  <w:b/>
                  <w:caps/>
                  <w:lang w:val="nl-NL"/>
                </w:rPr>
                <w:t>Periode:</w:t>
              </w:r>
            </w:ins>
          </w:p>
        </w:tc>
        <w:tc>
          <w:tcPr>
            <w:tcW w:w="7541" w:type="dxa"/>
            <w:shd w:val="clear" w:color="auto" w:fill="auto"/>
          </w:tcPr>
          <w:p w14:paraId="6E52D550" w14:textId="77777777" w:rsidR="00D35834" w:rsidRPr="00CC30D9" w:rsidRDefault="00D35834" w:rsidP="00B301CB">
            <w:pPr>
              <w:pStyle w:val="NormalBodyText"/>
              <w:rPr>
                <w:ins w:id="1181" w:author="Frank" w:date="2021-04-20T10:11:00Z"/>
                <w:lang w:val="nl-NL"/>
              </w:rPr>
            </w:pPr>
            <w:ins w:id="1182" w:author="Frank" w:date="2021-04-20T10:11:00Z">
              <w:r w:rsidRPr="00CC30D9">
                <w:rPr>
                  <w:lang w:val="nl-NL"/>
                </w:rPr>
                <w:t>mei 2016 - december 2017</w:t>
              </w:r>
            </w:ins>
          </w:p>
        </w:tc>
      </w:tr>
      <w:tr w:rsidR="00D35834" w:rsidRPr="00CC30D9" w14:paraId="412952B5" w14:textId="77777777" w:rsidTr="00B301CB">
        <w:trPr>
          <w:ins w:id="1183" w:author="Frank" w:date="2021-04-20T10:11:00Z"/>
        </w:trPr>
        <w:tc>
          <w:tcPr>
            <w:tcW w:w="1805" w:type="dxa"/>
            <w:shd w:val="clear" w:color="auto" w:fill="auto"/>
          </w:tcPr>
          <w:p w14:paraId="5593BB75" w14:textId="77777777" w:rsidR="00D35834" w:rsidRPr="00CC30D9" w:rsidRDefault="00D35834" w:rsidP="00B301CB">
            <w:pPr>
              <w:pStyle w:val="NormalBodyText"/>
              <w:rPr>
                <w:ins w:id="1184" w:author="Frank" w:date="2021-04-20T10:11:00Z"/>
                <w:b/>
                <w:caps/>
                <w:lang w:val="nl-NL"/>
              </w:rPr>
            </w:pPr>
            <w:ins w:id="1185" w:author="Frank" w:date="2021-04-20T10:11:00Z">
              <w:r w:rsidRPr="00CC30D9">
                <w:rPr>
                  <w:b/>
                  <w:caps/>
                  <w:lang w:val="nl-NL"/>
                </w:rPr>
                <w:t>Opdrachtgever:</w:t>
              </w:r>
            </w:ins>
          </w:p>
        </w:tc>
        <w:tc>
          <w:tcPr>
            <w:tcW w:w="7541" w:type="dxa"/>
            <w:shd w:val="clear" w:color="auto" w:fill="auto"/>
          </w:tcPr>
          <w:p w14:paraId="1F8B6188" w14:textId="77777777" w:rsidR="00D35834" w:rsidRPr="00CC30D9" w:rsidRDefault="00D35834" w:rsidP="00B301CB">
            <w:pPr>
              <w:pStyle w:val="NormalBodyText"/>
              <w:rPr>
                <w:ins w:id="1186" w:author="Frank" w:date="2021-04-20T10:11:00Z"/>
                <w:lang w:val="nl-NL"/>
              </w:rPr>
            </w:pPr>
            <w:ins w:id="1187" w:author="Frank" w:date="2021-04-20T10:11:00Z">
              <w:r w:rsidRPr="00CC30D9">
                <w:rPr>
                  <w:lang w:val="nl-NL"/>
                </w:rPr>
                <w:t>Tele2 Nederland B.V.</w:t>
              </w:r>
            </w:ins>
          </w:p>
        </w:tc>
      </w:tr>
      <w:tr w:rsidR="00D35834" w:rsidRPr="00125014" w14:paraId="2EBF9B34" w14:textId="77777777" w:rsidTr="00B301CB">
        <w:trPr>
          <w:ins w:id="1188" w:author="Frank" w:date="2021-04-20T10:11:00Z"/>
        </w:trPr>
        <w:tc>
          <w:tcPr>
            <w:tcW w:w="1805" w:type="dxa"/>
            <w:shd w:val="clear" w:color="auto" w:fill="auto"/>
          </w:tcPr>
          <w:p w14:paraId="6956BB59" w14:textId="77777777" w:rsidR="00D35834" w:rsidRPr="00CC30D9" w:rsidRDefault="00D35834" w:rsidP="00B301CB">
            <w:pPr>
              <w:pStyle w:val="NormalBodyText"/>
              <w:rPr>
                <w:ins w:id="1189" w:author="Frank" w:date="2021-04-20T10:11:00Z"/>
                <w:b/>
                <w:caps/>
                <w:lang w:val="nl-NL"/>
              </w:rPr>
            </w:pPr>
            <w:ins w:id="1190" w:author="Frank" w:date="2021-04-20T10:11:00Z">
              <w:r w:rsidRPr="00CC30D9">
                <w:rPr>
                  <w:b/>
                  <w:caps/>
                  <w:lang w:val="nl-NL"/>
                </w:rPr>
                <w:t>Omschrijving:</w:t>
              </w:r>
            </w:ins>
          </w:p>
        </w:tc>
        <w:tc>
          <w:tcPr>
            <w:tcW w:w="7541" w:type="dxa"/>
            <w:shd w:val="clear" w:color="auto" w:fill="auto"/>
          </w:tcPr>
          <w:p w14:paraId="3F5E3E1E" w14:textId="37BC2F8B" w:rsidR="00D35834" w:rsidRPr="00CC30D9" w:rsidRDefault="00D35834" w:rsidP="00B301CB">
            <w:pPr>
              <w:pStyle w:val="NormalBodyText"/>
              <w:rPr>
                <w:ins w:id="1191" w:author="Frank" w:date="2021-04-20T10:11:00Z"/>
                <w:lang w:val="nl-NL"/>
              </w:rPr>
            </w:pPr>
            <w:ins w:id="1192" w:author="Frank" w:date="2021-04-20T10:11:00Z">
              <w:r w:rsidRPr="00CC30D9">
                <w:rPr>
                  <w:lang w:val="nl-NL"/>
                </w:rPr>
                <w:t xml:space="preserve">Tele2 opereert binnen Nederland als telecommunicatie operator voor zowel vaste als mobiele infrastructuur. Met zowel een eigen backbone-netwerk alsook een eigen 4G-LTE Netwerk worden zowel zakelijke klanten als consumenten bediend. Binnen de afdeling Service Integration was de heer </w:t>
              </w:r>
            </w:ins>
            <w:r w:rsidR="008B2ABD">
              <w:rPr>
                <w:lang w:val="nl-NL"/>
              </w:rPr>
              <w:t>X</w:t>
            </w:r>
            <w:ins w:id="1193" w:author="Frank" w:date="2021-04-20T10:11:00Z">
              <w:r w:rsidRPr="00CC30D9">
                <w:rPr>
                  <w:lang w:val="nl-NL"/>
                </w:rPr>
                <w:t xml:space="preserve"> als Service Manager New Logo verantwoordelijk voor het inrichten van het beheer rondom alle nieuwe groot zakelijke contracten. Binnen de pre-sales en BID fase van alle nieuwe contracten was de heer </w:t>
              </w:r>
            </w:ins>
            <w:r w:rsidR="008B2ABD">
              <w:rPr>
                <w:lang w:val="nl-NL"/>
              </w:rPr>
              <w:t>X</w:t>
            </w:r>
            <w:ins w:id="1194" w:author="Frank" w:date="2021-04-20T10:11:00Z">
              <w:r w:rsidRPr="00CC30D9">
                <w:rPr>
                  <w:lang w:val="nl-NL"/>
                </w:rPr>
                <w:t xml:space="preserve"> verantwoordelijk voor het inventariseren en afstemmen van alle Service Management en Beheeraspecten van de nieuwe </w:t>
              </w:r>
              <w:proofErr w:type="spellStart"/>
              <w:r w:rsidRPr="00CC30D9">
                <w:rPr>
                  <w:lang w:val="nl-NL"/>
                </w:rPr>
                <w:t>prospect</w:t>
              </w:r>
              <w:r>
                <w:rPr>
                  <w:lang w:val="nl-NL"/>
                </w:rPr>
                <w:t>s</w:t>
              </w:r>
              <w:proofErr w:type="spellEnd"/>
              <w:r>
                <w:rPr>
                  <w:lang w:val="nl-NL"/>
                </w:rPr>
                <w:t>.</w:t>
              </w:r>
            </w:ins>
          </w:p>
          <w:p w14:paraId="1D81D73F" w14:textId="77777777" w:rsidR="00D35834" w:rsidRPr="00CC30D9" w:rsidRDefault="00D35834" w:rsidP="00B301CB">
            <w:pPr>
              <w:pStyle w:val="NormalBodyText"/>
              <w:rPr>
                <w:ins w:id="1195" w:author="Frank" w:date="2021-04-20T10:11:00Z"/>
                <w:lang w:val="nl-NL"/>
              </w:rPr>
            </w:pPr>
          </w:p>
          <w:p w14:paraId="192B5744" w14:textId="39AEE5A1" w:rsidR="00D35834" w:rsidRPr="00CC30D9" w:rsidRDefault="00D35834" w:rsidP="00B301CB">
            <w:pPr>
              <w:pStyle w:val="NormalBodyText"/>
              <w:rPr>
                <w:ins w:id="1196" w:author="Frank" w:date="2021-04-20T10:11:00Z"/>
                <w:lang w:val="nl-NL"/>
              </w:rPr>
            </w:pPr>
            <w:ins w:id="1197" w:author="Frank" w:date="2021-04-20T10:11:00Z">
              <w:r w:rsidRPr="00CC30D9">
                <w:rPr>
                  <w:lang w:val="nl-NL"/>
                </w:rPr>
                <w:t xml:space="preserve">Na gunning was de heer </w:t>
              </w:r>
            </w:ins>
            <w:r w:rsidR="008B2ABD">
              <w:rPr>
                <w:lang w:val="nl-NL"/>
              </w:rPr>
              <w:t>X</w:t>
            </w:r>
            <w:ins w:id="1198" w:author="Frank" w:date="2021-04-20T10:11:00Z">
              <w:r w:rsidRPr="00CC30D9">
                <w:rPr>
                  <w:lang w:val="nl-NL"/>
                </w:rPr>
                <w:t xml:space="preserve"> in deze rol verantwoordelijk voor het inrichten van de processen (zowel intern als extern), opstellen en het afstemmen van de SLA en DAP zodat klanten na implementatie kunnen worden overgedragen aan organisatieonderdelen verantwoordelijk voor het operationeel beheer.</w:t>
              </w:r>
            </w:ins>
          </w:p>
        </w:tc>
      </w:tr>
      <w:tr w:rsidR="00D35834" w:rsidRPr="00CC30D9" w14:paraId="27ADD356" w14:textId="77777777" w:rsidTr="00B301CB">
        <w:trPr>
          <w:ins w:id="1199" w:author="Frank" w:date="2021-04-20T10:11:00Z"/>
        </w:trPr>
        <w:tc>
          <w:tcPr>
            <w:tcW w:w="1805" w:type="dxa"/>
            <w:shd w:val="clear" w:color="auto" w:fill="auto"/>
          </w:tcPr>
          <w:p w14:paraId="07B1E905" w14:textId="77777777" w:rsidR="00D35834" w:rsidRPr="00CC30D9" w:rsidRDefault="00D35834" w:rsidP="00B301CB">
            <w:pPr>
              <w:pStyle w:val="NormalBodyText"/>
              <w:rPr>
                <w:ins w:id="1200" w:author="Frank" w:date="2021-04-20T10:11:00Z"/>
                <w:b/>
                <w:caps/>
                <w:lang w:val="nl-NL"/>
              </w:rPr>
            </w:pPr>
            <w:ins w:id="1201" w:author="Frank" w:date="2021-04-20T10:11:00Z">
              <w:r w:rsidRPr="00CC30D9">
                <w:rPr>
                  <w:b/>
                  <w:caps/>
                  <w:lang w:val="nl-NL"/>
                </w:rPr>
                <w:t>Rol:</w:t>
              </w:r>
            </w:ins>
          </w:p>
        </w:tc>
        <w:tc>
          <w:tcPr>
            <w:tcW w:w="7541" w:type="dxa"/>
            <w:shd w:val="clear" w:color="auto" w:fill="auto"/>
          </w:tcPr>
          <w:p w14:paraId="4F451119" w14:textId="77777777" w:rsidR="00D35834" w:rsidRPr="00CC30D9" w:rsidRDefault="00D35834" w:rsidP="00B301CB">
            <w:pPr>
              <w:pStyle w:val="NormalBodyText"/>
              <w:rPr>
                <w:ins w:id="1202" w:author="Frank" w:date="2021-04-20T10:11:00Z"/>
                <w:lang w:val="nl-NL"/>
              </w:rPr>
            </w:pPr>
            <w:ins w:id="1203" w:author="Frank" w:date="2021-04-20T10:11:00Z">
              <w:r w:rsidRPr="00CC30D9">
                <w:rPr>
                  <w:lang w:val="nl-NL"/>
                </w:rPr>
                <w:t>Implementatie Service Manager</w:t>
              </w:r>
            </w:ins>
          </w:p>
        </w:tc>
      </w:tr>
      <w:tr w:rsidR="00D35834" w:rsidRPr="00C634DC" w14:paraId="5F128D81" w14:textId="77777777" w:rsidTr="00B301CB">
        <w:trPr>
          <w:ins w:id="1204" w:author="Frank" w:date="2021-04-20T10:11:00Z"/>
        </w:trPr>
        <w:tc>
          <w:tcPr>
            <w:tcW w:w="1805" w:type="dxa"/>
            <w:shd w:val="clear" w:color="auto" w:fill="auto"/>
          </w:tcPr>
          <w:p w14:paraId="52914942" w14:textId="77777777" w:rsidR="00D35834" w:rsidRPr="00CC30D9" w:rsidRDefault="00D35834" w:rsidP="00B301CB">
            <w:pPr>
              <w:pStyle w:val="NormalBodyText"/>
              <w:rPr>
                <w:ins w:id="1205" w:author="Frank" w:date="2021-04-20T10:11:00Z"/>
                <w:b/>
                <w:caps/>
                <w:lang w:val="nl-NL"/>
              </w:rPr>
            </w:pPr>
            <w:ins w:id="1206" w:author="Frank" w:date="2021-04-20T10:11:00Z">
              <w:r w:rsidRPr="00CC30D9">
                <w:rPr>
                  <w:b/>
                  <w:caps/>
                  <w:lang w:val="nl-NL"/>
                </w:rPr>
                <w:t>Tools:</w:t>
              </w:r>
            </w:ins>
          </w:p>
        </w:tc>
        <w:tc>
          <w:tcPr>
            <w:tcW w:w="7541" w:type="dxa"/>
            <w:shd w:val="clear" w:color="auto" w:fill="auto"/>
          </w:tcPr>
          <w:p w14:paraId="2AB4399A" w14:textId="77777777" w:rsidR="00D35834" w:rsidRPr="00CC30D9" w:rsidRDefault="00D35834" w:rsidP="00B301CB">
            <w:pPr>
              <w:pStyle w:val="NormalBodyText"/>
              <w:rPr>
                <w:ins w:id="1207" w:author="Frank" w:date="2021-04-20T10:11:00Z"/>
              </w:rPr>
            </w:pPr>
            <w:ins w:id="1208" w:author="Frank" w:date="2021-04-20T10:11:00Z">
              <w:r w:rsidRPr="00CC30D9">
                <w:t>ITIL-TEM (</w:t>
              </w:r>
              <w:proofErr w:type="spellStart"/>
              <w:r w:rsidRPr="00CC30D9">
                <w:t>Calvi</w:t>
              </w:r>
              <w:proofErr w:type="spellEnd"/>
              <w:r w:rsidRPr="00CC30D9">
                <w:t>) – Salesforce – ITSM, Business Objects</w:t>
              </w:r>
              <w:r>
                <w:t xml:space="preserve">, </w:t>
              </w:r>
              <w:r w:rsidRPr="00CC30D9">
                <w:t>SQL database</w:t>
              </w:r>
            </w:ins>
          </w:p>
        </w:tc>
      </w:tr>
      <w:tr w:rsidR="00D35834" w:rsidRPr="00CC30D9" w14:paraId="2FB977F1" w14:textId="77777777" w:rsidTr="00B301CB">
        <w:trPr>
          <w:ins w:id="1209" w:author="Frank" w:date="2021-04-20T10:11:00Z"/>
        </w:trPr>
        <w:tc>
          <w:tcPr>
            <w:tcW w:w="1805" w:type="dxa"/>
            <w:shd w:val="clear" w:color="auto" w:fill="auto"/>
          </w:tcPr>
          <w:p w14:paraId="65CB6F6B" w14:textId="77777777" w:rsidR="00D35834" w:rsidRPr="00CC30D9" w:rsidRDefault="00D35834" w:rsidP="00B301CB">
            <w:pPr>
              <w:pStyle w:val="NormalBodyText"/>
              <w:rPr>
                <w:ins w:id="1210" w:author="Frank" w:date="2021-04-20T10:11:00Z"/>
                <w:b/>
                <w:caps/>
                <w:lang w:val="nl-NL"/>
              </w:rPr>
            </w:pPr>
            <w:ins w:id="1211" w:author="Frank" w:date="2021-04-20T10:11:00Z">
              <w:r w:rsidRPr="00CC30D9">
                <w:rPr>
                  <w:b/>
                  <w:caps/>
                  <w:lang w:val="nl-NL"/>
                </w:rPr>
                <w:t>Branche:</w:t>
              </w:r>
            </w:ins>
          </w:p>
        </w:tc>
        <w:tc>
          <w:tcPr>
            <w:tcW w:w="7541" w:type="dxa"/>
            <w:shd w:val="clear" w:color="auto" w:fill="auto"/>
          </w:tcPr>
          <w:p w14:paraId="487E48BE" w14:textId="77777777" w:rsidR="00D35834" w:rsidRPr="00CC30D9" w:rsidRDefault="00D35834" w:rsidP="00B301CB">
            <w:pPr>
              <w:pStyle w:val="NormalBodyText"/>
              <w:rPr>
                <w:ins w:id="1212" w:author="Frank" w:date="2021-04-20T10:11:00Z"/>
                <w:lang w:val="nl-NL"/>
              </w:rPr>
            </w:pPr>
            <w:ins w:id="1213" w:author="Frank" w:date="2021-04-20T10:11:00Z">
              <w:r w:rsidRPr="00CC30D9">
                <w:rPr>
                  <w:lang w:val="nl-NL"/>
                </w:rPr>
                <w:t>Telecommunicatie</w:t>
              </w:r>
            </w:ins>
          </w:p>
        </w:tc>
      </w:tr>
      <w:tr w:rsidR="00D35834" w:rsidRPr="00CC30D9" w14:paraId="4C501228" w14:textId="77777777" w:rsidTr="00B301CB">
        <w:trPr>
          <w:ins w:id="1214" w:author="Frank" w:date="2021-04-20T10:11:00Z"/>
        </w:trPr>
        <w:tc>
          <w:tcPr>
            <w:tcW w:w="1805" w:type="dxa"/>
            <w:shd w:val="clear" w:color="auto" w:fill="auto"/>
          </w:tcPr>
          <w:p w14:paraId="793B26FF" w14:textId="77777777" w:rsidR="00D35834" w:rsidRPr="00CC30D9" w:rsidRDefault="00D35834" w:rsidP="00B301CB">
            <w:pPr>
              <w:pStyle w:val="NormalBodyText"/>
              <w:rPr>
                <w:ins w:id="1215" w:author="Frank" w:date="2021-04-20T10:11:00Z"/>
                <w:b/>
                <w:caps/>
                <w:lang w:val="nl-NL"/>
              </w:rPr>
            </w:pPr>
          </w:p>
        </w:tc>
        <w:tc>
          <w:tcPr>
            <w:tcW w:w="7541" w:type="dxa"/>
            <w:shd w:val="clear" w:color="auto" w:fill="auto"/>
          </w:tcPr>
          <w:p w14:paraId="6D540BA8" w14:textId="77777777" w:rsidR="00D35834" w:rsidRPr="00CC30D9" w:rsidRDefault="00D35834" w:rsidP="00B301CB">
            <w:pPr>
              <w:pStyle w:val="NormalBodyText"/>
              <w:rPr>
                <w:ins w:id="1216" w:author="Frank" w:date="2021-04-20T10:11:00Z"/>
                <w:lang w:val="nl-NL"/>
              </w:rPr>
            </w:pPr>
          </w:p>
        </w:tc>
      </w:tr>
      <w:tr w:rsidR="00D35834" w:rsidRPr="00CC30D9" w14:paraId="2E4A5C1A" w14:textId="77777777" w:rsidTr="00B301CB">
        <w:trPr>
          <w:ins w:id="1217" w:author="Frank" w:date="2021-04-20T10:11:00Z"/>
        </w:trPr>
        <w:tc>
          <w:tcPr>
            <w:tcW w:w="1805" w:type="dxa"/>
            <w:shd w:val="clear" w:color="auto" w:fill="auto"/>
          </w:tcPr>
          <w:p w14:paraId="36D5788D" w14:textId="77777777" w:rsidR="00D35834" w:rsidRPr="00CC30D9" w:rsidRDefault="00D35834" w:rsidP="00B301CB">
            <w:pPr>
              <w:pStyle w:val="NormalBodyText"/>
              <w:rPr>
                <w:ins w:id="1218" w:author="Frank" w:date="2021-04-20T10:11:00Z"/>
                <w:b/>
                <w:caps/>
                <w:lang w:val="nl-NL"/>
              </w:rPr>
            </w:pPr>
          </w:p>
        </w:tc>
        <w:tc>
          <w:tcPr>
            <w:tcW w:w="7541" w:type="dxa"/>
            <w:shd w:val="clear" w:color="auto" w:fill="auto"/>
          </w:tcPr>
          <w:p w14:paraId="367E81E7" w14:textId="77777777" w:rsidR="00D35834" w:rsidRPr="00CC30D9" w:rsidRDefault="00D35834" w:rsidP="00B301CB">
            <w:pPr>
              <w:pStyle w:val="NormalBodyText"/>
              <w:rPr>
                <w:ins w:id="1219" w:author="Frank" w:date="2021-04-20T10:11:00Z"/>
                <w:lang w:val="nl-NL"/>
              </w:rPr>
            </w:pPr>
          </w:p>
        </w:tc>
      </w:tr>
      <w:tr w:rsidR="00D35834" w:rsidRPr="00CC30D9" w14:paraId="06F52757" w14:textId="77777777" w:rsidTr="00B301CB">
        <w:trPr>
          <w:ins w:id="1220" w:author="Frank" w:date="2021-04-20T10:11:00Z"/>
        </w:trPr>
        <w:tc>
          <w:tcPr>
            <w:tcW w:w="1805" w:type="dxa"/>
            <w:shd w:val="clear" w:color="auto" w:fill="auto"/>
          </w:tcPr>
          <w:p w14:paraId="75BC1B79" w14:textId="77777777" w:rsidR="00D35834" w:rsidRPr="00CC30D9" w:rsidRDefault="00D35834" w:rsidP="00B301CB">
            <w:pPr>
              <w:pStyle w:val="NormalBodyText"/>
              <w:rPr>
                <w:ins w:id="1221" w:author="Frank" w:date="2021-04-20T10:11:00Z"/>
                <w:b/>
                <w:caps/>
                <w:lang w:val="nl-NL"/>
              </w:rPr>
            </w:pPr>
            <w:ins w:id="1222" w:author="Frank" w:date="2021-04-20T10:11:00Z">
              <w:r w:rsidRPr="00CC30D9">
                <w:rPr>
                  <w:b/>
                  <w:caps/>
                  <w:lang w:val="nl-NL"/>
                </w:rPr>
                <w:t>Project:</w:t>
              </w:r>
            </w:ins>
          </w:p>
        </w:tc>
        <w:tc>
          <w:tcPr>
            <w:tcW w:w="7541" w:type="dxa"/>
            <w:shd w:val="clear" w:color="auto" w:fill="auto"/>
          </w:tcPr>
          <w:p w14:paraId="4C76DC7B" w14:textId="77777777" w:rsidR="00D35834" w:rsidRPr="00CC30D9" w:rsidRDefault="00D35834" w:rsidP="00B301CB">
            <w:pPr>
              <w:pStyle w:val="NormalBodyText"/>
              <w:rPr>
                <w:ins w:id="1223" w:author="Frank" w:date="2021-04-20T10:11:00Z"/>
                <w:lang w:val="nl-NL"/>
              </w:rPr>
            </w:pPr>
            <w:ins w:id="1224" w:author="Frank" w:date="2021-04-20T10:11:00Z">
              <w:r w:rsidRPr="00CC30D9">
                <w:rPr>
                  <w:lang w:val="nl-NL"/>
                </w:rPr>
                <w:t xml:space="preserve">Regie over Telecom </w:t>
              </w:r>
              <w:proofErr w:type="spellStart"/>
              <w:r w:rsidRPr="00CC30D9">
                <w:rPr>
                  <w:lang w:val="nl-NL"/>
                </w:rPr>
                <w:t>Expense</w:t>
              </w:r>
              <w:proofErr w:type="spellEnd"/>
              <w:r w:rsidRPr="00CC30D9">
                <w:rPr>
                  <w:lang w:val="nl-NL"/>
                </w:rPr>
                <w:t xml:space="preserve"> Management</w:t>
              </w:r>
            </w:ins>
          </w:p>
        </w:tc>
      </w:tr>
      <w:tr w:rsidR="00D35834" w:rsidRPr="00CC30D9" w14:paraId="57FACE88" w14:textId="77777777" w:rsidTr="00B301CB">
        <w:trPr>
          <w:ins w:id="1225" w:author="Frank" w:date="2021-04-20T10:11:00Z"/>
        </w:trPr>
        <w:tc>
          <w:tcPr>
            <w:tcW w:w="1805" w:type="dxa"/>
            <w:shd w:val="clear" w:color="auto" w:fill="auto"/>
          </w:tcPr>
          <w:p w14:paraId="05F2E11E" w14:textId="77777777" w:rsidR="00D35834" w:rsidRPr="00CC30D9" w:rsidRDefault="00D35834" w:rsidP="00B301CB">
            <w:pPr>
              <w:pStyle w:val="NormalBodyText"/>
              <w:rPr>
                <w:ins w:id="1226" w:author="Frank" w:date="2021-04-20T10:11:00Z"/>
                <w:b/>
                <w:caps/>
                <w:lang w:val="nl-NL"/>
              </w:rPr>
            </w:pPr>
            <w:ins w:id="1227" w:author="Frank" w:date="2021-04-20T10:11:00Z">
              <w:r w:rsidRPr="00CC30D9">
                <w:rPr>
                  <w:b/>
                  <w:caps/>
                  <w:lang w:val="nl-NL"/>
                </w:rPr>
                <w:t>Periode:</w:t>
              </w:r>
            </w:ins>
          </w:p>
        </w:tc>
        <w:tc>
          <w:tcPr>
            <w:tcW w:w="7541" w:type="dxa"/>
            <w:shd w:val="clear" w:color="auto" w:fill="auto"/>
          </w:tcPr>
          <w:p w14:paraId="51B2EB54" w14:textId="77777777" w:rsidR="00D35834" w:rsidRPr="00CC30D9" w:rsidRDefault="00D35834" w:rsidP="00B301CB">
            <w:pPr>
              <w:pStyle w:val="NormalBodyText"/>
              <w:rPr>
                <w:ins w:id="1228" w:author="Frank" w:date="2021-04-20T10:11:00Z"/>
                <w:lang w:val="nl-NL"/>
              </w:rPr>
            </w:pPr>
            <w:ins w:id="1229" w:author="Frank" w:date="2021-04-20T10:11:00Z">
              <w:r w:rsidRPr="00CC30D9">
                <w:rPr>
                  <w:lang w:val="nl-NL"/>
                </w:rPr>
                <w:t>januari 2014 - april 2016</w:t>
              </w:r>
            </w:ins>
          </w:p>
        </w:tc>
      </w:tr>
      <w:tr w:rsidR="00D35834" w:rsidRPr="00CC30D9" w14:paraId="07CBEE27" w14:textId="77777777" w:rsidTr="00B301CB">
        <w:trPr>
          <w:ins w:id="1230" w:author="Frank" w:date="2021-04-20T10:11:00Z"/>
        </w:trPr>
        <w:tc>
          <w:tcPr>
            <w:tcW w:w="1805" w:type="dxa"/>
            <w:shd w:val="clear" w:color="auto" w:fill="auto"/>
          </w:tcPr>
          <w:p w14:paraId="4BD20927" w14:textId="77777777" w:rsidR="00D35834" w:rsidRPr="00CC30D9" w:rsidRDefault="00D35834" w:rsidP="00B301CB">
            <w:pPr>
              <w:pStyle w:val="NormalBodyText"/>
              <w:rPr>
                <w:ins w:id="1231" w:author="Frank" w:date="2021-04-20T10:11:00Z"/>
                <w:b/>
                <w:caps/>
                <w:lang w:val="nl-NL"/>
              </w:rPr>
            </w:pPr>
            <w:ins w:id="1232" w:author="Frank" w:date="2021-04-20T10:11:00Z">
              <w:r w:rsidRPr="00CC30D9">
                <w:rPr>
                  <w:b/>
                  <w:caps/>
                  <w:lang w:val="nl-NL"/>
                </w:rPr>
                <w:t>Opdrachtgever:</w:t>
              </w:r>
            </w:ins>
          </w:p>
        </w:tc>
        <w:tc>
          <w:tcPr>
            <w:tcW w:w="7541" w:type="dxa"/>
            <w:shd w:val="clear" w:color="auto" w:fill="auto"/>
          </w:tcPr>
          <w:p w14:paraId="53B5FD86" w14:textId="77777777" w:rsidR="00D35834" w:rsidRPr="00CC30D9" w:rsidRDefault="00D35834" w:rsidP="00B301CB">
            <w:pPr>
              <w:pStyle w:val="NormalBodyText"/>
              <w:rPr>
                <w:ins w:id="1233" w:author="Frank" w:date="2021-04-20T10:11:00Z"/>
                <w:lang w:val="nl-NL"/>
              </w:rPr>
            </w:pPr>
            <w:proofErr w:type="spellStart"/>
            <w:ins w:id="1234" w:author="Frank" w:date="2021-04-20T10:11:00Z">
              <w:r w:rsidRPr="00CC30D9">
                <w:rPr>
                  <w:lang w:val="nl-NL"/>
                </w:rPr>
                <w:t>Strict</w:t>
              </w:r>
              <w:proofErr w:type="spellEnd"/>
              <w:r w:rsidRPr="00CC30D9">
                <w:rPr>
                  <w:lang w:val="nl-NL"/>
                </w:rPr>
                <w:t xml:space="preserve"> B.V.</w:t>
              </w:r>
            </w:ins>
          </w:p>
        </w:tc>
      </w:tr>
      <w:tr w:rsidR="00D35834" w:rsidRPr="00125014" w14:paraId="5AFD97A1" w14:textId="77777777" w:rsidTr="00B301CB">
        <w:trPr>
          <w:ins w:id="1235" w:author="Frank" w:date="2021-04-20T10:11:00Z"/>
        </w:trPr>
        <w:tc>
          <w:tcPr>
            <w:tcW w:w="1805" w:type="dxa"/>
            <w:shd w:val="clear" w:color="auto" w:fill="auto"/>
          </w:tcPr>
          <w:p w14:paraId="357BF3EF" w14:textId="77777777" w:rsidR="00D35834" w:rsidRPr="00CC30D9" w:rsidRDefault="00D35834" w:rsidP="00B301CB">
            <w:pPr>
              <w:pStyle w:val="NormalBodyText"/>
              <w:rPr>
                <w:ins w:id="1236" w:author="Frank" w:date="2021-04-20T10:11:00Z"/>
                <w:b/>
                <w:caps/>
                <w:lang w:val="nl-NL"/>
              </w:rPr>
            </w:pPr>
            <w:ins w:id="1237" w:author="Frank" w:date="2021-04-20T10:11:00Z">
              <w:r w:rsidRPr="00CC30D9">
                <w:rPr>
                  <w:b/>
                  <w:caps/>
                  <w:lang w:val="nl-NL"/>
                </w:rPr>
                <w:t>Omschrijving:</w:t>
              </w:r>
            </w:ins>
          </w:p>
        </w:tc>
        <w:tc>
          <w:tcPr>
            <w:tcW w:w="7541" w:type="dxa"/>
            <w:shd w:val="clear" w:color="auto" w:fill="auto"/>
          </w:tcPr>
          <w:p w14:paraId="6F49E047" w14:textId="77777777" w:rsidR="00D35834" w:rsidRPr="00CC30D9" w:rsidRDefault="00D35834" w:rsidP="00B301CB">
            <w:pPr>
              <w:pStyle w:val="NormalBodyText"/>
              <w:rPr>
                <w:ins w:id="1238" w:author="Frank" w:date="2021-04-20T10:11:00Z"/>
                <w:lang w:val="nl-NL"/>
              </w:rPr>
            </w:pPr>
            <w:proofErr w:type="spellStart"/>
            <w:ins w:id="1239" w:author="Frank" w:date="2021-04-20T10:11:00Z">
              <w:r w:rsidRPr="00CC30D9">
                <w:rPr>
                  <w:lang w:val="nl-NL"/>
                </w:rPr>
                <w:t>Strome</w:t>
              </w:r>
              <w:proofErr w:type="spellEnd"/>
              <w:r w:rsidRPr="00CC30D9">
                <w:rPr>
                  <w:lang w:val="nl-NL"/>
                </w:rPr>
                <w:t xml:space="preserve"> is een </w:t>
              </w:r>
              <w:proofErr w:type="spellStart"/>
              <w:r w:rsidRPr="00CC30D9">
                <w:rPr>
                  <w:lang w:val="nl-NL"/>
                </w:rPr>
                <w:t>trusted</w:t>
              </w:r>
              <w:proofErr w:type="spellEnd"/>
              <w:r w:rsidRPr="00CC30D9">
                <w:rPr>
                  <w:lang w:val="nl-NL"/>
                </w:rPr>
                <w:t xml:space="preserve"> partij die de regie voert op ICT-benodigdheden. Processen en informatie worden gestroomlijnd en gemanaged </w:t>
              </w:r>
              <w:r>
                <w:rPr>
                  <w:lang w:val="nl-NL"/>
                </w:rPr>
                <w:t xml:space="preserve">in de CALVI-Applicatie </w:t>
              </w:r>
              <w:r w:rsidRPr="00CC30D9">
                <w:rPr>
                  <w:lang w:val="nl-NL"/>
                </w:rPr>
                <w:t>zodat online alle contractuele en financiële aspecten van de ICT-assets inzichtelijk werden gemaakt.</w:t>
              </w:r>
            </w:ins>
          </w:p>
          <w:p w14:paraId="002DF670" w14:textId="77777777" w:rsidR="00D35834" w:rsidRPr="00CC30D9" w:rsidRDefault="00D35834" w:rsidP="00B301CB">
            <w:pPr>
              <w:pStyle w:val="NormalBodyText"/>
              <w:rPr>
                <w:ins w:id="1240" w:author="Frank" w:date="2021-04-20T10:11:00Z"/>
                <w:lang w:val="nl-NL"/>
              </w:rPr>
            </w:pPr>
          </w:p>
          <w:p w14:paraId="7E53D6DD" w14:textId="2C88EDBC" w:rsidR="00D35834" w:rsidRPr="00CC30D9" w:rsidRDefault="00D35834" w:rsidP="00B301CB">
            <w:pPr>
              <w:pStyle w:val="NormalBodyText"/>
              <w:rPr>
                <w:ins w:id="1241" w:author="Frank" w:date="2021-04-20T10:11:00Z"/>
                <w:lang w:val="nl-NL"/>
              </w:rPr>
            </w:pPr>
            <w:ins w:id="1242" w:author="Frank" w:date="2021-04-20T10:11:00Z">
              <w:r w:rsidRPr="6D041108">
                <w:rPr>
                  <w:lang w:val="nl-NL"/>
                </w:rPr>
                <w:t xml:space="preserve">De heer </w:t>
              </w:r>
            </w:ins>
            <w:r w:rsidR="008B2ABD">
              <w:rPr>
                <w:lang w:val="nl-NL"/>
              </w:rPr>
              <w:t>X</w:t>
            </w:r>
            <w:ins w:id="1243" w:author="Frank" w:date="2021-04-20T10:11:00Z">
              <w:r w:rsidRPr="6D041108">
                <w:rPr>
                  <w:lang w:val="nl-NL"/>
                </w:rPr>
                <w:t xml:space="preserve"> was verantwoordelijk voor verschillende klanten met CALVI Telecom </w:t>
              </w:r>
              <w:proofErr w:type="spellStart"/>
              <w:r w:rsidRPr="6D041108">
                <w:rPr>
                  <w:lang w:val="nl-NL"/>
                </w:rPr>
                <w:t>Expense</w:t>
              </w:r>
              <w:proofErr w:type="spellEnd"/>
              <w:r w:rsidRPr="6D041108">
                <w:rPr>
                  <w:lang w:val="nl-NL"/>
                </w:rPr>
                <w:t xml:space="preserve"> Management (TEM) software. Als regisseur was hij verantwoordelijk voor de geleverde service en verbetering van de dienstverlening alsmede het opstellen van de rapportage over deze dienstverlening. De SAAS-applicatie van Calvi </w:t>
              </w:r>
              <w:proofErr w:type="spellStart"/>
              <w:r w:rsidRPr="6D041108">
                <w:rPr>
                  <w:lang w:val="nl-NL"/>
                </w:rPr>
                <w:t>steld</w:t>
              </w:r>
              <w:proofErr w:type="spellEnd"/>
              <w:r w:rsidRPr="6D041108">
                <w:rPr>
                  <w:lang w:val="nl-NL"/>
                </w:rPr>
                <w:t xml:space="preserve"> klanten in staat </w:t>
              </w:r>
              <w:proofErr w:type="spellStart"/>
              <w:r w:rsidRPr="6D041108">
                <w:rPr>
                  <w:lang w:val="nl-NL"/>
                </w:rPr>
                <w:t>inzcht</w:t>
              </w:r>
              <w:proofErr w:type="spellEnd"/>
              <w:r w:rsidRPr="6D041108">
                <w:rPr>
                  <w:lang w:val="nl-NL"/>
                </w:rPr>
                <w:t xml:space="preserve"> te krijgen in telefonie gebruik en kosten. Samen met de technisch specialisten van CALVI was dhr. </w:t>
              </w:r>
            </w:ins>
            <w:r w:rsidR="008B2ABD">
              <w:rPr>
                <w:lang w:val="nl-NL"/>
              </w:rPr>
              <w:t>X</w:t>
            </w:r>
            <w:ins w:id="1244" w:author="Frank" w:date="2021-04-20T10:11:00Z">
              <w:r w:rsidRPr="6D041108">
                <w:rPr>
                  <w:lang w:val="nl-NL"/>
                </w:rPr>
                <w:t xml:space="preserve"> verantwoordelijk voor de functionele inrichting en beheer van de applicatie.</w:t>
              </w:r>
            </w:ins>
          </w:p>
          <w:p w14:paraId="7166D49E" w14:textId="77777777" w:rsidR="00D35834" w:rsidRPr="00CC30D9" w:rsidRDefault="00D35834" w:rsidP="00B301CB">
            <w:pPr>
              <w:pStyle w:val="NormalBodyText"/>
              <w:rPr>
                <w:ins w:id="1245" w:author="Frank" w:date="2021-04-20T10:11:00Z"/>
                <w:lang w:val="nl-NL"/>
              </w:rPr>
            </w:pPr>
            <w:ins w:id="1246" w:author="Frank" w:date="2021-04-20T10:11:00Z">
              <w:r w:rsidRPr="00CC30D9">
                <w:rPr>
                  <w:lang w:val="nl-NL"/>
                </w:rPr>
                <w:t>In de functie van Business Consultant had hij de taak om samen en in overleg met de klant de processen en tooling rondom de dienstverlening af te stemmen en in te richten of verbeteren.</w:t>
              </w:r>
            </w:ins>
          </w:p>
          <w:p w14:paraId="10F7B50D" w14:textId="77777777" w:rsidR="00D35834" w:rsidRPr="00CC30D9" w:rsidRDefault="00D35834" w:rsidP="00B301CB">
            <w:pPr>
              <w:pStyle w:val="NormalBodyText"/>
              <w:rPr>
                <w:ins w:id="1247" w:author="Frank" w:date="2021-04-20T10:11:00Z"/>
                <w:lang w:val="nl-NL"/>
              </w:rPr>
            </w:pPr>
          </w:p>
          <w:p w14:paraId="09E96CBF" w14:textId="77777777" w:rsidR="00D35834" w:rsidRPr="00CC30D9" w:rsidRDefault="00D35834" w:rsidP="00B301CB">
            <w:pPr>
              <w:pStyle w:val="NormalBodyText"/>
              <w:rPr>
                <w:ins w:id="1248" w:author="Frank" w:date="2021-04-20T10:11:00Z"/>
                <w:lang w:val="nl-NL"/>
              </w:rPr>
            </w:pPr>
            <w:ins w:id="1249" w:author="Frank" w:date="2021-04-20T10:11:00Z">
              <w:r w:rsidRPr="00CC30D9">
                <w:rPr>
                  <w:lang w:val="nl-NL"/>
                </w:rPr>
                <w:t>Klanten waren onder andere Groot Zakelijke Markt (incl. Operators), ProRail, Politie Nederland, diverse Provincies en gemeenten.</w:t>
              </w:r>
            </w:ins>
          </w:p>
        </w:tc>
      </w:tr>
      <w:tr w:rsidR="00D35834" w:rsidRPr="00CC30D9" w14:paraId="52C555A4" w14:textId="77777777" w:rsidTr="00B301CB">
        <w:trPr>
          <w:ins w:id="1250" w:author="Frank" w:date="2021-04-20T10:11:00Z"/>
        </w:trPr>
        <w:tc>
          <w:tcPr>
            <w:tcW w:w="1805" w:type="dxa"/>
            <w:shd w:val="clear" w:color="auto" w:fill="auto"/>
          </w:tcPr>
          <w:p w14:paraId="4DAED6D3" w14:textId="77777777" w:rsidR="00D35834" w:rsidRPr="00CC30D9" w:rsidRDefault="00D35834" w:rsidP="00B301CB">
            <w:pPr>
              <w:pStyle w:val="NormalBodyText"/>
              <w:rPr>
                <w:ins w:id="1251" w:author="Frank" w:date="2021-04-20T10:11:00Z"/>
                <w:b/>
                <w:caps/>
                <w:lang w:val="nl-NL"/>
              </w:rPr>
            </w:pPr>
            <w:ins w:id="1252" w:author="Frank" w:date="2021-04-20T10:11:00Z">
              <w:r w:rsidRPr="00CC30D9">
                <w:rPr>
                  <w:b/>
                  <w:caps/>
                  <w:lang w:val="nl-NL"/>
                </w:rPr>
                <w:t>Rol:</w:t>
              </w:r>
            </w:ins>
          </w:p>
        </w:tc>
        <w:tc>
          <w:tcPr>
            <w:tcW w:w="7541" w:type="dxa"/>
            <w:shd w:val="clear" w:color="auto" w:fill="auto"/>
          </w:tcPr>
          <w:p w14:paraId="4774469A" w14:textId="77777777" w:rsidR="00D35834" w:rsidRPr="00CC30D9" w:rsidRDefault="00D35834" w:rsidP="00B301CB">
            <w:pPr>
              <w:pStyle w:val="NormalBodyText"/>
              <w:rPr>
                <w:ins w:id="1253" w:author="Frank" w:date="2021-04-20T10:11:00Z"/>
                <w:lang w:val="nl-NL"/>
              </w:rPr>
            </w:pPr>
            <w:ins w:id="1254" w:author="Frank" w:date="2021-04-20T10:11:00Z">
              <w:r w:rsidRPr="00CC30D9">
                <w:rPr>
                  <w:lang w:val="nl-NL"/>
                </w:rPr>
                <w:t>Regisseur/Business Consultant</w:t>
              </w:r>
            </w:ins>
          </w:p>
        </w:tc>
      </w:tr>
      <w:tr w:rsidR="00D35834" w:rsidRPr="00C634DC" w14:paraId="27F65DFA" w14:textId="77777777" w:rsidTr="00B301CB">
        <w:trPr>
          <w:ins w:id="1255" w:author="Frank" w:date="2021-04-20T10:11:00Z"/>
        </w:trPr>
        <w:tc>
          <w:tcPr>
            <w:tcW w:w="1805" w:type="dxa"/>
            <w:shd w:val="clear" w:color="auto" w:fill="auto"/>
          </w:tcPr>
          <w:p w14:paraId="77734A4B" w14:textId="77777777" w:rsidR="00D35834" w:rsidRPr="00CC30D9" w:rsidRDefault="00D35834" w:rsidP="00B301CB">
            <w:pPr>
              <w:pStyle w:val="NormalBodyText"/>
              <w:rPr>
                <w:ins w:id="1256" w:author="Frank" w:date="2021-04-20T10:11:00Z"/>
                <w:b/>
                <w:caps/>
                <w:lang w:val="nl-NL"/>
              </w:rPr>
            </w:pPr>
            <w:ins w:id="1257" w:author="Frank" w:date="2021-04-20T10:11:00Z">
              <w:r w:rsidRPr="00CC30D9">
                <w:rPr>
                  <w:b/>
                  <w:caps/>
                  <w:lang w:val="nl-NL"/>
                </w:rPr>
                <w:t>Tools:</w:t>
              </w:r>
            </w:ins>
          </w:p>
        </w:tc>
        <w:tc>
          <w:tcPr>
            <w:tcW w:w="7541" w:type="dxa"/>
            <w:shd w:val="clear" w:color="auto" w:fill="auto"/>
          </w:tcPr>
          <w:p w14:paraId="1CF617A9" w14:textId="77777777" w:rsidR="00D35834" w:rsidRPr="00CC30D9" w:rsidRDefault="00D35834" w:rsidP="00B301CB">
            <w:pPr>
              <w:pStyle w:val="NormalBodyText"/>
              <w:rPr>
                <w:ins w:id="1258" w:author="Frank" w:date="2021-04-20T10:11:00Z"/>
              </w:rPr>
            </w:pPr>
            <w:ins w:id="1259" w:author="Frank" w:date="2021-04-20T10:11:00Z">
              <w:r w:rsidRPr="00CC30D9">
                <w:t>ITIL, TEM (</w:t>
              </w:r>
              <w:proofErr w:type="spellStart"/>
              <w:r w:rsidRPr="00CC30D9">
                <w:t>Calvi</w:t>
              </w:r>
              <w:proofErr w:type="spellEnd"/>
              <w:r w:rsidRPr="00CC30D9">
                <w:t>), Sharepoint, SQL database</w:t>
              </w:r>
            </w:ins>
          </w:p>
        </w:tc>
      </w:tr>
      <w:tr w:rsidR="00D35834" w:rsidRPr="00CC30D9" w14:paraId="0DC0126A" w14:textId="77777777" w:rsidTr="00B301CB">
        <w:trPr>
          <w:ins w:id="1260" w:author="Frank" w:date="2021-04-20T10:11:00Z"/>
        </w:trPr>
        <w:tc>
          <w:tcPr>
            <w:tcW w:w="1805" w:type="dxa"/>
            <w:shd w:val="clear" w:color="auto" w:fill="auto"/>
          </w:tcPr>
          <w:p w14:paraId="31800069" w14:textId="77777777" w:rsidR="00D35834" w:rsidRPr="00CC30D9" w:rsidRDefault="00D35834" w:rsidP="00B301CB">
            <w:pPr>
              <w:pStyle w:val="NormalBodyText"/>
              <w:rPr>
                <w:ins w:id="1261" w:author="Frank" w:date="2021-04-20T10:11:00Z"/>
                <w:b/>
                <w:caps/>
                <w:lang w:val="nl-NL"/>
              </w:rPr>
            </w:pPr>
            <w:ins w:id="1262" w:author="Frank" w:date="2021-04-20T10:11:00Z">
              <w:r w:rsidRPr="00CC30D9">
                <w:rPr>
                  <w:b/>
                  <w:caps/>
                  <w:lang w:val="nl-NL"/>
                </w:rPr>
                <w:t>Branche:</w:t>
              </w:r>
            </w:ins>
          </w:p>
        </w:tc>
        <w:tc>
          <w:tcPr>
            <w:tcW w:w="7541" w:type="dxa"/>
            <w:shd w:val="clear" w:color="auto" w:fill="auto"/>
          </w:tcPr>
          <w:p w14:paraId="169C85A7" w14:textId="77777777" w:rsidR="00D35834" w:rsidRPr="00CC30D9" w:rsidRDefault="00D35834" w:rsidP="00B301CB">
            <w:pPr>
              <w:pStyle w:val="NormalBodyText"/>
              <w:rPr>
                <w:ins w:id="1263" w:author="Frank" w:date="2021-04-20T10:11:00Z"/>
                <w:lang w:val="nl-NL"/>
              </w:rPr>
            </w:pPr>
            <w:ins w:id="1264" w:author="Frank" w:date="2021-04-20T10:11:00Z">
              <w:r w:rsidRPr="00CC30D9">
                <w:rPr>
                  <w:lang w:val="nl-NL"/>
                </w:rPr>
                <w:t>Telecommunicatie</w:t>
              </w:r>
            </w:ins>
          </w:p>
        </w:tc>
      </w:tr>
      <w:tr w:rsidR="00D35834" w:rsidRPr="00CC30D9" w14:paraId="4F0BBEFE" w14:textId="77777777" w:rsidTr="00B301CB">
        <w:trPr>
          <w:ins w:id="1265" w:author="Frank" w:date="2021-04-20T10:11:00Z"/>
        </w:trPr>
        <w:tc>
          <w:tcPr>
            <w:tcW w:w="1805" w:type="dxa"/>
            <w:shd w:val="clear" w:color="auto" w:fill="auto"/>
          </w:tcPr>
          <w:p w14:paraId="1C8F2F92" w14:textId="77777777" w:rsidR="00D35834" w:rsidRPr="00CC30D9" w:rsidRDefault="00D35834" w:rsidP="00B301CB">
            <w:pPr>
              <w:pStyle w:val="NormalBodyText"/>
              <w:rPr>
                <w:ins w:id="1266" w:author="Frank" w:date="2021-04-20T10:11:00Z"/>
                <w:b/>
                <w:caps/>
                <w:lang w:val="nl-NL"/>
              </w:rPr>
            </w:pPr>
          </w:p>
        </w:tc>
        <w:tc>
          <w:tcPr>
            <w:tcW w:w="7541" w:type="dxa"/>
            <w:shd w:val="clear" w:color="auto" w:fill="auto"/>
          </w:tcPr>
          <w:p w14:paraId="3C20BD52" w14:textId="77777777" w:rsidR="00D35834" w:rsidRPr="00CC30D9" w:rsidRDefault="00D35834" w:rsidP="00B301CB">
            <w:pPr>
              <w:pStyle w:val="NormalBodyText"/>
              <w:rPr>
                <w:ins w:id="1267" w:author="Frank" w:date="2021-04-20T10:11:00Z"/>
                <w:lang w:val="nl-NL"/>
              </w:rPr>
            </w:pPr>
          </w:p>
        </w:tc>
      </w:tr>
      <w:tr w:rsidR="00D35834" w:rsidRPr="00CC30D9" w14:paraId="33491129" w14:textId="77777777" w:rsidTr="00B301CB">
        <w:trPr>
          <w:ins w:id="1268" w:author="Frank" w:date="2021-04-20T10:11:00Z"/>
        </w:trPr>
        <w:tc>
          <w:tcPr>
            <w:tcW w:w="1805" w:type="dxa"/>
            <w:shd w:val="clear" w:color="auto" w:fill="auto"/>
          </w:tcPr>
          <w:p w14:paraId="10AAE5B3" w14:textId="77777777" w:rsidR="00D35834" w:rsidRPr="00CC30D9" w:rsidRDefault="00D35834" w:rsidP="00B301CB">
            <w:pPr>
              <w:pStyle w:val="NormalBodyText"/>
              <w:rPr>
                <w:ins w:id="1269" w:author="Frank" w:date="2021-04-20T10:11:00Z"/>
                <w:b/>
                <w:caps/>
                <w:lang w:val="nl-NL"/>
              </w:rPr>
            </w:pPr>
          </w:p>
        </w:tc>
        <w:tc>
          <w:tcPr>
            <w:tcW w:w="7541" w:type="dxa"/>
            <w:shd w:val="clear" w:color="auto" w:fill="auto"/>
          </w:tcPr>
          <w:p w14:paraId="073ACC30" w14:textId="77777777" w:rsidR="00D35834" w:rsidRDefault="00D35834" w:rsidP="00B301CB">
            <w:pPr>
              <w:pStyle w:val="NormalBodyText"/>
              <w:rPr>
                <w:ins w:id="1270" w:author="Frank" w:date="2021-04-20T10:11:00Z"/>
                <w:lang w:val="nl-NL"/>
              </w:rPr>
            </w:pPr>
          </w:p>
          <w:p w14:paraId="75B7FDD7" w14:textId="77777777" w:rsidR="00D35834" w:rsidRDefault="00D35834" w:rsidP="00B301CB">
            <w:pPr>
              <w:pStyle w:val="NormalBodyText"/>
              <w:rPr>
                <w:ins w:id="1271" w:author="Frank" w:date="2021-04-20T10:11:00Z"/>
                <w:lang w:val="nl-NL"/>
              </w:rPr>
            </w:pPr>
          </w:p>
          <w:p w14:paraId="2E9207FC" w14:textId="77777777" w:rsidR="00D35834" w:rsidRPr="00CC30D9" w:rsidRDefault="00D35834" w:rsidP="00B301CB">
            <w:pPr>
              <w:pStyle w:val="NormalBodyText"/>
              <w:rPr>
                <w:ins w:id="1272" w:author="Frank" w:date="2021-04-20T10:11:00Z"/>
                <w:lang w:val="nl-NL"/>
              </w:rPr>
            </w:pPr>
          </w:p>
        </w:tc>
      </w:tr>
      <w:tr w:rsidR="00D35834" w:rsidRPr="00CC30D9" w14:paraId="6D583EAC" w14:textId="77777777" w:rsidTr="00B301CB">
        <w:trPr>
          <w:ins w:id="1273" w:author="Frank" w:date="2021-04-20T10:11:00Z"/>
        </w:trPr>
        <w:tc>
          <w:tcPr>
            <w:tcW w:w="1805" w:type="dxa"/>
            <w:shd w:val="clear" w:color="auto" w:fill="auto"/>
          </w:tcPr>
          <w:p w14:paraId="152417BB" w14:textId="77777777" w:rsidR="00D35834" w:rsidRPr="00CC30D9" w:rsidRDefault="00D35834" w:rsidP="00B301CB">
            <w:pPr>
              <w:pStyle w:val="NormalBodyText"/>
              <w:rPr>
                <w:ins w:id="1274" w:author="Frank" w:date="2021-04-20T10:11:00Z"/>
                <w:b/>
                <w:caps/>
                <w:lang w:val="nl-NL"/>
              </w:rPr>
            </w:pPr>
            <w:ins w:id="1275" w:author="Frank" w:date="2021-04-20T10:11:00Z">
              <w:r w:rsidRPr="00CC30D9">
                <w:rPr>
                  <w:b/>
                  <w:caps/>
                  <w:lang w:val="nl-NL"/>
                </w:rPr>
                <w:t>Project:</w:t>
              </w:r>
            </w:ins>
          </w:p>
        </w:tc>
        <w:tc>
          <w:tcPr>
            <w:tcW w:w="7541" w:type="dxa"/>
            <w:shd w:val="clear" w:color="auto" w:fill="auto"/>
          </w:tcPr>
          <w:p w14:paraId="24AF1F80" w14:textId="77777777" w:rsidR="00D35834" w:rsidRPr="00CC30D9" w:rsidRDefault="00D35834" w:rsidP="00B301CB">
            <w:pPr>
              <w:pStyle w:val="NormalBodyText"/>
              <w:rPr>
                <w:ins w:id="1276" w:author="Frank" w:date="2021-04-20T10:11:00Z"/>
                <w:lang w:val="nl-NL"/>
              </w:rPr>
            </w:pPr>
            <w:ins w:id="1277" w:author="Frank" w:date="2021-04-20T10:11:00Z">
              <w:r w:rsidRPr="00CC30D9">
                <w:rPr>
                  <w:lang w:val="nl-NL"/>
                </w:rPr>
                <w:t>GRC GSM-R</w:t>
              </w:r>
            </w:ins>
          </w:p>
        </w:tc>
      </w:tr>
      <w:tr w:rsidR="00D35834" w:rsidRPr="00CC30D9" w14:paraId="731999FA" w14:textId="77777777" w:rsidTr="00B301CB">
        <w:trPr>
          <w:ins w:id="1278" w:author="Frank" w:date="2021-04-20T10:11:00Z"/>
        </w:trPr>
        <w:tc>
          <w:tcPr>
            <w:tcW w:w="1805" w:type="dxa"/>
            <w:shd w:val="clear" w:color="auto" w:fill="auto"/>
          </w:tcPr>
          <w:p w14:paraId="6D695022" w14:textId="77777777" w:rsidR="00D35834" w:rsidRPr="00CC30D9" w:rsidRDefault="00D35834" w:rsidP="00B301CB">
            <w:pPr>
              <w:pStyle w:val="NormalBodyText"/>
              <w:rPr>
                <w:ins w:id="1279" w:author="Frank" w:date="2021-04-20T10:11:00Z"/>
                <w:b/>
                <w:caps/>
                <w:lang w:val="nl-NL"/>
              </w:rPr>
            </w:pPr>
            <w:ins w:id="1280" w:author="Frank" w:date="2021-04-20T10:11:00Z">
              <w:r w:rsidRPr="00CC30D9">
                <w:rPr>
                  <w:b/>
                  <w:caps/>
                  <w:lang w:val="nl-NL"/>
                </w:rPr>
                <w:t>Periode:</w:t>
              </w:r>
            </w:ins>
          </w:p>
        </w:tc>
        <w:tc>
          <w:tcPr>
            <w:tcW w:w="7541" w:type="dxa"/>
            <w:shd w:val="clear" w:color="auto" w:fill="auto"/>
          </w:tcPr>
          <w:p w14:paraId="7C3407BB" w14:textId="77777777" w:rsidR="00D35834" w:rsidRPr="00CC30D9" w:rsidRDefault="00D35834" w:rsidP="00B301CB">
            <w:pPr>
              <w:pStyle w:val="NormalBodyText"/>
              <w:rPr>
                <w:ins w:id="1281" w:author="Frank" w:date="2021-04-20T10:11:00Z"/>
                <w:lang w:val="nl-NL"/>
              </w:rPr>
            </w:pPr>
            <w:ins w:id="1282" w:author="Frank" w:date="2021-04-20T10:11:00Z">
              <w:r w:rsidRPr="00CC30D9">
                <w:rPr>
                  <w:lang w:val="nl-NL"/>
                </w:rPr>
                <w:t>april 2013 - april 2016</w:t>
              </w:r>
            </w:ins>
          </w:p>
        </w:tc>
      </w:tr>
      <w:tr w:rsidR="00D35834" w:rsidRPr="00CC30D9" w14:paraId="465FAAF9" w14:textId="77777777" w:rsidTr="00B301CB">
        <w:trPr>
          <w:ins w:id="1283" w:author="Frank" w:date="2021-04-20T10:11:00Z"/>
        </w:trPr>
        <w:tc>
          <w:tcPr>
            <w:tcW w:w="1805" w:type="dxa"/>
            <w:shd w:val="clear" w:color="auto" w:fill="auto"/>
          </w:tcPr>
          <w:p w14:paraId="3834EE34" w14:textId="77777777" w:rsidR="00D35834" w:rsidRPr="00CC30D9" w:rsidRDefault="00D35834" w:rsidP="00B301CB">
            <w:pPr>
              <w:pStyle w:val="NormalBodyText"/>
              <w:rPr>
                <w:ins w:id="1284" w:author="Frank" w:date="2021-04-20T10:11:00Z"/>
                <w:b/>
                <w:caps/>
                <w:lang w:val="nl-NL"/>
              </w:rPr>
            </w:pPr>
            <w:ins w:id="1285" w:author="Frank" w:date="2021-04-20T10:11:00Z">
              <w:r w:rsidRPr="00CC30D9">
                <w:rPr>
                  <w:b/>
                  <w:caps/>
                  <w:lang w:val="nl-NL"/>
                </w:rPr>
                <w:t>Opdrachtgever:</w:t>
              </w:r>
            </w:ins>
          </w:p>
        </w:tc>
        <w:tc>
          <w:tcPr>
            <w:tcW w:w="7541" w:type="dxa"/>
            <w:shd w:val="clear" w:color="auto" w:fill="auto"/>
          </w:tcPr>
          <w:p w14:paraId="61A30765" w14:textId="77777777" w:rsidR="00D35834" w:rsidRPr="00CC30D9" w:rsidRDefault="00D35834" w:rsidP="00B301CB">
            <w:pPr>
              <w:pStyle w:val="NormalBodyText"/>
              <w:rPr>
                <w:ins w:id="1286" w:author="Frank" w:date="2021-04-20T10:11:00Z"/>
                <w:lang w:val="nl-NL"/>
              </w:rPr>
            </w:pPr>
            <w:ins w:id="1287" w:author="Frank" w:date="2021-04-20T10:11:00Z">
              <w:r w:rsidRPr="00CC30D9">
                <w:rPr>
                  <w:lang w:val="nl-NL"/>
                </w:rPr>
                <w:t>ProRail</w:t>
              </w:r>
            </w:ins>
          </w:p>
        </w:tc>
      </w:tr>
      <w:tr w:rsidR="00D35834" w:rsidRPr="00125014" w14:paraId="16B5ECA9" w14:textId="77777777" w:rsidTr="00B301CB">
        <w:trPr>
          <w:ins w:id="1288" w:author="Frank" w:date="2021-04-20T10:11:00Z"/>
        </w:trPr>
        <w:tc>
          <w:tcPr>
            <w:tcW w:w="1805" w:type="dxa"/>
            <w:shd w:val="clear" w:color="auto" w:fill="auto"/>
          </w:tcPr>
          <w:p w14:paraId="5F2EE0E8" w14:textId="77777777" w:rsidR="00D35834" w:rsidRPr="00CC30D9" w:rsidRDefault="00D35834" w:rsidP="00B301CB">
            <w:pPr>
              <w:pStyle w:val="NormalBodyText"/>
              <w:rPr>
                <w:ins w:id="1289" w:author="Frank" w:date="2021-04-20T10:11:00Z"/>
                <w:b/>
                <w:caps/>
                <w:lang w:val="nl-NL"/>
              </w:rPr>
            </w:pPr>
            <w:ins w:id="1290" w:author="Frank" w:date="2021-04-20T10:11:00Z">
              <w:r w:rsidRPr="00CC30D9">
                <w:rPr>
                  <w:b/>
                  <w:caps/>
                  <w:lang w:val="nl-NL"/>
                </w:rPr>
                <w:t>Omschrijving:</w:t>
              </w:r>
            </w:ins>
          </w:p>
        </w:tc>
        <w:tc>
          <w:tcPr>
            <w:tcW w:w="7541" w:type="dxa"/>
            <w:shd w:val="clear" w:color="auto" w:fill="auto"/>
          </w:tcPr>
          <w:p w14:paraId="247704F1" w14:textId="77777777" w:rsidR="00D35834" w:rsidRPr="00CC30D9" w:rsidRDefault="00D35834" w:rsidP="00B301CB">
            <w:pPr>
              <w:pStyle w:val="NormalBodyText"/>
              <w:rPr>
                <w:ins w:id="1291" w:author="Frank" w:date="2021-04-20T10:11:00Z"/>
                <w:lang w:val="nl-NL"/>
              </w:rPr>
            </w:pPr>
            <w:ins w:id="1292" w:author="Frank" w:date="2021-04-20T10:11:00Z">
              <w:r w:rsidRPr="00CC30D9">
                <w:rPr>
                  <w:lang w:val="nl-NL"/>
                </w:rPr>
                <w:t>ProRail heeft ten behoeve van treinbeveiliging en boord-wal communicatie een eigen GSM-R-netwerk waarbij de R staat voor specifieke Railway functionaliteiten die, conform een internationale standaard, boven op de standaard GSM-functionaliteiten zijn gepositioneerd.</w:t>
              </w:r>
            </w:ins>
          </w:p>
          <w:p w14:paraId="0505512B" w14:textId="7052BF27" w:rsidR="00D35834" w:rsidRPr="00CC30D9" w:rsidRDefault="00D35834" w:rsidP="00B301CB">
            <w:pPr>
              <w:pStyle w:val="NormalBodyText"/>
              <w:rPr>
                <w:ins w:id="1293" w:author="Frank" w:date="2021-04-20T10:11:00Z"/>
                <w:lang w:val="nl-NL"/>
              </w:rPr>
            </w:pPr>
            <w:ins w:id="1294" w:author="Frank" w:date="2021-04-20T10:11:00Z">
              <w:r w:rsidRPr="6D041108">
                <w:rPr>
                  <w:lang w:val="nl-NL"/>
                </w:rPr>
                <w:t xml:space="preserve">Binnen de afdeling functioneel beheer van ProRail was de heer </w:t>
              </w:r>
            </w:ins>
            <w:r w:rsidR="008B2ABD">
              <w:rPr>
                <w:lang w:val="nl-NL"/>
              </w:rPr>
              <w:t>X</w:t>
            </w:r>
            <w:ins w:id="1295" w:author="Frank" w:date="2021-04-20T10:11:00Z">
              <w:r w:rsidRPr="6D041108">
                <w:rPr>
                  <w:lang w:val="nl-NL"/>
                </w:rPr>
                <w:t xml:space="preserve"> verantwoordelijk voor het uitvoeren van functionele testen en begeleiden van de technische implementatie van werkzaamheden in het GSM-R netwerk. Deze werkzaamheden werden uitgevoerd in het kader van het “</w:t>
              </w:r>
              <w:proofErr w:type="spellStart"/>
              <w:r w:rsidRPr="6D041108">
                <w:rPr>
                  <w:lang w:val="nl-NL"/>
                </w:rPr>
                <w:t>Geo</w:t>
              </w:r>
              <w:proofErr w:type="spellEnd"/>
              <w:r w:rsidRPr="6D041108">
                <w:rPr>
                  <w:lang w:val="nl-NL"/>
                </w:rPr>
                <w:t xml:space="preserve"> Redundant maken van het Core netwerk”(GRC). Deze stap werd zowel uitgevoerd in het core netwerk als in het bedrijf kritische INTELL-netwerk ten behoeve van de Verkeersleiding.</w:t>
              </w:r>
            </w:ins>
          </w:p>
          <w:p w14:paraId="38079A44" w14:textId="77777777" w:rsidR="00D35834" w:rsidRPr="00CC30D9" w:rsidRDefault="00D35834" w:rsidP="00B301CB">
            <w:pPr>
              <w:pStyle w:val="NormalBodyText"/>
              <w:rPr>
                <w:ins w:id="1296" w:author="Frank" w:date="2021-04-20T10:11:00Z"/>
                <w:lang w:val="nl-NL"/>
              </w:rPr>
            </w:pPr>
            <w:ins w:id="1297" w:author="Frank" w:date="2021-04-20T10:11:00Z">
              <w:r w:rsidRPr="00CC30D9">
                <w:rPr>
                  <w:lang w:val="nl-NL"/>
                </w:rPr>
                <w:t>Nieuwe netwerk functionaliteiten werden vormgegeven en getest conform de veiligheidseisen zoals die door zowel ProRail als de eindgebruikers (bijvoorbeeld Verkeersleiding en diverse vervoerders) zijn opgesteld.</w:t>
              </w:r>
            </w:ins>
          </w:p>
        </w:tc>
      </w:tr>
      <w:tr w:rsidR="00D35834" w:rsidRPr="00CC30D9" w14:paraId="64665754" w14:textId="77777777" w:rsidTr="00B301CB">
        <w:trPr>
          <w:ins w:id="1298" w:author="Frank" w:date="2021-04-20T10:11:00Z"/>
        </w:trPr>
        <w:tc>
          <w:tcPr>
            <w:tcW w:w="1805" w:type="dxa"/>
            <w:shd w:val="clear" w:color="auto" w:fill="auto"/>
          </w:tcPr>
          <w:p w14:paraId="5C44CD95" w14:textId="77777777" w:rsidR="00D35834" w:rsidRPr="00CC30D9" w:rsidRDefault="00D35834" w:rsidP="00B301CB">
            <w:pPr>
              <w:pStyle w:val="NormalBodyText"/>
              <w:rPr>
                <w:ins w:id="1299" w:author="Frank" w:date="2021-04-20T10:11:00Z"/>
                <w:b/>
                <w:caps/>
                <w:lang w:val="nl-NL"/>
              </w:rPr>
            </w:pPr>
            <w:ins w:id="1300" w:author="Frank" w:date="2021-04-20T10:11:00Z">
              <w:r w:rsidRPr="00CC30D9">
                <w:rPr>
                  <w:b/>
                  <w:caps/>
                  <w:lang w:val="nl-NL"/>
                </w:rPr>
                <w:t>Rol:</w:t>
              </w:r>
            </w:ins>
          </w:p>
        </w:tc>
        <w:tc>
          <w:tcPr>
            <w:tcW w:w="7541" w:type="dxa"/>
            <w:shd w:val="clear" w:color="auto" w:fill="auto"/>
          </w:tcPr>
          <w:p w14:paraId="568FC430" w14:textId="77777777" w:rsidR="00D35834" w:rsidRPr="00CC30D9" w:rsidRDefault="00D35834" w:rsidP="00B301CB">
            <w:pPr>
              <w:pStyle w:val="NormalBodyText"/>
              <w:rPr>
                <w:ins w:id="1301" w:author="Frank" w:date="2021-04-20T10:11:00Z"/>
                <w:lang w:val="nl-NL"/>
              </w:rPr>
            </w:pPr>
            <w:ins w:id="1302" w:author="Frank" w:date="2021-04-20T10:11:00Z">
              <w:r w:rsidRPr="00CC30D9">
                <w:rPr>
                  <w:lang w:val="nl-NL"/>
                </w:rPr>
                <w:t>Test en implementatie Manager</w:t>
              </w:r>
            </w:ins>
          </w:p>
        </w:tc>
      </w:tr>
      <w:tr w:rsidR="00D35834" w:rsidRPr="00C634DC" w14:paraId="4BD18113" w14:textId="77777777" w:rsidTr="00B301CB">
        <w:trPr>
          <w:ins w:id="1303" w:author="Frank" w:date="2021-04-20T10:11:00Z"/>
        </w:trPr>
        <w:tc>
          <w:tcPr>
            <w:tcW w:w="1805" w:type="dxa"/>
            <w:shd w:val="clear" w:color="auto" w:fill="auto"/>
          </w:tcPr>
          <w:p w14:paraId="45310EF4" w14:textId="77777777" w:rsidR="00D35834" w:rsidRPr="00CC30D9" w:rsidRDefault="00D35834" w:rsidP="00B301CB">
            <w:pPr>
              <w:pStyle w:val="NormalBodyText"/>
              <w:rPr>
                <w:ins w:id="1304" w:author="Frank" w:date="2021-04-20T10:11:00Z"/>
                <w:b/>
                <w:caps/>
                <w:lang w:val="nl-NL"/>
              </w:rPr>
            </w:pPr>
            <w:ins w:id="1305" w:author="Frank" w:date="2021-04-20T10:11:00Z">
              <w:r w:rsidRPr="00CC30D9">
                <w:rPr>
                  <w:b/>
                  <w:caps/>
                  <w:lang w:val="nl-NL"/>
                </w:rPr>
                <w:t>Tools:</w:t>
              </w:r>
            </w:ins>
          </w:p>
        </w:tc>
        <w:tc>
          <w:tcPr>
            <w:tcW w:w="7541" w:type="dxa"/>
            <w:shd w:val="clear" w:color="auto" w:fill="auto"/>
          </w:tcPr>
          <w:p w14:paraId="06176D87" w14:textId="77777777" w:rsidR="00D35834" w:rsidRPr="00CC30D9" w:rsidRDefault="00D35834" w:rsidP="00B301CB">
            <w:pPr>
              <w:pStyle w:val="NormalBodyText"/>
              <w:rPr>
                <w:ins w:id="1306" w:author="Frank" w:date="2021-04-20T10:11:00Z"/>
              </w:rPr>
            </w:pPr>
            <w:ins w:id="1307" w:author="Frank" w:date="2021-04-20T10:11:00Z">
              <w:r w:rsidRPr="00CC30D9">
                <w:t>GSM-R, INTELL, HEAT (SM-tooling)</w:t>
              </w:r>
            </w:ins>
          </w:p>
        </w:tc>
      </w:tr>
      <w:tr w:rsidR="00D35834" w:rsidRPr="00CC30D9" w14:paraId="5620D7C2" w14:textId="77777777" w:rsidTr="00B301CB">
        <w:trPr>
          <w:ins w:id="1308" w:author="Frank" w:date="2021-04-20T10:11:00Z"/>
        </w:trPr>
        <w:tc>
          <w:tcPr>
            <w:tcW w:w="1805" w:type="dxa"/>
            <w:shd w:val="clear" w:color="auto" w:fill="auto"/>
          </w:tcPr>
          <w:p w14:paraId="3F51961C" w14:textId="77777777" w:rsidR="00D35834" w:rsidRPr="00CC30D9" w:rsidRDefault="00D35834" w:rsidP="00B301CB">
            <w:pPr>
              <w:pStyle w:val="NormalBodyText"/>
              <w:rPr>
                <w:ins w:id="1309" w:author="Frank" w:date="2021-04-20T10:11:00Z"/>
                <w:b/>
                <w:caps/>
                <w:lang w:val="nl-NL"/>
              </w:rPr>
            </w:pPr>
            <w:ins w:id="1310" w:author="Frank" w:date="2021-04-20T10:11:00Z">
              <w:r w:rsidRPr="00CC30D9">
                <w:rPr>
                  <w:b/>
                  <w:caps/>
                  <w:lang w:val="nl-NL"/>
                </w:rPr>
                <w:t>Branche:</w:t>
              </w:r>
            </w:ins>
          </w:p>
        </w:tc>
        <w:tc>
          <w:tcPr>
            <w:tcW w:w="7541" w:type="dxa"/>
            <w:shd w:val="clear" w:color="auto" w:fill="auto"/>
          </w:tcPr>
          <w:p w14:paraId="37F892B4" w14:textId="77777777" w:rsidR="00D35834" w:rsidRPr="00CC30D9" w:rsidRDefault="00D35834" w:rsidP="00B301CB">
            <w:pPr>
              <w:pStyle w:val="NormalBodyText"/>
              <w:rPr>
                <w:ins w:id="1311" w:author="Frank" w:date="2021-04-20T10:11:00Z"/>
                <w:lang w:val="nl-NL"/>
              </w:rPr>
            </w:pPr>
            <w:ins w:id="1312" w:author="Frank" w:date="2021-04-20T10:11:00Z">
              <w:r w:rsidRPr="00CC30D9">
                <w:rPr>
                  <w:lang w:val="nl-NL"/>
                </w:rPr>
                <w:t>Telecommunicatie</w:t>
              </w:r>
            </w:ins>
          </w:p>
        </w:tc>
      </w:tr>
      <w:tr w:rsidR="00D35834" w:rsidRPr="00CC30D9" w14:paraId="5C85C6F3" w14:textId="77777777" w:rsidTr="00B301CB">
        <w:trPr>
          <w:ins w:id="1313" w:author="Frank" w:date="2021-04-20T10:11:00Z"/>
        </w:trPr>
        <w:tc>
          <w:tcPr>
            <w:tcW w:w="1805" w:type="dxa"/>
            <w:shd w:val="clear" w:color="auto" w:fill="auto"/>
          </w:tcPr>
          <w:p w14:paraId="45021B8C" w14:textId="77777777" w:rsidR="00D35834" w:rsidRPr="00CC30D9" w:rsidRDefault="00D35834" w:rsidP="00B301CB">
            <w:pPr>
              <w:pStyle w:val="NormalBodyText"/>
              <w:rPr>
                <w:ins w:id="1314" w:author="Frank" w:date="2021-04-20T10:11:00Z"/>
                <w:b/>
                <w:caps/>
                <w:lang w:val="nl-NL"/>
              </w:rPr>
            </w:pPr>
          </w:p>
        </w:tc>
        <w:tc>
          <w:tcPr>
            <w:tcW w:w="7541" w:type="dxa"/>
            <w:shd w:val="clear" w:color="auto" w:fill="auto"/>
          </w:tcPr>
          <w:p w14:paraId="7CE79D2D" w14:textId="77777777" w:rsidR="00D35834" w:rsidRPr="00CC30D9" w:rsidRDefault="00D35834" w:rsidP="00B301CB">
            <w:pPr>
              <w:pStyle w:val="NormalBodyText"/>
              <w:rPr>
                <w:ins w:id="1315" w:author="Frank" w:date="2021-04-20T10:11:00Z"/>
                <w:lang w:val="nl-NL"/>
              </w:rPr>
            </w:pPr>
          </w:p>
        </w:tc>
      </w:tr>
      <w:tr w:rsidR="00D35834" w:rsidRPr="00CC30D9" w14:paraId="11CB31A0" w14:textId="77777777" w:rsidTr="00B301CB">
        <w:trPr>
          <w:ins w:id="1316" w:author="Frank" w:date="2021-04-20T10:11:00Z"/>
        </w:trPr>
        <w:tc>
          <w:tcPr>
            <w:tcW w:w="1805" w:type="dxa"/>
            <w:shd w:val="clear" w:color="auto" w:fill="auto"/>
          </w:tcPr>
          <w:p w14:paraId="132E3F02" w14:textId="77777777" w:rsidR="00D35834" w:rsidRPr="00CC30D9" w:rsidRDefault="00D35834" w:rsidP="00B301CB">
            <w:pPr>
              <w:pStyle w:val="NormalBodyText"/>
              <w:rPr>
                <w:ins w:id="1317" w:author="Frank" w:date="2021-04-20T10:11:00Z"/>
                <w:b/>
                <w:caps/>
                <w:lang w:val="nl-NL"/>
              </w:rPr>
            </w:pPr>
          </w:p>
        </w:tc>
        <w:tc>
          <w:tcPr>
            <w:tcW w:w="7541" w:type="dxa"/>
            <w:shd w:val="clear" w:color="auto" w:fill="auto"/>
          </w:tcPr>
          <w:p w14:paraId="7033E453" w14:textId="77777777" w:rsidR="00D35834" w:rsidRPr="00CC30D9" w:rsidRDefault="00D35834" w:rsidP="00B301CB">
            <w:pPr>
              <w:pStyle w:val="NormalBodyText"/>
              <w:rPr>
                <w:ins w:id="1318" w:author="Frank" w:date="2021-04-20T10:11:00Z"/>
                <w:lang w:val="nl-NL"/>
              </w:rPr>
            </w:pPr>
          </w:p>
        </w:tc>
      </w:tr>
      <w:tr w:rsidR="00D35834" w:rsidRPr="00CC30D9" w14:paraId="4D4DC093" w14:textId="77777777" w:rsidTr="00B301CB">
        <w:trPr>
          <w:ins w:id="1319" w:author="Frank" w:date="2021-04-20T10:11:00Z"/>
        </w:trPr>
        <w:tc>
          <w:tcPr>
            <w:tcW w:w="1805" w:type="dxa"/>
            <w:shd w:val="clear" w:color="auto" w:fill="auto"/>
          </w:tcPr>
          <w:p w14:paraId="3B3B8923" w14:textId="77777777" w:rsidR="00D35834" w:rsidRPr="00CC30D9" w:rsidRDefault="00D35834" w:rsidP="00B301CB">
            <w:pPr>
              <w:pStyle w:val="NormalBodyText"/>
              <w:rPr>
                <w:ins w:id="1320" w:author="Frank" w:date="2021-04-20T10:11:00Z"/>
                <w:b/>
                <w:caps/>
                <w:lang w:val="nl-NL"/>
              </w:rPr>
            </w:pPr>
            <w:ins w:id="1321" w:author="Frank" w:date="2021-04-20T10:11:00Z">
              <w:r w:rsidRPr="00CC30D9">
                <w:rPr>
                  <w:b/>
                  <w:caps/>
                  <w:lang w:val="nl-NL"/>
                </w:rPr>
                <w:t>Project:</w:t>
              </w:r>
            </w:ins>
          </w:p>
        </w:tc>
        <w:tc>
          <w:tcPr>
            <w:tcW w:w="7541" w:type="dxa"/>
            <w:shd w:val="clear" w:color="auto" w:fill="auto"/>
          </w:tcPr>
          <w:p w14:paraId="7608DE86" w14:textId="77777777" w:rsidR="00D35834" w:rsidRPr="00CC30D9" w:rsidRDefault="00D35834" w:rsidP="00B301CB">
            <w:pPr>
              <w:pStyle w:val="NormalBodyText"/>
              <w:rPr>
                <w:ins w:id="1322" w:author="Frank" w:date="2021-04-20T10:11:00Z"/>
                <w:lang w:val="nl-NL"/>
              </w:rPr>
            </w:pPr>
            <w:proofErr w:type="spellStart"/>
            <w:ins w:id="1323" w:author="Frank" w:date="2021-04-20T10:11:00Z">
              <w:r w:rsidRPr="00CC30D9">
                <w:rPr>
                  <w:lang w:val="nl-NL"/>
                </w:rPr>
                <w:t>BiG</w:t>
              </w:r>
              <w:proofErr w:type="spellEnd"/>
              <w:r w:rsidRPr="00CC30D9">
                <w:rPr>
                  <w:lang w:val="nl-NL"/>
                </w:rPr>
                <w:t xml:space="preserve"> DATA</w:t>
              </w:r>
            </w:ins>
          </w:p>
        </w:tc>
      </w:tr>
      <w:tr w:rsidR="00D35834" w:rsidRPr="00CC30D9" w14:paraId="1BE6AB51" w14:textId="77777777" w:rsidTr="00B301CB">
        <w:trPr>
          <w:ins w:id="1324" w:author="Frank" w:date="2021-04-20T10:11:00Z"/>
        </w:trPr>
        <w:tc>
          <w:tcPr>
            <w:tcW w:w="1805" w:type="dxa"/>
            <w:shd w:val="clear" w:color="auto" w:fill="auto"/>
          </w:tcPr>
          <w:p w14:paraId="3AE1B805" w14:textId="77777777" w:rsidR="00D35834" w:rsidRPr="00CC30D9" w:rsidRDefault="00D35834" w:rsidP="00B301CB">
            <w:pPr>
              <w:pStyle w:val="NormalBodyText"/>
              <w:rPr>
                <w:ins w:id="1325" w:author="Frank" w:date="2021-04-20T10:11:00Z"/>
                <w:b/>
                <w:caps/>
                <w:lang w:val="nl-NL"/>
              </w:rPr>
            </w:pPr>
            <w:ins w:id="1326" w:author="Frank" w:date="2021-04-20T10:11:00Z">
              <w:r w:rsidRPr="00CC30D9">
                <w:rPr>
                  <w:b/>
                  <w:caps/>
                  <w:lang w:val="nl-NL"/>
                </w:rPr>
                <w:t>Periode:</w:t>
              </w:r>
            </w:ins>
          </w:p>
        </w:tc>
        <w:tc>
          <w:tcPr>
            <w:tcW w:w="7541" w:type="dxa"/>
            <w:shd w:val="clear" w:color="auto" w:fill="auto"/>
          </w:tcPr>
          <w:p w14:paraId="005D71E2" w14:textId="77777777" w:rsidR="00D35834" w:rsidRPr="00CC30D9" w:rsidRDefault="00D35834" w:rsidP="00B301CB">
            <w:pPr>
              <w:pStyle w:val="NormalBodyText"/>
              <w:rPr>
                <w:ins w:id="1327" w:author="Frank" w:date="2021-04-20T10:11:00Z"/>
                <w:lang w:val="nl-NL"/>
              </w:rPr>
            </w:pPr>
            <w:ins w:id="1328" w:author="Frank" w:date="2021-04-20T10:11:00Z">
              <w:r w:rsidRPr="00CC30D9">
                <w:rPr>
                  <w:lang w:val="nl-NL"/>
                </w:rPr>
                <w:t>juli 2015 - september 2015</w:t>
              </w:r>
            </w:ins>
          </w:p>
        </w:tc>
      </w:tr>
      <w:tr w:rsidR="00D35834" w:rsidRPr="00CC30D9" w14:paraId="64631E34" w14:textId="77777777" w:rsidTr="00B301CB">
        <w:trPr>
          <w:ins w:id="1329" w:author="Frank" w:date="2021-04-20T10:11:00Z"/>
        </w:trPr>
        <w:tc>
          <w:tcPr>
            <w:tcW w:w="1805" w:type="dxa"/>
            <w:shd w:val="clear" w:color="auto" w:fill="auto"/>
          </w:tcPr>
          <w:p w14:paraId="7B470F73" w14:textId="77777777" w:rsidR="00D35834" w:rsidRPr="00CC30D9" w:rsidRDefault="00D35834" w:rsidP="00B301CB">
            <w:pPr>
              <w:pStyle w:val="NormalBodyText"/>
              <w:rPr>
                <w:ins w:id="1330" w:author="Frank" w:date="2021-04-20T10:11:00Z"/>
                <w:b/>
                <w:caps/>
                <w:lang w:val="nl-NL"/>
              </w:rPr>
            </w:pPr>
            <w:ins w:id="1331" w:author="Frank" w:date="2021-04-20T10:11:00Z">
              <w:r w:rsidRPr="00CC30D9">
                <w:rPr>
                  <w:b/>
                  <w:caps/>
                  <w:lang w:val="nl-NL"/>
                </w:rPr>
                <w:t>Opdrachtgever:</w:t>
              </w:r>
            </w:ins>
          </w:p>
        </w:tc>
        <w:tc>
          <w:tcPr>
            <w:tcW w:w="7541" w:type="dxa"/>
            <w:shd w:val="clear" w:color="auto" w:fill="auto"/>
          </w:tcPr>
          <w:p w14:paraId="7028B2E0" w14:textId="77777777" w:rsidR="00D35834" w:rsidRPr="00CC30D9" w:rsidRDefault="00D35834" w:rsidP="00B301CB">
            <w:pPr>
              <w:pStyle w:val="NormalBodyText"/>
              <w:rPr>
                <w:ins w:id="1332" w:author="Frank" w:date="2021-04-20T10:11:00Z"/>
                <w:lang w:val="nl-NL"/>
              </w:rPr>
            </w:pPr>
            <w:ins w:id="1333" w:author="Frank" w:date="2021-04-20T10:11:00Z">
              <w:r w:rsidRPr="00CC30D9">
                <w:rPr>
                  <w:lang w:val="nl-NL"/>
                </w:rPr>
                <w:t>Politie Nederland</w:t>
              </w:r>
            </w:ins>
          </w:p>
        </w:tc>
      </w:tr>
      <w:tr w:rsidR="00D35834" w:rsidRPr="00125014" w14:paraId="4E702022" w14:textId="77777777" w:rsidTr="00B301CB">
        <w:trPr>
          <w:ins w:id="1334" w:author="Frank" w:date="2021-04-20T10:11:00Z"/>
        </w:trPr>
        <w:tc>
          <w:tcPr>
            <w:tcW w:w="1805" w:type="dxa"/>
            <w:shd w:val="clear" w:color="auto" w:fill="auto"/>
          </w:tcPr>
          <w:p w14:paraId="498AA135" w14:textId="77777777" w:rsidR="00D35834" w:rsidRPr="00CC30D9" w:rsidRDefault="00D35834" w:rsidP="00B301CB">
            <w:pPr>
              <w:pStyle w:val="NormalBodyText"/>
              <w:rPr>
                <w:ins w:id="1335" w:author="Frank" w:date="2021-04-20T10:11:00Z"/>
                <w:b/>
                <w:caps/>
                <w:lang w:val="nl-NL"/>
              </w:rPr>
            </w:pPr>
            <w:ins w:id="1336" w:author="Frank" w:date="2021-04-20T10:11:00Z">
              <w:r w:rsidRPr="00CC30D9">
                <w:rPr>
                  <w:b/>
                  <w:caps/>
                  <w:lang w:val="nl-NL"/>
                </w:rPr>
                <w:t>Omschrijving:</w:t>
              </w:r>
            </w:ins>
          </w:p>
        </w:tc>
        <w:tc>
          <w:tcPr>
            <w:tcW w:w="7541" w:type="dxa"/>
            <w:shd w:val="clear" w:color="auto" w:fill="auto"/>
          </w:tcPr>
          <w:p w14:paraId="665752CE" w14:textId="77777777" w:rsidR="00D35834" w:rsidRPr="00CC30D9" w:rsidRDefault="00D35834" w:rsidP="00B301CB">
            <w:pPr>
              <w:pStyle w:val="NormalBodyText"/>
              <w:rPr>
                <w:ins w:id="1337" w:author="Frank" w:date="2021-04-20T10:11:00Z"/>
                <w:lang w:val="nl-NL"/>
              </w:rPr>
            </w:pPr>
            <w:ins w:id="1338" w:author="Frank" w:date="2021-04-20T10:11:00Z">
              <w:r w:rsidRPr="00CC30D9">
                <w:rPr>
                  <w:lang w:val="nl-NL"/>
                </w:rPr>
                <w:t>De afdeling Tactisch Beheer van Politie Nederland (PN) voert het beheer over alle ICT-infra die door leveranciers wordt geleverd aan PN en afgenomen door de interne organisatieonderdelen en eindgebruikers.</w:t>
              </w:r>
            </w:ins>
          </w:p>
          <w:p w14:paraId="3F109FE6" w14:textId="77777777" w:rsidR="00D35834" w:rsidRPr="00CC30D9" w:rsidRDefault="00D35834" w:rsidP="00B301CB">
            <w:pPr>
              <w:pStyle w:val="NormalBodyText"/>
              <w:rPr>
                <w:ins w:id="1339" w:author="Frank" w:date="2021-04-20T10:11:00Z"/>
                <w:lang w:val="nl-NL"/>
              </w:rPr>
            </w:pPr>
          </w:p>
          <w:p w14:paraId="7BD30614" w14:textId="04A2ACFC" w:rsidR="00D35834" w:rsidRPr="00CC30D9" w:rsidRDefault="00D35834" w:rsidP="00B301CB">
            <w:pPr>
              <w:pStyle w:val="NormalBodyText"/>
              <w:rPr>
                <w:ins w:id="1340" w:author="Frank" w:date="2021-04-20T10:11:00Z"/>
                <w:lang w:val="nl-NL"/>
              </w:rPr>
            </w:pPr>
            <w:ins w:id="1341" w:author="Frank" w:date="2021-04-20T10:11:00Z">
              <w:r w:rsidRPr="00CC30D9">
                <w:rPr>
                  <w:lang w:val="nl-NL"/>
                </w:rPr>
                <w:t xml:space="preserve">Als Tactisch Beheerder binnen de dienst Basis Voorziening Informatie (BVI) was de heer </w:t>
              </w:r>
            </w:ins>
            <w:r w:rsidR="008B2ABD">
              <w:rPr>
                <w:lang w:val="nl-NL"/>
              </w:rPr>
              <w:t>X</w:t>
            </w:r>
            <w:ins w:id="1342" w:author="Frank" w:date="2021-04-20T10:11:00Z">
              <w:r w:rsidRPr="00CC30D9">
                <w:rPr>
                  <w:lang w:val="nl-NL"/>
                </w:rPr>
                <w:t xml:space="preserve"> verantwoordelijk voor het afstemmen en inrichten van de beheerprocessen rondom (de implementatie van hardware ten behoeve van) </w:t>
              </w:r>
              <w:proofErr w:type="spellStart"/>
              <w:r w:rsidRPr="00CC30D9">
                <w:rPr>
                  <w:lang w:val="nl-NL"/>
                </w:rPr>
                <w:t>BigData</w:t>
              </w:r>
              <w:proofErr w:type="spellEnd"/>
              <w:r w:rsidRPr="00CC30D9">
                <w:rPr>
                  <w:lang w:val="nl-NL"/>
                </w:rPr>
                <w:t>. De primaire doelstelling van het (gehele) project was Optimalisatie en het ‘robuust’ maken (d.i. krachtiger en steviger) en toekomst vast.</w:t>
              </w:r>
            </w:ins>
          </w:p>
          <w:p w14:paraId="699D3110" w14:textId="77777777" w:rsidR="00D35834" w:rsidRPr="00CC30D9" w:rsidRDefault="00D35834" w:rsidP="00B301CB">
            <w:pPr>
              <w:pStyle w:val="NormalBodyText"/>
              <w:rPr>
                <w:ins w:id="1343" w:author="Frank" w:date="2021-04-20T10:11:00Z"/>
                <w:lang w:val="nl-NL"/>
              </w:rPr>
            </w:pPr>
            <w:ins w:id="1344" w:author="Frank" w:date="2021-04-20T10:11:00Z">
              <w:r w:rsidRPr="00CC30D9">
                <w:rPr>
                  <w:lang w:val="nl-NL"/>
                </w:rPr>
                <w:t>Door middel van het aanscherpen van zowel de interne als externe processen en het vormgeven van de OLA met de leveranciers zijn de eerste stappen gezet richting een toekomst vaste inrichting.</w:t>
              </w:r>
            </w:ins>
          </w:p>
        </w:tc>
      </w:tr>
      <w:tr w:rsidR="00D35834" w:rsidRPr="00CC30D9" w14:paraId="03666796" w14:textId="77777777" w:rsidTr="00B301CB">
        <w:trPr>
          <w:ins w:id="1345" w:author="Frank" w:date="2021-04-20T10:11:00Z"/>
        </w:trPr>
        <w:tc>
          <w:tcPr>
            <w:tcW w:w="1805" w:type="dxa"/>
            <w:shd w:val="clear" w:color="auto" w:fill="auto"/>
          </w:tcPr>
          <w:p w14:paraId="3E8D92B7" w14:textId="77777777" w:rsidR="00D35834" w:rsidRPr="00CC30D9" w:rsidRDefault="00D35834" w:rsidP="00B301CB">
            <w:pPr>
              <w:pStyle w:val="NormalBodyText"/>
              <w:rPr>
                <w:ins w:id="1346" w:author="Frank" w:date="2021-04-20T10:11:00Z"/>
                <w:b/>
                <w:caps/>
                <w:lang w:val="nl-NL"/>
              </w:rPr>
            </w:pPr>
            <w:ins w:id="1347" w:author="Frank" w:date="2021-04-20T10:11:00Z">
              <w:r w:rsidRPr="00CC30D9">
                <w:rPr>
                  <w:b/>
                  <w:caps/>
                  <w:lang w:val="nl-NL"/>
                </w:rPr>
                <w:t>Rol:</w:t>
              </w:r>
            </w:ins>
          </w:p>
        </w:tc>
        <w:tc>
          <w:tcPr>
            <w:tcW w:w="7541" w:type="dxa"/>
            <w:shd w:val="clear" w:color="auto" w:fill="auto"/>
          </w:tcPr>
          <w:p w14:paraId="58425291" w14:textId="77777777" w:rsidR="00D35834" w:rsidRPr="00CC30D9" w:rsidRDefault="00D35834" w:rsidP="00B301CB">
            <w:pPr>
              <w:pStyle w:val="NormalBodyText"/>
              <w:rPr>
                <w:ins w:id="1348" w:author="Frank" w:date="2021-04-20T10:11:00Z"/>
                <w:lang w:val="nl-NL"/>
              </w:rPr>
            </w:pPr>
            <w:ins w:id="1349" w:author="Frank" w:date="2021-04-20T10:11:00Z">
              <w:r w:rsidRPr="00CC30D9">
                <w:rPr>
                  <w:lang w:val="nl-NL"/>
                </w:rPr>
                <w:t>Tactisch Beheerder</w:t>
              </w:r>
            </w:ins>
          </w:p>
        </w:tc>
      </w:tr>
      <w:tr w:rsidR="00D35834" w:rsidRPr="00CC30D9" w14:paraId="06E21CB8" w14:textId="77777777" w:rsidTr="00B301CB">
        <w:trPr>
          <w:ins w:id="1350" w:author="Frank" w:date="2021-04-20T10:11:00Z"/>
        </w:trPr>
        <w:tc>
          <w:tcPr>
            <w:tcW w:w="1805" w:type="dxa"/>
            <w:shd w:val="clear" w:color="auto" w:fill="auto"/>
          </w:tcPr>
          <w:p w14:paraId="0AA08FFB" w14:textId="77777777" w:rsidR="00D35834" w:rsidRPr="00CC30D9" w:rsidRDefault="00D35834" w:rsidP="00B301CB">
            <w:pPr>
              <w:pStyle w:val="NormalBodyText"/>
              <w:rPr>
                <w:ins w:id="1351" w:author="Frank" w:date="2021-04-20T10:11:00Z"/>
                <w:b/>
                <w:caps/>
                <w:lang w:val="nl-NL"/>
              </w:rPr>
            </w:pPr>
            <w:ins w:id="1352" w:author="Frank" w:date="2021-04-20T10:11:00Z">
              <w:r w:rsidRPr="00CC30D9">
                <w:rPr>
                  <w:b/>
                  <w:caps/>
                  <w:lang w:val="nl-NL"/>
                </w:rPr>
                <w:t>Tools:</w:t>
              </w:r>
            </w:ins>
          </w:p>
        </w:tc>
        <w:tc>
          <w:tcPr>
            <w:tcW w:w="7541" w:type="dxa"/>
            <w:shd w:val="clear" w:color="auto" w:fill="auto"/>
          </w:tcPr>
          <w:p w14:paraId="4CC04349" w14:textId="77777777" w:rsidR="00D35834" w:rsidRPr="00CC30D9" w:rsidRDefault="00D35834" w:rsidP="00B301CB">
            <w:pPr>
              <w:pStyle w:val="NormalBodyText"/>
              <w:rPr>
                <w:ins w:id="1353" w:author="Frank" w:date="2021-04-20T10:11:00Z"/>
                <w:lang w:val="nl-NL"/>
              </w:rPr>
            </w:pPr>
            <w:ins w:id="1354" w:author="Frank" w:date="2021-04-20T10:11:00Z">
              <w:r w:rsidRPr="00CC30D9">
                <w:rPr>
                  <w:lang w:val="nl-NL"/>
                </w:rPr>
                <w:t xml:space="preserve">ITIL, </w:t>
              </w:r>
              <w:proofErr w:type="spellStart"/>
              <w:r w:rsidRPr="00CC30D9">
                <w:rPr>
                  <w:lang w:val="nl-NL"/>
                </w:rPr>
                <w:t>BigData</w:t>
              </w:r>
              <w:proofErr w:type="spellEnd"/>
            </w:ins>
          </w:p>
        </w:tc>
      </w:tr>
      <w:tr w:rsidR="00D35834" w:rsidRPr="00CC30D9" w14:paraId="250055D4" w14:textId="77777777" w:rsidTr="00B301CB">
        <w:trPr>
          <w:ins w:id="1355" w:author="Frank" w:date="2021-04-20T10:11:00Z"/>
        </w:trPr>
        <w:tc>
          <w:tcPr>
            <w:tcW w:w="1805" w:type="dxa"/>
            <w:shd w:val="clear" w:color="auto" w:fill="auto"/>
          </w:tcPr>
          <w:p w14:paraId="2B74601D" w14:textId="77777777" w:rsidR="00D35834" w:rsidRPr="00CC30D9" w:rsidRDefault="00D35834" w:rsidP="00B301CB">
            <w:pPr>
              <w:pStyle w:val="NormalBodyText"/>
              <w:rPr>
                <w:ins w:id="1356" w:author="Frank" w:date="2021-04-20T10:11:00Z"/>
                <w:b/>
                <w:caps/>
                <w:lang w:val="nl-NL"/>
              </w:rPr>
            </w:pPr>
            <w:ins w:id="1357" w:author="Frank" w:date="2021-04-20T10:11:00Z">
              <w:r w:rsidRPr="00CC30D9">
                <w:rPr>
                  <w:b/>
                  <w:caps/>
                  <w:lang w:val="nl-NL"/>
                </w:rPr>
                <w:t>Branche:</w:t>
              </w:r>
            </w:ins>
          </w:p>
        </w:tc>
        <w:tc>
          <w:tcPr>
            <w:tcW w:w="7541" w:type="dxa"/>
            <w:shd w:val="clear" w:color="auto" w:fill="auto"/>
          </w:tcPr>
          <w:p w14:paraId="2A9804E4" w14:textId="77777777" w:rsidR="00D35834" w:rsidRPr="00CC30D9" w:rsidRDefault="00D35834" w:rsidP="00B301CB">
            <w:pPr>
              <w:pStyle w:val="NormalBodyText"/>
              <w:rPr>
                <w:ins w:id="1358" w:author="Frank" w:date="2021-04-20T10:11:00Z"/>
                <w:lang w:val="nl-NL"/>
              </w:rPr>
            </w:pPr>
            <w:ins w:id="1359" w:author="Frank" w:date="2021-04-20T10:11:00Z">
              <w:r w:rsidRPr="00CC30D9">
                <w:rPr>
                  <w:lang w:val="nl-NL"/>
                </w:rPr>
                <w:t>ICT</w:t>
              </w:r>
            </w:ins>
          </w:p>
        </w:tc>
      </w:tr>
      <w:tr w:rsidR="00D35834" w:rsidRPr="00CC30D9" w14:paraId="68C880A7" w14:textId="77777777" w:rsidTr="00B301CB">
        <w:trPr>
          <w:ins w:id="1360" w:author="Frank" w:date="2021-04-20T10:11:00Z"/>
        </w:trPr>
        <w:tc>
          <w:tcPr>
            <w:tcW w:w="1805" w:type="dxa"/>
            <w:shd w:val="clear" w:color="auto" w:fill="auto"/>
          </w:tcPr>
          <w:p w14:paraId="18E965EF" w14:textId="77777777" w:rsidR="00D35834" w:rsidRPr="00CC30D9" w:rsidRDefault="00D35834" w:rsidP="00B301CB">
            <w:pPr>
              <w:pStyle w:val="NormalBodyText"/>
              <w:rPr>
                <w:ins w:id="1361" w:author="Frank" w:date="2021-04-20T10:11:00Z"/>
                <w:b/>
                <w:caps/>
                <w:lang w:val="nl-NL"/>
              </w:rPr>
            </w:pPr>
          </w:p>
        </w:tc>
        <w:tc>
          <w:tcPr>
            <w:tcW w:w="7541" w:type="dxa"/>
            <w:shd w:val="clear" w:color="auto" w:fill="auto"/>
          </w:tcPr>
          <w:p w14:paraId="4CF832FA" w14:textId="77777777" w:rsidR="00D35834" w:rsidRPr="00CC30D9" w:rsidRDefault="00D35834" w:rsidP="00B301CB">
            <w:pPr>
              <w:pStyle w:val="NormalBodyText"/>
              <w:rPr>
                <w:ins w:id="1362" w:author="Frank" w:date="2021-04-20T10:11:00Z"/>
                <w:lang w:val="nl-NL"/>
              </w:rPr>
            </w:pPr>
          </w:p>
        </w:tc>
      </w:tr>
      <w:tr w:rsidR="00D35834" w:rsidRPr="00CC30D9" w14:paraId="0F0FB933" w14:textId="77777777" w:rsidTr="00B301CB">
        <w:trPr>
          <w:ins w:id="1363" w:author="Frank" w:date="2021-04-20T10:11:00Z"/>
        </w:trPr>
        <w:tc>
          <w:tcPr>
            <w:tcW w:w="1805" w:type="dxa"/>
            <w:shd w:val="clear" w:color="auto" w:fill="auto"/>
          </w:tcPr>
          <w:p w14:paraId="6EFC6CB8" w14:textId="77777777" w:rsidR="00D35834" w:rsidRPr="00CC30D9" w:rsidRDefault="00D35834" w:rsidP="00B301CB">
            <w:pPr>
              <w:pStyle w:val="NormalBodyText"/>
              <w:rPr>
                <w:ins w:id="1364" w:author="Frank" w:date="2021-04-20T10:11:00Z"/>
                <w:b/>
                <w:caps/>
                <w:lang w:val="nl-NL"/>
              </w:rPr>
            </w:pPr>
          </w:p>
        </w:tc>
        <w:tc>
          <w:tcPr>
            <w:tcW w:w="7541" w:type="dxa"/>
            <w:shd w:val="clear" w:color="auto" w:fill="auto"/>
          </w:tcPr>
          <w:p w14:paraId="64E3B7D1" w14:textId="77777777" w:rsidR="00D35834" w:rsidRPr="00CC30D9" w:rsidRDefault="00D35834" w:rsidP="00B301CB">
            <w:pPr>
              <w:pStyle w:val="NormalBodyText"/>
              <w:rPr>
                <w:ins w:id="1365" w:author="Frank" w:date="2021-04-20T10:11:00Z"/>
                <w:lang w:val="nl-NL"/>
              </w:rPr>
            </w:pPr>
          </w:p>
        </w:tc>
      </w:tr>
      <w:tr w:rsidR="00D35834" w:rsidRPr="00CC30D9" w14:paraId="2AA5AF4F" w14:textId="77777777" w:rsidTr="00B301CB">
        <w:trPr>
          <w:ins w:id="1366" w:author="Frank" w:date="2021-04-20T10:11:00Z"/>
        </w:trPr>
        <w:tc>
          <w:tcPr>
            <w:tcW w:w="1805" w:type="dxa"/>
            <w:shd w:val="clear" w:color="auto" w:fill="auto"/>
          </w:tcPr>
          <w:p w14:paraId="69409F0F" w14:textId="77777777" w:rsidR="00D35834" w:rsidRPr="00CC30D9" w:rsidRDefault="00D35834" w:rsidP="00B301CB">
            <w:pPr>
              <w:pStyle w:val="NormalBodyText"/>
              <w:rPr>
                <w:ins w:id="1367" w:author="Frank" w:date="2021-04-20T10:11:00Z"/>
                <w:b/>
                <w:caps/>
                <w:lang w:val="nl-NL"/>
              </w:rPr>
            </w:pPr>
            <w:ins w:id="1368" w:author="Frank" w:date="2021-04-20T10:11:00Z">
              <w:r w:rsidRPr="00CC30D9">
                <w:rPr>
                  <w:b/>
                  <w:caps/>
                  <w:lang w:val="nl-NL"/>
                </w:rPr>
                <w:t>Project:</w:t>
              </w:r>
            </w:ins>
          </w:p>
        </w:tc>
        <w:tc>
          <w:tcPr>
            <w:tcW w:w="7541" w:type="dxa"/>
            <w:shd w:val="clear" w:color="auto" w:fill="auto"/>
          </w:tcPr>
          <w:p w14:paraId="6F22F1DD" w14:textId="77777777" w:rsidR="00D35834" w:rsidRPr="00CC30D9" w:rsidRDefault="00D35834" w:rsidP="00B301CB">
            <w:pPr>
              <w:pStyle w:val="NormalBodyText"/>
              <w:rPr>
                <w:ins w:id="1369" w:author="Frank" w:date="2021-04-20T10:11:00Z"/>
                <w:lang w:val="nl-NL"/>
              </w:rPr>
            </w:pPr>
            <w:ins w:id="1370" w:author="Frank" w:date="2021-04-20T10:11:00Z">
              <w:r w:rsidRPr="00CC30D9">
                <w:rPr>
                  <w:lang w:val="nl-NL"/>
                </w:rPr>
                <w:t>Migratie Zorg-Communicatie</w:t>
              </w:r>
            </w:ins>
          </w:p>
        </w:tc>
      </w:tr>
      <w:tr w:rsidR="00D35834" w:rsidRPr="00CC30D9" w14:paraId="522B0B2A" w14:textId="77777777" w:rsidTr="00B301CB">
        <w:trPr>
          <w:ins w:id="1371" w:author="Frank" w:date="2021-04-20T10:11:00Z"/>
        </w:trPr>
        <w:tc>
          <w:tcPr>
            <w:tcW w:w="1805" w:type="dxa"/>
            <w:shd w:val="clear" w:color="auto" w:fill="auto"/>
          </w:tcPr>
          <w:p w14:paraId="314345A3" w14:textId="77777777" w:rsidR="00D35834" w:rsidRPr="00CC30D9" w:rsidRDefault="00D35834" w:rsidP="00B301CB">
            <w:pPr>
              <w:pStyle w:val="NormalBodyText"/>
              <w:rPr>
                <w:ins w:id="1372" w:author="Frank" w:date="2021-04-20T10:11:00Z"/>
                <w:b/>
                <w:caps/>
                <w:lang w:val="nl-NL"/>
              </w:rPr>
            </w:pPr>
            <w:ins w:id="1373" w:author="Frank" w:date="2021-04-20T10:11:00Z">
              <w:r w:rsidRPr="00CC30D9">
                <w:rPr>
                  <w:b/>
                  <w:caps/>
                  <w:lang w:val="nl-NL"/>
                </w:rPr>
                <w:t>Periode:</w:t>
              </w:r>
            </w:ins>
          </w:p>
        </w:tc>
        <w:tc>
          <w:tcPr>
            <w:tcW w:w="7541" w:type="dxa"/>
            <w:shd w:val="clear" w:color="auto" w:fill="auto"/>
          </w:tcPr>
          <w:p w14:paraId="7CD3532E" w14:textId="77777777" w:rsidR="00D35834" w:rsidRPr="00CC30D9" w:rsidRDefault="00D35834" w:rsidP="00B301CB">
            <w:pPr>
              <w:pStyle w:val="NormalBodyText"/>
              <w:rPr>
                <w:ins w:id="1374" w:author="Frank" w:date="2021-04-20T10:11:00Z"/>
                <w:lang w:val="nl-NL"/>
              </w:rPr>
            </w:pPr>
            <w:ins w:id="1375" w:author="Frank" w:date="2021-04-20T10:11:00Z">
              <w:r w:rsidRPr="00CC30D9">
                <w:rPr>
                  <w:lang w:val="nl-NL"/>
                </w:rPr>
                <w:t>oktober 2013 - april 2014</w:t>
              </w:r>
            </w:ins>
          </w:p>
        </w:tc>
      </w:tr>
      <w:tr w:rsidR="00D35834" w:rsidRPr="00CC30D9" w14:paraId="297C8F09" w14:textId="77777777" w:rsidTr="00B301CB">
        <w:trPr>
          <w:ins w:id="1376" w:author="Frank" w:date="2021-04-20T10:11:00Z"/>
        </w:trPr>
        <w:tc>
          <w:tcPr>
            <w:tcW w:w="1805" w:type="dxa"/>
            <w:shd w:val="clear" w:color="auto" w:fill="auto"/>
          </w:tcPr>
          <w:p w14:paraId="5858230C" w14:textId="77777777" w:rsidR="00D35834" w:rsidRPr="00CC30D9" w:rsidRDefault="00D35834" w:rsidP="00B301CB">
            <w:pPr>
              <w:pStyle w:val="NormalBodyText"/>
              <w:rPr>
                <w:ins w:id="1377" w:author="Frank" w:date="2021-04-20T10:11:00Z"/>
                <w:b/>
                <w:caps/>
                <w:lang w:val="nl-NL"/>
              </w:rPr>
            </w:pPr>
            <w:ins w:id="1378" w:author="Frank" w:date="2021-04-20T10:11:00Z">
              <w:r w:rsidRPr="00CC30D9">
                <w:rPr>
                  <w:b/>
                  <w:caps/>
                  <w:lang w:val="nl-NL"/>
                </w:rPr>
                <w:t>Opdrachtgever:</w:t>
              </w:r>
            </w:ins>
          </w:p>
        </w:tc>
        <w:tc>
          <w:tcPr>
            <w:tcW w:w="7541" w:type="dxa"/>
            <w:shd w:val="clear" w:color="auto" w:fill="auto"/>
          </w:tcPr>
          <w:p w14:paraId="48456690" w14:textId="77777777" w:rsidR="00D35834" w:rsidRPr="00CC30D9" w:rsidRDefault="00D35834" w:rsidP="00B301CB">
            <w:pPr>
              <w:pStyle w:val="NormalBodyText"/>
              <w:rPr>
                <w:ins w:id="1379" w:author="Frank" w:date="2021-04-20T10:11:00Z"/>
                <w:lang w:val="nl-NL"/>
              </w:rPr>
            </w:pPr>
            <w:proofErr w:type="spellStart"/>
            <w:ins w:id="1380" w:author="Frank" w:date="2021-04-20T10:11:00Z">
              <w:r w:rsidRPr="00CC30D9">
                <w:rPr>
                  <w:lang w:val="nl-NL"/>
                </w:rPr>
                <w:t>WoonzorgUnie</w:t>
              </w:r>
              <w:proofErr w:type="spellEnd"/>
              <w:r w:rsidRPr="00CC30D9">
                <w:rPr>
                  <w:lang w:val="nl-NL"/>
                </w:rPr>
                <w:t xml:space="preserve"> Veluwe</w:t>
              </w:r>
            </w:ins>
          </w:p>
        </w:tc>
      </w:tr>
      <w:tr w:rsidR="00D35834" w:rsidRPr="00125014" w14:paraId="6C16F601" w14:textId="77777777" w:rsidTr="00B301CB">
        <w:trPr>
          <w:ins w:id="1381" w:author="Frank" w:date="2021-04-20T10:11:00Z"/>
        </w:trPr>
        <w:tc>
          <w:tcPr>
            <w:tcW w:w="1805" w:type="dxa"/>
            <w:shd w:val="clear" w:color="auto" w:fill="auto"/>
          </w:tcPr>
          <w:p w14:paraId="2A881540" w14:textId="77777777" w:rsidR="00D35834" w:rsidRPr="00CC30D9" w:rsidRDefault="00D35834" w:rsidP="00B301CB">
            <w:pPr>
              <w:pStyle w:val="NormalBodyText"/>
              <w:rPr>
                <w:ins w:id="1382" w:author="Frank" w:date="2021-04-20T10:11:00Z"/>
                <w:b/>
                <w:caps/>
                <w:lang w:val="nl-NL"/>
              </w:rPr>
            </w:pPr>
            <w:ins w:id="1383" w:author="Frank" w:date="2021-04-20T10:11:00Z">
              <w:r w:rsidRPr="00CC30D9">
                <w:rPr>
                  <w:b/>
                  <w:caps/>
                  <w:lang w:val="nl-NL"/>
                </w:rPr>
                <w:t>Omschrijving:</w:t>
              </w:r>
            </w:ins>
          </w:p>
        </w:tc>
        <w:tc>
          <w:tcPr>
            <w:tcW w:w="7541" w:type="dxa"/>
            <w:shd w:val="clear" w:color="auto" w:fill="auto"/>
          </w:tcPr>
          <w:p w14:paraId="41A40EF1" w14:textId="77777777" w:rsidR="00D35834" w:rsidRPr="00CC30D9" w:rsidRDefault="00D35834" w:rsidP="00B301CB">
            <w:pPr>
              <w:pStyle w:val="NormalBodyText"/>
              <w:rPr>
                <w:ins w:id="1384" w:author="Frank" w:date="2021-04-20T10:11:00Z"/>
                <w:lang w:val="nl-NL"/>
              </w:rPr>
            </w:pPr>
            <w:ins w:id="1385" w:author="Frank" w:date="2021-04-20T10:11:00Z">
              <w:r w:rsidRPr="00CC30D9">
                <w:rPr>
                  <w:lang w:val="nl-NL"/>
                </w:rPr>
                <w:t>De Woonzorg Unie Veluwe is een dienstverlener op het gebied van thuiszorg, woonzorgcentra en mantelzorg.</w:t>
              </w:r>
            </w:ins>
          </w:p>
          <w:p w14:paraId="4DDE1375" w14:textId="0CC487B5" w:rsidR="00D35834" w:rsidRPr="00CC30D9" w:rsidRDefault="00D35834" w:rsidP="00B301CB">
            <w:pPr>
              <w:pStyle w:val="NormalBodyText"/>
              <w:rPr>
                <w:ins w:id="1386" w:author="Frank" w:date="2021-04-20T10:11:00Z"/>
                <w:lang w:val="nl-NL"/>
              </w:rPr>
            </w:pPr>
            <w:ins w:id="1387" w:author="Frank" w:date="2021-04-20T10:11:00Z">
              <w:r w:rsidRPr="00CC30D9">
                <w:rPr>
                  <w:lang w:val="nl-NL"/>
                </w:rPr>
                <w:t xml:space="preserve">Als Projectleider was de heer </w:t>
              </w:r>
            </w:ins>
            <w:r w:rsidR="008B2ABD">
              <w:rPr>
                <w:lang w:val="nl-NL"/>
              </w:rPr>
              <w:t>X</w:t>
            </w:r>
            <w:ins w:id="1388" w:author="Frank" w:date="2021-04-20T10:11:00Z">
              <w:r w:rsidRPr="00CC30D9">
                <w:rPr>
                  <w:lang w:val="nl-NL"/>
                </w:rPr>
                <w:t xml:space="preserve"> verantwoordelijk voor de migratie van de zorgtelecommunicatiesystemen binnen de </w:t>
              </w:r>
              <w:proofErr w:type="spellStart"/>
              <w:r w:rsidRPr="00CC30D9">
                <w:rPr>
                  <w:lang w:val="nl-NL"/>
                </w:rPr>
                <w:t>WoonzorgUnie</w:t>
              </w:r>
              <w:proofErr w:type="spellEnd"/>
              <w:r w:rsidRPr="00CC30D9">
                <w:rPr>
                  <w:lang w:val="nl-NL"/>
                </w:rPr>
                <w:t xml:space="preserve"> Veluwe (WZUV) locatie De Boskamp.</w:t>
              </w:r>
            </w:ins>
          </w:p>
          <w:p w14:paraId="5B9D5C86" w14:textId="77777777" w:rsidR="00D35834" w:rsidRPr="00CC30D9" w:rsidRDefault="00D35834" w:rsidP="00B301CB">
            <w:pPr>
              <w:pStyle w:val="NormalBodyText"/>
              <w:rPr>
                <w:ins w:id="1389" w:author="Frank" w:date="2021-04-20T10:11:00Z"/>
                <w:lang w:val="nl-NL"/>
              </w:rPr>
            </w:pPr>
          </w:p>
          <w:p w14:paraId="3EF36589" w14:textId="37799EE2" w:rsidR="00D35834" w:rsidRPr="00CC30D9" w:rsidRDefault="00D35834" w:rsidP="00B301CB">
            <w:pPr>
              <w:pStyle w:val="NormalBodyText"/>
              <w:rPr>
                <w:ins w:id="1390" w:author="Frank" w:date="2021-04-20T10:11:00Z"/>
                <w:lang w:val="nl-NL"/>
              </w:rPr>
            </w:pPr>
            <w:ins w:id="1391" w:author="Frank" w:date="2021-04-20T10:11:00Z">
              <w:r w:rsidRPr="00CC30D9">
                <w:rPr>
                  <w:lang w:val="nl-NL"/>
                </w:rPr>
                <w:t xml:space="preserve">De heer </w:t>
              </w:r>
            </w:ins>
            <w:r w:rsidR="008B2ABD">
              <w:rPr>
                <w:lang w:val="nl-NL"/>
              </w:rPr>
              <w:t>X</w:t>
            </w:r>
            <w:ins w:id="1392" w:author="Frank" w:date="2021-04-20T10:11:00Z">
              <w:r w:rsidRPr="00CC30D9">
                <w:rPr>
                  <w:lang w:val="nl-NL"/>
                </w:rPr>
                <w:t xml:space="preserve"> heeft de volgende taken uitgevoerd:</w:t>
              </w:r>
            </w:ins>
          </w:p>
          <w:p w14:paraId="1A8AFEFB" w14:textId="77777777" w:rsidR="00D35834" w:rsidRPr="00CC30D9" w:rsidRDefault="00D35834" w:rsidP="00B301CB">
            <w:pPr>
              <w:pStyle w:val="NormalBodyText"/>
              <w:rPr>
                <w:ins w:id="1393" w:author="Frank" w:date="2021-04-20T10:11:00Z"/>
                <w:lang w:val="nl-NL"/>
              </w:rPr>
            </w:pPr>
            <w:ins w:id="1394" w:author="Frank" w:date="2021-04-20T10:11:00Z">
              <w:r w:rsidRPr="6D041108">
                <w:rPr>
                  <w:lang w:val="nl-NL"/>
                </w:rPr>
                <w:t xml:space="preserve">- Inventarisatie van de behoefte en afstemming met gebruikers en leverancier voor nieuw te implementeren zorg communicatiesysteem. </w:t>
              </w:r>
            </w:ins>
          </w:p>
          <w:p w14:paraId="61649E3A" w14:textId="77777777" w:rsidR="00D35834" w:rsidRPr="00CC30D9" w:rsidRDefault="00D35834" w:rsidP="00B301CB">
            <w:pPr>
              <w:pStyle w:val="NormalBodyText"/>
              <w:rPr>
                <w:ins w:id="1395" w:author="Frank" w:date="2021-04-20T10:11:00Z"/>
                <w:lang w:val="nl-NL"/>
              </w:rPr>
            </w:pPr>
            <w:ins w:id="1396" w:author="Frank" w:date="2021-04-20T10:11:00Z">
              <w:r w:rsidRPr="00CC30D9">
                <w:rPr>
                  <w:lang w:val="nl-NL"/>
                </w:rPr>
                <w:t>- Opzetten van een proof of concept en inrichten van de omgeving en geven van instructie aan de eindgebruikers.</w:t>
              </w:r>
            </w:ins>
          </w:p>
        </w:tc>
      </w:tr>
      <w:tr w:rsidR="00D35834" w:rsidRPr="00CC30D9" w14:paraId="3B2C05AE" w14:textId="77777777" w:rsidTr="00B301CB">
        <w:trPr>
          <w:ins w:id="1397" w:author="Frank" w:date="2021-04-20T10:11:00Z"/>
        </w:trPr>
        <w:tc>
          <w:tcPr>
            <w:tcW w:w="1805" w:type="dxa"/>
            <w:shd w:val="clear" w:color="auto" w:fill="auto"/>
          </w:tcPr>
          <w:p w14:paraId="47E86386" w14:textId="77777777" w:rsidR="00D35834" w:rsidRPr="00CC30D9" w:rsidRDefault="00D35834" w:rsidP="00B301CB">
            <w:pPr>
              <w:pStyle w:val="NormalBodyText"/>
              <w:rPr>
                <w:ins w:id="1398" w:author="Frank" w:date="2021-04-20T10:11:00Z"/>
                <w:b/>
                <w:caps/>
                <w:lang w:val="nl-NL"/>
              </w:rPr>
            </w:pPr>
            <w:ins w:id="1399" w:author="Frank" w:date="2021-04-20T10:11:00Z">
              <w:r w:rsidRPr="00CC30D9">
                <w:rPr>
                  <w:b/>
                  <w:caps/>
                  <w:lang w:val="nl-NL"/>
                </w:rPr>
                <w:t>Rol:</w:t>
              </w:r>
            </w:ins>
          </w:p>
        </w:tc>
        <w:tc>
          <w:tcPr>
            <w:tcW w:w="7541" w:type="dxa"/>
            <w:shd w:val="clear" w:color="auto" w:fill="auto"/>
          </w:tcPr>
          <w:p w14:paraId="393ED988" w14:textId="77777777" w:rsidR="00D35834" w:rsidRPr="00CC30D9" w:rsidRDefault="00D35834" w:rsidP="00B301CB">
            <w:pPr>
              <w:pStyle w:val="NormalBodyText"/>
              <w:rPr>
                <w:ins w:id="1400" w:author="Frank" w:date="2021-04-20T10:11:00Z"/>
                <w:lang w:val="nl-NL"/>
              </w:rPr>
            </w:pPr>
            <w:ins w:id="1401" w:author="Frank" w:date="2021-04-20T10:11:00Z">
              <w:r w:rsidRPr="00CC30D9">
                <w:rPr>
                  <w:lang w:val="nl-NL"/>
                </w:rPr>
                <w:t>Projectleider</w:t>
              </w:r>
            </w:ins>
          </w:p>
        </w:tc>
      </w:tr>
      <w:tr w:rsidR="00D35834" w:rsidRPr="00CC30D9" w14:paraId="719F983D" w14:textId="77777777" w:rsidTr="00B301CB">
        <w:trPr>
          <w:ins w:id="1402" w:author="Frank" w:date="2021-04-20T10:11:00Z"/>
        </w:trPr>
        <w:tc>
          <w:tcPr>
            <w:tcW w:w="1805" w:type="dxa"/>
            <w:shd w:val="clear" w:color="auto" w:fill="auto"/>
          </w:tcPr>
          <w:p w14:paraId="22E2C4CC" w14:textId="77777777" w:rsidR="00D35834" w:rsidRPr="00CC30D9" w:rsidRDefault="00D35834" w:rsidP="00B301CB">
            <w:pPr>
              <w:pStyle w:val="NormalBodyText"/>
              <w:rPr>
                <w:ins w:id="1403" w:author="Frank" w:date="2021-04-20T10:11:00Z"/>
                <w:b/>
                <w:caps/>
                <w:lang w:val="nl-NL"/>
              </w:rPr>
            </w:pPr>
            <w:ins w:id="1404" w:author="Frank" w:date="2021-04-20T10:11:00Z">
              <w:r w:rsidRPr="00CC30D9">
                <w:rPr>
                  <w:b/>
                  <w:caps/>
                  <w:lang w:val="nl-NL"/>
                </w:rPr>
                <w:t>Tools:</w:t>
              </w:r>
            </w:ins>
          </w:p>
        </w:tc>
        <w:tc>
          <w:tcPr>
            <w:tcW w:w="7541" w:type="dxa"/>
            <w:shd w:val="clear" w:color="auto" w:fill="auto"/>
          </w:tcPr>
          <w:p w14:paraId="70A47EC1" w14:textId="77777777" w:rsidR="00D35834" w:rsidRPr="00CC30D9" w:rsidRDefault="00D35834" w:rsidP="00B301CB">
            <w:pPr>
              <w:pStyle w:val="NormalBodyText"/>
              <w:rPr>
                <w:ins w:id="1405" w:author="Frank" w:date="2021-04-20T10:11:00Z"/>
                <w:lang w:val="nl-NL"/>
              </w:rPr>
            </w:pPr>
            <w:ins w:id="1406" w:author="Frank" w:date="2021-04-20T10:11:00Z">
              <w:r w:rsidRPr="00CC30D9">
                <w:rPr>
                  <w:lang w:val="nl-NL"/>
                </w:rPr>
                <w:t>PRINCE2, GSM, WIFI</w:t>
              </w:r>
            </w:ins>
          </w:p>
        </w:tc>
      </w:tr>
      <w:tr w:rsidR="00D35834" w:rsidRPr="00CC30D9" w14:paraId="08EA4262" w14:textId="77777777" w:rsidTr="00B301CB">
        <w:trPr>
          <w:ins w:id="1407" w:author="Frank" w:date="2021-04-20T10:11:00Z"/>
        </w:trPr>
        <w:tc>
          <w:tcPr>
            <w:tcW w:w="1805" w:type="dxa"/>
            <w:shd w:val="clear" w:color="auto" w:fill="auto"/>
          </w:tcPr>
          <w:p w14:paraId="12A04C2E" w14:textId="77777777" w:rsidR="00D35834" w:rsidRPr="00CC30D9" w:rsidRDefault="00D35834" w:rsidP="00B301CB">
            <w:pPr>
              <w:pStyle w:val="NormalBodyText"/>
              <w:rPr>
                <w:ins w:id="1408" w:author="Frank" w:date="2021-04-20T10:11:00Z"/>
                <w:b/>
                <w:caps/>
                <w:lang w:val="nl-NL"/>
              </w:rPr>
            </w:pPr>
            <w:ins w:id="1409" w:author="Frank" w:date="2021-04-20T10:11:00Z">
              <w:r w:rsidRPr="00CC30D9">
                <w:rPr>
                  <w:b/>
                  <w:caps/>
                  <w:lang w:val="nl-NL"/>
                </w:rPr>
                <w:t>Branche:</w:t>
              </w:r>
            </w:ins>
          </w:p>
        </w:tc>
        <w:tc>
          <w:tcPr>
            <w:tcW w:w="7541" w:type="dxa"/>
            <w:shd w:val="clear" w:color="auto" w:fill="auto"/>
          </w:tcPr>
          <w:p w14:paraId="2A974978" w14:textId="77777777" w:rsidR="00D35834" w:rsidRPr="00CC30D9" w:rsidRDefault="00D35834" w:rsidP="00B301CB">
            <w:pPr>
              <w:pStyle w:val="NormalBodyText"/>
              <w:rPr>
                <w:ins w:id="1410" w:author="Frank" w:date="2021-04-20T10:11:00Z"/>
                <w:lang w:val="nl-NL"/>
              </w:rPr>
            </w:pPr>
            <w:ins w:id="1411" w:author="Frank" w:date="2021-04-20T10:11:00Z">
              <w:r w:rsidRPr="00CC30D9">
                <w:rPr>
                  <w:lang w:val="nl-NL"/>
                </w:rPr>
                <w:t>Zorg</w:t>
              </w:r>
            </w:ins>
          </w:p>
        </w:tc>
      </w:tr>
      <w:tr w:rsidR="00D35834" w:rsidRPr="00CC30D9" w14:paraId="343426AE" w14:textId="77777777" w:rsidTr="00B301CB">
        <w:trPr>
          <w:ins w:id="1412" w:author="Frank" w:date="2021-04-20T10:11:00Z"/>
        </w:trPr>
        <w:tc>
          <w:tcPr>
            <w:tcW w:w="1805" w:type="dxa"/>
            <w:shd w:val="clear" w:color="auto" w:fill="auto"/>
          </w:tcPr>
          <w:p w14:paraId="1E016F83" w14:textId="77777777" w:rsidR="00D35834" w:rsidRPr="00CC30D9" w:rsidRDefault="00D35834" w:rsidP="00B301CB">
            <w:pPr>
              <w:pStyle w:val="NormalBodyText"/>
              <w:rPr>
                <w:ins w:id="1413" w:author="Frank" w:date="2021-04-20T10:11:00Z"/>
                <w:b/>
                <w:caps/>
                <w:lang w:val="nl-NL"/>
              </w:rPr>
            </w:pPr>
          </w:p>
        </w:tc>
        <w:tc>
          <w:tcPr>
            <w:tcW w:w="7541" w:type="dxa"/>
            <w:shd w:val="clear" w:color="auto" w:fill="auto"/>
          </w:tcPr>
          <w:p w14:paraId="381FBA20" w14:textId="77777777" w:rsidR="00D35834" w:rsidRPr="00CC30D9" w:rsidRDefault="00D35834" w:rsidP="00B301CB">
            <w:pPr>
              <w:pStyle w:val="NormalBodyText"/>
              <w:rPr>
                <w:ins w:id="1414" w:author="Frank" w:date="2021-04-20T10:11:00Z"/>
                <w:lang w:val="nl-NL"/>
              </w:rPr>
            </w:pPr>
          </w:p>
        </w:tc>
      </w:tr>
      <w:tr w:rsidR="00D35834" w:rsidRPr="00CC30D9" w14:paraId="0ED61B82" w14:textId="77777777" w:rsidTr="00B301CB">
        <w:trPr>
          <w:ins w:id="1415" w:author="Frank" w:date="2021-04-20T10:11:00Z"/>
        </w:trPr>
        <w:tc>
          <w:tcPr>
            <w:tcW w:w="1805" w:type="dxa"/>
            <w:shd w:val="clear" w:color="auto" w:fill="auto"/>
          </w:tcPr>
          <w:p w14:paraId="4FBCBEDF" w14:textId="77777777" w:rsidR="00D35834" w:rsidRPr="00CC30D9" w:rsidRDefault="00D35834" w:rsidP="00B301CB">
            <w:pPr>
              <w:pStyle w:val="NormalBodyText"/>
              <w:rPr>
                <w:ins w:id="1416" w:author="Frank" w:date="2021-04-20T10:11:00Z"/>
                <w:b/>
                <w:caps/>
                <w:lang w:val="nl-NL"/>
              </w:rPr>
            </w:pPr>
          </w:p>
        </w:tc>
        <w:tc>
          <w:tcPr>
            <w:tcW w:w="7541" w:type="dxa"/>
            <w:shd w:val="clear" w:color="auto" w:fill="auto"/>
          </w:tcPr>
          <w:p w14:paraId="16F34CCD" w14:textId="77777777" w:rsidR="00D35834" w:rsidRPr="00CC30D9" w:rsidRDefault="00D35834" w:rsidP="00B301CB">
            <w:pPr>
              <w:pStyle w:val="NormalBodyText"/>
              <w:rPr>
                <w:ins w:id="1417" w:author="Frank" w:date="2021-04-20T10:11:00Z"/>
                <w:lang w:val="nl-NL"/>
              </w:rPr>
            </w:pPr>
          </w:p>
        </w:tc>
      </w:tr>
      <w:tr w:rsidR="00D35834" w:rsidRPr="00CC30D9" w14:paraId="24A80045" w14:textId="77777777" w:rsidTr="00B301CB">
        <w:trPr>
          <w:ins w:id="1418" w:author="Frank" w:date="2021-04-20T10:11:00Z"/>
        </w:trPr>
        <w:tc>
          <w:tcPr>
            <w:tcW w:w="1805" w:type="dxa"/>
            <w:shd w:val="clear" w:color="auto" w:fill="auto"/>
          </w:tcPr>
          <w:p w14:paraId="46EA0532" w14:textId="77777777" w:rsidR="00D35834" w:rsidRPr="00CC30D9" w:rsidRDefault="00D35834" w:rsidP="00B301CB">
            <w:pPr>
              <w:pStyle w:val="NormalBodyText"/>
              <w:rPr>
                <w:ins w:id="1419" w:author="Frank" w:date="2021-04-20T10:11:00Z"/>
                <w:b/>
                <w:caps/>
                <w:lang w:val="nl-NL"/>
              </w:rPr>
            </w:pPr>
            <w:ins w:id="1420" w:author="Frank" w:date="2021-04-20T10:11:00Z">
              <w:r w:rsidRPr="00CC30D9">
                <w:rPr>
                  <w:b/>
                  <w:caps/>
                  <w:lang w:val="nl-NL"/>
                </w:rPr>
                <w:t>Project:</w:t>
              </w:r>
            </w:ins>
          </w:p>
        </w:tc>
        <w:tc>
          <w:tcPr>
            <w:tcW w:w="7541" w:type="dxa"/>
            <w:shd w:val="clear" w:color="auto" w:fill="auto"/>
          </w:tcPr>
          <w:p w14:paraId="1AD62722" w14:textId="77777777" w:rsidR="00D35834" w:rsidRPr="00CC30D9" w:rsidRDefault="00D35834" w:rsidP="00B301CB">
            <w:pPr>
              <w:pStyle w:val="NormalBodyText"/>
              <w:rPr>
                <w:ins w:id="1421" w:author="Frank" w:date="2021-04-20T10:11:00Z"/>
                <w:lang w:val="nl-NL"/>
              </w:rPr>
            </w:pPr>
            <w:ins w:id="1422" w:author="Frank" w:date="2021-04-20T10:11:00Z">
              <w:r w:rsidRPr="00CC30D9">
                <w:rPr>
                  <w:lang w:val="nl-NL"/>
                </w:rPr>
                <w:t>Migratie Zorg-Communicatie</w:t>
              </w:r>
            </w:ins>
          </w:p>
        </w:tc>
      </w:tr>
      <w:tr w:rsidR="00D35834" w:rsidRPr="00CC30D9" w14:paraId="4696274A" w14:textId="77777777" w:rsidTr="00B301CB">
        <w:trPr>
          <w:ins w:id="1423" w:author="Frank" w:date="2021-04-20T10:11:00Z"/>
        </w:trPr>
        <w:tc>
          <w:tcPr>
            <w:tcW w:w="1805" w:type="dxa"/>
            <w:shd w:val="clear" w:color="auto" w:fill="auto"/>
          </w:tcPr>
          <w:p w14:paraId="5C1F2464" w14:textId="77777777" w:rsidR="00D35834" w:rsidRPr="00CC30D9" w:rsidRDefault="00D35834" w:rsidP="00B301CB">
            <w:pPr>
              <w:pStyle w:val="NormalBodyText"/>
              <w:rPr>
                <w:ins w:id="1424" w:author="Frank" w:date="2021-04-20T10:11:00Z"/>
                <w:b/>
                <w:caps/>
                <w:lang w:val="nl-NL"/>
              </w:rPr>
            </w:pPr>
            <w:ins w:id="1425" w:author="Frank" w:date="2021-04-20T10:11:00Z">
              <w:r w:rsidRPr="00CC30D9">
                <w:rPr>
                  <w:b/>
                  <w:caps/>
                  <w:lang w:val="nl-NL"/>
                </w:rPr>
                <w:t>Periode:</w:t>
              </w:r>
            </w:ins>
          </w:p>
        </w:tc>
        <w:tc>
          <w:tcPr>
            <w:tcW w:w="7541" w:type="dxa"/>
            <w:shd w:val="clear" w:color="auto" w:fill="auto"/>
          </w:tcPr>
          <w:p w14:paraId="31C3FB8D" w14:textId="77777777" w:rsidR="00D35834" w:rsidRPr="00CC30D9" w:rsidRDefault="00D35834" w:rsidP="00B301CB">
            <w:pPr>
              <w:pStyle w:val="NormalBodyText"/>
              <w:rPr>
                <w:ins w:id="1426" w:author="Frank" w:date="2021-04-20T10:11:00Z"/>
                <w:lang w:val="nl-NL"/>
              </w:rPr>
            </w:pPr>
            <w:ins w:id="1427" w:author="Frank" w:date="2021-04-20T10:11:00Z">
              <w:r w:rsidRPr="00CC30D9">
                <w:rPr>
                  <w:lang w:val="nl-NL"/>
                </w:rPr>
                <w:t>september 2013 - september 2013</w:t>
              </w:r>
            </w:ins>
          </w:p>
        </w:tc>
      </w:tr>
      <w:tr w:rsidR="00D35834" w:rsidRPr="00CC30D9" w14:paraId="7920F668" w14:textId="77777777" w:rsidTr="00B301CB">
        <w:trPr>
          <w:ins w:id="1428" w:author="Frank" w:date="2021-04-20T10:11:00Z"/>
        </w:trPr>
        <w:tc>
          <w:tcPr>
            <w:tcW w:w="1805" w:type="dxa"/>
            <w:shd w:val="clear" w:color="auto" w:fill="auto"/>
          </w:tcPr>
          <w:p w14:paraId="096E1E46" w14:textId="77777777" w:rsidR="00D35834" w:rsidRPr="00CC30D9" w:rsidRDefault="00D35834" w:rsidP="00B301CB">
            <w:pPr>
              <w:pStyle w:val="NormalBodyText"/>
              <w:rPr>
                <w:ins w:id="1429" w:author="Frank" w:date="2021-04-20T10:11:00Z"/>
                <w:b/>
                <w:caps/>
                <w:lang w:val="nl-NL"/>
              </w:rPr>
            </w:pPr>
            <w:ins w:id="1430" w:author="Frank" w:date="2021-04-20T10:11:00Z">
              <w:r w:rsidRPr="00CC30D9">
                <w:rPr>
                  <w:b/>
                  <w:caps/>
                  <w:lang w:val="nl-NL"/>
                </w:rPr>
                <w:t>Opdrachtgever:</w:t>
              </w:r>
            </w:ins>
          </w:p>
        </w:tc>
        <w:tc>
          <w:tcPr>
            <w:tcW w:w="7541" w:type="dxa"/>
            <w:shd w:val="clear" w:color="auto" w:fill="auto"/>
          </w:tcPr>
          <w:p w14:paraId="608C157B" w14:textId="77777777" w:rsidR="00D35834" w:rsidRPr="00CC30D9" w:rsidRDefault="00D35834" w:rsidP="00B301CB">
            <w:pPr>
              <w:pStyle w:val="NormalBodyText"/>
              <w:rPr>
                <w:ins w:id="1431" w:author="Frank" w:date="2021-04-20T10:11:00Z"/>
                <w:lang w:val="nl-NL"/>
              </w:rPr>
            </w:pPr>
            <w:proofErr w:type="spellStart"/>
            <w:ins w:id="1432" w:author="Frank" w:date="2021-04-20T10:11:00Z">
              <w:r w:rsidRPr="00CC30D9">
                <w:rPr>
                  <w:lang w:val="nl-NL"/>
                </w:rPr>
                <w:t>WoonzorgUnie</w:t>
              </w:r>
              <w:proofErr w:type="spellEnd"/>
              <w:r w:rsidRPr="00CC30D9">
                <w:rPr>
                  <w:lang w:val="nl-NL"/>
                </w:rPr>
                <w:t xml:space="preserve"> Veluwe</w:t>
              </w:r>
            </w:ins>
          </w:p>
        </w:tc>
      </w:tr>
      <w:tr w:rsidR="00D35834" w:rsidRPr="00125014" w14:paraId="186D5E90" w14:textId="77777777" w:rsidTr="00B301CB">
        <w:trPr>
          <w:ins w:id="1433" w:author="Frank" w:date="2021-04-20T10:11:00Z"/>
        </w:trPr>
        <w:tc>
          <w:tcPr>
            <w:tcW w:w="1805" w:type="dxa"/>
            <w:shd w:val="clear" w:color="auto" w:fill="auto"/>
          </w:tcPr>
          <w:p w14:paraId="0099F51D" w14:textId="77777777" w:rsidR="00D35834" w:rsidRPr="00CC30D9" w:rsidRDefault="00D35834" w:rsidP="00B301CB">
            <w:pPr>
              <w:pStyle w:val="NormalBodyText"/>
              <w:rPr>
                <w:ins w:id="1434" w:author="Frank" w:date="2021-04-20T10:11:00Z"/>
                <w:b/>
                <w:caps/>
                <w:lang w:val="nl-NL"/>
              </w:rPr>
            </w:pPr>
            <w:ins w:id="1435" w:author="Frank" w:date="2021-04-20T10:11:00Z">
              <w:r w:rsidRPr="00CC30D9">
                <w:rPr>
                  <w:b/>
                  <w:caps/>
                  <w:lang w:val="nl-NL"/>
                </w:rPr>
                <w:t>Omschrijving:</w:t>
              </w:r>
            </w:ins>
          </w:p>
        </w:tc>
        <w:tc>
          <w:tcPr>
            <w:tcW w:w="7541" w:type="dxa"/>
            <w:shd w:val="clear" w:color="auto" w:fill="auto"/>
          </w:tcPr>
          <w:p w14:paraId="2D5CFA6E" w14:textId="77777777" w:rsidR="00D35834" w:rsidRPr="00CC30D9" w:rsidRDefault="00D35834" w:rsidP="00B301CB">
            <w:pPr>
              <w:pStyle w:val="NormalBodyText"/>
              <w:rPr>
                <w:ins w:id="1436" w:author="Frank" w:date="2021-04-20T10:11:00Z"/>
                <w:lang w:val="nl-NL"/>
              </w:rPr>
            </w:pPr>
            <w:ins w:id="1437" w:author="Frank" w:date="2021-04-20T10:11:00Z">
              <w:r w:rsidRPr="00CC30D9">
                <w:rPr>
                  <w:lang w:val="nl-NL"/>
                </w:rPr>
                <w:t>De Woonzorg Unie Veluwe is een dienstverlener op het gebied van thuiszorg, woonzorgcentra en Mantelzorg.</w:t>
              </w:r>
            </w:ins>
          </w:p>
          <w:p w14:paraId="63001DD5" w14:textId="77777777" w:rsidR="00D35834" w:rsidRPr="00CC30D9" w:rsidRDefault="00D35834" w:rsidP="00B301CB">
            <w:pPr>
              <w:pStyle w:val="NormalBodyText"/>
              <w:rPr>
                <w:ins w:id="1438" w:author="Frank" w:date="2021-04-20T10:11:00Z"/>
                <w:lang w:val="nl-NL"/>
              </w:rPr>
            </w:pPr>
          </w:p>
          <w:p w14:paraId="168571D9" w14:textId="25007204" w:rsidR="00D35834" w:rsidRPr="00CC30D9" w:rsidRDefault="00D35834" w:rsidP="00B301CB">
            <w:pPr>
              <w:pStyle w:val="NormalBodyText"/>
              <w:rPr>
                <w:ins w:id="1439" w:author="Frank" w:date="2021-04-20T10:11:00Z"/>
                <w:lang w:val="nl-NL"/>
              </w:rPr>
            </w:pPr>
            <w:ins w:id="1440" w:author="Frank" w:date="2021-04-20T10:11:00Z">
              <w:r w:rsidRPr="00CC30D9">
                <w:rPr>
                  <w:lang w:val="nl-NL"/>
                </w:rPr>
                <w:t xml:space="preserve">Als Consultant was de heer </w:t>
              </w:r>
            </w:ins>
            <w:r w:rsidR="008B2ABD">
              <w:rPr>
                <w:lang w:val="nl-NL"/>
              </w:rPr>
              <w:t>X</w:t>
            </w:r>
            <w:ins w:id="1441" w:author="Frank" w:date="2021-04-20T10:11:00Z">
              <w:r w:rsidRPr="00CC30D9">
                <w:rPr>
                  <w:lang w:val="nl-NL"/>
                </w:rPr>
                <w:t xml:space="preserve"> verantwoordelijk voor het begeleiden van de migratie van de zorgtelecommunicatiesystemen binnen de </w:t>
              </w:r>
              <w:proofErr w:type="spellStart"/>
              <w:r w:rsidRPr="00CC30D9">
                <w:rPr>
                  <w:lang w:val="nl-NL"/>
                </w:rPr>
                <w:t>WoonzorgUnie</w:t>
              </w:r>
              <w:proofErr w:type="spellEnd"/>
              <w:r w:rsidRPr="00CC30D9">
                <w:rPr>
                  <w:lang w:val="nl-NL"/>
                </w:rPr>
                <w:t xml:space="preserve"> Veluwe (WZUV) locatie </w:t>
              </w:r>
              <w:proofErr w:type="spellStart"/>
              <w:r w:rsidRPr="00CC30D9">
                <w:rPr>
                  <w:lang w:val="nl-NL"/>
                </w:rPr>
                <w:t>Rehoboth</w:t>
              </w:r>
              <w:proofErr w:type="spellEnd"/>
              <w:r w:rsidRPr="00CC30D9">
                <w:rPr>
                  <w:lang w:val="nl-NL"/>
                </w:rPr>
                <w:t>. Hij was zowel verantwoordelijk voor de interne communicatie met de zorgverleners als voor de externe communicatie met de leverancier.</w:t>
              </w:r>
            </w:ins>
          </w:p>
        </w:tc>
      </w:tr>
      <w:tr w:rsidR="00D35834" w:rsidRPr="00CC30D9" w14:paraId="5A07E279" w14:textId="77777777" w:rsidTr="00B301CB">
        <w:trPr>
          <w:ins w:id="1442" w:author="Frank" w:date="2021-04-20T10:11:00Z"/>
        </w:trPr>
        <w:tc>
          <w:tcPr>
            <w:tcW w:w="1805" w:type="dxa"/>
            <w:shd w:val="clear" w:color="auto" w:fill="auto"/>
          </w:tcPr>
          <w:p w14:paraId="36D16DCA" w14:textId="77777777" w:rsidR="00D35834" w:rsidRPr="00CC30D9" w:rsidRDefault="00D35834" w:rsidP="00B301CB">
            <w:pPr>
              <w:pStyle w:val="NormalBodyText"/>
              <w:rPr>
                <w:ins w:id="1443" w:author="Frank" w:date="2021-04-20T10:11:00Z"/>
                <w:b/>
                <w:caps/>
                <w:lang w:val="nl-NL"/>
              </w:rPr>
            </w:pPr>
            <w:ins w:id="1444" w:author="Frank" w:date="2021-04-20T10:11:00Z">
              <w:r w:rsidRPr="00CC30D9">
                <w:rPr>
                  <w:b/>
                  <w:caps/>
                  <w:lang w:val="nl-NL"/>
                </w:rPr>
                <w:t>Rol:</w:t>
              </w:r>
            </w:ins>
          </w:p>
        </w:tc>
        <w:tc>
          <w:tcPr>
            <w:tcW w:w="7541" w:type="dxa"/>
            <w:shd w:val="clear" w:color="auto" w:fill="auto"/>
          </w:tcPr>
          <w:p w14:paraId="1B6DB00F" w14:textId="77777777" w:rsidR="00D35834" w:rsidRPr="00CC30D9" w:rsidRDefault="00D35834" w:rsidP="00B301CB">
            <w:pPr>
              <w:pStyle w:val="NormalBodyText"/>
              <w:rPr>
                <w:ins w:id="1445" w:author="Frank" w:date="2021-04-20T10:11:00Z"/>
                <w:lang w:val="nl-NL"/>
              </w:rPr>
            </w:pPr>
            <w:ins w:id="1446" w:author="Frank" w:date="2021-04-20T10:11:00Z">
              <w:r w:rsidRPr="00CC30D9">
                <w:rPr>
                  <w:lang w:val="nl-NL"/>
                </w:rPr>
                <w:t>Migratie coördinator (a.i.)</w:t>
              </w:r>
            </w:ins>
          </w:p>
        </w:tc>
      </w:tr>
      <w:tr w:rsidR="00D35834" w:rsidRPr="00CC30D9" w14:paraId="532AF116" w14:textId="77777777" w:rsidTr="00B301CB">
        <w:trPr>
          <w:ins w:id="1447" w:author="Frank" w:date="2021-04-20T10:11:00Z"/>
        </w:trPr>
        <w:tc>
          <w:tcPr>
            <w:tcW w:w="1805" w:type="dxa"/>
            <w:shd w:val="clear" w:color="auto" w:fill="auto"/>
          </w:tcPr>
          <w:p w14:paraId="7B88308B" w14:textId="77777777" w:rsidR="00D35834" w:rsidRPr="00CC30D9" w:rsidRDefault="00D35834" w:rsidP="00B301CB">
            <w:pPr>
              <w:pStyle w:val="NormalBodyText"/>
              <w:rPr>
                <w:ins w:id="1448" w:author="Frank" w:date="2021-04-20T10:11:00Z"/>
                <w:b/>
                <w:caps/>
                <w:lang w:val="nl-NL"/>
              </w:rPr>
            </w:pPr>
            <w:ins w:id="1449" w:author="Frank" w:date="2021-04-20T10:11:00Z">
              <w:r w:rsidRPr="00CC30D9">
                <w:rPr>
                  <w:b/>
                  <w:caps/>
                  <w:lang w:val="nl-NL"/>
                </w:rPr>
                <w:t>Tools:</w:t>
              </w:r>
            </w:ins>
          </w:p>
        </w:tc>
        <w:tc>
          <w:tcPr>
            <w:tcW w:w="7541" w:type="dxa"/>
            <w:shd w:val="clear" w:color="auto" w:fill="auto"/>
          </w:tcPr>
          <w:p w14:paraId="32BB369D" w14:textId="77777777" w:rsidR="00D35834" w:rsidRPr="00CC30D9" w:rsidRDefault="00D35834" w:rsidP="00B301CB">
            <w:pPr>
              <w:pStyle w:val="NormalBodyText"/>
              <w:rPr>
                <w:ins w:id="1450" w:author="Frank" w:date="2021-04-20T10:11:00Z"/>
                <w:lang w:val="nl-NL"/>
              </w:rPr>
            </w:pPr>
            <w:ins w:id="1451" w:author="Frank" w:date="2021-04-20T10:11:00Z">
              <w:r w:rsidRPr="00CC30D9">
                <w:rPr>
                  <w:lang w:val="nl-NL"/>
                </w:rPr>
                <w:t>PPRINCE2, DECT, WIFI, PSTN</w:t>
              </w:r>
            </w:ins>
          </w:p>
        </w:tc>
      </w:tr>
      <w:tr w:rsidR="00D35834" w:rsidRPr="00CC30D9" w14:paraId="40E990AB" w14:textId="77777777" w:rsidTr="00B301CB">
        <w:trPr>
          <w:ins w:id="1452" w:author="Frank" w:date="2021-04-20T10:11:00Z"/>
        </w:trPr>
        <w:tc>
          <w:tcPr>
            <w:tcW w:w="1805" w:type="dxa"/>
            <w:shd w:val="clear" w:color="auto" w:fill="auto"/>
          </w:tcPr>
          <w:p w14:paraId="316FC0D8" w14:textId="77777777" w:rsidR="00D35834" w:rsidRPr="00CC30D9" w:rsidRDefault="00D35834" w:rsidP="00B301CB">
            <w:pPr>
              <w:pStyle w:val="NormalBodyText"/>
              <w:rPr>
                <w:ins w:id="1453" w:author="Frank" w:date="2021-04-20T10:11:00Z"/>
                <w:b/>
                <w:caps/>
                <w:lang w:val="nl-NL"/>
              </w:rPr>
            </w:pPr>
            <w:ins w:id="1454" w:author="Frank" w:date="2021-04-20T10:11:00Z">
              <w:r w:rsidRPr="00CC30D9">
                <w:rPr>
                  <w:b/>
                  <w:caps/>
                  <w:lang w:val="nl-NL"/>
                </w:rPr>
                <w:t>Branche:</w:t>
              </w:r>
            </w:ins>
          </w:p>
        </w:tc>
        <w:tc>
          <w:tcPr>
            <w:tcW w:w="7541" w:type="dxa"/>
            <w:shd w:val="clear" w:color="auto" w:fill="auto"/>
          </w:tcPr>
          <w:p w14:paraId="2745EEDE" w14:textId="77777777" w:rsidR="00D35834" w:rsidRPr="00CC30D9" w:rsidRDefault="00D35834" w:rsidP="00B301CB">
            <w:pPr>
              <w:pStyle w:val="NormalBodyText"/>
              <w:rPr>
                <w:ins w:id="1455" w:author="Frank" w:date="2021-04-20T10:11:00Z"/>
                <w:lang w:val="nl-NL"/>
              </w:rPr>
            </w:pPr>
            <w:ins w:id="1456" w:author="Frank" w:date="2021-04-20T10:11:00Z">
              <w:r w:rsidRPr="00CC30D9">
                <w:rPr>
                  <w:lang w:val="nl-NL"/>
                </w:rPr>
                <w:t>Zorg</w:t>
              </w:r>
            </w:ins>
          </w:p>
        </w:tc>
      </w:tr>
      <w:tr w:rsidR="00D35834" w:rsidRPr="00CC30D9" w14:paraId="2D91CFB4" w14:textId="77777777" w:rsidTr="00B301CB">
        <w:trPr>
          <w:ins w:id="1457" w:author="Frank" w:date="2021-04-20T10:11:00Z"/>
        </w:trPr>
        <w:tc>
          <w:tcPr>
            <w:tcW w:w="1805" w:type="dxa"/>
            <w:shd w:val="clear" w:color="auto" w:fill="auto"/>
          </w:tcPr>
          <w:p w14:paraId="5B5FB7AD" w14:textId="77777777" w:rsidR="00D35834" w:rsidRPr="00CC30D9" w:rsidRDefault="00D35834" w:rsidP="00B301CB">
            <w:pPr>
              <w:pStyle w:val="NormalBodyText"/>
              <w:rPr>
                <w:ins w:id="1458" w:author="Frank" w:date="2021-04-20T10:11:00Z"/>
                <w:b/>
                <w:caps/>
                <w:lang w:val="nl-NL"/>
              </w:rPr>
            </w:pPr>
          </w:p>
        </w:tc>
        <w:tc>
          <w:tcPr>
            <w:tcW w:w="7541" w:type="dxa"/>
            <w:shd w:val="clear" w:color="auto" w:fill="auto"/>
          </w:tcPr>
          <w:p w14:paraId="02165399" w14:textId="77777777" w:rsidR="00D35834" w:rsidRPr="00CC30D9" w:rsidRDefault="00D35834" w:rsidP="00B301CB">
            <w:pPr>
              <w:pStyle w:val="NormalBodyText"/>
              <w:rPr>
                <w:ins w:id="1459" w:author="Frank" w:date="2021-04-20T10:11:00Z"/>
                <w:lang w:val="nl-NL"/>
              </w:rPr>
            </w:pPr>
          </w:p>
        </w:tc>
      </w:tr>
      <w:tr w:rsidR="00D35834" w:rsidRPr="00CC30D9" w14:paraId="0A8948E0" w14:textId="77777777" w:rsidTr="00B301CB">
        <w:trPr>
          <w:ins w:id="1460" w:author="Frank" w:date="2021-04-20T10:11:00Z"/>
        </w:trPr>
        <w:tc>
          <w:tcPr>
            <w:tcW w:w="1805" w:type="dxa"/>
            <w:shd w:val="clear" w:color="auto" w:fill="auto"/>
          </w:tcPr>
          <w:p w14:paraId="4DD9EBEF" w14:textId="77777777" w:rsidR="00D35834" w:rsidRPr="00CC30D9" w:rsidRDefault="00D35834" w:rsidP="00B301CB">
            <w:pPr>
              <w:pStyle w:val="NormalBodyText"/>
              <w:rPr>
                <w:ins w:id="1461" w:author="Frank" w:date="2021-04-20T10:11:00Z"/>
                <w:b/>
                <w:caps/>
                <w:lang w:val="nl-NL"/>
              </w:rPr>
            </w:pPr>
          </w:p>
        </w:tc>
        <w:tc>
          <w:tcPr>
            <w:tcW w:w="7541" w:type="dxa"/>
            <w:shd w:val="clear" w:color="auto" w:fill="auto"/>
          </w:tcPr>
          <w:p w14:paraId="3C3CFB81" w14:textId="77777777" w:rsidR="00D35834" w:rsidRPr="00CC30D9" w:rsidRDefault="00D35834" w:rsidP="00B301CB">
            <w:pPr>
              <w:pStyle w:val="NormalBodyText"/>
              <w:rPr>
                <w:ins w:id="1462" w:author="Frank" w:date="2021-04-20T10:11:00Z"/>
                <w:lang w:val="nl-NL"/>
              </w:rPr>
            </w:pPr>
          </w:p>
        </w:tc>
      </w:tr>
      <w:tr w:rsidR="00D35834" w:rsidRPr="00CC30D9" w14:paraId="728D97BE" w14:textId="77777777" w:rsidTr="00B301CB">
        <w:trPr>
          <w:ins w:id="1463" w:author="Frank" w:date="2021-04-20T10:11:00Z"/>
        </w:trPr>
        <w:tc>
          <w:tcPr>
            <w:tcW w:w="1805" w:type="dxa"/>
            <w:shd w:val="clear" w:color="auto" w:fill="auto"/>
          </w:tcPr>
          <w:p w14:paraId="4FBD7804" w14:textId="77777777" w:rsidR="00D35834" w:rsidRPr="00CC30D9" w:rsidRDefault="00D35834" w:rsidP="00B301CB">
            <w:pPr>
              <w:pStyle w:val="NormalBodyText"/>
              <w:rPr>
                <w:ins w:id="1464" w:author="Frank" w:date="2021-04-20T10:11:00Z"/>
                <w:b/>
                <w:caps/>
                <w:lang w:val="nl-NL"/>
              </w:rPr>
            </w:pPr>
            <w:ins w:id="1465" w:author="Frank" w:date="2021-04-20T10:11:00Z">
              <w:r w:rsidRPr="00CC30D9">
                <w:rPr>
                  <w:b/>
                  <w:caps/>
                  <w:lang w:val="nl-NL"/>
                </w:rPr>
                <w:t>Project:</w:t>
              </w:r>
            </w:ins>
          </w:p>
        </w:tc>
        <w:tc>
          <w:tcPr>
            <w:tcW w:w="7541" w:type="dxa"/>
            <w:shd w:val="clear" w:color="auto" w:fill="auto"/>
          </w:tcPr>
          <w:p w14:paraId="32B20599" w14:textId="77777777" w:rsidR="00D35834" w:rsidRPr="00CC30D9" w:rsidRDefault="00D35834" w:rsidP="00B301CB">
            <w:pPr>
              <w:pStyle w:val="NormalBodyText"/>
              <w:rPr>
                <w:ins w:id="1466" w:author="Frank" w:date="2021-04-20T10:11:00Z"/>
                <w:lang w:val="nl-NL"/>
              </w:rPr>
            </w:pPr>
            <w:ins w:id="1467" w:author="Frank" w:date="2021-04-20T10:11:00Z">
              <w:r w:rsidRPr="00CC30D9">
                <w:rPr>
                  <w:lang w:val="nl-NL"/>
                </w:rPr>
                <w:t>Migratie Mobile Provider</w:t>
              </w:r>
            </w:ins>
          </w:p>
        </w:tc>
      </w:tr>
      <w:tr w:rsidR="00D35834" w:rsidRPr="00CC30D9" w14:paraId="455DA3C1" w14:textId="77777777" w:rsidTr="00B301CB">
        <w:trPr>
          <w:ins w:id="1468" w:author="Frank" w:date="2021-04-20T10:11:00Z"/>
        </w:trPr>
        <w:tc>
          <w:tcPr>
            <w:tcW w:w="1805" w:type="dxa"/>
            <w:shd w:val="clear" w:color="auto" w:fill="auto"/>
          </w:tcPr>
          <w:p w14:paraId="3D035A12" w14:textId="77777777" w:rsidR="00D35834" w:rsidRPr="00CC30D9" w:rsidRDefault="00D35834" w:rsidP="00B301CB">
            <w:pPr>
              <w:pStyle w:val="NormalBodyText"/>
              <w:rPr>
                <w:ins w:id="1469" w:author="Frank" w:date="2021-04-20T10:11:00Z"/>
                <w:b/>
                <w:caps/>
                <w:lang w:val="nl-NL"/>
              </w:rPr>
            </w:pPr>
            <w:ins w:id="1470" w:author="Frank" w:date="2021-04-20T10:11:00Z">
              <w:r w:rsidRPr="00CC30D9">
                <w:rPr>
                  <w:b/>
                  <w:caps/>
                  <w:lang w:val="nl-NL"/>
                </w:rPr>
                <w:t>Periode:</w:t>
              </w:r>
            </w:ins>
          </w:p>
        </w:tc>
        <w:tc>
          <w:tcPr>
            <w:tcW w:w="7541" w:type="dxa"/>
            <w:shd w:val="clear" w:color="auto" w:fill="auto"/>
          </w:tcPr>
          <w:p w14:paraId="44A33CBB" w14:textId="77777777" w:rsidR="00D35834" w:rsidRPr="00CC30D9" w:rsidRDefault="00D35834" w:rsidP="00B301CB">
            <w:pPr>
              <w:pStyle w:val="NormalBodyText"/>
              <w:rPr>
                <w:ins w:id="1471" w:author="Frank" w:date="2021-04-20T10:11:00Z"/>
                <w:lang w:val="nl-NL"/>
              </w:rPr>
            </w:pPr>
            <w:ins w:id="1472" w:author="Frank" w:date="2021-04-20T10:11:00Z">
              <w:r w:rsidRPr="00CC30D9">
                <w:rPr>
                  <w:lang w:val="nl-NL"/>
                </w:rPr>
                <w:t>mei 2013 - augustus 2013</w:t>
              </w:r>
            </w:ins>
          </w:p>
        </w:tc>
      </w:tr>
      <w:tr w:rsidR="00D35834" w:rsidRPr="00CC30D9" w14:paraId="5A80C0C5" w14:textId="77777777" w:rsidTr="00B301CB">
        <w:trPr>
          <w:ins w:id="1473" w:author="Frank" w:date="2021-04-20T10:11:00Z"/>
        </w:trPr>
        <w:tc>
          <w:tcPr>
            <w:tcW w:w="1805" w:type="dxa"/>
            <w:shd w:val="clear" w:color="auto" w:fill="auto"/>
          </w:tcPr>
          <w:p w14:paraId="34600A71" w14:textId="77777777" w:rsidR="00D35834" w:rsidRPr="00CC30D9" w:rsidRDefault="00D35834" w:rsidP="00B301CB">
            <w:pPr>
              <w:pStyle w:val="NormalBodyText"/>
              <w:rPr>
                <w:ins w:id="1474" w:author="Frank" w:date="2021-04-20T10:11:00Z"/>
                <w:b/>
                <w:caps/>
                <w:lang w:val="nl-NL"/>
              </w:rPr>
            </w:pPr>
            <w:ins w:id="1475" w:author="Frank" w:date="2021-04-20T10:11:00Z">
              <w:r w:rsidRPr="00CC30D9">
                <w:rPr>
                  <w:b/>
                  <w:caps/>
                  <w:lang w:val="nl-NL"/>
                </w:rPr>
                <w:t>Opdrachtgever:</w:t>
              </w:r>
            </w:ins>
          </w:p>
        </w:tc>
        <w:tc>
          <w:tcPr>
            <w:tcW w:w="7541" w:type="dxa"/>
            <w:shd w:val="clear" w:color="auto" w:fill="auto"/>
          </w:tcPr>
          <w:p w14:paraId="637D5708" w14:textId="77777777" w:rsidR="00D35834" w:rsidRPr="00CC30D9" w:rsidRDefault="00D35834" w:rsidP="00B301CB">
            <w:pPr>
              <w:pStyle w:val="NormalBodyText"/>
              <w:rPr>
                <w:ins w:id="1476" w:author="Frank" w:date="2021-04-20T10:11:00Z"/>
                <w:lang w:val="nl-NL"/>
              </w:rPr>
            </w:pPr>
            <w:ins w:id="1477" w:author="Frank" w:date="2021-04-20T10:11:00Z">
              <w:r w:rsidRPr="00CC30D9">
                <w:rPr>
                  <w:lang w:val="nl-NL"/>
                </w:rPr>
                <w:t xml:space="preserve">Zorggroep </w:t>
              </w:r>
              <w:proofErr w:type="spellStart"/>
              <w:r w:rsidRPr="00CC30D9">
                <w:rPr>
                  <w:lang w:val="nl-NL"/>
                </w:rPr>
                <w:t>Alliade</w:t>
              </w:r>
              <w:proofErr w:type="spellEnd"/>
            </w:ins>
          </w:p>
        </w:tc>
      </w:tr>
      <w:tr w:rsidR="00D35834" w:rsidRPr="00125014" w14:paraId="19E4CF95" w14:textId="77777777" w:rsidTr="00B301CB">
        <w:trPr>
          <w:ins w:id="1478" w:author="Frank" w:date="2021-04-20T10:11:00Z"/>
        </w:trPr>
        <w:tc>
          <w:tcPr>
            <w:tcW w:w="1805" w:type="dxa"/>
            <w:shd w:val="clear" w:color="auto" w:fill="auto"/>
          </w:tcPr>
          <w:p w14:paraId="187030DE" w14:textId="77777777" w:rsidR="00D35834" w:rsidRPr="00CC30D9" w:rsidRDefault="00D35834" w:rsidP="00B301CB">
            <w:pPr>
              <w:pStyle w:val="NormalBodyText"/>
              <w:rPr>
                <w:ins w:id="1479" w:author="Frank" w:date="2021-04-20T10:11:00Z"/>
                <w:b/>
                <w:caps/>
                <w:lang w:val="nl-NL"/>
              </w:rPr>
            </w:pPr>
            <w:ins w:id="1480" w:author="Frank" w:date="2021-04-20T10:11:00Z">
              <w:r w:rsidRPr="00CC30D9">
                <w:rPr>
                  <w:b/>
                  <w:caps/>
                  <w:lang w:val="nl-NL"/>
                </w:rPr>
                <w:t>Omschrijving:</w:t>
              </w:r>
            </w:ins>
          </w:p>
        </w:tc>
        <w:tc>
          <w:tcPr>
            <w:tcW w:w="7541" w:type="dxa"/>
            <w:shd w:val="clear" w:color="auto" w:fill="auto"/>
          </w:tcPr>
          <w:p w14:paraId="230F6C52" w14:textId="77777777" w:rsidR="00D35834" w:rsidRPr="00CC30D9" w:rsidRDefault="00D35834" w:rsidP="00B301CB">
            <w:pPr>
              <w:pStyle w:val="NormalBodyText"/>
              <w:rPr>
                <w:ins w:id="1481" w:author="Frank" w:date="2021-04-20T10:11:00Z"/>
                <w:lang w:val="nl-NL"/>
              </w:rPr>
            </w:pPr>
            <w:ins w:id="1482" w:author="Frank" w:date="2021-04-20T10:11:00Z">
              <w:r w:rsidRPr="00CC30D9">
                <w:rPr>
                  <w:lang w:val="nl-NL"/>
                </w:rPr>
                <w:t xml:space="preserve">Zorggroep </w:t>
              </w:r>
              <w:proofErr w:type="spellStart"/>
              <w:r w:rsidRPr="00CC30D9">
                <w:rPr>
                  <w:lang w:val="nl-NL"/>
                </w:rPr>
                <w:t>Alliade</w:t>
              </w:r>
              <w:proofErr w:type="spellEnd"/>
              <w:r w:rsidRPr="00CC30D9">
                <w:rPr>
                  <w:lang w:val="nl-NL"/>
                </w:rPr>
                <w:t xml:space="preserve"> biedt in de regio Friesland basis en gespecialiseerde zorg op het gebied van onder andere gehandicaptenzorg en ouderzorg. Na een aanbesteding is er door de zorggroep </w:t>
              </w:r>
              <w:proofErr w:type="spellStart"/>
              <w:r w:rsidRPr="00CC30D9">
                <w:rPr>
                  <w:lang w:val="nl-NL"/>
                </w:rPr>
                <w:t>Alliade</w:t>
              </w:r>
              <w:proofErr w:type="spellEnd"/>
              <w:r w:rsidRPr="00CC30D9">
                <w:rPr>
                  <w:lang w:val="nl-NL"/>
                </w:rPr>
                <w:t xml:space="preserve"> gekozen voor een nieuwe mobiele provider.</w:t>
              </w:r>
            </w:ins>
          </w:p>
          <w:p w14:paraId="21BB5E0F" w14:textId="5C99230A" w:rsidR="00D35834" w:rsidRPr="00CC30D9" w:rsidRDefault="00D35834" w:rsidP="00B301CB">
            <w:pPr>
              <w:pStyle w:val="NormalBodyText"/>
              <w:rPr>
                <w:ins w:id="1483" w:author="Frank" w:date="2021-04-20T10:11:00Z"/>
                <w:lang w:val="nl-NL"/>
              </w:rPr>
            </w:pPr>
            <w:ins w:id="1484" w:author="Frank" w:date="2021-04-20T10:11:00Z">
              <w:r w:rsidRPr="00CC30D9">
                <w:rPr>
                  <w:lang w:val="nl-NL"/>
                </w:rPr>
                <w:t xml:space="preserve">Als Projectleider was de heer </w:t>
              </w:r>
            </w:ins>
            <w:r w:rsidR="008B2ABD">
              <w:rPr>
                <w:lang w:val="nl-NL"/>
              </w:rPr>
              <w:t>X</w:t>
            </w:r>
            <w:ins w:id="1485" w:author="Frank" w:date="2021-04-20T10:11:00Z">
              <w:r w:rsidRPr="00CC30D9">
                <w:rPr>
                  <w:lang w:val="nl-NL"/>
                </w:rPr>
                <w:t xml:space="preserve"> verantwoordelijk voor de migratie van alle mobiele aansluitingen binnen de zorggroep. Het project behelst het complete migratietraject, van de start van de inventarisatie tot de overdracht naar de beheerorganisatie.</w:t>
              </w:r>
            </w:ins>
          </w:p>
          <w:p w14:paraId="2C1417E1" w14:textId="77777777" w:rsidR="00D35834" w:rsidRPr="00CC30D9" w:rsidRDefault="00D35834" w:rsidP="00B301CB">
            <w:pPr>
              <w:pStyle w:val="NormalBodyText"/>
              <w:rPr>
                <w:ins w:id="1486" w:author="Frank" w:date="2021-04-20T10:11:00Z"/>
                <w:lang w:val="nl-NL"/>
              </w:rPr>
            </w:pPr>
            <w:ins w:id="1487" w:author="Frank" w:date="2021-04-20T10:11:00Z">
              <w:r w:rsidRPr="00CC30D9">
                <w:rPr>
                  <w:lang w:val="nl-NL"/>
                </w:rPr>
                <w:t xml:space="preserve">Na afronding van het project waren alle medewerkers succesvol voorzien van een nieuwe </w:t>
              </w:r>
              <w:proofErr w:type="spellStart"/>
              <w:r w:rsidRPr="00CC30D9">
                <w:rPr>
                  <w:lang w:val="nl-NL"/>
                </w:rPr>
                <w:t>SIM-kaart</w:t>
              </w:r>
              <w:proofErr w:type="spellEnd"/>
              <w:r w:rsidRPr="00CC30D9">
                <w:rPr>
                  <w:lang w:val="nl-NL"/>
                </w:rPr>
                <w:t xml:space="preserve"> in hun bestaande toestel zonder verstoring van de dagelijkse dienstverlening.</w:t>
              </w:r>
            </w:ins>
          </w:p>
        </w:tc>
      </w:tr>
      <w:tr w:rsidR="00D35834" w:rsidRPr="00CC30D9" w14:paraId="22183C2C" w14:textId="77777777" w:rsidTr="00B301CB">
        <w:trPr>
          <w:ins w:id="1488" w:author="Frank" w:date="2021-04-20T10:11:00Z"/>
        </w:trPr>
        <w:tc>
          <w:tcPr>
            <w:tcW w:w="1805" w:type="dxa"/>
            <w:shd w:val="clear" w:color="auto" w:fill="auto"/>
          </w:tcPr>
          <w:p w14:paraId="79FC4D7C" w14:textId="77777777" w:rsidR="00D35834" w:rsidRPr="00CC30D9" w:rsidRDefault="00D35834" w:rsidP="00B301CB">
            <w:pPr>
              <w:pStyle w:val="NormalBodyText"/>
              <w:rPr>
                <w:ins w:id="1489" w:author="Frank" w:date="2021-04-20T10:11:00Z"/>
                <w:b/>
                <w:caps/>
                <w:lang w:val="nl-NL"/>
              </w:rPr>
            </w:pPr>
            <w:ins w:id="1490" w:author="Frank" w:date="2021-04-20T10:11:00Z">
              <w:r w:rsidRPr="00CC30D9">
                <w:rPr>
                  <w:b/>
                  <w:caps/>
                  <w:lang w:val="nl-NL"/>
                </w:rPr>
                <w:t>Rol:</w:t>
              </w:r>
            </w:ins>
          </w:p>
        </w:tc>
        <w:tc>
          <w:tcPr>
            <w:tcW w:w="7541" w:type="dxa"/>
            <w:shd w:val="clear" w:color="auto" w:fill="auto"/>
          </w:tcPr>
          <w:p w14:paraId="5F357D64" w14:textId="77777777" w:rsidR="00D35834" w:rsidRPr="00CC30D9" w:rsidRDefault="00D35834" w:rsidP="00B301CB">
            <w:pPr>
              <w:pStyle w:val="NormalBodyText"/>
              <w:rPr>
                <w:ins w:id="1491" w:author="Frank" w:date="2021-04-20T10:11:00Z"/>
                <w:lang w:val="nl-NL"/>
              </w:rPr>
            </w:pPr>
            <w:ins w:id="1492" w:author="Frank" w:date="2021-04-20T10:11:00Z">
              <w:r w:rsidRPr="00CC30D9">
                <w:rPr>
                  <w:lang w:val="nl-NL"/>
                </w:rPr>
                <w:t>Projectleider</w:t>
              </w:r>
            </w:ins>
          </w:p>
        </w:tc>
      </w:tr>
      <w:tr w:rsidR="00D35834" w:rsidRPr="00CC30D9" w14:paraId="02848755" w14:textId="77777777" w:rsidTr="00B301CB">
        <w:trPr>
          <w:ins w:id="1493" w:author="Frank" w:date="2021-04-20T10:11:00Z"/>
        </w:trPr>
        <w:tc>
          <w:tcPr>
            <w:tcW w:w="1805" w:type="dxa"/>
            <w:shd w:val="clear" w:color="auto" w:fill="auto"/>
          </w:tcPr>
          <w:p w14:paraId="16C92B78" w14:textId="77777777" w:rsidR="00D35834" w:rsidRPr="00CC30D9" w:rsidRDefault="00D35834" w:rsidP="00B301CB">
            <w:pPr>
              <w:pStyle w:val="NormalBodyText"/>
              <w:rPr>
                <w:ins w:id="1494" w:author="Frank" w:date="2021-04-20T10:11:00Z"/>
                <w:b/>
                <w:caps/>
                <w:lang w:val="nl-NL"/>
              </w:rPr>
            </w:pPr>
            <w:ins w:id="1495" w:author="Frank" w:date="2021-04-20T10:11:00Z">
              <w:r w:rsidRPr="00CC30D9">
                <w:rPr>
                  <w:b/>
                  <w:caps/>
                  <w:lang w:val="nl-NL"/>
                </w:rPr>
                <w:t>Tools:</w:t>
              </w:r>
            </w:ins>
          </w:p>
        </w:tc>
        <w:tc>
          <w:tcPr>
            <w:tcW w:w="7541" w:type="dxa"/>
            <w:shd w:val="clear" w:color="auto" w:fill="auto"/>
          </w:tcPr>
          <w:p w14:paraId="3E955902" w14:textId="77777777" w:rsidR="00D35834" w:rsidRPr="00CC30D9" w:rsidRDefault="00D35834" w:rsidP="00B301CB">
            <w:pPr>
              <w:pStyle w:val="NormalBodyText"/>
              <w:rPr>
                <w:ins w:id="1496" w:author="Frank" w:date="2021-04-20T10:11:00Z"/>
                <w:lang w:val="nl-NL"/>
              </w:rPr>
            </w:pPr>
            <w:ins w:id="1497" w:author="Frank" w:date="2021-04-20T10:11:00Z">
              <w:r w:rsidRPr="00CC30D9">
                <w:rPr>
                  <w:lang w:val="nl-NL"/>
                </w:rPr>
                <w:t>PRINCE2, GSM, WIFI</w:t>
              </w:r>
            </w:ins>
          </w:p>
        </w:tc>
      </w:tr>
      <w:tr w:rsidR="00D35834" w:rsidRPr="00CC30D9" w14:paraId="0D9D3446" w14:textId="77777777" w:rsidTr="00B301CB">
        <w:trPr>
          <w:ins w:id="1498" w:author="Frank" w:date="2021-04-20T10:11:00Z"/>
        </w:trPr>
        <w:tc>
          <w:tcPr>
            <w:tcW w:w="1805" w:type="dxa"/>
            <w:shd w:val="clear" w:color="auto" w:fill="auto"/>
          </w:tcPr>
          <w:p w14:paraId="3148870B" w14:textId="77777777" w:rsidR="00D35834" w:rsidRPr="00CC30D9" w:rsidRDefault="00D35834" w:rsidP="00B301CB">
            <w:pPr>
              <w:pStyle w:val="NormalBodyText"/>
              <w:rPr>
                <w:ins w:id="1499" w:author="Frank" w:date="2021-04-20T10:11:00Z"/>
                <w:b/>
                <w:caps/>
                <w:lang w:val="nl-NL"/>
              </w:rPr>
            </w:pPr>
            <w:ins w:id="1500" w:author="Frank" w:date="2021-04-20T10:11:00Z">
              <w:r w:rsidRPr="00CC30D9">
                <w:rPr>
                  <w:b/>
                  <w:caps/>
                  <w:lang w:val="nl-NL"/>
                </w:rPr>
                <w:t>Branche:</w:t>
              </w:r>
            </w:ins>
          </w:p>
        </w:tc>
        <w:tc>
          <w:tcPr>
            <w:tcW w:w="7541" w:type="dxa"/>
            <w:shd w:val="clear" w:color="auto" w:fill="auto"/>
          </w:tcPr>
          <w:p w14:paraId="46718F8F" w14:textId="77777777" w:rsidR="00D35834" w:rsidRPr="00CC30D9" w:rsidRDefault="00D35834" w:rsidP="00B301CB">
            <w:pPr>
              <w:pStyle w:val="NormalBodyText"/>
              <w:rPr>
                <w:ins w:id="1501" w:author="Frank" w:date="2021-04-20T10:11:00Z"/>
                <w:lang w:val="nl-NL"/>
              </w:rPr>
            </w:pPr>
            <w:ins w:id="1502" w:author="Frank" w:date="2021-04-20T10:11:00Z">
              <w:r w:rsidRPr="00CC30D9">
                <w:rPr>
                  <w:lang w:val="nl-NL"/>
                </w:rPr>
                <w:t>Zorg</w:t>
              </w:r>
            </w:ins>
          </w:p>
        </w:tc>
      </w:tr>
      <w:tr w:rsidR="00D35834" w:rsidRPr="00CC30D9" w14:paraId="3DBBEFE8" w14:textId="77777777" w:rsidTr="00B301CB">
        <w:trPr>
          <w:ins w:id="1503" w:author="Frank" w:date="2021-04-20T10:11:00Z"/>
        </w:trPr>
        <w:tc>
          <w:tcPr>
            <w:tcW w:w="1805" w:type="dxa"/>
            <w:shd w:val="clear" w:color="auto" w:fill="auto"/>
          </w:tcPr>
          <w:p w14:paraId="62EB144E" w14:textId="77777777" w:rsidR="00D35834" w:rsidRPr="00CC30D9" w:rsidRDefault="00D35834" w:rsidP="00B301CB">
            <w:pPr>
              <w:pStyle w:val="NormalBodyText"/>
              <w:rPr>
                <w:ins w:id="1504" w:author="Frank" w:date="2021-04-20T10:11:00Z"/>
                <w:b/>
                <w:caps/>
                <w:lang w:val="nl-NL"/>
              </w:rPr>
            </w:pPr>
          </w:p>
        </w:tc>
        <w:tc>
          <w:tcPr>
            <w:tcW w:w="7541" w:type="dxa"/>
            <w:shd w:val="clear" w:color="auto" w:fill="auto"/>
          </w:tcPr>
          <w:p w14:paraId="6F76DAFC" w14:textId="77777777" w:rsidR="00D35834" w:rsidRPr="00CC30D9" w:rsidRDefault="00D35834" w:rsidP="00B301CB">
            <w:pPr>
              <w:pStyle w:val="NormalBodyText"/>
              <w:rPr>
                <w:ins w:id="1505" w:author="Frank" w:date="2021-04-20T10:11:00Z"/>
                <w:lang w:val="nl-NL"/>
              </w:rPr>
            </w:pPr>
          </w:p>
        </w:tc>
      </w:tr>
      <w:tr w:rsidR="00D35834" w:rsidRPr="00CC30D9" w14:paraId="5D1D026C" w14:textId="77777777" w:rsidTr="00B301CB">
        <w:trPr>
          <w:ins w:id="1506" w:author="Frank" w:date="2021-04-20T10:11:00Z"/>
        </w:trPr>
        <w:tc>
          <w:tcPr>
            <w:tcW w:w="1805" w:type="dxa"/>
            <w:shd w:val="clear" w:color="auto" w:fill="auto"/>
          </w:tcPr>
          <w:p w14:paraId="6DEF6295" w14:textId="77777777" w:rsidR="00D35834" w:rsidRPr="00CC30D9" w:rsidRDefault="00D35834" w:rsidP="00B301CB">
            <w:pPr>
              <w:pStyle w:val="NormalBodyText"/>
              <w:rPr>
                <w:ins w:id="1507" w:author="Frank" w:date="2021-04-20T10:11:00Z"/>
                <w:b/>
                <w:caps/>
                <w:lang w:val="nl-NL"/>
              </w:rPr>
            </w:pPr>
          </w:p>
        </w:tc>
        <w:tc>
          <w:tcPr>
            <w:tcW w:w="7541" w:type="dxa"/>
            <w:shd w:val="clear" w:color="auto" w:fill="auto"/>
          </w:tcPr>
          <w:p w14:paraId="13A5DD07" w14:textId="77777777" w:rsidR="00D35834" w:rsidRPr="00CC30D9" w:rsidRDefault="00D35834" w:rsidP="00B301CB">
            <w:pPr>
              <w:pStyle w:val="NormalBodyText"/>
              <w:rPr>
                <w:ins w:id="1508" w:author="Frank" w:date="2021-04-20T10:11:00Z"/>
                <w:lang w:val="nl-NL"/>
              </w:rPr>
            </w:pPr>
          </w:p>
        </w:tc>
      </w:tr>
      <w:tr w:rsidR="00D35834" w:rsidRPr="00CC30D9" w14:paraId="5FADBEDA" w14:textId="77777777" w:rsidTr="00B301CB">
        <w:trPr>
          <w:ins w:id="1509" w:author="Frank" w:date="2021-04-20T10:11:00Z"/>
        </w:trPr>
        <w:tc>
          <w:tcPr>
            <w:tcW w:w="1805" w:type="dxa"/>
            <w:shd w:val="clear" w:color="auto" w:fill="auto"/>
          </w:tcPr>
          <w:p w14:paraId="3CF2E1DF" w14:textId="77777777" w:rsidR="00D35834" w:rsidRPr="00CC30D9" w:rsidRDefault="00D35834" w:rsidP="00B301CB">
            <w:pPr>
              <w:pStyle w:val="NormalBodyText"/>
              <w:rPr>
                <w:ins w:id="1510" w:author="Frank" w:date="2021-04-20T10:11:00Z"/>
                <w:b/>
                <w:caps/>
                <w:lang w:val="nl-NL"/>
              </w:rPr>
            </w:pPr>
            <w:ins w:id="1511" w:author="Frank" w:date="2021-04-20T10:11:00Z">
              <w:r w:rsidRPr="00CC30D9">
                <w:rPr>
                  <w:b/>
                  <w:caps/>
                  <w:lang w:val="nl-NL"/>
                </w:rPr>
                <w:t>Project:</w:t>
              </w:r>
            </w:ins>
          </w:p>
        </w:tc>
        <w:tc>
          <w:tcPr>
            <w:tcW w:w="7541" w:type="dxa"/>
            <w:shd w:val="clear" w:color="auto" w:fill="auto"/>
          </w:tcPr>
          <w:p w14:paraId="4CCFEC6C" w14:textId="77777777" w:rsidR="00D35834" w:rsidRPr="00CC30D9" w:rsidRDefault="00D35834" w:rsidP="00B301CB">
            <w:pPr>
              <w:pStyle w:val="NormalBodyText"/>
              <w:rPr>
                <w:ins w:id="1512" w:author="Frank" w:date="2021-04-20T10:11:00Z"/>
                <w:lang w:val="nl-NL"/>
              </w:rPr>
            </w:pPr>
            <w:ins w:id="1513" w:author="Frank" w:date="2021-04-20T10:11:00Z">
              <w:r w:rsidRPr="00CC30D9">
                <w:rPr>
                  <w:lang w:val="nl-NL"/>
                </w:rPr>
                <w:t>MDM Implementatie</w:t>
              </w:r>
            </w:ins>
          </w:p>
        </w:tc>
      </w:tr>
      <w:tr w:rsidR="00D35834" w:rsidRPr="00CC30D9" w14:paraId="3773EC24" w14:textId="77777777" w:rsidTr="00B301CB">
        <w:trPr>
          <w:ins w:id="1514" w:author="Frank" w:date="2021-04-20T10:11:00Z"/>
        </w:trPr>
        <w:tc>
          <w:tcPr>
            <w:tcW w:w="1805" w:type="dxa"/>
            <w:shd w:val="clear" w:color="auto" w:fill="auto"/>
          </w:tcPr>
          <w:p w14:paraId="277FA64F" w14:textId="77777777" w:rsidR="00D35834" w:rsidRPr="00CC30D9" w:rsidRDefault="00D35834" w:rsidP="00B301CB">
            <w:pPr>
              <w:pStyle w:val="NormalBodyText"/>
              <w:rPr>
                <w:ins w:id="1515" w:author="Frank" w:date="2021-04-20T10:11:00Z"/>
                <w:b/>
                <w:caps/>
                <w:lang w:val="nl-NL"/>
              </w:rPr>
            </w:pPr>
            <w:ins w:id="1516" w:author="Frank" w:date="2021-04-20T10:11:00Z">
              <w:r w:rsidRPr="00CC30D9">
                <w:rPr>
                  <w:b/>
                  <w:caps/>
                  <w:lang w:val="nl-NL"/>
                </w:rPr>
                <w:t>Periode:</w:t>
              </w:r>
            </w:ins>
          </w:p>
        </w:tc>
        <w:tc>
          <w:tcPr>
            <w:tcW w:w="7541" w:type="dxa"/>
            <w:shd w:val="clear" w:color="auto" w:fill="auto"/>
          </w:tcPr>
          <w:p w14:paraId="671BFADD" w14:textId="77777777" w:rsidR="00D35834" w:rsidRPr="00CC30D9" w:rsidRDefault="00D35834" w:rsidP="00B301CB">
            <w:pPr>
              <w:pStyle w:val="NormalBodyText"/>
              <w:rPr>
                <w:ins w:id="1517" w:author="Frank" w:date="2021-04-20T10:11:00Z"/>
                <w:lang w:val="nl-NL"/>
              </w:rPr>
            </w:pPr>
            <w:ins w:id="1518" w:author="Frank" w:date="2021-04-20T10:11:00Z">
              <w:r w:rsidRPr="00CC30D9">
                <w:rPr>
                  <w:lang w:val="nl-NL"/>
                </w:rPr>
                <w:t>december 2012 - april 2013</w:t>
              </w:r>
            </w:ins>
          </w:p>
        </w:tc>
      </w:tr>
      <w:tr w:rsidR="00D35834" w:rsidRPr="00CC30D9" w14:paraId="530F6A5B" w14:textId="77777777" w:rsidTr="00B301CB">
        <w:trPr>
          <w:ins w:id="1519" w:author="Frank" w:date="2021-04-20T10:11:00Z"/>
        </w:trPr>
        <w:tc>
          <w:tcPr>
            <w:tcW w:w="1805" w:type="dxa"/>
            <w:shd w:val="clear" w:color="auto" w:fill="auto"/>
          </w:tcPr>
          <w:p w14:paraId="75370494" w14:textId="77777777" w:rsidR="00D35834" w:rsidRPr="00CC30D9" w:rsidRDefault="00D35834" w:rsidP="00B301CB">
            <w:pPr>
              <w:pStyle w:val="NormalBodyText"/>
              <w:rPr>
                <w:ins w:id="1520" w:author="Frank" w:date="2021-04-20T10:11:00Z"/>
                <w:b/>
                <w:caps/>
                <w:lang w:val="nl-NL"/>
              </w:rPr>
            </w:pPr>
            <w:ins w:id="1521" w:author="Frank" w:date="2021-04-20T10:11:00Z">
              <w:r w:rsidRPr="00CC30D9">
                <w:rPr>
                  <w:b/>
                  <w:caps/>
                  <w:lang w:val="nl-NL"/>
                </w:rPr>
                <w:t>Opdrachtgever:</w:t>
              </w:r>
            </w:ins>
          </w:p>
        </w:tc>
        <w:tc>
          <w:tcPr>
            <w:tcW w:w="7541" w:type="dxa"/>
            <w:shd w:val="clear" w:color="auto" w:fill="auto"/>
          </w:tcPr>
          <w:p w14:paraId="5AB7AA5C" w14:textId="77777777" w:rsidR="00D35834" w:rsidRPr="00CC30D9" w:rsidRDefault="00D35834" w:rsidP="00B301CB">
            <w:pPr>
              <w:pStyle w:val="NormalBodyText"/>
              <w:rPr>
                <w:ins w:id="1522" w:author="Frank" w:date="2021-04-20T10:11:00Z"/>
                <w:lang w:val="nl-NL"/>
              </w:rPr>
            </w:pPr>
            <w:ins w:id="1523" w:author="Frank" w:date="2021-04-20T10:11:00Z">
              <w:r w:rsidRPr="00CC30D9">
                <w:rPr>
                  <w:lang w:val="nl-NL"/>
                </w:rPr>
                <w:t>Gemeente Eindhoven</w:t>
              </w:r>
            </w:ins>
          </w:p>
        </w:tc>
      </w:tr>
      <w:tr w:rsidR="00D35834" w:rsidRPr="00125014" w14:paraId="22ADADBF" w14:textId="77777777" w:rsidTr="00B301CB">
        <w:trPr>
          <w:ins w:id="1524" w:author="Frank" w:date="2021-04-20T10:11:00Z"/>
        </w:trPr>
        <w:tc>
          <w:tcPr>
            <w:tcW w:w="1805" w:type="dxa"/>
            <w:shd w:val="clear" w:color="auto" w:fill="auto"/>
          </w:tcPr>
          <w:p w14:paraId="11700438" w14:textId="77777777" w:rsidR="00D35834" w:rsidRPr="00CC30D9" w:rsidRDefault="00D35834" w:rsidP="00B301CB">
            <w:pPr>
              <w:pStyle w:val="NormalBodyText"/>
              <w:rPr>
                <w:ins w:id="1525" w:author="Frank" w:date="2021-04-20T10:11:00Z"/>
                <w:b/>
                <w:caps/>
                <w:lang w:val="nl-NL"/>
              </w:rPr>
            </w:pPr>
            <w:ins w:id="1526" w:author="Frank" w:date="2021-04-20T10:11:00Z">
              <w:r w:rsidRPr="00CC30D9">
                <w:rPr>
                  <w:b/>
                  <w:caps/>
                  <w:lang w:val="nl-NL"/>
                </w:rPr>
                <w:t>Omschrijving:</w:t>
              </w:r>
            </w:ins>
          </w:p>
        </w:tc>
        <w:tc>
          <w:tcPr>
            <w:tcW w:w="7541" w:type="dxa"/>
            <w:shd w:val="clear" w:color="auto" w:fill="auto"/>
          </w:tcPr>
          <w:p w14:paraId="115EA60C" w14:textId="77777777" w:rsidR="00D35834" w:rsidRPr="00CC30D9" w:rsidRDefault="00D35834" w:rsidP="00B301CB">
            <w:pPr>
              <w:pStyle w:val="NormalBodyText"/>
              <w:rPr>
                <w:ins w:id="1527" w:author="Frank" w:date="2021-04-20T10:11:00Z"/>
                <w:lang w:val="nl-NL"/>
              </w:rPr>
            </w:pPr>
            <w:ins w:id="1528" w:author="Frank" w:date="2021-04-20T10:11:00Z">
              <w:r w:rsidRPr="00CC30D9">
                <w:rPr>
                  <w:lang w:val="nl-NL"/>
                </w:rPr>
                <w:t xml:space="preserve">Gemeente Eindhoven heeft na een aanbesteding gekozen voor totale </w:t>
              </w:r>
              <w:proofErr w:type="spellStart"/>
              <w:r w:rsidRPr="00CC30D9">
                <w:rPr>
                  <w:lang w:val="nl-NL"/>
                </w:rPr>
                <w:t>ontzorging</w:t>
              </w:r>
              <w:proofErr w:type="spellEnd"/>
              <w:r w:rsidRPr="00CC30D9">
                <w:rPr>
                  <w:lang w:val="nl-NL"/>
                </w:rPr>
                <w:t xml:space="preserve"> op het gebied van mobiele communicatie. Hierbij zijn alle taken met betrekking tot de mobiele dienstverlening (inclusief device management) uitbesteed aan derden.</w:t>
              </w:r>
            </w:ins>
          </w:p>
          <w:p w14:paraId="7714DBB2" w14:textId="71EC34A0" w:rsidR="00D35834" w:rsidRPr="00CC30D9" w:rsidRDefault="00D35834" w:rsidP="00B301CB">
            <w:pPr>
              <w:pStyle w:val="NormalBodyText"/>
              <w:rPr>
                <w:ins w:id="1529" w:author="Frank" w:date="2021-04-20T10:11:00Z"/>
                <w:lang w:val="nl-NL"/>
              </w:rPr>
            </w:pPr>
            <w:ins w:id="1530" w:author="Frank" w:date="2021-04-20T10:11:00Z">
              <w:r w:rsidRPr="00CC30D9">
                <w:rPr>
                  <w:lang w:val="nl-NL"/>
                </w:rPr>
                <w:t xml:space="preserve">Als Proces Manager was de heer </w:t>
              </w:r>
            </w:ins>
            <w:r w:rsidR="008B2ABD">
              <w:rPr>
                <w:lang w:val="nl-NL"/>
              </w:rPr>
              <w:t>X</w:t>
            </w:r>
            <w:ins w:id="1531" w:author="Frank" w:date="2021-04-20T10:11:00Z">
              <w:r w:rsidRPr="00CC30D9">
                <w:rPr>
                  <w:lang w:val="nl-NL"/>
                </w:rPr>
                <w:t xml:space="preserve"> verantwoordelijk voor het vormgeven en/of wijzigen van de processen benodigd voor de complete mobiele dienstverlening.</w:t>
              </w:r>
            </w:ins>
          </w:p>
          <w:p w14:paraId="763D247C" w14:textId="12CB2D4E" w:rsidR="00D35834" w:rsidRPr="00CC30D9" w:rsidRDefault="00D35834" w:rsidP="00B301CB">
            <w:pPr>
              <w:pStyle w:val="NormalBodyText"/>
              <w:rPr>
                <w:ins w:id="1532" w:author="Frank" w:date="2021-04-20T10:11:00Z"/>
                <w:lang w:val="nl-NL"/>
              </w:rPr>
            </w:pPr>
            <w:ins w:id="1533" w:author="Frank" w:date="2021-04-20T10:11:00Z">
              <w:r w:rsidRPr="00CC30D9">
                <w:rPr>
                  <w:lang w:val="nl-NL"/>
                </w:rPr>
                <w:t xml:space="preserve">Door afstemming met leveranciers en vertegenwoordigers van de diverse afnemende organisatieonderdelen heeft de </w:t>
              </w:r>
            </w:ins>
            <w:r w:rsidR="008B2ABD">
              <w:rPr>
                <w:lang w:val="nl-NL"/>
              </w:rPr>
              <w:t>X</w:t>
            </w:r>
            <w:ins w:id="1534" w:author="Frank" w:date="2021-04-20T10:11:00Z">
              <w:r w:rsidRPr="00CC30D9">
                <w:rPr>
                  <w:lang w:val="nl-NL"/>
                </w:rPr>
                <w:t xml:space="preserve"> de processen robuust en stabiel gemaakt zodat een betrouwbare dienstverlening kon worden gegarandeerd.</w:t>
              </w:r>
            </w:ins>
          </w:p>
        </w:tc>
      </w:tr>
      <w:tr w:rsidR="00D35834" w:rsidRPr="00CC30D9" w14:paraId="63B4C00E" w14:textId="77777777" w:rsidTr="00B301CB">
        <w:trPr>
          <w:ins w:id="1535" w:author="Frank" w:date="2021-04-20T10:11:00Z"/>
        </w:trPr>
        <w:tc>
          <w:tcPr>
            <w:tcW w:w="1805" w:type="dxa"/>
            <w:shd w:val="clear" w:color="auto" w:fill="auto"/>
          </w:tcPr>
          <w:p w14:paraId="7BEF463C" w14:textId="77777777" w:rsidR="00D35834" w:rsidRPr="00CC30D9" w:rsidRDefault="00D35834" w:rsidP="00B301CB">
            <w:pPr>
              <w:pStyle w:val="NormalBodyText"/>
              <w:rPr>
                <w:ins w:id="1536" w:author="Frank" w:date="2021-04-20T10:11:00Z"/>
                <w:b/>
                <w:caps/>
                <w:lang w:val="nl-NL"/>
              </w:rPr>
            </w:pPr>
            <w:ins w:id="1537" w:author="Frank" w:date="2021-04-20T10:11:00Z">
              <w:r w:rsidRPr="00CC30D9">
                <w:rPr>
                  <w:b/>
                  <w:caps/>
                  <w:lang w:val="nl-NL"/>
                </w:rPr>
                <w:t>Rol:</w:t>
              </w:r>
            </w:ins>
          </w:p>
        </w:tc>
        <w:tc>
          <w:tcPr>
            <w:tcW w:w="7541" w:type="dxa"/>
            <w:shd w:val="clear" w:color="auto" w:fill="auto"/>
          </w:tcPr>
          <w:p w14:paraId="25666170" w14:textId="77777777" w:rsidR="00D35834" w:rsidRPr="00CC30D9" w:rsidRDefault="00D35834" w:rsidP="00B301CB">
            <w:pPr>
              <w:pStyle w:val="NormalBodyText"/>
              <w:rPr>
                <w:ins w:id="1538" w:author="Frank" w:date="2021-04-20T10:11:00Z"/>
                <w:lang w:val="nl-NL"/>
              </w:rPr>
            </w:pPr>
            <w:ins w:id="1539" w:author="Frank" w:date="2021-04-20T10:11:00Z">
              <w:r w:rsidRPr="00CC30D9">
                <w:rPr>
                  <w:lang w:val="nl-NL"/>
                </w:rPr>
                <w:t>Proces Manager</w:t>
              </w:r>
            </w:ins>
          </w:p>
        </w:tc>
      </w:tr>
      <w:tr w:rsidR="00D35834" w:rsidRPr="00CC30D9" w14:paraId="3E687C13" w14:textId="77777777" w:rsidTr="00B301CB">
        <w:trPr>
          <w:ins w:id="1540" w:author="Frank" w:date="2021-04-20T10:11:00Z"/>
        </w:trPr>
        <w:tc>
          <w:tcPr>
            <w:tcW w:w="1805" w:type="dxa"/>
            <w:shd w:val="clear" w:color="auto" w:fill="auto"/>
          </w:tcPr>
          <w:p w14:paraId="2838C609" w14:textId="77777777" w:rsidR="00D35834" w:rsidRPr="00CC30D9" w:rsidRDefault="00D35834" w:rsidP="00B301CB">
            <w:pPr>
              <w:pStyle w:val="NormalBodyText"/>
              <w:rPr>
                <w:ins w:id="1541" w:author="Frank" w:date="2021-04-20T10:11:00Z"/>
                <w:b/>
                <w:caps/>
                <w:lang w:val="nl-NL"/>
              </w:rPr>
            </w:pPr>
            <w:ins w:id="1542" w:author="Frank" w:date="2021-04-20T10:11:00Z">
              <w:r w:rsidRPr="00CC30D9">
                <w:rPr>
                  <w:b/>
                  <w:caps/>
                  <w:lang w:val="nl-NL"/>
                </w:rPr>
                <w:t>Tools:</w:t>
              </w:r>
            </w:ins>
          </w:p>
        </w:tc>
        <w:tc>
          <w:tcPr>
            <w:tcW w:w="7541" w:type="dxa"/>
            <w:shd w:val="clear" w:color="auto" w:fill="auto"/>
          </w:tcPr>
          <w:p w14:paraId="2511FECB" w14:textId="77777777" w:rsidR="00D35834" w:rsidRPr="00CC30D9" w:rsidRDefault="00D35834" w:rsidP="00B301CB">
            <w:pPr>
              <w:pStyle w:val="NormalBodyText"/>
              <w:rPr>
                <w:ins w:id="1543" w:author="Frank" w:date="2021-04-20T10:11:00Z"/>
                <w:lang w:val="nl-NL"/>
              </w:rPr>
            </w:pPr>
            <w:ins w:id="1544" w:author="Frank" w:date="2021-04-20T10:11:00Z">
              <w:r w:rsidRPr="00CC30D9">
                <w:rPr>
                  <w:lang w:val="nl-NL"/>
                </w:rPr>
                <w:t>ITIL, GSM, MDM</w:t>
              </w:r>
            </w:ins>
          </w:p>
        </w:tc>
      </w:tr>
      <w:tr w:rsidR="00D35834" w:rsidRPr="00CC30D9" w14:paraId="25324B8F" w14:textId="77777777" w:rsidTr="00B301CB">
        <w:trPr>
          <w:ins w:id="1545" w:author="Frank" w:date="2021-04-20T10:11:00Z"/>
        </w:trPr>
        <w:tc>
          <w:tcPr>
            <w:tcW w:w="1805" w:type="dxa"/>
            <w:shd w:val="clear" w:color="auto" w:fill="auto"/>
          </w:tcPr>
          <w:p w14:paraId="496CC5EF" w14:textId="77777777" w:rsidR="00D35834" w:rsidRPr="00CC30D9" w:rsidRDefault="00D35834" w:rsidP="00B301CB">
            <w:pPr>
              <w:pStyle w:val="NormalBodyText"/>
              <w:rPr>
                <w:ins w:id="1546" w:author="Frank" w:date="2021-04-20T10:11:00Z"/>
                <w:b/>
                <w:caps/>
                <w:lang w:val="nl-NL"/>
              </w:rPr>
            </w:pPr>
            <w:ins w:id="1547" w:author="Frank" w:date="2021-04-20T10:11:00Z">
              <w:r w:rsidRPr="00CC30D9">
                <w:rPr>
                  <w:b/>
                  <w:caps/>
                  <w:lang w:val="nl-NL"/>
                </w:rPr>
                <w:t>Branche:</w:t>
              </w:r>
            </w:ins>
          </w:p>
        </w:tc>
        <w:tc>
          <w:tcPr>
            <w:tcW w:w="7541" w:type="dxa"/>
            <w:shd w:val="clear" w:color="auto" w:fill="auto"/>
          </w:tcPr>
          <w:p w14:paraId="6CF24447" w14:textId="77777777" w:rsidR="00D35834" w:rsidRPr="00CC30D9" w:rsidRDefault="00D35834" w:rsidP="00B301CB">
            <w:pPr>
              <w:pStyle w:val="NormalBodyText"/>
              <w:rPr>
                <w:ins w:id="1548" w:author="Frank" w:date="2021-04-20T10:11:00Z"/>
                <w:lang w:val="nl-NL"/>
              </w:rPr>
            </w:pPr>
            <w:ins w:id="1549" w:author="Frank" w:date="2021-04-20T10:11:00Z">
              <w:r w:rsidRPr="00CC30D9">
                <w:rPr>
                  <w:lang w:val="nl-NL"/>
                </w:rPr>
                <w:t>Overheid</w:t>
              </w:r>
            </w:ins>
          </w:p>
        </w:tc>
      </w:tr>
      <w:tr w:rsidR="00D35834" w:rsidRPr="00CC30D9" w14:paraId="2ADF93D0" w14:textId="77777777" w:rsidTr="00B301CB">
        <w:trPr>
          <w:ins w:id="1550" w:author="Frank" w:date="2021-04-20T10:11:00Z"/>
        </w:trPr>
        <w:tc>
          <w:tcPr>
            <w:tcW w:w="1805" w:type="dxa"/>
            <w:shd w:val="clear" w:color="auto" w:fill="auto"/>
          </w:tcPr>
          <w:p w14:paraId="158978DB" w14:textId="77777777" w:rsidR="00D35834" w:rsidRPr="00CC30D9" w:rsidRDefault="00D35834" w:rsidP="00B301CB">
            <w:pPr>
              <w:pStyle w:val="NormalBodyText"/>
              <w:rPr>
                <w:ins w:id="1551" w:author="Frank" w:date="2021-04-20T10:11:00Z"/>
                <w:b/>
                <w:caps/>
                <w:lang w:val="nl-NL"/>
              </w:rPr>
            </w:pPr>
          </w:p>
        </w:tc>
        <w:tc>
          <w:tcPr>
            <w:tcW w:w="7541" w:type="dxa"/>
            <w:shd w:val="clear" w:color="auto" w:fill="auto"/>
          </w:tcPr>
          <w:p w14:paraId="55EE1D1C" w14:textId="77777777" w:rsidR="00D35834" w:rsidRPr="00CC30D9" w:rsidRDefault="00D35834" w:rsidP="00B301CB">
            <w:pPr>
              <w:pStyle w:val="NormalBodyText"/>
              <w:rPr>
                <w:ins w:id="1552" w:author="Frank" w:date="2021-04-20T10:11:00Z"/>
                <w:lang w:val="nl-NL"/>
              </w:rPr>
            </w:pPr>
          </w:p>
        </w:tc>
      </w:tr>
      <w:tr w:rsidR="00D35834" w:rsidRPr="00CC30D9" w14:paraId="19A9796B" w14:textId="77777777" w:rsidTr="00B301CB">
        <w:trPr>
          <w:ins w:id="1553" w:author="Frank" w:date="2021-04-20T10:11:00Z"/>
        </w:trPr>
        <w:tc>
          <w:tcPr>
            <w:tcW w:w="1805" w:type="dxa"/>
            <w:shd w:val="clear" w:color="auto" w:fill="auto"/>
          </w:tcPr>
          <w:p w14:paraId="5E3667D4" w14:textId="77777777" w:rsidR="00D35834" w:rsidRPr="00CC30D9" w:rsidRDefault="00D35834" w:rsidP="00B301CB">
            <w:pPr>
              <w:pStyle w:val="NormalBodyText"/>
              <w:rPr>
                <w:ins w:id="1554" w:author="Frank" w:date="2021-04-20T10:11:00Z"/>
                <w:b/>
                <w:caps/>
                <w:lang w:val="nl-NL"/>
              </w:rPr>
            </w:pPr>
          </w:p>
        </w:tc>
        <w:tc>
          <w:tcPr>
            <w:tcW w:w="7541" w:type="dxa"/>
            <w:shd w:val="clear" w:color="auto" w:fill="auto"/>
          </w:tcPr>
          <w:p w14:paraId="683A24FA" w14:textId="77777777" w:rsidR="00D35834" w:rsidRPr="00CC30D9" w:rsidRDefault="00D35834" w:rsidP="00B301CB">
            <w:pPr>
              <w:pStyle w:val="NormalBodyText"/>
              <w:rPr>
                <w:ins w:id="1555" w:author="Frank" w:date="2021-04-20T10:11:00Z"/>
                <w:lang w:val="nl-NL"/>
              </w:rPr>
            </w:pPr>
          </w:p>
        </w:tc>
      </w:tr>
      <w:tr w:rsidR="00D35834" w:rsidRPr="00CC30D9" w14:paraId="21FE0312" w14:textId="77777777" w:rsidTr="00B301CB">
        <w:trPr>
          <w:ins w:id="1556" w:author="Frank" w:date="2021-04-20T10:11:00Z"/>
        </w:trPr>
        <w:tc>
          <w:tcPr>
            <w:tcW w:w="1805" w:type="dxa"/>
            <w:shd w:val="clear" w:color="auto" w:fill="auto"/>
          </w:tcPr>
          <w:p w14:paraId="15A3B53F" w14:textId="77777777" w:rsidR="00D35834" w:rsidRPr="00CC30D9" w:rsidRDefault="00D35834" w:rsidP="00B301CB">
            <w:pPr>
              <w:pStyle w:val="NormalBodyText"/>
              <w:rPr>
                <w:ins w:id="1557" w:author="Frank" w:date="2021-04-20T10:11:00Z"/>
                <w:b/>
                <w:caps/>
                <w:lang w:val="nl-NL"/>
              </w:rPr>
            </w:pPr>
            <w:ins w:id="1558" w:author="Frank" w:date="2021-04-20T10:11:00Z">
              <w:r w:rsidRPr="00CC30D9">
                <w:rPr>
                  <w:b/>
                  <w:caps/>
                  <w:lang w:val="nl-NL"/>
                </w:rPr>
                <w:t>Project:</w:t>
              </w:r>
            </w:ins>
          </w:p>
        </w:tc>
        <w:tc>
          <w:tcPr>
            <w:tcW w:w="7541" w:type="dxa"/>
            <w:shd w:val="clear" w:color="auto" w:fill="auto"/>
          </w:tcPr>
          <w:p w14:paraId="446CEE47" w14:textId="77777777" w:rsidR="00D35834" w:rsidRPr="00CC30D9" w:rsidRDefault="00D35834" w:rsidP="00B301CB">
            <w:pPr>
              <w:pStyle w:val="NormalBodyText"/>
              <w:rPr>
                <w:ins w:id="1559" w:author="Frank" w:date="2021-04-20T10:11:00Z"/>
                <w:lang w:val="nl-NL"/>
              </w:rPr>
            </w:pPr>
            <w:ins w:id="1560" w:author="Frank" w:date="2021-04-20T10:11:00Z">
              <w:r w:rsidRPr="00CC30D9">
                <w:rPr>
                  <w:lang w:val="nl-NL"/>
                </w:rPr>
                <w:t>Migratie Mobiele Provider</w:t>
              </w:r>
            </w:ins>
          </w:p>
        </w:tc>
      </w:tr>
      <w:tr w:rsidR="00D35834" w:rsidRPr="00CC30D9" w14:paraId="74681788" w14:textId="77777777" w:rsidTr="00B301CB">
        <w:trPr>
          <w:ins w:id="1561" w:author="Frank" w:date="2021-04-20T10:11:00Z"/>
        </w:trPr>
        <w:tc>
          <w:tcPr>
            <w:tcW w:w="1805" w:type="dxa"/>
            <w:shd w:val="clear" w:color="auto" w:fill="auto"/>
          </w:tcPr>
          <w:p w14:paraId="28C884E2" w14:textId="77777777" w:rsidR="00D35834" w:rsidRPr="00CC30D9" w:rsidRDefault="00D35834" w:rsidP="00B301CB">
            <w:pPr>
              <w:pStyle w:val="NormalBodyText"/>
              <w:rPr>
                <w:ins w:id="1562" w:author="Frank" w:date="2021-04-20T10:11:00Z"/>
                <w:b/>
                <w:caps/>
                <w:lang w:val="nl-NL"/>
              </w:rPr>
            </w:pPr>
            <w:ins w:id="1563" w:author="Frank" w:date="2021-04-20T10:11:00Z">
              <w:r w:rsidRPr="00CC30D9">
                <w:rPr>
                  <w:b/>
                  <w:caps/>
                  <w:lang w:val="nl-NL"/>
                </w:rPr>
                <w:t>Periode:</w:t>
              </w:r>
            </w:ins>
          </w:p>
        </w:tc>
        <w:tc>
          <w:tcPr>
            <w:tcW w:w="7541" w:type="dxa"/>
            <w:shd w:val="clear" w:color="auto" w:fill="auto"/>
          </w:tcPr>
          <w:p w14:paraId="2F9EA68C" w14:textId="77777777" w:rsidR="00D35834" w:rsidRPr="00CC30D9" w:rsidRDefault="00D35834" w:rsidP="00B301CB">
            <w:pPr>
              <w:pStyle w:val="NormalBodyText"/>
              <w:rPr>
                <w:ins w:id="1564" w:author="Frank" w:date="2021-04-20T10:11:00Z"/>
                <w:lang w:val="nl-NL"/>
              </w:rPr>
            </w:pPr>
            <w:ins w:id="1565" w:author="Frank" w:date="2021-04-20T10:11:00Z">
              <w:r w:rsidRPr="00CC30D9">
                <w:rPr>
                  <w:lang w:val="nl-NL"/>
                </w:rPr>
                <w:t>september 2012 - januari 2013</w:t>
              </w:r>
            </w:ins>
          </w:p>
        </w:tc>
      </w:tr>
      <w:tr w:rsidR="00D35834" w:rsidRPr="00CC30D9" w14:paraId="0972F2C2" w14:textId="77777777" w:rsidTr="00B301CB">
        <w:trPr>
          <w:ins w:id="1566" w:author="Frank" w:date="2021-04-20T10:11:00Z"/>
        </w:trPr>
        <w:tc>
          <w:tcPr>
            <w:tcW w:w="1805" w:type="dxa"/>
            <w:shd w:val="clear" w:color="auto" w:fill="auto"/>
          </w:tcPr>
          <w:p w14:paraId="585BB1F8" w14:textId="77777777" w:rsidR="00D35834" w:rsidRPr="00CC30D9" w:rsidRDefault="00D35834" w:rsidP="00B301CB">
            <w:pPr>
              <w:pStyle w:val="NormalBodyText"/>
              <w:rPr>
                <w:ins w:id="1567" w:author="Frank" w:date="2021-04-20T10:11:00Z"/>
                <w:b/>
                <w:caps/>
                <w:lang w:val="nl-NL"/>
              </w:rPr>
            </w:pPr>
            <w:ins w:id="1568" w:author="Frank" w:date="2021-04-20T10:11:00Z">
              <w:r w:rsidRPr="00CC30D9">
                <w:rPr>
                  <w:b/>
                  <w:caps/>
                  <w:lang w:val="nl-NL"/>
                </w:rPr>
                <w:t>Opdrachtgever:</w:t>
              </w:r>
            </w:ins>
          </w:p>
        </w:tc>
        <w:tc>
          <w:tcPr>
            <w:tcW w:w="7541" w:type="dxa"/>
            <w:shd w:val="clear" w:color="auto" w:fill="auto"/>
          </w:tcPr>
          <w:p w14:paraId="50C750C8" w14:textId="77777777" w:rsidR="00D35834" w:rsidRPr="00CC30D9" w:rsidRDefault="00D35834" w:rsidP="00B301CB">
            <w:pPr>
              <w:pStyle w:val="NormalBodyText"/>
              <w:rPr>
                <w:ins w:id="1569" w:author="Frank" w:date="2021-04-20T10:11:00Z"/>
                <w:lang w:val="nl-NL"/>
              </w:rPr>
            </w:pPr>
            <w:ins w:id="1570" w:author="Frank" w:date="2021-04-20T10:11:00Z">
              <w:r w:rsidRPr="00CC30D9">
                <w:rPr>
                  <w:lang w:val="nl-NL"/>
                </w:rPr>
                <w:t>Haven Bedrijf Rotterdam</w:t>
              </w:r>
            </w:ins>
          </w:p>
        </w:tc>
      </w:tr>
      <w:tr w:rsidR="00D35834" w:rsidRPr="00125014" w14:paraId="24A4382B" w14:textId="77777777" w:rsidTr="00B301CB">
        <w:trPr>
          <w:ins w:id="1571" w:author="Frank" w:date="2021-04-20T10:11:00Z"/>
        </w:trPr>
        <w:tc>
          <w:tcPr>
            <w:tcW w:w="1805" w:type="dxa"/>
            <w:shd w:val="clear" w:color="auto" w:fill="auto"/>
          </w:tcPr>
          <w:p w14:paraId="19D7B7BF" w14:textId="77777777" w:rsidR="00D35834" w:rsidRPr="00CC30D9" w:rsidRDefault="00D35834" w:rsidP="00B301CB">
            <w:pPr>
              <w:pStyle w:val="NormalBodyText"/>
              <w:rPr>
                <w:ins w:id="1572" w:author="Frank" w:date="2021-04-20T10:11:00Z"/>
                <w:b/>
                <w:caps/>
                <w:lang w:val="nl-NL"/>
              </w:rPr>
            </w:pPr>
            <w:ins w:id="1573" w:author="Frank" w:date="2021-04-20T10:11:00Z">
              <w:r w:rsidRPr="00CC30D9">
                <w:rPr>
                  <w:b/>
                  <w:caps/>
                  <w:lang w:val="nl-NL"/>
                </w:rPr>
                <w:t>Omschrijving:</w:t>
              </w:r>
            </w:ins>
          </w:p>
        </w:tc>
        <w:tc>
          <w:tcPr>
            <w:tcW w:w="7541" w:type="dxa"/>
            <w:shd w:val="clear" w:color="auto" w:fill="auto"/>
          </w:tcPr>
          <w:p w14:paraId="03B0E7DE" w14:textId="77777777" w:rsidR="00D35834" w:rsidRPr="00CC30D9" w:rsidRDefault="00D35834" w:rsidP="00B301CB">
            <w:pPr>
              <w:pStyle w:val="NormalBodyText"/>
              <w:rPr>
                <w:ins w:id="1574" w:author="Frank" w:date="2021-04-20T10:11:00Z"/>
                <w:lang w:val="nl-NL"/>
              </w:rPr>
            </w:pPr>
            <w:ins w:id="1575" w:author="Frank" w:date="2021-04-20T10:11:00Z">
              <w:r w:rsidRPr="00CC30D9">
                <w:rPr>
                  <w:lang w:val="nl-NL"/>
                </w:rPr>
                <w:t>Het Havenbedrijf Rotterdam zorgt voor de ontwikkeling, aanleg, beheer en exploitatie van het Rotterdamse havengebied. Na een aanbesteding is er gekozen voor een nieuwe mobiele provider.</w:t>
              </w:r>
            </w:ins>
          </w:p>
          <w:p w14:paraId="34BBDC15" w14:textId="66316C77" w:rsidR="00D35834" w:rsidRPr="00CC30D9" w:rsidRDefault="00D35834" w:rsidP="00B301CB">
            <w:pPr>
              <w:pStyle w:val="NormalBodyText"/>
              <w:rPr>
                <w:ins w:id="1576" w:author="Frank" w:date="2021-04-20T10:11:00Z"/>
                <w:lang w:val="nl-NL"/>
              </w:rPr>
            </w:pPr>
            <w:ins w:id="1577" w:author="Frank" w:date="2021-04-20T10:11:00Z">
              <w:r w:rsidRPr="6D041108">
                <w:rPr>
                  <w:lang w:val="nl-NL"/>
                </w:rPr>
                <w:t xml:space="preserve">Als Adviseur van de interne Projectleider was de heer </w:t>
              </w:r>
            </w:ins>
            <w:r w:rsidR="008B2ABD">
              <w:rPr>
                <w:lang w:val="nl-NL"/>
              </w:rPr>
              <w:t>X</w:t>
            </w:r>
            <w:ins w:id="1578" w:author="Frank" w:date="2021-04-20T10:11:00Z">
              <w:r w:rsidRPr="6D041108">
                <w:rPr>
                  <w:lang w:val="nl-NL"/>
                </w:rPr>
                <w:t xml:space="preserve"> medeverantwoordelijk voor de migratie van alle mobiele aansluitingen binnen het havenbedrijf. Het project behelsde het complete migratietraject, van de start van de inventarisatie tot de overdracht naar de beheerorganisatie.</w:t>
              </w:r>
            </w:ins>
          </w:p>
          <w:p w14:paraId="25F6E075" w14:textId="77777777" w:rsidR="00D35834" w:rsidRPr="00CC30D9" w:rsidRDefault="00D35834" w:rsidP="00B301CB">
            <w:pPr>
              <w:pStyle w:val="NormalBodyText"/>
              <w:rPr>
                <w:ins w:id="1579" w:author="Frank" w:date="2021-04-20T10:11:00Z"/>
                <w:lang w:val="nl-NL"/>
              </w:rPr>
            </w:pPr>
            <w:ins w:id="1580" w:author="Frank" w:date="2021-04-20T10:11:00Z">
              <w:r w:rsidRPr="00CC30D9">
                <w:rPr>
                  <w:lang w:val="nl-NL"/>
                </w:rPr>
                <w:t xml:space="preserve">Na afronding van het project waren alle medewerkers succesvol voorzien van een nieuwe </w:t>
              </w:r>
              <w:proofErr w:type="spellStart"/>
              <w:r w:rsidRPr="00CC30D9">
                <w:rPr>
                  <w:lang w:val="nl-NL"/>
                </w:rPr>
                <w:t>SIM-kaart</w:t>
              </w:r>
              <w:proofErr w:type="spellEnd"/>
              <w:r w:rsidRPr="00CC30D9">
                <w:rPr>
                  <w:lang w:val="nl-NL"/>
                </w:rPr>
                <w:t xml:space="preserve"> in hun bestaande toestel zonder verstoring van de dagelijkse dienstverlening.</w:t>
              </w:r>
            </w:ins>
          </w:p>
          <w:p w14:paraId="0B0D9F48" w14:textId="77777777" w:rsidR="00D35834" w:rsidRPr="00CC30D9" w:rsidRDefault="00D35834" w:rsidP="00B301CB">
            <w:pPr>
              <w:pStyle w:val="NormalBodyText"/>
              <w:rPr>
                <w:ins w:id="1581" w:author="Frank" w:date="2021-04-20T10:11:00Z"/>
                <w:lang w:val="nl-NL"/>
              </w:rPr>
            </w:pPr>
          </w:p>
        </w:tc>
      </w:tr>
      <w:tr w:rsidR="00D35834" w:rsidRPr="00CC30D9" w14:paraId="48B7A7DA" w14:textId="77777777" w:rsidTr="00B301CB">
        <w:trPr>
          <w:ins w:id="1582" w:author="Frank" w:date="2021-04-20T10:11:00Z"/>
        </w:trPr>
        <w:tc>
          <w:tcPr>
            <w:tcW w:w="1805" w:type="dxa"/>
            <w:shd w:val="clear" w:color="auto" w:fill="auto"/>
          </w:tcPr>
          <w:p w14:paraId="4B0B8723" w14:textId="77777777" w:rsidR="00D35834" w:rsidRPr="00CC30D9" w:rsidRDefault="00D35834" w:rsidP="00B301CB">
            <w:pPr>
              <w:pStyle w:val="NormalBodyText"/>
              <w:rPr>
                <w:ins w:id="1583" w:author="Frank" w:date="2021-04-20T10:11:00Z"/>
                <w:b/>
                <w:caps/>
                <w:lang w:val="nl-NL"/>
              </w:rPr>
            </w:pPr>
            <w:ins w:id="1584" w:author="Frank" w:date="2021-04-20T10:11:00Z">
              <w:r w:rsidRPr="00CC30D9">
                <w:rPr>
                  <w:b/>
                  <w:caps/>
                  <w:lang w:val="nl-NL"/>
                </w:rPr>
                <w:t>Rol:</w:t>
              </w:r>
            </w:ins>
          </w:p>
        </w:tc>
        <w:tc>
          <w:tcPr>
            <w:tcW w:w="7541" w:type="dxa"/>
            <w:shd w:val="clear" w:color="auto" w:fill="auto"/>
          </w:tcPr>
          <w:p w14:paraId="144C286D" w14:textId="77777777" w:rsidR="00D35834" w:rsidRPr="00CC30D9" w:rsidRDefault="00D35834" w:rsidP="00B301CB">
            <w:pPr>
              <w:pStyle w:val="NormalBodyText"/>
              <w:rPr>
                <w:ins w:id="1585" w:author="Frank" w:date="2021-04-20T10:11:00Z"/>
                <w:lang w:val="nl-NL"/>
              </w:rPr>
            </w:pPr>
            <w:ins w:id="1586" w:author="Frank" w:date="2021-04-20T10:11:00Z">
              <w:r w:rsidRPr="00CC30D9">
                <w:rPr>
                  <w:lang w:val="nl-NL"/>
                </w:rPr>
                <w:t>Adviseur/Projectleider</w:t>
              </w:r>
            </w:ins>
          </w:p>
        </w:tc>
      </w:tr>
      <w:tr w:rsidR="00D35834" w:rsidRPr="00CC30D9" w14:paraId="0C62269E" w14:textId="77777777" w:rsidTr="00B301CB">
        <w:trPr>
          <w:ins w:id="1587" w:author="Frank" w:date="2021-04-20T10:11:00Z"/>
        </w:trPr>
        <w:tc>
          <w:tcPr>
            <w:tcW w:w="1805" w:type="dxa"/>
            <w:shd w:val="clear" w:color="auto" w:fill="auto"/>
          </w:tcPr>
          <w:p w14:paraId="48AF3042" w14:textId="77777777" w:rsidR="00D35834" w:rsidRPr="00CC30D9" w:rsidRDefault="00D35834" w:rsidP="00B301CB">
            <w:pPr>
              <w:pStyle w:val="NormalBodyText"/>
              <w:rPr>
                <w:ins w:id="1588" w:author="Frank" w:date="2021-04-20T10:11:00Z"/>
                <w:b/>
                <w:caps/>
                <w:lang w:val="nl-NL"/>
              </w:rPr>
            </w:pPr>
            <w:ins w:id="1589" w:author="Frank" w:date="2021-04-20T10:11:00Z">
              <w:r w:rsidRPr="00CC30D9">
                <w:rPr>
                  <w:b/>
                  <w:caps/>
                  <w:lang w:val="nl-NL"/>
                </w:rPr>
                <w:t>Tools:</w:t>
              </w:r>
            </w:ins>
          </w:p>
        </w:tc>
        <w:tc>
          <w:tcPr>
            <w:tcW w:w="7541" w:type="dxa"/>
            <w:shd w:val="clear" w:color="auto" w:fill="auto"/>
          </w:tcPr>
          <w:p w14:paraId="03DB3A8F" w14:textId="77777777" w:rsidR="00D35834" w:rsidRPr="00CC30D9" w:rsidRDefault="00D35834" w:rsidP="00B301CB">
            <w:pPr>
              <w:pStyle w:val="NormalBodyText"/>
              <w:rPr>
                <w:ins w:id="1590" w:author="Frank" w:date="2021-04-20T10:11:00Z"/>
                <w:lang w:val="nl-NL"/>
              </w:rPr>
            </w:pPr>
            <w:ins w:id="1591" w:author="Frank" w:date="2021-04-20T10:11:00Z">
              <w:r w:rsidRPr="00CC30D9">
                <w:rPr>
                  <w:lang w:val="nl-NL"/>
                </w:rPr>
                <w:t>PRINCE2, GSM, WIFI</w:t>
              </w:r>
            </w:ins>
          </w:p>
        </w:tc>
      </w:tr>
      <w:tr w:rsidR="00D35834" w:rsidRPr="00CC30D9" w14:paraId="1722D20F" w14:textId="77777777" w:rsidTr="00B301CB">
        <w:trPr>
          <w:ins w:id="1592" w:author="Frank" w:date="2021-04-20T10:11:00Z"/>
        </w:trPr>
        <w:tc>
          <w:tcPr>
            <w:tcW w:w="1805" w:type="dxa"/>
            <w:shd w:val="clear" w:color="auto" w:fill="auto"/>
          </w:tcPr>
          <w:p w14:paraId="2C702463" w14:textId="77777777" w:rsidR="00D35834" w:rsidRPr="00CC30D9" w:rsidRDefault="00D35834" w:rsidP="00B301CB">
            <w:pPr>
              <w:pStyle w:val="NormalBodyText"/>
              <w:rPr>
                <w:ins w:id="1593" w:author="Frank" w:date="2021-04-20T10:11:00Z"/>
                <w:b/>
                <w:caps/>
                <w:lang w:val="nl-NL"/>
              </w:rPr>
            </w:pPr>
            <w:ins w:id="1594" w:author="Frank" w:date="2021-04-20T10:11:00Z">
              <w:r w:rsidRPr="00CC30D9">
                <w:rPr>
                  <w:b/>
                  <w:caps/>
                  <w:lang w:val="nl-NL"/>
                </w:rPr>
                <w:t>Branche:</w:t>
              </w:r>
            </w:ins>
          </w:p>
        </w:tc>
        <w:tc>
          <w:tcPr>
            <w:tcW w:w="7541" w:type="dxa"/>
            <w:shd w:val="clear" w:color="auto" w:fill="auto"/>
          </w:tcPr>
          <w:p w14:paraId="6530AB27" w14:textId="77777777" w:rsidR="00D35834" w:rsidRPr="00CC30D9" w:rsidRDefault="00D35834" w:rsidP="00B301CB">
            <w:pPr>
              <w:pStyle w:val="NormalBodyText"/>
              <w:rPr>
                <w:ins w:id="1595" w:author="Frank" w:date="2021-04-20T10:11:00Z"/>
                <w:lang w:val="nl-NL"/>
              </w:rPr>
            </w:pPr>
            <w:ins w:id="1596" w:author="Frank" w:date="2021-04-20T10:11:00Z">
              <w:r w:rsidRPr="00CC30D9">
                <w:rPr>
                  <w:lang w:val="nl-NL"/>
                </w:rPr>
                <w:t>Transport</w:t>
              </w:r>
            </w:ins>
          </w:p>
        </w:tc>
      </w:tr>
      <w:tr w:rsidR="00D35834" w:rsidRPr="00CC30D9" w14:paraId="07F7437B" w14:textId="77777777" w:rsidTr="00B301CB">
        <w:trPr>
          <w:ins w:id="1597" w:author="Frank" w:date="2021-04-20T10:11:00Z"/>
        </w:trPr>
        <w:tc>
          <w:tcPr>
            <w:tcW w:w="1805" w:type="dxa"/>
            <w:shd w:val="clear" w:color="auto" w:fill="auto"/>
          </w:tcPr>
          <w:p w14:paraId="2DE14997" w14:textId="77777777" w:rsidR="00D35834" w:rsidRPr="00CC30D9" w:rsidRDefault="00D35834" w:rsidP="00B301CB">
            <w:pPr>
              <w:pStyle w:val="NormalBodyText"/>
              <w:rPr>
                <w:ins w:id="1598" w:author="Frank" w:date="2021-04-20T10:11:00Z"/>
                <w:b/>
                <w:caps/>
                <w:lang w:val="nl-NL"/>
              </w:rPr>
            </w:pPr>
          </w:p>
        </w:tc>
        <w:tc>
          <w:tcPr>
            <w:tcW w:w="7541" w:type="dxa"/>
            <w:shd w:val="clear" w:color="auto" w:fill="auto"/>
          </w:tcPr>
          <w:p w14:paraId="36D0EBEA" w14:textId="77777777" w:rsidR="00D35834" w:rsidRPr="00CC30D9" w:rsidRDefault="00D35834" w:rsidP="00B301CB">
            <w:pPr>
              <w:pStyle w:val="NormalBodyText"/>
              <w:rPr>
                <w:ins w:id="1599" w:author="Frank" w:date="2021-04-20T10:11:00Z"/>
                <w:lang w:val="nl-NL"/>
              </w:rPr>
            </w:pPr>
          </w:p>
        </w:tc>
      </w:tr>
      <w:tr w:rsidR="00D35834" w:rsidRPr="00CC30D9" w14:paraId="2137939B" w14:textId="77777777" w:rsidTr="00B301CB">
        <w:trPr>
          <w:ins w:id="1600" w:author="Frank" w:date="2021-04-20T10:11:00Z"/>
        </w:trPr>
        <w:tc>
          <w:tcPr>
            <w:tcW w:w="1805" w:type="dxa"/>
            <w:shd w:val="clear" w:color="auto" w:fill="auto"/>
          </w:tcPr>
          <w:p w14:paraId="33E4867F" w14:textId="77777777" w:rsidR="00D35834" w:rsidRPr="00CC30D9" w:rsidRDefault="00D35834" w:rsidP="00B301CB">
            <w:pPr>
              <w:pStyle w:val="NormalBodyText"/>
              <w:rPr>
                <w:ins w:id="1601" w:author="Frank" w:date="2021-04-20T10:11:00Z"/>
                <w:b/>
                <w:caps/>
                <w:lang w:val="nl-NL"/>
              </w:rPr>
            </w:pPr>
          </w:p>
        </w:tc>
        <w:tc>
          <w:tcPr>
            <w:tcW w:w="7541" w:type="dxa"/>
            <w:shd w:val="clear" w:color="auto" w:fill="auto"/>
          </w:tcPr>
          <w:p w14:paraId="6108948B" w14:textId="77777777" w:rsidR="00D35834" w:rsidRPr="00CC30D9" w:rsidRDefault="00D35834" w:rsidP="00B301CB">
            <w:pPr>
              <w:pStyle w:val="NormalBodyText"/>
              <w:rPr>
                <w:ins w:id="1602" w:author="Frank" w:date="2021-04-20T10:11:00Z"/>
                <w:lang w:val="nl-NL"/>
              </w:rPr>
            </w:pPr>
          </w:p>
        </w:tc>
      </w:tr>
      <w:tr w:rsidR="00D35834" w:rsidRPr="00CC30D9" w14:paraId="4AD2C162" w14:textId="77777777" w:rsidTr="00B301CB">
        <w:trPr>
          <w:ins w:id="1603" w:author="Frank" w:date="2021-04-20T10:11:00Z"/>
        </w:trPr>
        <w:tc>
          <w:tcPr>
            <w:tcW w:w="1805" w:type="dxa"/>
            <w:shd w:val="clear" w:color="auto" w:fill="auto"/>
          </w:tcPr>
          <w:p w14:paraId="6C26657E" w14:textId="77777777" w:rsidR="00D35834" w:rsidRPr="00CC30D9" w:rsidRDefault="00D35834" w:rsidP="00B301CB">
            <w:pPr>
              <w:pStyle w:val="NormalBodyText"/>
              <w:rPr>
                <w:ins w:id="1604" w:author="Frank" w:date="2021-04-20T10:11:00Z"/>
                <w:b/>
                <w:caps/>
                <w:lang w:val="nl-NL"/>
              </w:rPr>
            </w:pPr>
            <w:ins w:id="1605" w:author="Frank" w:date="2021-04-20T10:11:00Z">
              <w:r w:rsidRPr="00CC30D9">
                <w:rPr>
                  <w:b/>
                  <w:caps/>
                  <w:lang w:val="nl-NL"/>
                </w:rPr>
                <w:t>Project:</w:t>
              </w:r>
            </w:ins>
          </w:p>
        </w:tc>
        <w:tc>
          <w:tcPr>
            <w:tcW w:w="7541" w:type="dxa"/>
            <w:shd w:val="clear" w:color="auto" w:fill="auto"/>
          </w:tcPr>
          <w:p w14:paraId="181077DB" w14:textId="77777777" w:rsidR="00D35834" w:rsidRPr="00CC30D9" w:rsidRDefault="00D35834" w:rsidP="00B301CB">
            <w:pPr>
              <w:pStyle w:val="NormalBodyText"/>
              <w:rPr>
                <w:ins w:id="1606" w:author="Frank" w:date="2021-04-20T10:11:00Z"/>
                <w:lang w:val="nl-NL"/>
              </w:rPr>
            </w:pPr>
            <w:ins w:id="1607" w:author="Frank" w:date="2021-04-20T10:11:00Z">
              <w:r w:rsidRPr="00CC30D9">
                <w:rPr>
                  <w:lang w:val="nl-NL"/>
                </w:rPr>
                <w:t xml:space="preserve">Capaciteit- en </w:t>
              </w:r>
              <w:proofErr w:type="spellStart"/>
              <w:r w:rsidRPr="00CC30D9">
                <w:rPr>
                  <w:lang w:val="nl-NL"/>
                </w:rPr>
                <w:t>Perfomance</w:t>
              </w:r>
              <w:proofErr w:type="spellEnd"/>
              <w:r w:rsidRPr="00CC30D9">
                <w:rPr>
                  <w:lang w:val="nl-NL"/>
                </w:rPr>
                <w:t xml:space="preserve"> Management</w:t>
              </w:r>
            </w:ins>
          </w:p>
        </w:tc>
      </w:tr>
      <w:tr w:rsidR="00D35834" w:rsidRPr="00CC30D9" w14:paraId="611AA76D" w14:textId="77777777" w:rsidTr="00B301CB">
        <w:trPr>
          <w:ins w:id="1608" w:author="Frank" w:date="2021-04-20T10:11:00Z"/>
        </w:trPr>
        <w:tc>
          <w:tcPr>
            <w:tcW w:w="1805" w:type="dxa"/>
            <w:shd w:val="clear" w:color="auto" w:fill="auto"/>
          </w:tcPr>
          <w:p w14:paraId="1251A89E" w14:textId="77777777" w:rsidR="00D35834" w:rsidRPr="00CC30D9" w:rsidRDefault="00D35834" w:rsidP="00B301CB">
            <w:pPr>
              <w:pStyle w:val="NormalBodyText"/>
              <w:rPr>
                <w:ins w:id="1609" w:author="Frank" w:date="2021-04-20T10:11:00Z"/>
                <w:b/>
                <w:caps/>
                <w:lang w:val="nl-NL"/>
              </w:rPr>
            </w:pPr>
            <w:ins w:id="1610" w:author="Frank" w:date="2021-04-20T10:11:00Z">
              <w:r w:rsidRPr="00CC30D9">
                <w:rPr>
                  <w:b/>
                  <w:caps/>
                  <w:lang w:val="nl-NL"/>
                </w:rPr>
                <w:t>Periode:</w:t>
              </w:r>
            </w:ins>
          </w:p>
        </w:tc>
        <w:tc>
          <w:tcPr>
            <w:tcW w:w="7541" w:type="dxa"/>
            <w:shd w:val="clear" w:color="auto" w:fill="auto"/>
          </w:tcPr>
          <w:p w14:paraId="61BE6AF8" w14:textId="77777777" w:rsidR="00D35834" w:rsidRPr="00CC30D9" w:rsidRDefault="00D35834" w:rsidP="00B301CB">
            <w:pPr>
              <w:pStyle w:val="NormalBodyText"/>
              <w:rPr>
                <w:ins w:id="1611" w:author="Frank" w:date="2021-04-20T10:11:00Z"/>
                <w:lang w:val="nl-NL"/>
              </w:rPr>
            </w:pPr>
            <w:ins w:id="1612" w:author="Frank" w:date="2021-04-20T10:11:00Z">
              <w:r w:rsidRPr="00CC30D9">
                <w:rPr>
                  <w:lang w:val="nl-NL"/>
                </w:rPr>
                <w:t>april 2012 - januari 2013</w:t>
              </w:r>
            </w:ins>
          </w:p>
        </w:tc>
      </w:tr>
      <w:tr w:rsidR="00D35834" w:rsidRPr="00CC30D9" w14:paraId="4E919BE7" w14:textId="77777777" w:rsidTr="00B301CB">
        <w:trPr>
          <w:ins w:id="1613" w:author="Frank" w:date="2021-04-20T10:11:00Z"/>
        </w:trPr>
        <w:tc>
          <w:tcPr>
            <w:tcW w:w="1805" w:type="dxa"/>
            <w:shd w:val="clear" w:color="auto" w:fill="auto"/>
          </w:tcPr>
          <w:p w14:paraId="5695D9B0" w14:textId="77777777" w:rsidR="00D35834" w:rsidRPr="00CC30D9" w:rsidRDefault="00D35834" w:rsidP="00B301CB">
            <w:pPr>
              <w:pStyle w:val="NormalBodyText"/>
              <w:rPr>
                <w:ins w:id="1614" w:author="Frank" w:date="2021-04-20T10:11:00Z"/>
                <w:b/>
                <w:caps/>
                <w:lang w:val="nl-NL"/>
              </w:rPr>
            </w:pPr>
            <w:ins w:id="1615" w:author="Frank" w:date="2021-04-20T10:11:00Z">
              <w:r w:rsidRPr="00CC30D9">
                <w:rPr>
                  <w:b/>
                  <w:caps/>
                  <w:lang w:val="nl-NL"/>
                </w:rPr>
                <w:t>Opdrachtgever:</w:t>
              </w:r>
            </w:ins>
          </w:p>
        </w:tc>
        <w:tc>
          <w:tcPr>
            <w:tcW w:w="7541" w:type="dxa"/>
            <w:shd w:val="clear" w:color="auto" w:fill="auto"/>
          </w:tcPr>
          <w:p w14:paraId="4DCD0DA7" w14:textId="77777777" w:rsidR="00D35834" w:rsidRPr="00CC30D9" w:rsidRDefault="00D35834" w:rsidP="00B301CB">
            <w:pPr>
              <w:pStyle w:val="NormalBodyText"/>
              <w:rPr>
                <w:ins w:id="1616" w:author="Frank" w:date="2021-04-20T10:11:00Z"/>
                <w:lang w:val="nl-NL"/>
              </w:rPr>
            </w:pPr>
            <w:ins w:id="1617" w:author="Frank" w:date="2021-04-20T10:11:00Z">
              <w:r w:rsidRPr="00CC30D9">
                <w:rPr>
                  <w:lang w:val="nl-NL"/>
                </w:rPr>
                <w:t>ProRail</w:t>
              </w:r>
            </w:ins>
          </w:p>
        </w:tc>
      </w:tr>
      <w:tr w:rsidR="00D35834" w:rsidRPr="00125014" w14:paraId="4F50DBA3" w14:textId="77777777" w:rsidTr="00B301CB">
        <w:trPr>
          <w:ins w:id="1618" w:author="Frank" w:date="2021-04-20T10:11:00Z"/>
        </w:trPr>
        <w:tc>
          <w:tcPr>
            <w:tcW w:w="1805" w:type="dxa"/>
            <w:shd w:val="clear" w:color="auto" w:fill="auto"/>
          </w:tcPr>
          <w:p w14:paraId="4316DDC3" w14:textId="77777777" w:rsidR="00D35834" w:rsidRPr="00CC30D9" w:rsidRDefault="00D35834" w:rsidP="00B301CB">
            <w:pPr>
              <w:pStyle w:val="NormalBodyText"/>
              <w:rPr>
                <w:ins w:id="1619" w:author="Frank" w:date="2021-04-20T10:11:00Z"/>
                <w:b/>
                <w:caps/>
                <w:lang w:val="nl-NL"/>
              </w:rPr>
            </w:pPr>
            <w:ins w:id="1620" w:author="Frank" w:date="2021-04-20T10:11:00Z">
              <w:r w:rsidRPr="00CC30D9">
                <w:rPr>
                  <w:b/>
                  <w:caps/>
                  <w:lang w:val="nl-NL"/>
                </w:rPr>
                <w:t>Omschrijving:</w:t>
              </w:r>
            </w:ins>
          </w:p>
        </w:tc>
        <w:tc>
          <w:tcPr>
            <w:tcW w:w="7541" w:type="dxa"/>
            <w:shd w:val="clear" w:color="auto" w:fill="auto"/>
          </w:tcPr>
          <w:p w14:paraId="5F464A72" w14:textId="77777777" w:rsidR="00D35834" w:rsidRPr="00CC30D9" w:rsidRDefault="00D35834" w:rsidP="00B301CB">
            <w:pPr>
              <w:pStyle w:val="NormalBodyText"/>
              <w:rPr>
                <w:ins w:id="1621" w:author="Frank" w:date="2021-04-20T10:11:00Z"/>
                <w:lang w:val="nl-NL"/>
              </w:rPr>
            </w:pPr>
            <w:ins w:id="1622" w:author="Frank" w:date="2021-04-20T10:11:00Z">
              <w:r w:rsidRPr="00CC30D9">
                <w:rPr>
                  <w:lang w:val="nl-NL"/>
                </w:rPr>
                <w:t>ProRail heeft ten behoeve van treinbeveiliging en boord-wal communicatie een eigen GSM-R-netwerk waarbij de R staat voor specifieke Railway functionaliteiten die, conform een internationale standaard, boven op de standaard GSM-functionaliteiten zijn gepositioneerd.</w:t>
              </w:r>
            </w:ins>
          </w:p>
          <w:p w14:paraId="26A2D1A1" w14:textId="54989698" w:rsidR="00D35834" w:rsidRPr="00CC30D9" w:rsidRDefault="00D35834" w:rsidP="00B301CB">
            <w:pPr>
              <w:pStyle w:val="NormalBodyText"/>
              <w:rPr>
                <w:ins w:id="1623" w:author="Frank" w:date="2021-04-20T10:11:00Z"/>
                <w:lang w:val="nl-NL"/>
              </w:rPr>
            </w:pPr>
            <w:ins w:id="1624" w:author="Frank" w:date="2021-04-20T10:11:00Z">
              <w:r w:rsidRPr="00CC30D9">
                <w:rPr>
                  <w:lang w:val="nl-NL"/>
                </w:rPr>
                <w:t xml:space="preserve">Binnen de afdeling functioneel beheer van ProRail was de heer </w:t>
              </w:r>
            </w:ins>
            <w:r w:rsidR="008B2ABD">
              <w:rPr>
                <w:lang w:val="nl-NL"/>
              </w:rPr>
              <w:t>X</w:t>
            </w:r>
            <w:ins w:id="1625" w:author="Frank" w:date="2021-04-20T10:11:00Z">
              <w:r w:rsidRPr="00CC30D9">
                <w:rPr>
                  <w:lang w:val="nl-NL"/>
                </w:rPr>
                <w:t xml:space="preserve"> betrokken bij het opzetten van de uitvraag voor Capaciteit Management en Performance Management op de complete GSM-R dienst zoals deze wordt geleverd door de leverancier (</w:t>
              </w:r>
              <w:proofErr w:type="spellStart"/>
              <w:r w:rsidRPr="00CC30D9">
                <w:rPr>
                  <w:lang w:val="nl-NL"/>
                </w:rPr>
                <w:t>MobiRail</w:t>
              </w:r>
              <w:proofErr w:type="spellEnd"/>
              <w:r w:rsidRPr="00CC30D9">
                <w:rPr>
                  <w:lang w:val="nl-NL"/>
                </w:rPr>
                <w:t>).</w:t>
              </w:r>
            </w:ins>
          </w:p>
        </w:tc>
      </w:tr>
      <w:tr w:rsidR="00D35834" w:rsidRPr="00CC30D9" w14:paraId="2F3680AF" w14:textId="77777777" w:rsidTr="00B301CB">
        <w:trPr>
          <w:ins w:id="1626" w:author="Frank" w:date="2021-04-20T10:11:00Z"/>
        </w:trPr>
        <w:tc>
          <w:tcPr>
            <w:tcW w:w="1805" w:type="dxa"/>
            <w:shd w:val="clear" w:color="auto" w:fill="auto"/>
          </w:tcPr>
          <w:p w14:paraId="6C06E75C" w14:textId="77777777" w:rsidR="00D35834" w:rsidRPr="00CC30D9" w:rsidRDefault="00D35834" w:rsidP="00B301CB">
            <w:pPr>
              <w:pStyle w:val="NormalBodyText"/>
              <w:rPr>
                <w:ins w:id="1627" w:author="Frank" w:date="2021-04-20T10:11:00Z"/>
                <w:b/>
                <w:caps/>
                <w:lang w:val="nl-NL"/>
              </w:rPr>
            </w:pPr>
            <w:ins w:id="1628" w:author="Frank" w:date="2021-04-20T10:11:00Z">
              <w:r w:rsidRPr="00CC30D9">
                <w:rPr>
                  <w:b/>
                  <w:caps/>
                  <w:lang w:val="nl-NL"/>
                </w:rPr>
                <w:t>Rol:</w:t>
              </w:r>
            </w:ins>
          </w:p>
        </w:tc>
        <w:tc>
          <w:tcPr>
            <w:tcW w:w="7541" w:type="dxa"/>
            <w:shd w:val="clear" w:color="auto" w:fill="auto"/>
          </w:tcPr>
          <w:p w14:paraId="5FE6AAE2" w14:textId="77777777" w:rsidR="00D35834" w:rsidRPr="00CC30D9" w:rsidRDefault="00D35834" w:rsidP="00B301CB">
            <w:pPr>
              <w:pStyle w:val="NormalBodyText"/>
              <w:rPr>
                <w:ins w:id="1629" w:author="Frank" w:date="2021-04-20T10:11:00Z"/>
                <w:lang w:val="nl-NL"/>
              </w:rPr>
            </w:pPr>
            <w:ins w:id="1630" w:author="Frank" w:date="2021-04-20T10:11:00Z">
              <w:r w:rsidRPr="00CC30D9">
                <w:rPr>
                  <w:lang w:val="nl-NL"/>
                </w:rPr>
                <w:t>P</w:t>
              </w:r>
              <w:r>
                <w:rPr>
                  <w:lang w:val="nl-NL"/>
                </w:rPr>
                <w:t>ro</w:t>
              </w:r>
              <w:r w:rsidRPr="00CC30D9">
                <w:rPr>
                  <w:lang w:val="nl-NL"/>
                </w:rPr>
                <w:t>ductbeheerder</w:t>
              </w:r>
            </w:ins>
          </w:p>
        </w:tc>
      </w:tr>
      <w:tr w:rsidR="00D35834" w:rsidRPr="00CC30D9" w14:paraId="47F9178E" w14:textId="77777777" w:rsidTr="00B301CB">
        <w:trPr>
          <w:ins w:id="1631" w:author="Frank" w:date="2021-04-20T10:11:00Z"/>
        </w:trPr>
        <w:tc>
          <w:tcPr>
            <w:tcW w:w="1805" w:type="dxa"/>
            <w:shd w:val="clear" w:color="auto" w:fill="auto"/>
          </w:tcPr>
          <w:p w14:paraId="58F39895" w14:textId="77777777" w:rsidR="00D35834" w:rsidRPr="00CC30D9" w:rsidRDefault="00D35834" w:rsidP="00B301CB">
            <w:pPr>
              <w:pStyle w:val="NormalBodyText"/>
              <w:rPr>
                <w:ins w:id="1632" w:author="Frank" w:date="2021-04-20T10:11:00Z"/>
                <w:b/>
                <w:caps/>
                <w:lang w:val="nl-NL"/>
              </w:rPr>
            </w:pPr>
            <w:ins w:id="1633" w:author="Frank" w:date="2021-04-20T10:11:00Z">
              <w:r w:rsidRPr="00CC30D9">
                <w:rPr>
                  <w:b/>
                  <w:caps/>
                  <w:lang w:val="nl-NL"/>
                </w:rPr>
                <w:t>Tools:</w:t>
              </w:r>
            </w:ins>
          </w:p>
        </w:tc>
        <w:tc>
          <w:tcPr>
            <w:tcW w:w="7541" w:type="dxa"/>
            <w:shd w:val="clear" w:color="auto" w:fill="auto"/>
          </w:tcPr>
          <w:p w14:paraId="14317242" w14:textId="77777777" w:rsidR="00D35834" w:rsidRPr="00CC30D9" w:rsidRDefault="00D35834" w:rsidP="00B301CB">
            <w:pPr>
              <w:pStyle w:val="NormalBodyText"/>
              <w:rPr>
                <w:ins w:id="1634" w:author="Frank" w:date="2021-04-20T10:11:00Z"/>
                <w:lang w:val="nl-NL"/>
              </w:rPr>
            </w:pPr>
            <w:ins w:id="1635" w:author="Frank" w:date="2021-04-20T10:11:00Z">
              <w:r w:rsidRPr="00CC30D9">
                <w:rPr>
                  <w:lang w:val="nl-NL"/>
                </w:rPr>
                <w:t>ITIL, GSM-R</w:t>
              </w:r>
            </w:ins>
          </w:p>
        </w:tc>
      </w:tr>
      <w:tr w:rsidR="00D35834" w:rsidRPr="00CC30D9" w14:paraId="36B94EAF" w14:textId="77777777" w:rsidTr="00B301CB">
        <w:trPr>
          <w:ins w:id="1636" w:author="Frank" w:date="2021-04-20T10:11:00Z"/>
        </w:trPr>
        <w:tc>
          <w:tcPr>
            <w:tcW w:w="1805" w:type="dxa"/>
            <w:shd w:val="clear" w:color="auto" w:fill="auto"/>
          </w:tcPr>
          <w:p w14:paraId="3A098AA9" w14:textId="77777777" w:rsidR="00D35834" w:rsidRPr="00CC30D9" w:rsidRDefault="00D35834" w:rsidP="00B301CB">
            <w:pPr>
              <w:pStyle w:val="NormalBodyText"/>
              <w:rPr>
                <w:ins w:id="1637" w:author="Frank" w:date="2021-04-20T10:11:00Z"/>
                <w:b/>
                <w:caps/>
                <w:lang w:val="nl-NL"/>
              </w:rPr>
            </w:pPr>
            <w:ins w:id="1638" w:author="Frank" w:date="2021-04-20T10:11:00Z">
              <w:r w:rsidRPr="00CC30D9">
                <w:rPr>
                  <w:b/>
                  <w:caps/>
                  <w:lang w:val="nl-NL"/>
                </w:rPr>
                <w:t>Branche:</w:t>
              </w:r>
            </w:ins>
          </w:p>
        </w:tc>
        <w:tc>
          <w:tcPr>
            <w:tcW w:w="7541" w:type="dxa"/>
            <w:shd w:val="clear" w:color="auto" w:fill="auto"/>
          </w:tcPr>
          <w:p w14:paraId="1B195AB3" w14:textId="77777777" w:rsidR="00D35834" w:rsidRPr="00CC30D9" w:rsidRDefault="00D35834" w:rsidP="00B301CB">
            <w:pPr>
              <w:pStyle w:val="NormalBodyText"/>
              <w:rPr>
                <w:ins w:id="1639" w:author="Frank" w:date="2021-04-20T10:11:00Z"/>
                <w:lang w:val="nl-NL"/>
              </w:rPr>
            </w:pPr>
            <w:ins w:id="1640" w:author="Frank" w:date="2021-04-20T10:11:00Z">
              <w:r w:rsidRPr="00CC30D9">
                <w:rPr>
                  <w:lang w:val="nl-NL"/>
                </w:rPr>
                <w:t>Transport</w:t>
              </w:r>
            </w:ins>
          </w:p>
        </w:tc>
      </w:tr>
      <w:tr w:rsidR="00D35834" w:rsidRPr="00CC30D9" w14:paraId="0A7FDA38" w14:textId="77777777" w:rsidTr="00B301CB">
        <w:trPr>
          <w:ins w:id="1641" w:author="Frank" w:date="2021-04-20T10:11:00Z"/>
        </w:trPr>
        <w:tc>
          <w:tcPr>
            <w:tcW w:w="1805" w:type="dxa"/>
            <w:shd w:val="clear" w:color="auto" w:fill="auto"/>
          </w:tcPr>
          <w:p w14:paraId="7E0C5840" w14:textId="77777777" w:rsidR="00D35834" w:rsidRPr="00CC30D9" w:rsidRDefault="00D35834" w:rsidP="00B301CB">
            <w:pPr>
              <w:pStyle w:val="NormalBodyText"/>
              <w:rPr>
                <w:ins w:id="1642" w:author="Frank" w:date="2021-04-20T10:11:00Z"/>
                <w:b/>
                <w:caps/>
                <w:lang w:val="nl-NL"/>
              </w:rPr>
            </w:pPr>
          </w:p>
        </w:tc>
        <w:tc>
          <w:tcPr>
            <w:tcW w:w="7541" w:type="dxa"/>
            <w:shd w:val="clear" w:color="auto" w:fill="auto"/>
          </w:tcPr>
          <w:p w14:paraId="3AA296CC" w14:textId="77777777" w:rsidR="00D35834" w:rsidRPr="00CC30D9" w:rsidRDefault="00D35834" w:rsidP="00B301CB">
            <w:pPr>
              <w:pStyle w:val="NormalBodyText"/>
              <w:rPr>
                <w:ins w:id="1643" w:author="Frank" w:date="2021-04-20T10:11:00Z"/>
                <w:lang w:val="nl-NL"/>
              </w:rPr>
            </w:pPr>
          </w:p>
        </w:tc>
      </w:tr>
      <w:tr w:rsidR="00D35834" w:rsidRPr="00CC30D9" w14:paraId="7C21DAC3" w14:textId="77777777" w:rsidTr="00B301CB">
        <w:trPr>
          <w:ins w:id="1644" w:author="Frank" w:date="2021-04-20T10:11:00Z"/>
        </w:trPr>
        <w:tc>
          <w:tcPr>
            <w:tcW w:w="1805" w:type="dxa"/>
            <w:shd w:val="clear" w:color="auto" w:fill="auto"/>
          </w:tcPr>
          <w:p w14:paraId="65E33C1B" w14:textId="77777777" w:rsidR="00D35834" w:rsidRPr="00CC30D9" w:rsidRDefault="00D35834" w:rsidP="00B301CB">
            <w:pPr>
              <w:pStyle w:val="NormalBodyText"/>
              <w:rPr>
                <w:ins w:id="1645" w:author="Frank" w:date="2021-04-20T10:11:00Z"/>
                <w:b/>
                <w:caps/>
                <w:lang w:val="nl-NL"/>
              </w:rPr>
            </w:pPr>
          </w:p>
        </w:tc>
        <w:tc>
          <w:tcPr>
            <w:tcW w:w="7541" w:type="dxa"/>
            <w:shd w:val="clear" w:color="auto" w:fill="auto"/>
          </w:tcPr>
          <w:p w14:paraId="5985C6A0" w14:textId="77777777" w:rsidR="00D35834" w:rsidRPr="00CC30D9" w:rsidRDefault="00D35834" w:rsidP="00B301CB">
            <w:pPr>
              <w:pStyle w:val="NormalBodyText"/>
              <w:rPr>
                <w:ins w:id="1646" w:author="Frank" w:date="2021-04-20T10:11:00Z"/>
                <w:lang w:val="nl-NL"/>
              </w:rPr>
            </w:pPr>
          </w:p>
        </w:tc>
      </w:tr>
      <w:tr w:rsidR="00D35834" w:rsidRPr="00CC30D9" w14:paraId="58A29069" w14:textId="77777777" w:rsidTr="00B301CB">
        <w:trPr>
          <w:ins w:id="1647" w:author="Frank" w:date="2021-04-20T10:11:00Z"/>
        </w:trPr>
        <w:tc>
          <w:tcPr>
            <w:tcW w:w="1805" w:type="dxa"/>
            <w:shd w:val="clear" w:color="auto" w:fill="auto"/>
          </w:tcPr>
          <w:p w14:paraId="39D26799" w14:textId="77777777" w:rsidR="00D35834" w:rsidRPr="00CC30D9" w:rsidRDefault="00D35834" w:rsidP="00B301CB">
            <w:pPr>
              <w:pStyle w:val="NormalBodyText"/>
              <w:rPr>
                <w:ins w:id="1648" w:author="Frank" w:date="2021-04-20T10:11:00Z"/>
                <w:b/>
                <w:caps/>
                <w:lang w:val="nl-NL"/>
              </w:rPr>
            </w:pPr>
            <w:ins w:id="1649" w:author="Frank" w:date="2021-04-20T10:11:00Z">
              <w:r w:rsidRPr="00CC30D9">
                <w:rPr>
                  <w:b/>
                  <w:caps/>
                  <w:lang w:val="nl-NL"/>
                </w:rPr>
                <w:t>Project:</w:t>
              </w:r>
            </w:ins>
          </w:p>
        </w:tc>
        <w:tc>
          <w:tcPr>
            <w:tcW w:w="7541" w:type="dxa"/>
            <w:shd w:val="clear" w:color="auto" w:fill="auto"/>
          </w:tcPr>
          <w:p w14:paraId="57DD1CB1" w14:textId="77777777" w:rsidR="00D35834" w:rsidRPr="00CC30D9" w:rsidRDefault="00D35834" w:rsidP="00B301CB">
            <w:pPr>
              <w:pStyle w:val="NormalBodyText"/>
              <w:rPr>
                <w:ins w:id="1650" w:author="Frank" w:date="2021-04-20T10:11:00Z"/>
                <w:lang w:val="nl-NL"/>
              </w:rPr>
            </w:pPr>
            <w:ins w:id="1651" w:author="Frank" w:date="2021-04-20T10:11:00Z">
              <w:r w:rsidRPr="00CC30D9">
                <w:rPr>
                  <w:lang w:val="nl-NL"/>
                </w:rPr>
                <w:t>Scan Beheerprocessen</w:t>
              </w:r>
            </w:ins>
          </w:p>
        </w:tc>
      </w:tr>
      <w:tr w:rsidR="00D35834" w:rsidRPr="00CC30D9" w14:paraId="7C7FF402" w14:textId="77777777" w:rsidTr="00B301CB">
        <w:trPr>
          <w:ins w:id="1652" w:author="Frank" w:date="2021-04-20T10:11:00Z"/>
        </w:trPr>
        <w:tc>
          <w:tcPr>
            <w:tcW w:w="1805" w:type="dxa"/>
            <w:shd w:val="clear" w:color="auto" w:fill="auto"/>
          </w:tcPr>
          <w:p w14:paraId="6F8AEB60" w14:textId="77777777" w:rsidR="00D35834" w:rsidRPr="00CC30D9" w:rsidRDefault="00D35834" w:rsidP="00B301CB">
            <w:pPr>
              <w:pStyle w:val="NormalBodyText"/>
              <w:rPr>
                <w:ins w:id="1653" w:author="Frank" w:date="2021-04-20T10:11:00Z"/>
                <w:b/>
                <w:caps/>
                <w:lang w:val="nl-NL"/>
              </w:rPr>
            </w:pPr>
            <w:ins w:id="1654" w:author="Frank" w:date="2021-04-20T10:11:00Z">
              <w:r w:rsidRPr="00CC30D9">
                <w:rPr>
                  <w:b/>
                  <w:caps/>
                  <w:lang w:val="nl-NL"/>
                </w:rPr>
                <w:t>Periode:</w:t>
              </w:r>
            </w:ins>
          </w:p>
        </w:tc>
        <w:tc>
          <w:tcPr>
            <w:tcW w:w="7541" w:type="dxa"/>
            <w:shd w:val="clear" w:color="auto" w:fill="auto"/>
          </w:tcPr>
          <w:p w14:paraId="3F74BCE8" w14:textId="77777777" w:rsidR="00D35834" w:rsidRPr="00CC30D9" w:rsidRDefault="00D35834" w:rsidP="00B301CB">
            <w:pPr>
              <w:pStyle w:val="NormalBodyText"/>
              <w:rPr>
                <w:ins w:id="1655" w:author="Frank" w:date="2021-04-20T10:11:00Z"/>
                <w:lang w:val="nl-NL"/>
              </w:rPr>
            </w:pPr>
            <w:ins w:id="1656" w:author="Frank" w:date="2021-04-20T10:11:00Z">
              <w:r w:rsidRPr="00CC30D9">
                <w:rPr>
                  <w:lang w:val="nl-NL"/>
                </w:rPr>
                <w:t>maart 2012 - mei 2012</w:t>
              </w:r>
            </w:ins>
          </w:p>
        </w:tc>
      </w:tr>
      <w:tr w:rsidR="00D35834" w:rsidRPr="00CC30D9" w14:paraId="528120B6" w14:textId="77777777" w:rsidTr="00B301CB">
        <w:trPr>
          <w:ins w:id="1657" w:author="Frank" w:date="2021-04-20T10:11:00Z"/>
        </w:trPr>
        <w:tc>
          <w:tcPr>
            <w:tcW w:w="1805" w:type="dxa"/>
            <w:shd w:val="clear" w:color="auto" w:fill="auto"/>
          </w:tcPr>
          <w:p w14:paraId="53C0E7DD" w14:textId="77777777" w:rsidR="00D35834" w:rsidRPr="00CC30D9" w:rsidRDefault="00D35834" w:rsidP="00B301CB">
            <w:pPr>
              <w:pStyle w:val="NormalBodyText"/>
              <w:rPr>
                <w:ins w:id="1658" w:author="Frank" w:date="2021-04-20T10:11:00Z"/>
                <w:b/>
                <w:caps/>
                <w:lang w:val="nl-NL"/>
              </w:rPr>
            </w:pPr>
            <w:ins w:id="1659" w:author="Frank" w:date="2021-04-20T10:11:00Z">
              <w:r w:rsidRPr="00CC30D9">
                <w:rPr>
                  <w:b/>
                  <w:caps/>
                  <w:lang w:val="nl-NL"/>
                </w:rPr>
                <w:t>Opdrachtgever:</w:t>
              </w:r>
            </w:ins>
          </w:p>
        </w:tc>
        <w:tc>
          <w:tcPr>
            <w:tcW w:w="7541" w:type="dxa"/>
            <w:shd w:val="clear" w:color="auto" w:fill="auto"/>
          </w:tcPr>
          <w:p w14:paraId="2A8BDBEF" w14:textId="77777777" w:rsidR="00D35834" w:rsidRPr="00CC30D9" w:rsidRDefault="00D35834" w:rsidP="00B301CB">
            <w:pPr>
              <w:pStyle w:val="NormalBodyText"/>
              <w:rPr>
                <w:ins w:id="1660" w:author="Frank" w:date="2021-04-20T10:11:00Z"/>
                <w:lang w:val="nl-NL"/>
              </w:rPr>
            </w:pPr>
            <w:ins w:id="1661" w:author="Frank" w:date="2021-04-20T10:11:00Z">
              <w:r w:rsidRPr="00CC30D9">
                <w:rPr>
                  <w:lang w:val="nl-NL"/>
                </w:rPr>
                <w:t xml:space="preserve">Schiphol </w:t>
              </w:r>
              <w:proofErr w:type="spellStart"/>
              <w:r w:rsidRPr="00CC30D9">
                <w:rPr>
                  <w:lang w:val="nl-NL"/>
                </w:rPr>
                <w:t>Telematics</w:t>
              </w:r>
              <w:proofErr w:type="spellEnd"/>
            </w:ins>
          </w:p>
        </w:tc>
      </w:tr>
      <w:tr w:rsidR="00D35834" w:rsidRPr="00125014" w14:paraId="7AE6404D" w14:textId="77777777" w:rsidTr="00B301CB">
        <w:trPr>
          <w:ins w:id="1662" w:author="Frank" w:date="2021-04-20T10:11:00Z"/>
        </w:trPr>
        <w:tc>
          <w:tcPr>
            <w:tcW w:w="1805" w:type="dxa"/>
            <w:shd w:val="clear" w:color="auto" w:fill="auto"/>
          </w:tcPr>
          <w:p w14:paraId="3ED0CB7F" w14:textId="77777777" w:rsidR="00D35834" w:rsidRPr="00CC30D9" w:rsidRDefault="00D35834" w:rsidP="00B301CB">
            <w:pPr>
              <w:pStyle w:val="NormalBodyText"/>
              <w:rPr>
                <w:ins w:id="1663" w:author="Frank" w:date="2021-04-20T10:11:00Z"/>
                <w:b/>
                <w:caps/>
                <w:lang w:val="nl-NL"/>
              </w:rPr>
            </w:pPr>
            <w:ins w:id="1664" w:author="Frank" w:date="2021-04-20T10:11:00Z">
              <w:r w:rsidRPr="00CC30D9">
                <w:rPr>
                  <w:b/>
                  <w:caps/>
                  <w:lang w:val="nl-NL"/>
                </w:rPr>
                <w:t>Omschrijving:</w:t>
              </w:r>
            </w:ins>
          </w:p>
        </w:tc>
        <w:tc>
          <w:tcPr>
            <w:tcW w:w="7541" w:type="dxa"/>
            <w:shd w:val="clear" w:color="auto" w:fill="auto"/>
          </w:tcPr>
          <w:p w14:paraId="6B1B97C2" w14:textId="77777777" w:rsidR="00D35834" w:rsidRPr="00CC30D9" w:rsidRDefault="00D35834" w:rsidP="00B301CB">
            <w:pPr>
              <w:pStyle w:val="NormalBodyText"/>
              <w:rPr>
                <w:ins w:id="1665" w:author="Frank" w:date="2021-04-20T10:11:00Z"/>
                <w:lang w:val="nl-NL"/>
              </w:rPr>
            </w:pPr>
            <w:ins w:id="1666" w:author="Frank" w:date="2021-04-20T10:11:00Z">
              <w:r w:rsidRPr="00CC30D9">
                <w:rPr>
                  <w:lang w:val="nl-NL"/>
                </w:rPr>
                <w:t xml:space="preserve">Schiphol </w:t>
              </w:r>
              <w:proofErr w:type="spellStart"/>
              <w:r w:rsidRPr="00CC30D9">
                <w:rPr>
                  <w:lang w:val="nl-NL"/>
                </w:rPr>
                <w:t>Telematics</w:t>
              </w:r>
              <w:proofErr w:type="spellEnd"/>
              <w:r w:rsidRPr="00CC30D9">
                <w:rPr>
                  <w:lang w:val="nl-NL"/>
                </w:rPr>
                <w:t xml:space="preserve"> (ST) is de onafhankelijke telecomoperator voor met name </w:t>
              </w:r>
              <w:proofErr w:type="spellStart"/>
              <w:r w:rsidRPr="00CC30D9">
                <w:rPr>
                  <w:lang w:val="nl-NL"/>
                </w:rPr>
                <w:t>Aviation</w:t>
              </w:r>
              <w:proofErr w:type="spellEnd"/>
              <w:r w:rsidRPr="00CC30D9">
                <w:rPr>
                  <w:lang w:val="nl-NL"/>
                </w:rPr>
                <w:t xml:space="preserve"> bedrijven op en rond de luchthaven Schiphol. ST levert </w:t>
              </w:r>
              <w:r>
                <w:rPr>
                  <w:lang w:val="nl-NL"/>
                </w:rPr>
                <w:t>connectiviteit</w:t>
              </w:r>
              <w:r w:rsidRPr="00CC30D9">
                <w:rPr>
                  <w:lang w:val="nl-NL"/>
                </w:rPr>
                <w:t xml:space="preserve"> oplossingen op de luchthaven.</w:t>
              </w:r>
            </w:ins>
          </w:p>
          <w:p w14:paraId="1C99D867" w14:textId="77777777" w:rsidR="00D35834" w:rsidRPr="00CC30D9" w:rsidRDefault="00D35834" w:rsidP="00B301CB">
            <w:pPr>
              <w:pStyle w:val="NormalBodyText"/>
              <w:rPr>
                <w:ins w:id="1667" w:author="Frank" w:date="2021-04-20T10:11:00Z"/>
                <w:lang w:val="nl-NL"/>
              </w:rPr>
            </w:pPr>
          </w:p>
          <w:p w14:paraId="550FA2AF" w14:textId="77777777" w:rsidR="00D35834" w:rsidRPr="00CC30D9" w:rsidRDefault="00D35834" w:rsidP="00B301CB">
            <w:pPr>
              <w:pStyle w:val="NormalBodyText"/>
              <w:rPr>
                <w:ins w:id="1668" w:author="Frank" w:date="2021-04-20T10:11:00Z"/>
                <w:lang w:val="nl-NL"/>
              </w:rPr>
            </w:pPr>
            <w:ins w:id="1669" w:author="Frank" w:date="2021-04-20T10:11:00Z">
              <w:r w:rsidRPr="00CC30D9">
                <w:rPr>
                  <w:lang w:val="nl-NL"/>
                </w:rPr>
                <w:t xml:space="preserve">Voor het nieuw geïntroduceerde passagier-volgsysteem op basis van </w:t>
              </w:r>
              <w:proofErr w:type="spellStart"/>
              <w:r w:rsidRPr="00CC30D9">
                <w:rPr>
                  <w:lang w:val="nl-NL"/>
                </w:rPr>
                <w:t>BlueTooth</w:t>
              </w:r>
              <w:proofErr w:type="spellEnd"/>
              <w:r w:rsidRPr="00CC30D9">
                <w:rPr>
                  <w:lang w:val="nl-NL"/>
                </w:rPr>
                <w:t xml:space="preserve"> waren de beheerprocessen deels geïmplementeerd.</w:t>
              </w:r>
            </w:ins>
          </w:p>
          <w:p w14:paraId="53E1076A" w14:textId="3D07F8E8" w:rsidR="00D35834" w:rsidRPr="00CC30D9" w:rsidRDefault="00D35834" w:rsidP="00B301CB">
            <w:pPr>
              <w:pStyle w:val="NormalBodyText"/>
              <w:rPr>
                <w:ins w:id="1670" w:author="Frank" w:date="2021-04-20T10:11:00Z"/>
                <w:lang w:val="nl-NL"/>
              </w:rPr>
            </w:pPr>
            <w:ins w:id="1671" w:author="Frank" w:date="2021-04-20T10:11:00Z">
              <w:r w:rsidRPr="00CC30D9">
                <w:rPr>
                  <w:lang w:val="nl-NL"/>
                </w:rPr>
                <w:t xml:space="preserve">De heer </w:t>
              </w:r>
            </w:ins>
            <w:r w:rsidR="008B2ABD">
              <w:rPr>
                <w:lang w:val="nl-NL"/>
              </w:rPr>
              <w:t>X</w:t>
            </w:r>
            <w:ins w:id="1672" w:author="Frank" w:date="2021-04-20T10:11:00Z">
              <w:r w:rsidRPr="00CC30D9">
                <w:rPr>
                  <w:lang w:val="nl-NL"/>
                </w:rPr>
                <w:t xml:space="preserve"> heeft, na de uitvoering van een uitgebreide scan op de deze processen, een advies neergelegd op basis waarvan deze processen verder konden worden vormgegeven door de interne organisatie om zodoende een kwalitatief goed product te kunnen leveren richting de eindgebruikers.</w:t>
              </w:r>
            </w:ins>
          </w:p>
        </w:tc>
      </w:tr>
      <w:tr w:rsidR="00D35834" w:rsidRPr="00CC30D9" w14:paraId="68BFB55A" w14:textId="77777777" w:rsidTr="00B301CB">
        <w:trPr>
          <w:ins w:id="1673" w:author="Frank" w:date="2021-04-20T10:11:00Z"/>
        </w:trPr>
        <w:tc>
          <w:tcPr>
            <w:tcW w:w="1805" w:type="dxa"/>
            <w:shd w:val="clear" w:color="auto" w:fill="auto"/>
          </w:tcPr>
          <w:p w14:paraId="6E3DBF28" w14:textId="77777777" w:rsidR="00D35834" w:rsidRPr="00CC30D9" w:rsidRDefault="00D35834" w:rsidP="00B301CB">
            <w:pPr>
              <w:pStyle w:val="NormalBodyText"/>
              <w:rPr>
                <w:ins w:id="1674" w:author="Frank" w:date="2021-04-20T10:11:00Z"/>
                <w:b/>
                <w:caps/>
                <w:lang w:val="nl-NL"/>
              </w:rPr>
            </w:pPr>
            <w:ins w:id="1675" w:author="Frank" w:date="2021-04-20T10:11:00Z">
              <w:r w:rsidRPr="00CC30D9">
                <w:rPr>
                  <w:b/>
                  <w:caps/>
                  <w:lang w:val="nl-NL"/>
                </w:rPr>
                <w:t>Rol:</w:t>
              </w:r>
            </w:ins>
          </w:p>
        </w:tc>
        <w:tc>
          <w:tcPr>
            <w:tcW w:w="7541" w:type="dxa"/>
            <w:shd w:val="clear" w:color="auto" w:fill="auto"/>
          </w:tcPr>
          <w:p w14:paraId="51DB6508" w14:textId="77777777" w:rsidR="00D35834" w:rsidRPr="00CC30D9" w:rsidRDefault="00D35834" w:rsidP="00B301CB">
            <w:pPr>
              <w:pStyle w:val="NormalBodyText"/>
              <w:rPr>
                <w:ins w:id="1676" w:author="Frank" w:date="2021-04-20T10:11:00Z"/>
                <w:lang w:val="nl-NL"/>
              </w:rPr>
            </w:pPr>
            <w:ins w:id="1677" w:author="Frank" w:date="2021-04-20T10:11:00Z">
              <w:r w:rsidRPr="00CC30D9">
                <w:rPr>
                  <w:lang w:val="nl-NL"/>
                </w:rPr>
                <w:t>Adviseur /Product Manager</w:t>
              </w:r>
            </w:ins>
          </w:p>
        </w:tc>
      </w:tr>
      <w:tr w:rsidR="00D35834" w:rsidRPr="00CC30D9" w14:paraId="153311A0" w14:textId="77777777" w:rsidTr="00B301CB">
        <w:trPr>
          <w:ins w:id="1678" w:author="Frank" w:date="2021-04-20T10:11:00Z"/>
        </w:trPr>
        <w:tc>
          <w:tcPr>
            <w:tcW w:w="1805" w:type="dxa"/>
            <w:shd w:val="clear" w:color="auto" w:fill="auto"/>
          </w:tcPr>
          <w:p w14:paraId="1D9D288C" w14:textId="77777777" w:rsidR="00D35834" w:rsidRPr="00CC30D9" w:rsidRDefault="00D35834" w:rsidP="00B301CB">
            <w:pPr>
              <w:pStyle w:val="NormalBodyText"/>
              <w:rPr>
                <w:ins w:id="1679" w:author="Frank" w:date="2021-04-20T10:11:00Z"/>
                <w:b/>
                <w:caps/>
                <w:lang w:val="nl-NL"/>
              </w:rPr>
            </w:pPr>
            <w:ins w:id="1680" w:author="Frank" w:date="2021-04-20T10:11:00Z">
              <w:r w:rsidRPr="00CC30D9">
                <w:rPr>
                  <w:b/>
                  <w:caps/>
                  <w:lang w:val="nl-NL"/>
                </w:rPr>
                <w:t>Tools:</w:t>
              </w:r>
            </w:ins>
          </w:p>
        </w:tc>
        <w:tc>
          <w:tcPr>
            <w:tcW w:w="7541" w:type="dxa"/>
            <w:shd w:val="clear" w:color="auto" w:fill="auto"/>
          </w:tcPr>
          <w:p w14:paraId="31293716" w14:textId="77777777" w:rsidR="00D35834" w:rsidRPr="00CC30D9" w:rsidRDefault="00D35834" w:rsidP="00B301CB">
            <w:pPr>
              <w:pStyle w:val="NormalBodyText"/>
              <w:rPr>
                <w:ins w:id="1681" w:author="Frank" w:date="2021-04-20T10:11:00Z"/>
                <w:lang w:val="nl-NL"/>
              </w:rPr>
            </w:pPr>
            <w:ins w:id="1682" w:author="Frank" w:date="2021-04-20T10:11:00Z">
              <w:r w:rsidRPr="00CC30D9">
                <w:rPr>
                  <w:lang w:val="nl-NL"/>
                </w:rPr>
                <w:t>ITIL</w:t>
              </w:r>
            </w:ins>
          </w:p>
        </w:tc>
      </w:tr>
      <w:tr w:rsidR="00D35834" w:rsidRPr="00CC30D9" w14:paraId="1FDEAE9A" w14:textId="77777777" w:rsidTr="00B301CB">
        <w:trPr>
          <w:ins w:id="1683" w:author="Frank" w:date="2021-04-20T10:11:00Z"/>
        </w:trPr>
        <w:tc>
          <w:tcPr>
            <w:tcW w:w="1805" w:type="dxa"/>
            <w:shd w:val="clear" w:color="auto" w:fill="auto"/>
          </w:tcPr>
          <w:p w14:paraId="6337D74D" w14:textId="77777777" w:rsidR="00D35834" w:rsidRPr="00CC30D9" w:rsidRDefault="00D35834" w:rsidP="00B301CB">
            <w:pPr>
              <w:pStyle w:val="NormalBodyText"/>
              <w:rPr>
                <w:ins w:id="1684" w:author="Frank" w:date="2021-04-20T10:11:00Z"/>
                <w:b/>
                <w:caps/>
                <w:lang w:val="nl-NL"/>
              </w:rPr>
            </w:pPr>
            <w:ins w:id="1685" w:author="Frank" w:date="2021-04-20T10:11:00Z">
              <w:r w:rsidRPr="00CC30D9">
                <w:rPr>
                  <w:b/>
                  <w:caps/>
                  <w:lang w:val="nl-NL"/>
                </w:rPr>
                <w:t>Branche:</w:t>
              </w:r>
            </w:ins>
          </w:p>
        </w:tc>
        <w:tc>
          <w:tcPr>
            <w:tcW w:w="7541" w:type="dxa"/>
            <w:shd w:val="clear" w:color="auto" w:fill="auto"/>
          </w:tcPr>
          <w:p w14:paraId="704B9D4E" w14:textId="77777777" w:rsidR="00D35834" w:rsidRPr="00CC30D9" w:rsidRDefault="00D35834" w:rsidP="00B301CB">
            <w:pPr>
              <w:pStyle w:val="NormalBodyText"/>
              <w:rPr>
                <w:ins w:id="1686" w:author="Frank" w:date="2021-04-20T10:11:00Z"/>
                <w:lang w:val="nl-NL"/>
              </w:rPr>
            </w:pPr>
            <w:ins w:id="1687" w:author="Frank" w:date="2021-04-20T10:11:00Z">
              <w:r w:rsidRPr="00CC30D9">
                <w:rPr>
                  <w:lang w:val="nl-NL"/>
                </w:rPr>
                <w:t>ICT</w:t>
              </w:r>
            </w:ins>
          </w:p>
        </w:tc>
      </w:tr>
      <w:tr w:rsidR="00D35834" w:rsidRPr="00CC30D9" w14:paraId="67F95795" w14:textId="77777777" w:rsidTr="00B301CB">
        <w:trPr>
          <w:ins w:id="1688" w:author="Frank" w:date="2021-04-20T10:11:00Z"/>
        </w:trPr>
        <w:tc>
          <w:tcPr>
            <w:tcW w:w="1805" w:type="dxa"/>
            <w:shd w:val="clear" w:color="auto" w:fill="auto"/>
          </w:tcPr>
          <w:p w14:paraId="3CDD07C3" w14:textId="77777777" w:rsidR="00D35834" w:rsidRPr="00CC30D9" w:rsidRDefault="00D35834" w:rsidP="00B301CB">
            <w:pPr>
              <w:pStyle w:val="NormalBodyText"/>
              <w:rPr>
                <w:ins w:id="1689" w:author="Frank" w:date="2021-04-20T10:11:00Z"/>
                <w:b/>
                <w:caps/>
                <w:lang w:val="nl-NL"/>
              </w:rPr>
            </w:pPr>
          </w:p>
        </w:tc>
        <w:tc>
          <w:tcPr>
            <w:tcW w:w="7541" w:type="dxa"/>
            <w:shd w:val="clear" w:color="auto" w:fill="auto"/>
          </w:tcPr>
          <w:p w14:paraId="067F9810" w14:textId="77777777" w:rsidR="00D35834" w:rsidRPr="00CC30D9" w:rsidRDefault="00D35834" w:rsidP="00B301CB">
            <w:pPr>
              <w:pStyle w:val="NormalBodyText"/>
              <w:rPr>
                <w:ins w:id="1690" w:author="Frank" w:date="2021-04-20T10:11:00Z"/>
                <w:lang w:val="nl-NL"/>
              </w:rPr>
            </w:pPr>
          </w:p>
        </w:tc>
      </w:tr>
      <w:tr w:rsidR="00D35834" w:rsidRPr="00CC30D9" w14:paraId="3295F314" w14:textId="77777777" w:rsidTr="00B301CB">
        <w:trPr>
          <w:ins w:id="1691" w:author="Frank" w:date="2021-04-20T10:11:00Z"/>
        </w:trPr>
        <w:tc>
          <w:tcPr>
            <w:tcW w:w="1805" w:type="dxa"/>
            <w:shd w:val="clear" w:color="auto" w:fill="auto"/>
          </w:tcPr>
          <w:p w14:paraId="63A1CAB0" w14:textId="77777777" w:rsidR="00D35834" w:rsidRPr="00CC30D9" w:rsidRDefault="00D35834" w:rsidP="00B301CB">
            <w:pPr>
              <w:pStyle w:val="NormalBodyText"/>
              <w:rPr>
                <w:ins w:id="1692" w:author="Frank" w:date="2021-04-20T10:11:00Z"/>
                <w:b/>
                <w:caps/>
                <w:lang w:val="nl-NL"/>
              </w:rPr>
            </w:pPr>
          </w:p>
        </w:tc>
        <w:tc>
          <w:tcPr>
            <w:tcW w:w="7541" w:type="dxa"/>
            <w:shd w:val="clear" w:color="auto" w:fill="auto"/>
          </w:tcPr>
          <w:p w14:paraId="50E9C0CA" w14:textId="77777777" w:rsidR="00D35834" w:rsidRPr="00CC30D9" w:rsidRDefault="00D35834" w:rsidP="00B301CB">
            <w:pPr>
              <w:pStyle w:val="NormalBodyText"/>
              <w:rPr>
                <w:ins w:id="1693" w:author="Frank" w:date="2021-04-20T10:11:00Z"/>
                <w:lang w:val="nl-NL"/>
              </w:rPr>
            </w:pPr>
          </w:p>
        </w:tc>
      </w:tr>
      <w:tr w:rsidR="00D35834" w:rsidRPr="00CC30D9" w14:paraId="7B792571" w14:textId="77777777" w:rsidTr="00B301CB">
        <w:trPr>
          <w:ins w:id="1694" w:author="Frank" w:date="2021-04-20T10:11:00Z"/>
        </w:trPr>
        <w:tc>
          <w:tcPr>
            <w:tcW w:w="1805" w:type="dxa"/>
            <w:shd w:val="clear" w:color="auto" w:fill="auto"/>
          </w:tcPr>
          <w:p w14:paraId="3D9B1D1C" w14:textId="77777777" w:rsidR="00D35834" w:rsidRPr="00CC30D9" w:rsidRDefault="00D35834" w:rsidP="00B301CB">
            <w:pPr>
              <w:pStyle w:val="NormalBodyText"/>
              <w:rPr>
                <w:ins w:id="1695" w:author="Frank" w:date="2021-04-20T10:11:00Z"/>
                <w:b/>
                <w:caps/>
                <w:lang w:val="nl-NL"/>
              </w:rPr>
            </w:pPr>
            <w:ins w:id="1696" w:author="Frank" w:date="2021-04-20T10:11:00Z">
              <w:r w:rsidRPr="00CC30D9">
                <w:rPr>
                  <w:b/>
                  <w:caps/>
                  <w:lang w:val="nl-NL"/>
                </w:rPr>
                <w:t>Project:</w:t>
              </w:r>
            </w:ins>
          </w:p>
        </w:tc>
        <w:tc>
          <w:tcPr>
            <w:tcW w:w="7541" w:type="dxa"/>
            <w:shd w:val="clear" w:color="auto" w:fill="auto"/>
          </w:tcPr>
          <w:p w14:paraId="02B882A8" w14:textId="77777777" w:rsidR="00D35834" w:rsidRPr="00CC30D9" w:rsidRDefault="00D35834" w:rsidP="00B301CB">
            <w:pPr>
              <w:pStyle w:val="NormalBodyText"/>
              <w:rPr>
                <w:ins w:id="1697" w:author="Frank" w:date="2021-04-20T10:11:00Z"/>
                <w:lang w:val="nl-NL"/>
              </w:rPr>
            </w:pPr>
            <w:ins w:id="1698" w:author="Frank" w:date="2021-04-20T10:11:00Z">
              <w:r w:rsidRPr="00CC30D9">
                <w:rPr>
                  <w:lang w:val="nl-NL"/>
                </w:rPr>
                <w:t>Migratie Mobiele Provider</w:t>
              </w:r>
            </w:ins>
          </w:p>
        </w:tc>
      </w:tr>
      <w:tr w:rsidR="00D35834" w:rsidRPr="00CC30D9" w14:paraId="326165FD" w14:textId="77777777" w:rsidTr="00B301CB">
        <w:trPr>
          <w:ins w:id="1699" w:author="Frank" w:date="2021-04-20T10:11:00Z"/>
        </w:trPr>
        <w:tc>
          <w:tcPr>
            <w:tcW w:w="1805" w:type="dxa"/>
            <w:shd w:val="clear" w:color="auto" w:fill="auto"/>
          </w:tcPr>
          <w:p w14:paraId="719E6C04" w14:textId="77777777" w:rsidR="00D35834" w:rsidRPr="00CC30D9" w:rsidRDefault="00D35834" w:rsidP="00B301CB">
            <w:pPr>
              <w:pStyle w:val="NormalBodyText"/>
              <w:rPr>
                <w:ins w:id="1700" w:author="Frank" w:date="2021-04-20T10:11:00Z"/>
                <w:b/>
                <w:caps/>
                <w:lang w:val="nl-NL"/>
              </w:rPr>
            </w:pPr>
            <w:ins w:id="1701" w:author="Frank" w:date="2021-04-20T10:11:00Z">
              <w:r w:rsidRPr="00CC30D9">
                <w:rPr>
                  <w:b/>
                  <w:caps/>
                  <w:lang w:val="nl-NL"/>
                </w:rPr>
                <w:t>Periode:</w:t>
              </w:r>
            </w:ins>
          </w:p>
        </w:tc>
        <w:tc>
          <w:tcPr>
            <w:tcW w:w="7541" w:type="dxa"/>
            <w:shd w:val="clear" w:color="auto" w:fill="auto"/>
          </w:tcPr>
          <w:p w14:paraId="65A2D20F" w14:textId="77777777" w:rsidR="00D35834" w:rsidRPr="00CC30D9" w:rsidRDefault="00D35834" w:rsidP="00B301CB">
            <w:pPr>
              <w:pStyle w:val="NormalBodyText"/>
              <w:rPr>
                <w:ins w:id="1702" w:author="Frank" w:date="2021-04-20T10:11:00Z"/>
                <w:lang w:val="nl-NL"/>
              </w:rPr>
            </w:pPr>
            <w:ins w:id="1703" w:author="Frank" w:date="2021-04-20T10:11:00Z">
              <w:r w:rsidRPr="00CC30D9">
                <w:rPr>
                  <w:lang w:val="nl-NL"/>
                </w:rPr>
                <w:t>maart 2011 - april 2012</w:t>
              </w:r>
            </w:ins>
          </w:p>
        </w:tc>
      </w:tr>
      <w:tr w:rsidR="00D35834" w:rsidRPr="00CC30D9" w14:paraId="2C5F4359" w14:textId="77777777" w:rsidTr="00B301CB">
        <w:trPr>
          <w:ins w:id="1704" w:author="Frank" w:date="2021-04-20T10:11:00Z"/>
        </w:trPr>
        <w:tc>
          <w:tcPr>
            <w:tcW w:w="1805" w:type="dxa"/>
            <w:shd w:val="clear" w:color="auto" w:fill="auto"/>
          </w:tcPr>
          <w:p w14:paraId="5D925AE6" w14:textId="77777777" w:rsidR="00D35834" w:rsidRPr="00CC30D9" w:rsidRDefault="00D35834" w:rsidP="00B301CB">
            <w:pPr>
              <w:pStyle w:val="NormalBodyText"/>
              <w:rPr>
                <w:ins w:id="1705" w:author="Frank" w:date="2021-04-20T10:11:00Z"/>
                <w:b/>
                <w:caps/>
                <w:lang w:val="nl-NL"/>
              </w:rPr>
            </w:pPr>
            <w:ins w:id="1706" w:author="Frank" w:date="2021-04-20T10:11:00Z">
              <w:r w:rsidRPr="00CC30D9">
                <w:rPr>
                  <w:b/>
                  <w:caps/>
                  <w:lang w:val="nl-NL"/>
                </w:rPr>
                <w:t>Opdrachtgever:</w:t>
              </w:r>
            </w:ins>
          </w:p>
        </w:tc>
        <w:tc>
          <w:tcPr>
            <w:tcW w:w="7541" w:type="dxa"/>
            <w:shd w:val="clear" w:color="auto" w:fill="auto"/>
          </w:tcPr>
          <w:p w14:paraId="52B6080A" w14:textId="77777777" w:rsidR="00D35834" w:rsidRPr="00CC30D9" w:rsidRDefault="00D35834" w:rsidP="00B301CB">
            <w:pPr>
              <w:pStyle w:val="NormalBodyText"/>
              <w:rPr>
                <w:ins w:id="1707" w:author="Frank" w:date="2021-04-20T10:11:00Z"/>
                <w:lang w:val="nl-NL"/>
              </w:rPr>
            </w:pPr>
            <w:ins w:id="1708" w:author="Frank" w:date="2021-04-20T10:11:00Z">
              <w:r w:rsidRPr="00CC30D9">
                <w:rPr>
                  <w:lang w:val="nl-NL"/>
                </w:rPr>
                <w:t>Politie</w:t>
              </w:r>
            </w:ins>
          </w:p>
        </w:tc>
      </w:tr>
      <w:tr w:rsidR="00D35834" w:rsidRPr="00125014" w14:paraId="5849169C" w14:textId="77777777" w:rsidTr="00B301CB">
        <w:trPr>
          <w:ins w:id="1709" w:author="Frank" w:date="2021-04-20T10:11:00Z"/>
        </w:trPr>
        <w:tc>
          <w:tcPr>
            <w:tcW w:w="1805" w:type="dxa"/>
            <w:shd w:val="clear" w:color="auto" w:fill="auto"/>
          </w:tcPr>
          <w:p w14:paraId="5DA76D65" w14:textId="77777777" w:rsidR="00D35834" w:rsidRPr="00CC30D9" w:rsidRDefault="00D35834" w:rsidP="00B301CB">
            <w:pPr>
              <w:pStyle w:val="NormalBodyText"/>
              <w:rPr>
                <w:ins w:id="1710" w:author="Frank" w:date="2021-04-20T10:11:00Z"/>
                <w:b/>
                <w:caps/>
                <w:lang w:val="nl-NL"/>
              </w:rPr>
            </w:pPr>
            <w:ins w:id="1711" w:author="Frank" w:date="2021-04-20T10:11:00Z">
              <w:r w:rsidRPr="00CC30D9">
                <w:rPr>
                  <w:b/>
                  <w:caps/>
                  <w:lang w:val="nl-NL"/>
                </w:rPr>
                <w:t>Omschrijving:</w:t>
              </w:r>
            </w:ins>
          </w:p>
        </w:tc>
        <w:tc>
          <w:tcPr>
            <w:tcW w:w="7541" w:type="dxa"/>
            <w:shd w:val="clear" w:color="auto" w:fill="auto"/>
          </w:tcPr>
          <w:p w14:paraId="7B1CA124" w14:textId="77777777" w:rsidR="00D35834" w:rsidRPr="00CC30D9" w:rsidRDefault="00D35834" w:rsidP="00B301CB">
            <w:pPr>
              <w:pStyle w:val="NormalBodyText"/>
              <w:rPr>
                <w:ins w:id="1712" w:author="Frank" w:date="2021-04-20T10:11:00Z"/>
                <w:lang w:val="nl-NL"/>
              </w:rPr>
            </w:pPr>
            <w:ins w:id="1713" w:author="Frank" w:date="2021-04-20T10:11:00Z">
              <w:r w:rsidRPr="00CC30D9">
                <w:rPr>
                  <w:lang w:val="nl-NL"/>
                </w:rPr>
                <w:t>Na een aanbesteding is er door de Politie Nederland gekozen voor een nieuwe mobiele provider voor alle landelijke eenheden.</w:t>
              </w:r>
            </w:ins>
          </w:p>
          <w:p w14:paraId="145EE009" w14:textId="61F7D742" w:rsidR="00D35834" w:rsidRPr="00CC30D9" w:rsidRDefault="00D35834" w:rsidP="00B301CB">
            <w:pPr>
              <w:pStyle w:val="NormalBodyText"/>
              <w:rPr>
                <w:ins w:id="1714" w:author="Frank" w:date="2021-04-20T10:11:00Z"/>
                <w:lang w:val="nl-NL"/>
              </w:rPr>
            </w:pPr>
            <w:ins w:id="1715" w:author="Frank" w:date="2021-04-20T10:11:00Z">
              <w:r w:rsidRPr="00CC30D9">
                <w:rPr>
                  <w:lang w:val="nl-NL"/>
                </w:rPr>
                <w:t xml:space="preserve">Als Projectleider en/of Adviseur was de heer </w:t>
              </w:r>
            </w:ins>
            <w:r w:rsidR="008B2ABD">
              <w:rPr>
                <w:lang w:val="nl-NL"/>
              </w:rPr>
              <w:t>X</w:t>
            </w:r>
            <w:ins w:id="1716" w:author="Frank" w:date="2021-04-20T10:11:00Z">
              <w:r w:rsidRPr="00CC30D9">
                <w:rPr>
                  <w:lang w:val="nl-NL"/>
                </w:rPr>
                <w:t xml:space="preserve"> bij diverse Politiekorpsen door heel Nederland verantwoordelijk voor de migratie van alle mobiele aansluitingen binnen de korpsen. Het project (bij ieder korps) behelsde het complete migratietraject, van de start van de inventarisatie tot de overdracht naar de beheerorganisatie.</w:t>
              </w:r>
            </w:ins>
          </w:p>
          <w:p w14:paraId="16C579C9" w14:textId="77777777" w:rsidR="00D35834" w:rsidRPr="00CC30D9" w:rsidRDefault="00D35834" w:rsidP="00B301CB">
            <w:pPr>
              <w:pStyle w:val="NormalBodyText"/>
              <w:rPr>
                <w:ins w:id="1717" w:author="Frank" w:date="2021-04-20T10:11:00Z"/>
                <w:lang w:val="nl-NL"/>
              </w:rPr>
            </w:pPr>
          </w:p>
          <w:p w14:paraId="30DDD68F" w14:textId="77777777" w:rsidR="00D35834" w:rsidRPr="00CC30D9" w:rsidRDefault="00D35834" w:rsidP="00B301CB">
            <w:pPr>
              <w:pStyle w:val="NormalBodyText"/>
              <w:rPr>
                <w:ins w:id="1718" w:author="Frank" w:date="2021-04-20T10:11:00Z"/>
                <w:lang w:val="nl-NL"/>
              </w:rPr>
            </w:pPr>
            <w:ins w:id="1719" w:author="Frank" w:date="2021-04-20T10:11:00Z">
              <w:r w:rsidRPr="00CC30D9">
                <w:rPr>
                  <w:lang w:val="nl-NL"/>
                </w:rPr>
                <w:t xml:space="preserve">Na afronding van het project waren alle medewerkers succesvol voorzien van een nieuwe </w:t>
              </w:r>
              <w:proofErr w:type="spellStart"/>
              <w:r w:rsidRPr="00CC30D9">
                <w:rPr>
                  <w:lang w:val="nl-NL"/>
                </w:rPr>
                <w:t>SIM-kaart</w:t>
              </w:r>
              <w:proofErr w:type="spellEnd"/>
              <w:r w:rsidRPr="00CC30D9">
                <w:rPr>
                  <w:lang w:val="nl-NL"/>
                </w:rPr>
                <w:t xml:space="preserve"> in hun bestaande toestel zonder verstoring van de dagelijkse dienstverlening.</w:t>
              </w:r>
            </w:ins>
          </w:p>
          <w:p w14:paraId="497CEAD0" w14:textId="77777777" w:rsidR="00D35834" w:rsidRPr="00CC30D9" w:rsidRDefault="00D35834" w:rsidP="00B301CB">
            <w:pPr>
              <w:pStyle w:val="NormalBodyText"/>
              <w:rPr>
                <w:ins w:id="1720" w:author="Frank" w:date="2021-04-20T10:11:00Z"/>
                <w:lang w:val="nl-NL"/>
              </w:rPr>
            </w:pPr>
          </w:p>
        </w:tc>
      </w:tr>
      <w:tr w:rsidR="00D35834" w:rsidRPr="00CC30D9" w14:paraId="28CB71C6" w14:textId="77777777" w:rsidTr="00B301CB">
        <w:trPr>
          <w:ins w:id="1721" w:author="Frank" w:date="2021-04-20T10:11:00Z"/>
        </w:trPr>
        <w:tc>
          <w:tcPr>
            <w:tcW w:w="1805" w:type="dxa"/>
            <w:shd w:val="clear" w:color="auto" w:fill="auto"/>
          </w:tcPr>
          <w:p w14:paraId="06F551D7" w14:textId="77777777" w:rsidR="00D35834" w:rsidRPr="00CC30D9" w:rsidRDefault="00D35834" w:rsidP="00B301CB">
            <w:pPr>
              <w:pStyle w:val="NormalBodyText"/>
              <w:rPr>
                <w:ins w:id="1722" w:author="Frank" w:date="2021-04-20T10:11:00Z"/>
                <w:b/>
                <w:caps/>
                <w:lang w:val="nl-NL"/>
              </w:rPr>
            </w:pPr>
            <w:ins w:id="1723" w:author="Frank" w:date="2021-04-20T10:11:00Z">
              <w:r w:rsidRPr="00CC30D9">
                <w:rPr>
                  <w:b/>
                  <w:caps/>
                  <w:lang w:val="nl-NL"/>
                </w:rPr>
                <w:t>Rol:</w:t>
              </w:r>
            </w:ins>
          </w:p>
        </w:tc>
        <w:tc>
          <w:tcPr>
            <w:tcW w:w="7541" w:type="dxa"/>
            <w:shd w:val="clear" w:color="auto" w:fill="auto"/>
          </w:tcPr>
          <w:p w14:paraId="0C515F8E" w14:textId="77777777" w:rsidR="00D35834" w:rsidRPr="00CC30D9" w:rsidRDefault="00D35834" w:rsidP="00B301CB">
            <w:pPr>
              <w:pStyle w:val="NormalBodyText"/>
              <w:rPr>
                <w:ins w:id="1724" w:author="Frank" w:date="2021-04-20T10:11:00Z"/>
                <w:lang w:val="nl-NL"/>
              </w:rPr>
            </w:pPr>
            <w:ins w:id="1725" w:author="Frank" w:date="2021-04-20T10:11:00Z">
              <w:r w:rsidRPr="00CC30D9">
                <w:rPr>
                  <w:lang w:val="nl-NL"/>
                </w:rPr>
                <w:t>Projectleider</w:t>
              </w:r>
            </w:ins>
          </w:p>
        </w:tc>
      </w:tr>
      <w:tr w:rsidR="00D35834" w:rsidRPr="00CC30D9" w14:paraId="26EFD0A9" w14:textId="77777777" w:rsidTr="00B301CB">
        <w:trPr>
          <w:ins w:id="1726" w:author="Frank" w:date="2021-04-20T10:11:00Z"/>
        </w:trPr>
        <w:tc>
          <w:tcPr>
            <w:tcW w:w="1805" w:type="dxa"/>
            <w:shd w:val="clear" w:color="auto" w:fill="auto"/>
          </w:tcPr>
          <w:p w14:paraId="1FD892B2" w14:textId="77777777" w:rsidR="00D35834" w:rsidRPr="00CC30D9" w:rsidRDefault="00D35834" w:rsidP="00B301CB">
            <w:pPr>
              <w:pStyle w:val="NormalBodyText"/>
              <w:rPr>
                <w:ins w:id="1727" w:author="Frank" w:date="2021-04-20T10:11:00Z"/>
                <w:b/>
                <w:caps/>
                <w:lang w:val="nl-NL"/>
              </w:rPr>
            </w:pPr>
            <w:ins w:id="1728" w:author="Frank" w:date="2021-04-20T10:11:00Z">
              <w:r w:rsidRPr="00CC30D9">
                <w:rPr>
                  <w:b/>
                  <w:caps/>
                  <w:lang w:val="nl-NL"/>
                </w:rPr>
                <w:t>Tools:</w:t>
              </w:r>
            </w:ins>
          </w:p>
        </w:tc>
        <w:tc>
          <w:tcPr>
            <w:tcW w:w="7541" w:type="dxa"/>
            <w:shd w:val="clear" w:color="auto" w:fill="auto"/>
          </w:tcPr>
          <w:p w14:paraId="5280815E" w14:textId="77777777" w:rsidR="00D35834" w:rsidRPr="00CC30D9" w:rsidRDefault="00D35834" w:rsidP="00B301CB">
            <w:pPr>
              <w:pStyle w:val="NormalBodyText"/>
              <w:rPr>
                <w:ins w:id="1729" w:author="Frank" w:date="2021-04-20T10:11:00Z"/>
                <w:lang w:val="nl-NL"/>
              </w:rPr>
            </w:pPr>
            <w:ins w:id="1730" w:author="Frank" w:date="2021-04-20T10:11:00Z">
              <w:r w:rsidRPr="00CC30D9">
                <w:rPr>
                  <w:lang w:val="nl-NL"/>
                </w:rPr>
                <w:t>PRINCE2 , GSM</w:t>
              </w:r>
            </w:ins>
          </w:p>
        </w:tc>
      </w:tr>
      <w:tr w:rsidR="00D35834" w:rsidRPr="00CC30D9" w14:paraId="63243E7A" w14:textId="77777777" w:rsidTr="00B301CB">
        <w:trPr>
          <w:ins w:id="1731" w:author="Frank" w:date="2021-04-20T10:11:00Z"/>
        </w:trPr>
        <w:tc>
          <w:tcPr>
            <w:tcW w:w="1805" w:type="dxa"/>
            <w:shd w:val="clear" w:color="auto" w:fill="auto"/>
          </w:tcPr>
          <w:p w14:paraId="5924B13E" w14:textId="77777777" w:rsidR="00D35834" w:rsidRPr="00CC30D9" w:rsidRDefault="00D35834" w:rsidP="00B301CB">
            <w:pPr>
              <w:pStyle w:val="NormalBodyText"/>
              <w:rPr>
                <w:ins w:id="1732" w:author="Frank" w:date="2021-04-20T10:11:00Z"/>
                <w:b/>
                <w:caps/>
                <w:lang w:val="nl-NL"/>
              </w:rPr>
            </w:pPr>
            <w:ins w:id="1733" w:author="Frank" w:date="2021-04-20T10:11:00Z">
              <w:r w:rsidRPr="00CC30D9">
                <w:rPr>
                  <w:b/>
                  <w:caps/>
                  <w:lang w:val="nl-NL"/>
                </w:rPr>
                <w:t>Branche:</w:t>
              </w:r>
            </w:ins>
          </w:p>
        </w:tc>
        <w:tc>
          <w:tcPr>
            <w:tcW w:w="7541" w:type="dxa"/>
            <w:shd w:val="clear" w:color="auto" w:fill="auto"/>
          </w:tcPr>
          <w:p w14:paraId="6FB08D29" w14:textId="77777777" w:rsidR="00D35834" w:rsidRPr="00CC30D9" w:rsidRDefault="00D35834" w:rsidP="00B301CB">
            <w:pPr>
              <w:pStyle w:val="NormalBodyText"/>
              <w:rPr>
                <w:ins w:id="1734" w:author="Frank" w:date="2021-04-20T10:11:00Z"/>
                <w:lang w:val="nl-NL"/>
              </w:rPr>
            </w:pPr>
            <w:ins w:id="1735" w:author="Frank" w:date="2021-04-20T10:11:00Z">
              <w:r w:rsidRPr="00CC30D9">
                <w:rPr>
                  <w:lang w:val="nl-NL"/>
                </w:rPr>
                <w:t>ICT</w:t>
              </w:r>
            </w:ins>
          </w:p>
        </w:tc>
      </w:tr>
      <w:tr w:rsidR="00D35834" w:rsidRPr="00CC30D9" w14:paraId="687BCE69" w14:textId="77777777" w:rsidTr="00B301CB">
        <w:trPr>
          <w:ins w:id="1736" w:author="Frank" w:date="2021-04-20T10:11:00Z"/>
        </w:trPr>
        <w:tc>
          <w:tcPr>
            <w:tcW w:w="1805" w:type="dxa"/>
            <w:shd w:val="clear" w:color="auto" w:fill="auto"/>
          </w:tcPr>
          <w:p w14:paraId="007DAD69" w14:textId="77777777" w:rsidR="00D35834" w:rsidRPr="00CC30D9" w:rsidRDefault="00D35834" w:rsidP="00B301CB">
            <w:pPr>
              <w:pStyle w:val="NormalBodyText"/>
              <w:rPr>
                <w:ins w:id="1737" w:author="Frank" w:date="2021-04-20T10:11:00Z"/>
                <w:b/>
                <w:caps/>
                <w:lang w:val="nl-NL"/>
              </w:rPr>
            </w:pPr>
          </w:p>
        </w:tc>
        <w:tc>
          <w:tcPr>
            <w:tcW w:w="7541" w:type="dxa"/>
            <w:shd w:val="clear" w:color="auto" w:fill="auto"/>
          </w:tcPr>
          <w:p w14:paraId="70723583" w14:textId="77777777" w:rsidR="00D35834" w:rsidRPr="00CC30D9" w:rsidRDefault="00D35834" w:rsidP="00B301CB">
            <w:pPr>
              <w:pStyle w:val="NormalBodyText"/>
              <w:rPr>
                <w:ins w:id="1738" w:author="Frank" w:date="2021-04-20T10:11:00Z"/>
                <w:lang w:val="nl-NL"/>
              </w:rPr>
            </w:pPr>
          </w:p>
        </w:tc>
      </w:tr>
      <w:tr w:rsidR="00D35834" w:rsidRPr="00CC30D9" w14:paraId="5EA52777" w14:textId="77777777" w:rsidTr="00B301CB">
        <w:trPr>
          <w:ins w:id="1739" w:author="Frank" w:date="2021-04-20T10:11:00Z"/>
        </w:trPr>
        <w:tc>
          <w:tcPr>
            <w:tcW w:w="1805" w:type="dxa"/>
            <w:shd w:val="clear" w:color="auto" w:fill="auto"/>
          </w:tcPr>
          <w:p w14:paraId="70AA8635" w14:textId="77777777" w:rsidR="00D35834" w:rsidRPr="00CC30D9" w:rsidRDefault="00D35834" w:rsidP="00B301CB">
            <w:pPr>
              <w:pStyle w:val="NormalBodyText"/>
              <w:rPr>
                <w:ins w:id="1740" w:author="Frank" w:date="2021-04-20T10:11:00Z"/>
                <w:b/>
                <w:caps/>
                <w:lang w:val="nl-NL"/>
              </w:rPr>
            </w:pPr>
          </w:p>
        </w:tc>
        <w:tc>
          <w:tcPr>
            <w:tcW w:w="7541" w:type="dxa"/>
            <w:shd w:val="clear" w:color="auto" w:fill="auto"/>
          </w:tcPr>
          <w:p w14:paraId="58EB86F4" w14:textId="77777777" w:rsidR="00D35834" w:rsidRPr="00CC30D9" w:rsidRDefault="00D35834" w:rsidP="00B301CB">
            <w:pPr>
              <w:pStyle w:val="NormalBodyText"/>
              <w:rPr>
                <w:ins w:id="1741" w:author="Frank" w:date="2021-04-20T10:11:00Z"/>
                <w:lang w:val="nl-NL"/>
              </w:rPr>
            </w:pPr>
          </w:p>
        </w:tc>
      </w:tr>
      <w:tr w:rsidR="00D35834" w:rsidRPr="00CC30D9" w14:paraId="2F86768F" w14:textId="77777777" w:rsidTr="00B301CB">
        <w:trPr>
          <w:ins w:id="1742" w:author="Frank" w:date="2021-04-20T10:11:00Z"/>
        </w:trPr>
        <w:tc>
          <w:tcPr>
            <w:tcW w:w="1805" w:type="dxa"/>
            <w:shd w:val="clear" w:color="auto" w:fill="auto"/>
          </w:tcPr>
          <w:p w14:paraId="00E7DE7F" w14:textId="77777777" w:rsidR="00D35834" w:rsidRPr="00CC30D9" w:rsidRDefault="00D35834" w:rsidP="00B301CB">
            <w:pPr>
              <w:pStyle w:val="NormalBodyText"/>
              <w:rPr>
                <w:ins w:id="1743" w:author="Frank" w:date="2021-04-20T10:11:00Z"/>
                <w:b/>
                <w:caps/>
                <w:lang w:val="nl-NL"/>
              </w:rPr>
            </w:pPr>
            <w:ins w:id="1744" w:author="Frank" w:date="2021-04-20T10:11:00Z">
              <w:r w:rsidRPr="00CC30D9">
                <w:rPr>
                  <w:b/>
                  <w:caps/>
                  <w:lang w:val="nl-NL"/>
                </w:rPr>
                <w:t>Project:</w:t>
              </w:r>
            </w:ins>
          </w:p>
        </w:tc>
        <w:tc>
          <w:tcPr>
            <w:tcW w:w="7541" w:type="dxa"/>
            <w:shd w:val="clear" w:color="auto" w:fill="auto"/>
          </w:tcPr>
          <w:p w14:paraId="5A4F4E94" w14:textId="77777777" w:rsidR="00D35834" w:rsidRPr="00CC30D9" w:rsidRDefault="00D35834" w:rsidP="00B301CB">
            <w:pPr>
              <w:pStyle w:val="NormalBodyText"/>
              <w:rPr>
                <w:ins w:id="1745" w:author="Frank" w:date="2021-04-20T10:11:00Z"/>
                <w:lang w:val="nl-NL"/>
              </w:rPr>
            </w:pPr>
            <w:ins w:id="1746" w:author="Frank" w:date="2021-04-20T10:11:00Z">
              <w:r w:rsidRPr="00CC30D9">
                <w:rPr>
                  <w:lang w:val="nl-NL"/>
                </w:rPr>
                <w:t>Migratie PABX</w:t>
              </w:r>
            </w:ins>
          </w:p>
        </w:tc>
      </w:tr>
      <w:tr w:rsidR="00D35834" w:rsidRPr="00CC30D9" w14:paraId="5A08C46B" w14:textId="77777777" w:rsidTr="00B301CB">
        <w:trPr>
          <w:ins w:id="1747" w:author="Frank" w:date="2021-04-20T10:11:00Z"/>
        </w:trPr>
        <w:tc>
          <w:tcPr>
            <w:tcW w:w="1805" w:type="dxa"/>
            <w:shd w:val="clear" w:color="auto" w:fill="auto"/>
          </w:tcPr>
          <w:p w14:paraId="547F1561" w14:textId="77777777" w:rsidR="00D35834" w:rsidRPr="00CC30D9" w:rsidRDefault="00D35834" w:rsidP="00B301CB">
            <w:pPr>
              <w:pStyle w:val="NormalBodyText"/>
              <w:rPr>
                <w:ins w:id="1748" w:author="Frank" w:date="2021-04-20T10:11:00Z"/>
                <w:b/>
                <w:caps/>
                <w:lang w:val="nl-NL"/>
              </w:rPr>
            </w:pPr>
            <w:ins w:id="1749" w:author="Frank" w:date="2021-04-20T10:11:00Z">
              <w:r w:rsidRPr="00CC30D9">
                <w:rPr>
                  <w:b/>
                  <w:caps/>
                  <w:lang w:val="nl-NL"/>
                </w:rPr>
                <w:t>Periode:</w:t>
              </w:r>
            </w:ins>
          </w:p>
        </w:tc>
        <w:tc>
          <w:tcPr>
            <w:tcW w:w="7541" w:type="dxa"/>
            <w:shd w:val="clear" w:color="auto" w:fill="auto"/>
          </w:tcPr>
          <w:p w14:paraId="2A640461" w14:textId="77777777" w:rsidR="00D35834" w:rsidRPr="00CC30D9" w:rsidRDefault="00D35834" w:rsidP="00B301CB">
            <w:pPr>
              <w:pStyle w:val="NormalBodyText"/>
              <w:rPr>
                <w:ins w:id="1750" w:author="Frank" w:date="2021-04-20T10:11:00Z"/>
                <w:lang w:val="nl-NL"/>
              </w:rPr>
            </w:pPr>
            <w:ins w:id="1751" w:author="Frank" w:date="2021-04-20T10:11:00Z">
              <w:r w:rsidRPr="00CC30D9">
                <w:rPr>
                  <w:lang w:val="nl-NL"/>
                </w:rPr>
                <w:t>maart 2011 - oktober 2011</w:t>
              </w:r>
            </w:ins>
          </w:p>
        </w:tc>
      </w:tr>
      <w:tr w:rsidR="00D35834" w:rsidRPr="00CC30D9" w14:paraId="00A30C82" w14:textId="77777777" w:rsidTr="00B301CB">
        <w:trPr>
          <w:ins w:id="1752" w:author="Frank" w:date="2021-04-20T10:11:00Z"/>
        </w:trPr>
        <w:tc>
          <w:tcPr>
            <w:tcW w:w="1805" w:type="dxa"/>
            <w:shd w:val="clear" w:color="auto" w:fill="auto"/>
          </w:tcPr>
          <w:p w14:paraId="1D642C24" w14:textId="77777777" w:rsidR="00D35834" w:rsidRPr="00CC30D9" w:rsidRDefault="00D35834" w:rsidP="00B301CB">
            <w:pPr>
              <w:pStyle w:val="NormalBodyText"/>
              <w:rPr>
                <w:ins w:id="1753" w:author="Frank" w:date="2021-04-20T10:11:00Z"/>
                <w:b/>
                <w:caps/>
                <w:lang w:val="nl-NL"/>
              </w:rPr>
            </w:pPr>
            <w:ins w:id="1754" w:author="Frank" w:date="2021-04-20T10:11:00Z">
              <w:r w:rsidRPr="00CC30D9">
                <w:rPr>
                  <w:b/>
                  <w:caps/>
                  <w:lang w:val="nl-NL"/>
                </w:rPr>
                <w:t>Opdrachtgever:</w:t>
              </w:r>
            </w:ins>
          </w:p>
        </w:tc>
        <w:tc>
          <w:tcPr>
            <w:tcW w:w="7541" w:type="dxa"/>
            <w:shd w:val="clear" w:color="auto" w:fill="auto"/>
          </w:tcPr>
          <w:p w14:paraId="26FE30CE" w14:textId="77777777" w:rsidR="00D35834" w:rsidRPr="00CC30D9" w:rsidRDefault="00D35834" w:rsidP="00B301CB">
            <w:pPr>
              <w:pStyle w:val="NormalBodyText"/>
              <w:rPr>
                <w:ins w:id="1755" w:author="Frank" w:date="2021-04-20T10:11:00Z"/>
                <w:lang w:val="nl-NL"/>
              </w:rPr>
            </w:pPr>
            <w:ins w:id="1756" w:author="Frank" w:date="2021-04-20T10:11:00Z">
              <w:r w:rsidRPr="00CC30D9">
                <w:rPr>
                  <w:lang w:val="nl-NL"/>
                </w:rPr>
                <w:t>KLM</w:t>
              </w:r>
            </w:ins>
          </w:p>
        </w:tc>
      </w:tr>
      <w:tr w:rsidR="00D35834" w:rsidRPr="00125014" w14:paraId="21E3E290" w14:textId="77777777" w:rsidTr="00B301CB">
        <w:trPr>
          <w:ins w:id="1757" w:author="Frank" w:date="2021-04-20T10:11:00Z"/>
        </w:trPr>
        <w:tc>
          <w:tcPr>
            <w:tcW w:w="1805" w:type="dxa"/>
            <w:shd w:val="clear" w:color="auto" w:fill="auto"/>
          </w:tcPr>
          <w:p w14:paraId="0A237726" w14:textId="77777777" w:rsidR="00D35834" w:rsidRPr="00CC30D9" w:rsidRDefault="00D35834" w:rsidP="00B301CB">
            <w:pPr>
              <w:pStyle w:val="NormalBodyText"/>
              <w:rPr>
                <w:ins w:id="1758" w:author="Frank" w:date="2021-04-20T10:11:00Z"/>
                <w:b/>
                <w:caps/>
                <w:lang w:val="nl-NL"/>
              </w:rPr>
            </w:pPr>
            <w:ins w:id="1759" w:author="Frank" w:date="2021-04-20T10:11:00Z">
              <w:r w:rsidRPr="00CC30D9">
                <w:rPr>
                  <w:b/>
                  <w:caps/>
                  <w:lang w:val="nl-NL"/>
                </w:rPr>
                <w:t>Omschrijving:</w:t>
              </w:r>
            </w:ins>
          </w:p>
        </w:tc>
        <w:tc>
          <w:tcPr>
            <w:tcW w:w="7541" w:type="dxa"/>
            <w:shd w:val="clear" w:color="auto" w:fill="auto"/>
          </w:tcPr>
          <w:p w14:paraId="0D9EAED2" w14:textId="261C5E8F" w:rsidR="00D35834" w:rsidRPr="00CC30D9" w:rsidRDefault="00D35834" w:rsidP="00B301CB">
            <w:pPr>
              <w:pStyle w:val="NormalBodyText"/>
              <w:rPr>
                <w:ins w:id="1760" w:author="Frank" w:date="2021-04-20T10:11:00Z"/>
                <w:lang w:val="nl-NL"/>
              </w:rPr>
            </w:pPr>
            <w:ins w:id="1761" w:author="Frank" w:date="2021-04-20T10:11:00Z">
              <w:r w:rsidRPr="00CC30D9">
                <w:rPr>
                  <w:lang w:val="nl-NL"/>
                </w:rPr>
                <w:t xml:space="preserve">Binnen het project SPEAK, dat de complete migratie van alle binnen KLM aanwezige vaste telecommunicatie-infrastructuur behelst, was de heer </w:t>
              </w:r>
            </w:ins>
            <w:r w:rsidR="008B2ABD">
              <w:rPr>
                <w:lang w:val="nl-NL"/>
              </w:rPr>
              <w:t>X</w:t>
            </w:r>
            <w:ins w:id="1762" w:author="Frank" w:date="2021-04-20T10:11:00Z">
              <w:r w:rsidRPr="00CC30D9">
                <w:rPr>
                  <w:lang w:val="nl-NL"/>
                </w:rPr>
                <w:t xml:space="preserve"> verantwoordelijk voor de inventarisatie van de aanwezige infrastructuur, de aanwezige toestellen en inrichting van de bestaande telefonie- omgeving.</w:t>
              </w:r>
            </w:ins>
          </w:p>
          <w:p w14:paraId="1BA56E3E" w14:textId="77777777" w:rsidR="00D35834" w:rsidRPr="00CC30D9" w:rsidRDefault="00D35834" w:rsidP="00B301CB">
            <w:pPr>
              <w:pStyle w:val="NormalBodyText"/>
              <w:rPr>
                <w:ins w:id="1763" w:author="Frank" w:date="2021-04-20T10:11:00Z"/>
                <w:lang w:val="nl-NL"/>
              </w:rPr>
            </w:pPr>
          </w:p>
          <w:p w14:paraId="34830858" w14:textId="08BE5F22" w:rsidR="00D35834" w:rsidRPr="00CC30D9" w:rsidRDefault="00D35834" w:rsidP="00B301CB">
            <w:pPr>
              <w:pStyle w:val="NormalBodyText"/>
              <w:rPr>
                <w:ins w:id="1764" w:author="Frank" w:date="2021-04-20T10:11:00Z"/>
                <w:lang w:val="nl-NL"/>
              </w:rPr>
            </w:pPr>
            <w:ins w:id="1765" w:author="Frank" w:date="2021-04-20T10:11:00Z">
              <w:r w:rsidRPr="00CC30D9">
                <w:rPr>
                  <w:lang w:val="nl-NL"/>
                </w:rPr>
                <w:t xml:space="preserve">Op basis van deze inventarisatie en in overleg met vertegenwoordigers van de diverse eindgebruikersgroepen heeft de heer </w:t>
              </w:r>
            </w:ins>
            <w:r w:rsidR="008B2ABD">
              <w:rPr>
                <w:lang w:val="nl-NL"/>
              </w:rPr>
              <w:t>X</w:t>
            </w:r>
            <w:ins w:id="1766" w:author="Frank" w:date="2021-04-20T10:11:00Z">
              <w:r w:rsidRPr="00CC30D9">
                <w:rPr>
                  <w:lang w:val="nl-NL"/>
                </w:rPr>
                <w:t xml:space="preserve"> de gewenste inrichting en de nieuwe functionaliteiten vormgegeven en afgestemd met de Programma Manager en de leveranciers binnen het project.</w:t>
              </w:r>
            </w:ins>
          </w:p>
        </w:tc>
      </w:tr>
      <w:tr w:rsidR="00D35834" w:rsidRPr="00CC30D9" w14:paraId="36FDEB58" w14:textId="77777777" w:rsidTr="00B301CB">
        <w:trPr>
          <w:ins w:id="1767" w:author="Frank" w:date="2021-04-20T10:11:00Z"/>
        </w:trPr>
        <w:tc>
          <w:tcPr>
            <w:tcW w:w="1805" w:type="dxa"/>
            <w:shd w:val="clear" w:color="auto" w:fill="auto"/>
          </w:tcPr>
          <w:p w14:paraId="3E776E30" w14:textId="77777777" w:rsidR="00D35834" w:rsidRPr="00CC30D9" w:rsidRDefault="00D35834" w:rsidP="00B301CB">
            <w:pPr>
              <w:pStyle w:val="NormalBodyText"/>
              <w:rPr>
                <w:ins w:id="1768" w:author="Frank" w:date="2021-04-20T10:11:00Z"/>
                <w:b/>
                <w:caps/>
                <w:lang w:val="nl-NL"/>
              </w:rPr>
            </w:pPr>
            <w:ins w:id="1769" w:author="Frank" w:date="2021-04-20T10:11:00Z">
              <w:r w:rsidRPr="00CC30D9">
                <w:rPr>
                  <w:b/>
                  <w:caps/>
                  <w:lang w:val="nl-NL"/>
                </w:rPr>
                <w:t>Rol:</w:t>
              </w:r>
            </w:ins>
          </w:p>
        </w:tc>
        <w:tc>
          <w:tcPr>
            <w:tcW w:w="7541" w:type="dxa"/>
            <w:shd w:val="clear" w:color="auto" w:fill="auto"/>
          </w:tcPr>
          <w:p w14:paraId="06CB0EA8" w14:textId="77777777" w:rsidR="00D35834" w:rsidRPr="00CC30D9" w:rsidRDefault="00D35834" w:rsidP="00B301CB">
            <w:pPr>
              <w:pStyle w:val="NormalBodyText"/>
              <w:rPr>
                <w:ins w:id="1770" w:author="Frank" w:date="2021-04-20T10:11:00Z"/>
                <w:lang w:val="nl-NL"/>
              </w:rPr>
            </w:pPr>
            <w:ins w:id="1771" w:author="Frank" w:date="2021-04-20T10:11:00Z">
              <w:r w:rsidRPr="00CC30D9">
                <w:rPr>
                  <w:lang w:val="nl-NL"/>
                </w:rPr>
                <w:t>Projectleider</w:t>
              </w:r>
            </w:ins>
          </w:p>
        </w:tc>
      </w:tr>
      <w:tr w:rsidR="00D35834" w:rsidRPr="00CC30D9" w14:paraId="2B73EDEE" w14:textId="77777777" w:rsidTr="00B301CB">
        <w:trPr>
          <w:ins w:id="1772" w:author="Frank" w:date="2021-04-20T10:11:00Z"/>
        </w:trPr>
        <w:tc>
          <w:tcPr>
            <w:tcW w:w="1805" w:type="dxa"/>
            <w:shd w:val="clear" w:color="auto" w:fill="auto"/>
          </w:tcPr>
          <w:p w14:paraId="463A5E2B" w14:textId="77777777" w:rsidR="00D35834" w:rsidRPr="00CC30D9" w:rsidRDefault="00D35834" w:rsidP="00B301CB">
            <w:pPr>
              <w:pStyle w:val="NormalBodyText"/>
              <w:rPr>
                <w:ins w:id="1773" w:author="Frank" w:date="2021-04-20T10:11:00Z"/>
                <w:b/>
                <w:caps/>
                <w:lang w:val="nl-NL"/>
              </w:rPr>
            </w:pPr>
            <w:ins w:id="1774" w:author="Frank" w:date="2021-04-20T10:11:00Z">
              <w:r w:rsidRPr="00CC30D9">
                <w:rPr>
                  <w:b/>
                  <w:caps/>
                  <w:lang w:val="nl-NL"/>
                </w:rPr>
                <w:t>Tools:</w:t>
              </w:r>
            </w:ins>
          </w:p>
        </w:tc>
        <w:tc>
          <w:tcPr>
            <w:tcW w:w="7541" w:type="dxa"/>
            <w:shd w:val="clear" w:color="auto" w:fill="auto"/>
          </w:tcPr>
          <w:p w14:paraId="483B713C" w14:textId="77777777" w:rsidR="00D35834" w:rsidRPr="00CC30D9" w:rsidRDefault="00D35834" w:rsidP="00B301CB">
            <w:pPr>
              <w:pStyle w:val="NormalBodyText"/>
              <w:rPr>
                <w:ins w:id="1775" w:author="Frank" w:date="2021-04-20T10:11:00Z"/>
                <w:lang w:val="nl-NL"/>
              </w:rPr>
            </w:pPr>
            <w:ins w:id="1776" w:author="Frank" w:date="2021-04-20T10:11:00Z">
              <w:r w:rsidRPr="00CC30D9">
                <w:rPr>
                  <w:lang w:val="nl-NL"/>
                </w:rPr>
                <w:t>PRINCE2, PSTN</w:t>
              </w:r>
            </w:ins>
          </w:p>
        </w:tc>
      </w:tr>
      <w:tr w:rsidR="00D35834" w:rsidRPr="00CC30D9" w14:paraId="695FE3ED" w14:textId="77777777" w:rsidTr="00B301CB">
        <w:trPr>
          <w:ins w:id="1777" w:author="Frank" w:date="2021-04-20T10:11:00Z"/>
        </w:trPr>
        <w:tc>
          <w:tcPr>
            <w:tcW w:w="1805" w:type="dxa"/>
            <w:shd w:val="clear" w:color="auto" w:fill="auto"/>
          </w:tcPr>
          <w:p w14:paraId="197B82DA" w14:textId="77777777" w:rsidR="00D35834" w:rsidRPr="00CC30D9" w:rsidRDefault="00D35834" w:rsidP="00B301CB">
            <w:pPr>
              <w:pStyle w:val="NormalBodyText"/>
              <w:rPr>
                <w:ins w:id="1778" w:author="Frank" w:date="2021-04-20T10:11:00Z"/>
                <w:b/>
                <w:caps/>
                <w:lang w:val="nl-NL"/>
              </w:rPr>
            </w:pPr>
            <w:ins w:id="1779" w:author="Frank" w:date="2021-04-20T10:11:00Z">
              <w:r w:rsidRPr="00CC30D9">
                <w:rPr>
                  <w:b/>
                  <w:caps/>
                  <w:lang w:val="nl-NL"/>
                </w:rPr>
                <w:t>Branche:</w:t>
              </w:r>
            </w:ins>
          </w:p>
        </w:tc>
        <w:tc>
          <w:tcPr>
            <w:tcW w:w="7541" w:type="dxa"/>
            <w:shd w:val="clear" w:color="auto" w:fill="auto"/>
          </w:tcPr>
          <w:p w14:paraId="3257B24C" w14:textId="77777777" w:rsidR="00D35834" w:rsidRPr="00CC30D9" w:rsidRDefault="00D35834" w:rsidP="00B301CB">
            <w:pPr>
              <w:pStyle w:val="NormalBodyText"/>
              <w:rPr>
                <w:ins w:id="1780" w:author="Frank" w:date="2021-04-20T10:11:00Z"/>
                <w:lang w:val="nl-NL"/>
              </w:rPr>
            </w:pPr>
            <w:ins w:id="1781" w:author="Frank" w:date="2021-04-20T10:11:00Z">
              <w:r w:rsidRPr="00CC30D9">
                <w:rPr>
                  <w:lang w:val="nl-NL"/>
                </w:rPr>
                <w:t>Transport</w:t>
              </w:r>
            </w:ins>
          </w:p>
        </w:tc>
      </w:tr>
      <w:tr w:rsidR="00D35834" w:rsidRPr="00CC30D9" w14:paraId="5EA4DF51" w14:textId="77777777" w:rsidTr="00B301CB">
        <w:trPr>
          <w:ins w:id="1782" w:author="Frank" w:date="2021-04-20T10:11:00Z"/>
        </w:trPr>
        <w:tc>
          <w:tcPr>
            <w:tcW w:w="1805" w:type="dxa"/>
            <w:shd w:val="clear" w:color="auto" w:fill="auto"/>
          </w:tcPr>
          <w:p w14:paraId="1EB7DE88" w14:textId="77777777" w:rsidR="00D35834" w:rsidRPr="00CC30D9" w:rsidRDefault="00D35834" w:rsidP="00B301CB">
            <w:pPr>
              <w:pStyle w:val="NormalBodyText"/>
              <w:rPr>
                <w:ins w:id="1783" w:author="Frank" w:date="2021-04-20T10:11:00Z"/>
                <w:b/>
                <w:caps/>
                <w:lang w:val="nl-NL"/>
              </w:rPr>
            </w:pPr>
          </w:p>
        </w:tc>
        <w:tc>
          <w:tcPr>
            <w:tcW w:w="7541" w:type="dxa"/>
            <w:shd w:val="clear" w:color="auto" w:fill="auto"/>
          </w:tcPr>
          <w:p w14:paraId="0EE0BC4F" w14:textId="77777777" w:rsidR="00D35834" w:rsidRPr="00CC30D9" w:rsidRDefault="00D35834" w:rsidP="00B301CB">
            <w:pPr>
              <w:pStyle w:val="NormalBodyText"/>
              <w:rPr>
                <w:ins w:id="1784" w:author="Frank" w:date="2021-04-20T10:11:00Z"/>
                <w:lang w:val="nl-NL"/>
              </w:rPr>
            </w:pPr>
          </w:p>
        </w:tc>
      </w:tr>
      <w:tr w:rsidR="00D35834" w:rsidRPr="00CC30D9" w14:paraId="2C2DCB4B" w14:textId="77777777" w:rsidTr="00B301CB">
        <w:trPr>
          <w:ins w:id="1785" w:author="Frank" w:date="2021-04-20T10:11:00Z"/>
        </w:trPr>
        <w:tc>
          <w:tcPr>
            <w:tcW w:w="1805" w:type="dxa"/>
            <w:shd w:val="clear" w:color="auto" w:fill="auto"/>
          </w:tcPr>
          <w:p w14:paraId="7617FE3D" w14:textId="77777777" w:rsidR="00D35834" w:rsidRPr="00CC30D9" w:rsidRDefault="00D35834" w:rsidP="00B301CB">
            <w:pPr>
              <w:pStyle w:val="NormalBodyText"/>
              <w:rPr>
                <w:ins w:id="1786" w:author="Frank" w:date="2021-04-20T10:11:00Z"/>
                <w:b/>
                <w:caps/>
                <w:lang w:val="nl-NL"/>
              </w:rPr>
            </w:pPr>
          </w:p>
        </w:tc>
        <w:tc>
          <w:tcPr>
            <w:tcW w:w="7541" w:type="dxa"/>
            <w:shd w:val="clear" w:color="auto" w:fill="auto"/>
          </w:tcPr>
          <w:p w14:paraId="118165DF" w14:textId="77777777" w:rsidR="00D35834" w:rsidRPr="00CC30D9" w:rsidRDefault="00D35834" w:rsidP="00B301CB">
            <w:pPr>
              <w:pStyle w:val="NormalBodyText"/>
              <w:rPr>
                <w:ins w:id="1787" w:author="Frank" w:date="2021-04-20T10:11:00Z"/>
                <w:lang w:val="nl-NL"/>
              </w:rPr>
            </w:pPr>
          </w:p>
        </w:tc>
      </w:tr>
      <w:tr w:rsidR="00D35834" w:rsidRPr="00CC30D9" w14:paraId="248165C3" w14:textId="77777777" w:rsidTr="00B301CB">
        <w:trPr>
          <w:ins w:id="1788" w:author="Frank" w:date="2021-04-20T10:11:00Z"/>
        </w:trPr>
        <w:tc>
          <w:tcPr>
            <w:tcW w:w="1805" w:type="dxa"/>
            <w:shd w:val="clear" w:color="auto" w:fill="auto"/>
          </w:tcPr>
          <w:p w14:paraId="73DCC752" w14:textId="77777777" w:rsidR="00D35834" w:rsidRPr="00CC30D9" w:rsidRDefault="00D35834" w:rsidP="00B301CB">
            <w:pPr>
              <w:pStyle w:val="NormalBodyText"/>
              <w:rPr>
                <w:ins w:id="1789" w:author="Frank" w:date="2021-04-20T10:11:00Z"/>
                <w:b/>
                <w:caps/>
                <w:lang w:val="nl-NL"/>
              </w:rPr>
            </w:pPr>
            <w:ins w:id="1790" w:author="Frank" w:date="2021-04-20T10:11:00Z">
              <w:r w:rsidRPr="00CC30D9">
                <w:rPr>
                  <w:b/>
                  <w:caps/>
                  <w:lang w:val="nl-NL"/>
                </w:rPr>
                <w:t>Project:</w:t>
              </w:r>
            </w:ins>
          </w:p>
        </w:tc>
        <w:tc>
          <w:tcPr>
            <w:tcW w:w="7541" w:type="dxa"/>
            <w:shd w:val="clear" w:color="auto" w:fill="auto"/>
          </w:tcPr>
          <w:p w14:paraId="77D79523" w14:textId="77777777" w:rsidR="00D35834" w:rsidRPr="00CC30D9" w:rsidRDefault="00D35834" w:rsidP="00B301CB">
            <w:pPr>
              <w:pStyle w:val="NormalBodyText"/>
              <w:rPr>
                <w:ins w:id="1791" w:author="Frank" w:date="2021-04-20T10:11:00Z"/>
                <w:lang w:val="nl-NL"/>
              </w:rPr>
            </w:pPr>
            <w:ins w:id="1792" w:author="Frank" w:date="2021-04-20T10:11:00Z">
              <w:r w:rsidRPr="00CC30D9">
                <w:rPr>
                  <w:lang w:val="nl-NL"/>
                </w:rPr>
                <w:t>Beheer Operations Verbindingen</w:t>
              </w:r>
            </w:ins>
          </w:p>
        </w:tc>
      </w:tr>
      <w:tr w:rsidR="00D35834" w:rsidRPr="00CC30D9" w14:paraId="21DB8CE6" w14:textId="77777777" w:rsidTr="00B301CB">
        <w:trPr>
          <w:ins w:id="1793" w:author="Frank" w:date="2021-04-20T10:11:00Z"/>
        </w:trPr>
        <w:tc>
          <w:tcPr>
            <w:tcW w:w="1805" w:type="dxa"/>
            <w:shd w:val="clear" w:color="auto" w:fill="auto"/>
          </w:tcPr>
          <w:p w14:paraId="1329C209" w14:textId="77777777" w:rsidR="00D35834" w:rsidRPr="00CC30D9" w:rsidRDefault="00D35834" w:rsidP="00B301CB">
            <w:pPr>
              <w:pStyle w:val="NormalBodyText"/>
              <w:rPr>
                <w:ins w:id="1794" w:author="Frank" w:date="2021-04-20T10:11:00Z"/>
                <w:b/>
                <w:caps/>
                <w:lang w:val="nl-NL"/>
              </w:rPr>
            </w:pPr>
            <w:ins w:id="1795" w:author="Frank" w:date="2021-04-20T10:11:00Z">
              <w:r w:rsidRPr="00CC30D9">
                <w:rPr>
                  <w:b/>
                  <w:caps/>
                  <w:lang w:val="nl-NL"/>
                </w:rPr>
                <w:t>Periode:</w:t>
              </w:r>
            </w:ins>
          </w:p>
        </w:tc>
        <w:tc>
          <w:tcPr>
            <w:tcW w:w="7541" w:type="dxa"/>
            <w:shd w:val="clear" w:color="auto" w:fill="auto"/>
          </w:tcPr>
          <w:p w14:paraId="44057EBA" w14:textId="77777777" w:rsidR="00D35834" w:rsidRPr="00CC30D9" w:rsidRDefault="00D35834" w:rsidP="00B301CB">
            <w:pPr>
              <w:pStyle w:val="NormalBodyText"/>
              <w:rPr>
                <w:ins w:id="1796" w:author="Frank" w:date="2021-04-20T10:11:00Z"/>
                <w:lang w:val="nl-NL"/>
              </w:rPr>
            </w:pPr>
            <w:ins w:id="1797" w:author="Frank" w:date="2021-04-20T10:11:00Z">
              <w:r w:rsidRPr="00CC30D9">
                <w:rPr>
                  <w:lang w:val="nl-NL"/>
                </w:rPr>
                <w:t>juli 2010 - februari 2011</w:t>
              </w:r>
            </w:ins>
          </w:p>
        </w:tc>
      </w:tr>
      <w:tr w:rsidR="00D35834" w:rsidRPr="00CC30D9" w14:paraId="3C342539" w14:textId="77777777" w:rsidTr="00B301CB">
        <w:trPr>
          <w:ins w:id="1798" w:author="Frank" w:date="2021-04-20T10:11:00Z"/>
        </w:trPr>
        <w:tc>
          <w:tcPr>
            <w:tcW w:w="1805" w:type="dxa"/>
            <w:shd w:val="clear" w:color="auto" w:fill="auto"/>
          </w:tcPr>
          <w:p w14:paraId="7EB91989" w14:textId="77777777" w:rsidR="00D35834" w:rsidRPr="00CC30D9" w:rsidRDefault="00D35834" w:rsidP="00B301CB">
            <w:pPr>
              <w:pStyle w:val="NormalBodyText"/>
              <w:rPr>
                <w:ins w:id="1799" w:author="Frank" w:date="2021-04-20T10:11:00Z"/>
                <w:b/>
                <w:caps/>
                <w:lang w:val="nl-NL"/>
              </w:rPr>
            </w:pPr>
            <w:ins w:id="1800" w:author="Frank" w:date="2021-04-20T10:11:00Z">
              <w:r w:rsidRPr="00CC30D9">
                <w:rPr>
                  <w:b/>
                  <w:caps/>
                  <w:lang w:val="nl-NL"/>
                </w:rPr>
                <w:t>Opdrachtgever:</w:t>
              </w:r>
            </w:ins>
          </w:p>
        </w:tc>
        <w:tc>
          <w:tcPr>
            <w:tcW w:w="7541" w:type="dxa"/>
            <w:shd w:val="clear" w:color="auto" w:fill="auto"/>
          </w:tcPr>
          <w:p w14:paraId="1E158FA3" w14:textId="77777777" w:rsidR="00D35834" w:rsidRPr="00CC30D9" w:rsidRDefault="00D35834" w:rsidP="00B301CB">
            <w:pPr>
              <w:pStyle w:val="NormalBodyText"/>
              <w:rPr>
                <w:ins w:id="1801" w:author="Frank" w:date="2021-04-20T10:11:00Z"/>
                <w:lang w:val="nl-NL"/>
              </w:rPr>
            </w:pPr>
            <w:ins w:id="1802" w:author="Frank" w:date="2021-04-20T10:11:00Z">
              <w:r w:rsidRPr="00CC30D9">
                <w:rPr>
                  <w:lang w:val="nl-NL"/>
                </w:rPr>
                <w:t>ProRail</w:t>
              </w:r>
            </w:ins>
          </w:p>
        </w:tc>
      </w:tr>
      <w:tr w:rsidR="00D35834" w:rsidRPr="00125014" w14:paraId="306975B3" w14:textId="77777777" w:rsidTr="00B301CB">
        <w:trPr>
          <w:ins w:id="1803" w:author="Frank" w:date="2021-04-20T10:11:00Z"/>
        </w:trPr>
        <w:tc>
          <w:tcPr>
            <w:tcW w:w="1805" w:type="dxa"/>
            <w:shd w:val="clear" w:color="auto" w:fill="auto"/>
          </w:tcPr>
          <w:p w14:paraId="3784E0B6" w14:textId="77777777" w:rsidR="00D35834" w:rsidRPr="00CC30D9" w:rsidRDefault="00D35834" w:rsidP="00B301CB">
            <w:pPr>
              <w:pStyle w:val="NormalBodyText"/>
              <w:rPr>
                <w:ins w:id="1804" w:author="Frank" w:date="2021-04-20T10:11:00Z"/>
                <w:b/>
                <w:caps/>
                <w:lang w:val="nl-NL"/>
              </w:rPr>
            </w:pPr>
            <w:ins w:id="1805" w:author="Frank" w:date="2021-04-20T10:11:00Z">
              <w:r w:rsidRPr="00CC30D9">
                <w:rPr>
                  <w:b/>
                  <w:caps/>
                  <w:lang w:val="nl-NL"/>
                </w:rPr>
                <w:t>Omschrijving:</w:t>
              </w:r>
            </w:ins>
          </w:p>
        </w:tc>
        <w:tc>
          <w:tcPr>
            <w:tcW w:w="7541" w:type="dxa"/>
            <w:shd w:val="clear" w:color="auto" w:fill="auto"/>
          </w:tcPr>
          <w:p w14:paraId="7FAD7A42" w14:textId="77777777" w:rsidR="00D35834" w:rsidRPr="00CC30D9" w:rsidRDefault="00D35834" w:rsidP="00B301CB">
            <w:pPr>
              <w:pStyle w:val="NormalBodyText"/>
              <w:rPr>
                <w:ins w:id="1806" w:author="Frank" w:date="2021-04-20T10:11:00Z"/>
                <w:lang w:val="nl-NL"/>
              </w:rPr>
            </w:pPr>
            <w:ins w:id="1807" w:author="Frank" w:date="2021-04-20T10:11:00Z">
              <w:r w:rsidRPr="00CC30D9">
                <w:rPr>
                  <w:lang w:val="nl-NL"/>
                </w:rPr>
                <w:t>De afdeling Beheer Operations Verbindingen is binnen ProRail verantwoordelijk voorontwerpen, bouwen en beheren van netwerken en infrastructuur.</w:t>
              </w:r>
            </w:ins>
          </w:p>
          <w:p w14:paraId="3D383581" w14:textId="5FE526BD" w:rsidR="00D35834" w:rsidRPr="00CC30D9" w:rsidRDefault="00D35834" w:rsidP="00B301CB">
            <w:pPr>
              <w:pStyle w:val="NormalBodyText"/>
              <w:rPr>
                <w:ins w:id="1808" w:author="Frank" w:date="2021-04-20T10:11:00Z"/>
                <w:lang w:val="nl-NL"/>
              </w:rPr>
            </w:pPr>
            <w:ins w:id="1809" w:author="Frank" w:date="2021-04-20T10:11:00Z">
              <w:r w:rsidRPr="00CC30D9">
                <w:rPr>
                  <w:lang w:val="nl-NL"/>
                </w:rPr>
                <w:t xml:space="preserve">Als Proces Manager binnen Beheer Operations Verbindingen was de heer </w:t>
              </w:r>
            </w:ins>
            <w:r w:rsidR="008B2ABD">
              <w:rPr>
                <w:lang w:val="nl-NL"/>
              </w:rPr>
              <w:t>X</w:t>
            </w:r>
            <w:ins w:id="1810" w:author="Frank" w:date="2021-04-20T10:11:00Z">
              <w:r w:rsidRPr="00CC30D9">
                <w:rPr>
                  <w:lang w:val="nl-NL"/>
                </w:rPr>
                <w:t xml:space="preserve"> verantwoordelijk voor herinrichten van de interne processen om de dienstverlening naar de (interne) afnemers naar een hoger niveau te brengen.</w:t>
              </w:r>
            </w:ins>
          </w:p>
        </w:tc>
      </w:tr>
      <w:tr w:rsidR="00D35834" w:rsidRPr="00CC30D9" w14:paraId="30B61A57" w14:textId="77777777" w:rsidTr="00B301CB">
        <w:trPr>
          <w:ins w:id="1811" w:author="Frank" w:date="2021-04-20T10:11:00Z"/>
        </w:trPr>
        <w:tc>
          <w:tcPr>
            <w:tcW w:w="1805" w:type="dxa"/>
            <w:shd w:val="clear" w:color="auto" w:fill="auto"/>
          </w:tcPr>
          <w:p w14:paraId="58D513B7" w14:textId="77777777" w:rsidR="00D35834" w:rsidRPr="00CC30D9" w:rsidRDefault="00D35834" w:rsidP="00B301CB">
            <w:pPr>
              <w:pStyle w:val="NormalBodyText"/>
              <w:rPr>
                <w:ins w:id="1812" w:author="Frank" w:date="2021-04-20T10:11:00Z"/>
                <w:b/>
                <w:caps/>
                <w:lang w:val="nl-NL"/>
              </w:rPr>
            </w:pPr>
            <w:ins w:id="1813" w:author="Frank" w:date="2021-04-20T10:11:00Z">
              <w:r w:rsidRPr="00CC30D9">
                <w:rPr>
                  <w:b/>
                  <w:caps/>
                  <w:lang w:val="nl-NL"/>
                </w:rPr>
                <w:t>Rol:</w:t>
              </w:r>
            </w:ins>
          </w:p>
        </w:tc>
        <w:tc>
          <w:tcPr>
            <w:tcW w:w="7541" w:type="dxa"/>
            <w:shd w:val="clear" w:color="auto" w:fill="auto"/>
          </w:tcPr>
          <w:p w14:paraId="01623C76" w14:textId="77777777" w:rsidR="00D35834" w:rsidRPr="00CC30D9" w:rsidRDefault="00D35834" w:rsidP="00B301CB">
            <w:pPr>
              <w:pStyle w:val="NormalBodyText"/>
              <w:rPr>
                <w:ins w:id="1814" w:author="Frank" w:date="2021-04-20T10:11:00Z"/>
                <w:lang w:val="nl-NL"/>
              </w:rPr>
            </w:pPr>
            <w:ins w:id="1815" w:author="Frank" w:date="2021-04-20T10:11:00Z">
              <w:r w:rsidRPr="00CC30D9">
                <w:rPr>
                  <w:lang w:val="nl-NL"/>
                </w:rPr>
                <w:t>Proces Manager</w:t>
              </w:r>
            </w:ins>
          </w:p>
        </w:tc>
      </w:tr>
      <w:tr w:rsidR="00D35834" w:rsidRPr="00CC30D9" w14:paraId="019A794C" w14:textId="77777777" w:rsidTr="00B301CB">
        <w:trPr>
          <w:ins w:id="1816" w:author="Frank" w:date="2021-04-20T10:11:00Z"/>
        </w:trPr>
        <w:tc>
          <w:tcPr>
            <w:tcW w:w="1805" w:type="dxa"/>
            <w:shd w:val="clear" w:color="auto" w:fill="auto"/>
          </w:tcPr>
          <w:p w14:paraId="551D3A2C" w14:textId="77777777" w:rsidR="00D35834" w:rsidRPr="00CC30D9" w:rsidRDefault="00D35834" w:rsidP="00B301CB">
            <w:pPr>
              <w:pStyle w:val="NormalBodyText"/>
              <w:rPr>
                <w:ins w:id="1817" w:author="Frank" w:date="2021-04-20T10:11:00Z"/>
                <w:b/>
                <w:caps/>
                <w:lang w:val="nl-NL"/>
              </w:rPr>
            </w:pPr>
            <w:ins w:id="1818" w:author="Frank" w:date="2021-04-20T10:11:00Z">
              <w:r w:rsidRPr="00CC30D9">
                <w:rPr>
                  <w:b/>
                  <w:caps/>
                  <w:lang w:val="nl-NL"/>
                </w:rPr>
                <w:t>Tools:</w:t>
              </w:r>
            </w:ins>
          </w:p>
        </w:tc>
        <w:tc>
          <w:tcPr>
            <w:tcW w:w="7541" w:type="dxa"/>
            <w:shd w:val="clear" w:color="auto" w:fill="auto"/>
          </w:tcPr>
          <w:p w14:paraId="5D4D82A9" w14:textId="77777777" w:rsidR="00D35834" w:rsidRPr="00CC30D9" w:rsidRDefault="00D35834" w:rsidP="00B301CB">
            <w:pPr>
              <w:pStyle w:val="NormalBodyText"/>
              <w:rPr>
                <w:ins w:id="1819" w:author="Frank" w:date="2021-04-20T10:11:00Z"/>
                <w:lang w:val="nl-NL"/>
              </w:rPr>
            </w:pPr>
            <w:ins w:id="1820" w:author="Frank" w:date="2021-04-20T10:11:00Z">
              <w:r w:rsidRPr="00CC30D9">
                <w:rPr>
                  <w:lang w:val="nl-NL"/>
                </w:rPr>
                <w:t>ITIL</w:t>
              </w:r>
            </w:ins>
          </w:p>
        </w:tc>
      </w:tr>
      <w:tr w:rsidR="00D35834" w:rsidRPr="00CC30D9" w14:paraId="0023AC25" w14:textId="77777777" w:rsidTr="00B301CB">
        <w:trPr>
          <w:ins w:id="1821" w:author="Frank" w:date="2021-04-20T10:11:00Z"/>
        </w:trPr>
        <w:tc>
          <w:tcPr>
            <w:tcW w:w="1805" w:type="dxa"/>
            <w:shd w:val="clear" w:color="auto" w:fill="auto"/>
          </w:tcPr>
          <w:p w14:paraId="1E2BFB4E" w14:textId="77777777" w:rsidR="00D35834" w:rsidRPr="00CC30D9" w:rsidRDefault="00D35834" w:rsidP="00B301CB">
            <w:pPr>
              <w:pStyle w:val="NormalBodyText"/>
              <w:rPr>
                <w:ins w:id="1822" w:author="Frank" w:date="2021-04-20T10:11:00Z"/>
                <w:b/>
                <w:caps/>
                <w:lang w:val="nl-NL"/>
              </w:rPr>
            </w:pPr>
            <w:ins w:id="1823" w:author="Frank" w:date="2021-04-20T10:11:00Z">
              <w:r w:rsidRPr="00CC30D9">
                <w:rPr>
                  <w:b/>
                  <w:caps/>
                  <w:lang w:val="nl-NL"/>
                </w:rPr>
                <w:t>Branche:</w:t>
              </w:r>
            </w:ins>
          </w:p>
        </w:tc>
        <w:tc>
          <w:tcPr>
            <w:tcW w:w="7541" w:type="dxa"/>
            <w:shd w:val="clear" w:color="auto" w:fill="auto"/>
          </w:tcPr>
          <w:p w14:paraId="185496A3" w14:textId="77777777" w:rsidR="00D35834" w:rsidRPr="00CC30D9" w:rsidRDefault="00D35834" w:rsidP="00B301CB">
            <w:pPr>
              <w:pStyle w:val="NormalBodyText"/>
              <w:rPr>
                <w:ins w:id="1824" w:author="Frank" w:date="2021-04-20T10:11:00Z"/>
                <w:lang w:val="nl-NL"/>
              </w:rPr>
            </w:pPr>
            <w:ins w:id="1825" w:author="Frank" w:date="2021-04-20T10:11:00Z">
              <w:r w:rsidRPr="00CC30D9">
                <w:rPr>
                  <w:lang w:val="nl-NL"/>
                </w:rPr>
                <w:t>Transport</w:t>
              </w:r>
            </w:ins>
          </w:p>
        </w:tc>
      </w:tr>
      <w:tr w:rsidR="00D35834" w:rsidRPr="00CC30D9" w14:paraId="52BEE7F4" w14:textId="77777777" w:rsidTr="00B301CB">
        <w:trPr>
          <w:ins w:id="1826" w:author="Frank" w:date="2021-04-20T10:11:00Z"/>
        </w:trPr>
        <w:tc>
          <w:tcPr>
            <w:tcW w:w="1805" w:type="dxa"/>
            <w:shd w:val="clear" w:color="auto" w:fill="auto"/>
          </w:tcPr>
          <w:p w14:paraId="738FB6C1" w14:textId="77777777" w:rsidR="00D35834" w:rsidRPr="00CC30D9" w:rsidRDefault="00D35834" w:rsidP="00B301CB">
            <w:pPr>
              <w:pStyle w:val="NormalBodyText"/>
              <w:rPr>
                <w:ins w:id="1827" w:author="Frank" w:date="2021-04-20T10:11:00Z"/>
                <w:b/>
                <w:caps/>
                <w:lang w:val="nl-NL"/>
              </w:rPr>
            </w:pPr>
          </w:p>
        </w:tc>
        <w:tc>
          <w:tcPr>
            <w:tcW w:w="7541" w:type="dxa"/>
            <w:shd w:val="clear" w:color="auto" w:fill="auto"/>
          </w:tcPr>
          <w:p w14:paraId="6B631238" w14:textId="77777777" w:rsidR="00D35834" w:rsidRPr="00CC30D9" w:rsidRDefault="00D35834" w:rsidP="00B301CB">
            <w:pPr>
              <w:pStyle w:val="NormalBodyText"/>
              <w:rPr>
                <w:ins w:id="1828" w:author="Frank" w:date="2021-04-20T10:11:00Z"/>
                <w:lang w:val="nl-NL"/>
              </w:rPr>
            </w:pPr>
          </w:p>
        </w:tc>
      </w:tr>
      <w:tr w:rsidR="00D35834" w:rsidRPr="00CC30D9" w14:paraId="17B41C63" w14:textId="77777777" w:rsidTr="00B301CB">
        <w:trPr>
          <w:ins w:id="1829" w:author="Frank" w:date="2021-04-20T10:11:00Z"/>
        </w:trPr>
        <w:tc>
          <w:tcPr>
            <w:tcW w:w="1805" w:type="dxa"/>
            <w:shd w:val="clear" w:color="auto" w:fill="auto"/>
          </w:tcPr>
          <w:p w14:paraId="00D54DFE" w14:textId="77777777" w:rsidR="00D35834" w:rsidRPr="00CC30D9" w:rsidRDefault="00D35834" w:rsidP="00B301CB">
            <w:pPr>
              <w:pStyle w:val="NormalBodyText"/>
              <w:rPr>
                <w:ins w:id="1830" w:author="Frank" w:date="2021-04-20T10:11:00Z"/>
                <w:b/>
                <w:caps/>
                <w:lang w:val="nl-NL"/>
              </w:rPr>
            </w:pPr>
          </w:p>
        </w:tc>
        <w:tc>
          <w:tcPr>
            <w:tcW w:w="7541" w:type="dxa"/>
            <w:shd w:val="clear" w:color="auto" w:fill="auto"/>
          </w:tcPr>
          <w:p w14:paraId="121DAE4B" w14:textId="77777777" w:rsidR="00D35834" w:rsidRPr="00CC30D9" w:rsidRDefault="00D35834" w:rsidP="00B301CB">
            <w:pPr>
              <w:pStyle w:val="NormalBodyText"/>
              <w:rPr>
                <w:ins w:id="1831" w:author="Frank" w:date="2021-04-20T10:11:00Z"/>
                <w:lang w:val="nl-NL"/>
              </w:rPr>
            </w:pPr>
          </w:p>
        </w:tc>
      </w:tr>
      <w:tr w:rsidR="00D35834" w:rsidRPr="00CC30D9" w14:paraId="7982C78F" w14:textId="77777777" w:rsidTr="00B301CB">
        <w:trPr>
          <w:ins w:id="1832" w:author="Frank" w:date="2021-04-20T10:11:00Z"/>
        </w:trPr>
        <w:tc>
          <w:tcPr>
            <w:tcW w:w="1805" w:type="dxa"/>
            <w:shd w:val="clear" w:color="auto" w:fill="auto"/>
          </w:tcPr>
          <w:p w14:paraId="73B1B639" w14:textId="77777777" w:rsidR="00D35834" w:rsidRPr="00CC30D9" w:rsidRDefault="00D35834" w:rsidP="00B301CB">
            <w:pPr>
              <w:pStyle w:val="NormalBodyText"/>
              <w:rPr>
                <w:ins w:id="1833" w:author="Frank" w:date="2021-04-20T10:11:00Z"/>
                <w:b/>
                <w:caps/>
                <w:lang w:val="nl-NL"/>
              </w:rPr>
            </w:pPr>
            <w:ins w:id="1834" w:author="Frank" w:date="2021-04-20T10:11:00Z">
              <w:r w:rsidRPr="00CC30D9">
                <w:rPr>
                  <w:b/>
                  <w:caps/>
                  <w:lang w:val="nl-NL"/>
                </w:rPr>
                <w:t>Project:</w:t>
              </w:r>
            </w:ins>
          </w:p>
        </w:tc>
        <w:tc>
          <w:tcPr>
            <w:tcW w:w="7541" w:type="dxa"/>
            <w:shd w:val="clear" w:color="auto" w:fill="auto"/>
          </w:tcPr>
          <w:p w14:paraId="03A8B05E" w14:textId="77777777" w:rsidR="00D35834" w:rsidRPr="00CC30D9" w:rsidRDefault="00D35834" w:rsidP="00B301CB">
            <w:pPr>
              <w:pStyle w:val="NormalBodyText"/>
              <w:rPr>
                <w:ins w:id="1835" w:author="Frank" w:date="2021-04-20T10:11:00Z"/>
                <w:lang w:val="nl-NL"/>
              </w:rPr>
            </w:pPr>
            <w:ins w:id="1836" w:author="Frank" w:date="2021-04-20T10:11:00Z">
              <w:r w:rsidRPr="00CC30D9">
                <w:rPr>
                  <w:lang w:val="nl-NL"/>
                </w:rPr>
                <w:t>Netwerk Manager</w:t>
              </w:r>
            </w:ins>
          </w:p>
        </w:tc>
      </w:tr>
      <w:tr w:rsidR="00D35834" w:rsidRPr="00CC30D9" w14:paraId="3B122171" w14:textId="77777777" w:rsidTr="00B301CB">
        <w:trPr>
          <w:ins w:id="1837" w:author="Frank" w:date="2021-04-20T10:11:00Z"/>
        </w:trPr>
        <w:tc>
          <w:tcPr>
            <w:tcW w:w="1805" w:type="dxa"/>
            <w:shd w:val="clear" w:color="auto" w:fill="auto"/>
          </w:tcPr>
          <w:p w14:paraId="292EA8BE" w14:textId="77777777" w:rsidR="00D35834" w:rsidRPr="00CC30D9" w:rsidRDefault="00D35834" w:rsidP="00B301CB">
            <w:pPr>
              <w:pStyle w:val="NormalBodyText"/>
              <w:rPr>
                <w:ins w:id="1838" w:author="Frank" w:date="2021-04-20T10:11:00Z"/>
                <w:b/>
                <w:caps/>
                <w:lang w:val="nl-NL"/>
              </w:rPr>
            </w:pPr>
            <w:ins w:id="1839" w:author="Frank" w:date="2021-04-20T10:11:00Z">
              <w:r w:rsidRPr="00CC30D9">
                <w:rPr>
                  <w:b/>
                  <w:caps/>
                  <w:lang w:val="nl-NL"/>
                </w:rPr>
                <w:t>Periode:</w:t>
              </w:r>
            </w:ins>
          </w:p>
        </w:tc>
        <w:tc>
          <w:tcPr>
            <w:tcW w:w="7541" w:type="dxa"/>
            <w:shd w:val="clear" w:color="auto" w:fill="auto"/>
          </w:tcPr>
          <w:p w14:paraId="7E0C5B29" w14:textId="77777777" w:rsidR="00D35834" w:rsidRPr="00CC30D9" w:rsidRDefault="00D35834" w:rsidP="00B301CB">
            <w:pPr>
              <w:pStyle w:val="NormalBodyText"/>
              <w:rPr>
                <w:ins w:id="1840" w:author="Frank" w:date="2021-04-20T10:11:00Z"/>
                <w:lang w:val="nl-NL"/>
              </w:rPr>
            </w:pPr>
            <w:ins w:id="1841" w:author="Frank" w:date="2021-04-20T10:11:00Z">
              <w:r w:rsidRPr="00CC30D9">
                <w:rPr>
                  <w:lang w:val="nl-NL"/>
                </w:rPr>
                <w:t>maart 2008 - juni 2010</w:t>
              </w:r>
            </w:ins>
          </w:p>
        </w:tc>
      </w:tr>
      <w:tr w:rsidR="00D35834" w:rsidRPr="00CC30D9" w14:paraId="7A299961" w14:textId="77777777" w:rsidTr="00B301CB">
        <w:trPr>
          <w:ins w:id="1842" w:author="Frank" w:date="2021-04-20T10:11:00Z"/>
        </w:trPr>
        <w:tc>
          <w:tcPr>
            <w:tcW w:w="1805" w:type="dxa"/>
            <w:shd w:val="clear" w:color="auto" w:fill="auto"/>
          </w:tcPr>
          <w:p w14:paraId="4199B51B" w14:textId="77777777" w:rsidR="00D35834" w:rsidRPr="00CC30D9" w:rsidRDefault="00D35834" w:rsidP="00B301CB">
            <w:pPr>
              <w:pStyle w:val="NormalBodyText"/>
              <w:rPr>
                <w:ins w:id="1843" w:author="Frank" w:date="2021-04-20T10:11:00Z"/>
                <w:b/>
                <w:caps/>
                <w:lang w:val="nl-NL"/>
              </w:rPr>
            </w:pPr>
            <w:ins w:id="1844" w:author="Frank" w:date="2021-04-20T10:11:00Z">
              <w:r w:rsidRPr="00CC30D9">
                <w:rPr>
                  <w:b/>
                  <w:caps/>
                  <w:lang w:val="nl-NL"/>
                </w:rPr>
                <w:t>Opdrachtgever:</w:t>
              </w:r>
            </w:ins>
          </w:p>
        </w:tc>
        <w:tc>
          <w:tcPr>
            <w:tcW w:w="7541" w:type="dxa"/>
            <w:shd w:val="clear" w:color="auto" w:fill="auto"/>
          </w:tcPr>
          <w:p w14:paraId="40C5AA78" w14:textId="77777777" w:rsidR="00D35834" w:rsidRPr="00CC30D9" w:rsidRDefault="00D35834" w:rsidP="00B301CB">
            <w:pPr>
              <w:pStyle w:val="NormalBodyText"/>
              <w:rPr>
                <w:ins w:id="1845" w:author="Frank" w:date="2021-04-20T10:11:00Z"/>
                <w:lang w:val="nl-NL"/>
              </w:rPr>
            </w:pPr>
            <w:ins w:id="1846" w:author="Frank" w:date="2021-04-20T10:11:00Z">
              <w:r w:rsidRPr="00CC30D9">
                <w:rPr>
                  <w:lang w:val="nl-NL"/>
                </w:rPr>
                <w:t>KPN-</w:t>
              </w:r>
              <w:proofErr w:type="spellStart"/>
              <w:r w:rsidRPr="00CC30D9">
                <w:rPr>
                  <w:lang w:val="nl-NL"/>
                </w:rPr>
                <w:t>MobiRail</w:t>
              </w:r>
              <w:proofErr w:type="spellEnd"/>
            </w:ins>
          </w:p>
        </w:tc>
      </w:tr>
      <w:tr w:rsidR="00D35834" w:rsidRPr="00125014" w14:paraId="05B3861B" w14:textId="77777777" w:rsidTr="00B301CB">
        <w:trPr>
          <w:ins w:id="1847" w:author="Frank" w:date="2021-04-20T10:11:00Z"/>
        </w:trPr>
        <w:tc>
          <w:tcPr>
            <w:tcW w:w="1805" w:type="dxa"/>
            <w:shd w:val="clear" w:color="auto" w:fill="auto"/>
          </w:tcPr>
          <w:p w14:paraId="28EE0BA3" w14:textId="77777777" w:rsidR="00D35834" w:rsidRPr="00CC30D9" w:rsidRDefault="00D35834" w:rsidP="00B301CB">
            <w:pPr>
              <w:pStyle w:val="NormalBodyText"/>
              <w:rPr>
                <w:ins w:id="1848" w:author="Frank" w:date="2021-04-20T10:11:00Z"/>
                <w:b/>
                <w:caps/>
                <w:lang w:val="nl-NL"/>
              </w:rPr>
            </w:pPr>
            <w:ins w:id="1849" w:author="Frank" w:date="2021-04-20T10:11:00Z">
              <w:r w:rsidRPr="00CC30D9">
                <w:rPr>
                  <w:b/>
                  <w:caps/>
                  <w:lang w:val="nl-NL"/>
                </w:rPr>
                <w:t>Omschrijving:</w:t>
              </w:r>
            </w:ins>
          </w:p>
        </w:tc>
        <w:tc>
          <w:tcPr>
            <w:tcW w:w="7541" w:type="dxa"/>
            <w:shd w:val="clear" w:color="auto" w:fill="auto"/>
          </w:tcPr>
          <w:p w14:paraId="4F41272F" w14:textId="77777777" w:rsidR="00D35834" w:rsidRPr="00CC30D9" w:rsidRDefault="00D35834" w:rsidP="00B301CB">
            <w:pPr>
              <w:pStyle w:val="NormalBodyText"/>
              <w:rPr>
                <w:ins w:id="1850" w:author="Frank" w:date="2021-04-20T10:11:00Z"/>
                <w:lang w:val="nl-NL"/>
              </w:rPr>
            </w:pPr>
            <w:proofErr w:type="spellStart"/>
            <w:ins w:id="1851" w:author="Frank" w:date="2021-04-20T10:11:00Z">
              <w:r w:rsidRPr="00CC30D9">
                <w:rPr>
                  <w:lang w:val="nl-NL"/>
                </w:rPr>
                <w:t>Mobirail</w:t>
              </w:r>
              <w:proofErr w:type="spellEnd"/>
              <w:r w:rsidRPr="00CC30D9">
                <w:rPr>
                  <w:lang w:val="nl-NL"/>
                </w:rPr>
                <w:t xml:space="preserve"> is een samenwerkingsverband tussen KPN N.V. en Nokia Siemens Networks Nederland B.V. dat in opdracht van ProRail een veilig en betrouwbaar netwerk (GSM </w:t>
              </w:r>
              <w:proofErr w:type="spellStart"/>
              <w:r w:rsidRPr="00CC30D9">
                <w:rPr>
                  <w:lang w:val="nl-NL"/>
                </w:rPr>
                <w:t>for</w:t>
              </w:r>
              <w:proofErr w:type="spellEnd"/>
              <w:r w:rsidRPr="00CC30D9">
                <w:rPr>
                  <w:lang w:val="nl-NL"/>
                </w:rPr>
                <w:t xml:space="preserve"> </w:t>
              </w:r>
              <w:proofErr w:type="spellStart"/>
              <w:r w:rsidRPr="00CC30D9">
                <w:rPr>
                  <w:lang w:val="nl-NL"/>
                </w:rPr>
                <w:t>Railways</w:t>
              </w:r>
              <w:proofErr w:type="spellEnd"/>
              <w:r w:rsidRPr="00CC30D9">
                <w:rPr>
                  <w:lang w:val="nl-NL"/>
                </w:rPr>
                <w:t xml:space="preserve">) voor de spoorwegen in Nederland heeft ontworpen en gebouwd. Sinds 1 juli 2003 is het netwerk operationeel en worden alle beheer- en serviceactiviteiten door </w:t>
              </w:r>
              <w:proofErr w:type="spellStart"/>
              <w:r w:rsidRPr="00CC30D9">
                <w:rPr>
                  <w:lang w:val="nl-NL"/>
                </w:rPr>
                <w:t>Mobirail</w:t>
              </w:r>
              <w:proofErr w:type="spellEnd"/>
              <w:r w:rsidRPr="00CC30D9">
                <w:rPr>
                  <w:lang w:val="nl-NL"/>
                </w:rPr>
                <w:t xml:space="preserve"> uitgevoerd. Het GSM-R netwerk is een </w:t>
              </w:r>
              <w:proofErr w:type="spellStart"/>
              <w:r w:rsidRPr="00CC30D9">
                <w:rPr>
                  <w:lang w:val="nl-NL"/>
                </w:rPr>
                <w:t>bedrijfskritisch</w:t>
              </w:r>
              <w:proofErr w:type="spellEnd"/>
              <w:r w:rsidRPr="00CC30D9">
                <w:rPr>
                  <w:lang w:val="nl-NL"/>
                </w:rPr>
                <w:t xml:space="preserve"> netwerk voor alle spoorwegcommunicatie en treinbeveiliging.</w:t>
              </w:r>
            </w:ins>
          </w:p>
          <w:p w14:paraId="11890E0B" w14:textId="77777777" w:rsidR="00D35834" w:rsidRPr="00CC30D9" w:rsidRDefault="00D35834" w:rsidP="00B301CB">
            <w:pPr>
              <w:pStyle w:val="NormalBodyText"/>
              <w:rPr>
                <w:ins w:id="1852" w:author="Frank" w:date="2021-04-20T10:11:00Z"/>
                <w:lang w:val="nl-NL"/>
              </w:rPr>
            </w:pPr>
          </w:p>
          <w:p w14:paraId="51EC78E9" w14:textId="67DACF11" w:rsidR="00D35834" w:rsidRPr="00CC30D9" w:rsidRDefault="00D35834" w:rsidP="00B301CB">
            <w:pPr>
              <w:pStyle w:val="NormalBodyText"/>
              <w:rPr>
                <w:ins w:id="1853" w:author="Frank" w:date="2021-04-20T10:11:00Z"/>
                <w:lang w:val="nl-NL"/>
              </w:rPr>
            </w:pPr>
            <w:ins w:id="1854" w:author="Frank" w:date="2021-04-20T10:11:00Z">
              <w:r w:rsidRPr="00CC30D9">
                <w:rPr>
                  <w:lang w:val="nl-NL"/>
                </w:rPr>
                <w:t xml:space="preserve">In de rol als Netwerkmanager heeft de heer </w:t>
              </w:r>
            </w:ins>
            <w:r w:rsidR="008B2ABD">
              <w:rPr>
                <w:lang w:val="nl-NL"/>
              </w:rPr>
              <w:t>X</w:t>
            </w:r>
            <w:ins w:id="1855" w:author="Frank" w:date="2021-04-20T10:11:00Z">
              <w:r w:rsidRPr="00CC30D9">
                <w:rPr>
                  <w:lang w:val="nl-NL"/>
                </w:rPr>
                <w:t xml:space="preserve"> voor de tunnelcommunicatie, </w:t>
              </w:r>
              <w:proofErr w:type="spellStart"/>
              <w:r w:rsidRPr="00CC30D9">
                <w:rPr>
                  <w:lang w:val="nl-NL"/>
                </w:rPr>
                <w:t>repeaters</w:t>
              </w:r>
              <w:proofErr w:type="spellEnd"/>
              <w:r w:rsidRPr="00CC30D9">
                <w:rPr>
                  <w:lang w:val="nl-NL"/>
                </w:rPr>
                <w:t xml:space="preserve"> en </w:t>
              </w:r>
              <w:proofErr w:type="spellStart"/>
              <w:r w:rsidRPr="00CC30D9">
                <w:rPr>
                  <w:lang w:val="nl-NL"/>
                </w:rPr>
                <w:t>stationsdekking</w:t>
              </w:r>
              <w:proofErr w:type="spellEnd"/>
              <w:r w:rsidRPr="00CC30D9">
                <w:rPr>
                  <w:lang w:val="nl-NL"/>
                </w:rPr>
                <w:t xml:space="preserve"> de infrastructuur en de afwijkingen van projecten in kaart gebracht en aangepast. </w:t>
              </w:r>
            </w:ins>
          </w:p>
          <w:p w14:paraId="77E77655" w14:textId="77777777" w:rsidR="00D35834" w:rsidRPr="00CC30D9" w:rsidRDefault="00D35834" w:rsidP="00B301CB">
            <w:pPr>
              <w:pStyle w:val="NormalBodyText"/>
              <w:rPr>
                <w:ins w:id="1856" w:author="Frank" w:date="2021-04-20T10:11:00Z"/>
                <w:lang w:val="nl-NL"/>
              </w:rPr>
            </w:pPr>
            <w:ins w:id="1857" w:author="Frank" w:date="2021-04-20T10:11:00Z">
              <w:r w:rsidRPr="00CC30D9">
                <w:rPr>
                  <w:lang w:val="nl-NL"/>
                </w:rPr>
                <w:t>Vanuit de jaarlijkse test- en meetritten over het landelijk spoor ten behoeve van het GMS-R Netwerk heeft hij de testdata toonbaar gemaakt in het GIS-systeem en  geanalyseerd. Aan de hand van de gemaakte analyse konden de radioplanners een verbeterplan voor de dekking starten.</w:t>
              </w:r>
            </w:ins>
          </w:p>
        </w:tc>
      </w:tr>
      <w:tr w:rsidR="00D35834" w:rsidRPr="00CC30D9" w14:paraId="64F55C20" w14:textId="77777777" w:rsidTr="00B301CB">
        <w:trPr>
          <w:ins w:id="1858" w:author="Frank" w:date="2021-04-20T10:11:00Z"/>
        </w:trPr>
        <w:tc>
          <w:tcPr>
            <w:tcW w:w="1805" w:type="dxa"/>
            <w:shd w:val="clear" w:color="auto" w:fill="auto"/>
          </w:tcPr>
          <w:p w14:paraId="532C6A96" w14:textId="77777777" w:rsidR="00D35834" w:rsidRPr="00CC30D9" w:rsidRDefault="00D35834" w:rsidP="00B301CB">
            <w:pPr>
              <w:pStyle w:val="NormalBodyText"/>
              <w:rPr>
                <w:ins w:id="1859" w:author="Frank" w:date="2021-04-20T10:11:00Z"/>
                <w:b/>
                <w:caps/>
                <w:lang w:val="nl-NL"/>
              </w:rPr>
            </w:pPr>
            <w:ins w:id="1860" w:author="Frank" w:date="2021-04-20T10:11:00Z">
              <w:r w:rsidRPr="00CC30D9">
                <w:rPr>
                  <w:b/>
                  <w:caps/>
                  <w:lang w:val="nl-NL"/>
                </w:rPr>
                <w:t>Rol:</w:t>
              </w:r>
            </w:ins>
          </w:p>
        </w:tc>
        <w:tc>
          <w:tcPr>
            <w:tcW w:w="7541" w:type="dxa"/>
            <w:shd w:val="clear" w:color="auto" w:fill="auto"/>
          </w:tcPr>
          <w:p w14:paraId="6A01DFD8" w14:textId="77777777" w:rsidR="00D35834" w:rsidRPr="00CC30D9" w:rsidRDefault="00D35834" w:rsidP="00B301CB">
            <w:pPr>
              <w:pStyle w:val="NormalBodyText"/>
              <w:rPr>
                <w:ins w:id="1861" w:author="Frank" w:date="2021-04-20T10:11:00Z"/>
                <w:lang w:val="nl-NL"/>
              </w:rPr>
            </w:pPr>
            <w:ins w:id="1862" w:author="Frank" w:date="2021-04-20T10:11:00Z">
              <w:r w:rsidRPr="00CC30D9">
                <w:rPr>
                  <w:lang w:val="nl-NL"/>
                </w:rPr>
                <w:t>Netwerk Manager</w:t>
              </w:r>
            </w:ins>
          </w:p>
        </w:tc>
      </w:tr>
      <w:tr w:rsidR="00D35834" w:rsidRPr="00CC30D9" w14:paraId="1FFB54F5" w14:textId="77777777" w:rsidTr="00B301CB">
        <w:trPr>
          <w:ins w:id="1863" w:author="Frank" w:date="2021-04-20T10:11:00Z"/>
        </w:trPr>
        <w:tc>
          <w:tcPr>
            <w:tcW w:w="1805" w:type="dxa"/>
            <w:shd w:val="clear" w:color="auto" w:fill="auto"/>
          </w:tcPr>
          <w:p w14:paraId="33DC1EBA" w14:textId="77777777" w:rsidR="00D35834" w:rsidRPr="00CC30D9" w:rsidRDefault="00D35834" w:rsidP="00B301CB">
            <w:pPr>
              <w:pStyle w:val="NormalBodyText"/>
              <w:rPr>
                <w:ins w:id="1864" w:author="Frank" w:date="2021-04-20T10:11:00Z"/>
                <w:b/>
                <w:caps/>
                <w:lang w:val="nl-NL"/>
              </w:rPr>
            </w:pPr>
            <w:ins w:id="1865" w:author="Frank" w:date="2021-04-20T10:11:00Z">
              <w:r w:rsidRPr="00CC30D9">
                <w:rPr>
                  <w:b/>
                  <w:caps/>
                  <w:lang w:val="nl-NL"/>
                </w:rPr>
                <w:t>Tools:</w:t>
              </w:r>
            </w:ins>
          </w:p>
        </w:tc>
        <w:tc>
          <w:tcPr>
            <w:tcW w:w="7541" w:type="dxa"/>
            <w:shd w:val="clear" w:color="auto" w:fill="auto"/>
          </w:tcPr>
          <w:p w14:paraId="1E939D04" w14:textId="77777777" w:rsidR="00D35834" w:rsidRPr="00CC30D9" w:rsidRDefault="00D35834" w:rsidP="00B301CB">
            <w:pPr>
              <w:pStyle w:val="NormalBodyText"/>
              <w:rPr>
                <w:ins w:id="1866" w:author="Frank" w:date="2021-04-20T10:11:00Z"/>
                <w:lang w:val="nl-NL"/>
              </w:rPr>
            </w:pPr>
            <w:ins w:id="1867" w:author="Frank" w:date="2021-04-20T10:11:00Z">
              <w:r w:rsidRPr="00CC30D9">
                <w:rPr>
                  <w:lang w:val="nl-NL"/>
                </w:rPr>
                <w:t>ITIL, GSM-R, GIS (MAP-Info)</w:t>
              </w:r>
            </w:ins>
          </w:p>
        </w:tc>
      </w:tr>
      <w:tr w:rsidR="00D35834" w:rsidRPr="00CC30D9" w14:paraId="2181C69D" w14:textId="77777777" w:rsidTr="00B301CB">
        <w:trPr>
          <w:ins w:id="1868" w:author="Frank" w:date="2021-04-20T10:11:00Z"/>
        </w:trPr>
        <w:tc>
          <w:tcPr>
            <w:tcW w:w="1805" w:type="dxa"/>
            <w:shd w:val="clear" w:color="auto" w:fill="auto"/>
          </w:tcPr>
          <w:p w14:paraId="07F6FED1" w14:textId="77777777" w:rsidR="00D35834" w:rsidRPr="00CC30D9" w:rsidRDefault="00D35834" w:rsidP="00B301CB">
            <w:pPr>
              <w:pStyle w:val="NormalBodyText"/>
              <w:rPr>
                <w:ins w:id="1869" w:author="Frank" w:date="2021-04-20T10:11:00Z"/>
                <w:b/>
                <w:caps/>
                <w:lang w:val="nl-NL"/>
              </w:rPr>
            </w:pPr>
            <w:ins w:id="1870" w:author="Frank" w:date="2021-04-20T10:11:00Z">
              <w:r w:rsidRPr="00CC30D9">
                <w:rPr>
                  <w:b/>
                  <w:caps/>
                  <w:lang w:val="nl-NL"/>
                </w:rPr>
                <w:t>Branche:</w:t>
              </w:r>
            </w:ins>
          </w:p>
        </w:tc>
        <w:tc>
          <w:tcPr>
            <w:tcW w:w="7541" w:type="dxa"/>
            <w:shd w:val="clear" w:color="auto" w:fill="auto"/>
          </w:tcPr>
          <w:p w14:paraId="299A5A2A" w14:textId="77777777" w:rsidR="00D35834" w:rsidRPr="00CC30D9" w:rsidRDefault="00D35834" w:rsidP="00B301CB">
            <w:pPr>
              <w:pStyle w:val="NormalBodyText"/>
              <w:rPr>
                <w:ins w:id="1871" w:author="Frank" w:date="2021-04-20T10:11:00Z"/>
                <w:lang w:val="nl-NL"/>
              </w:rPr>
            </w:pPr>
            <w:ins w:id="1872" w:author="Frank" w:date="2021-04-20T10:11:00Z">
              <w:r w:rsidRPr="00CC30D9">
                <w:rPr>
                  <w:lang w:val="nl-NL"/>
                </w:rPr>
                <w:t>ICT</w:t>
              </w:r>
            </w:ins>
          </w:p>
        </w:tc>
      </w:tr>
      <w:tr w:rsidR="00D35834" w:rsidRPr="00CC30D9" w14:paraId="0DC80A7C" w14:textId="77777777" w:rsidTr="00B301CB">
        <w:trPr>
          <w:ins w:id="1873" w:author="Frank" w:date="2021-04-20T10:11:00Z"/>
        </w:trPr>
        <w:tc>
          <w:tcPr>
            <w:tcW w:w="1805" w:type="dxa"/>
            <w:shd w:val="clear" w:color="auto" w:fill="auto"/>
          </w:tcPr>
          <w:p w14:paraId="0AAD4836" w14:textId="77777777" w:rsidR="00D35834" w:rsidRPr="00CC30D9" w:rsidRDefault="00D35834" w:rsidP="00B301CB">
            <w:pPr>
              <w:pStyle w:val="NormalBodyText"/>
              <w:rPr>
                <w:ins w:id="1874" w:author="Frank" w:date="2021-04-20T10:11:00Z"/>
                <w:b/>
                <w:caps/>
                <w:lang w:val="nl-NL"/>
              </w:rPr>
            </w:pPr>
          </w:p>
        </w:tc>
        <w:tc>
          <w:tcPr>
            <w:tcW w:w="7541" w:type="dxa"/>
            <w:shd w:val="clear" w:color="auto" w:fill="auto"/>
          </w:tcPr>
          <w:p w14:paraId="34B7E48F" w14:textId="77777777" w:rsidR="00D35834" w:rsidRPr="00CC30D9" w:rsidRDefault="00D35834" w:rsidP="00B301CB">
            <w:pPr>
              <w:pStyle w:val="NormalBodyText"/>
              <w:rPr>
                <w:ins w:id="1875" w:author="Frank" w:date="2021-04-20T10:11:00Z"/>
                <w:lang w:val="nl-NL"/>
              </w:rPr>
            </w:pPr>
          </w:p>
        </w:tc>
      </w:tr>
      <w:tr w:rsidR="00D35834" w:rsidRPr="00CC30D9" w14:paraId="566D37B5" w14:textId="77777777" w:rsidTr="00B301CB">
        <w:trPr>
          <w:ins w:id="1876" w:author="Frank" w:date="2021-04-20T10:11:00Z"/>
        </w:trPr>
        <w:tc>
          <w:tcPr>
            <w:tcW w:w="1805" w:type="dxa"/>
            <w:shd w:val="clear" w:color="auto" w:fill="auto"/>
          </w:tcPr>
          <w:p w14:paraId="4E46E3EE" w14:textId="77777777" w:rsidR="00D35834" w:rsidRPr="00CC30D9" w:rsidRDefault="00D35834" w:rsidP="00B301CB">
            <w:pPr>
              <w:pStyle w:val="NormalBodyText"/>
              <w:rPr>
                <w:ins w:id="1877" w:author="Frank" w:date="2021-04-20T10:11:00Z"/>
                <w:b/>
                <w:caps/>
                <w:lang w:val="nl-NL"/>
              </w:rPr>
            </w:pPr>
          </w:p>
        </w:tc>
        <w:tc>
          <w:tcPr>
            <w:tcW w:w="7541" w:type="dxa"/>
            <w:shd w:val="clear" w:color="auto" w:fill="auto"/>
          </w:tcPr>
          <w:p w14:paraId="10A2F3BC" w14:textId="77777777" w:rsidR="00D35834" w:rsidRPr="00CC30D9" w:rsidRDefault="00D35834" w:rsidP="00B301CB">
            <w:pPr>
              <w:pStyle w:val="NormalBodyText"/>
              <w:rPr>
                <w:ins w:id="1878" w:author="Frank" w:date="2021-04-20T10:11:00Z"/>
                <w:lang w:val="nl-NL"/>
              </w:rPr>
            </w:pPr>
          </w:p>
        </w:tc>
      </w:tr>
      <w:tr w:rsidR="00D35834" w:rsidRPr="00CC30D9" w14:paraId="732A7B4A" w14:textId="77777777" w:rsidTr="00B301CB">
        <w:trPr>
          <w:ins w:id="1879" w:author="Frank" w:date="2021-04-20T10:11:00Z"/>
        </w:trPr>
        <w:tc>
          <w:tcPr>
            <w:tcW w:w="1805" w:type="dxa"/>
            <w:shd w:val="clear" w:color="auto" w:fill="auto"/>
          </w:tcPr>
          <w:p w14:paraId="36FEEE60" w14:textId="77777777" w:rsidR="00D35834" w:rsidRPr="00CC30D9" w:rsidRDefault="00D35834" w:rsidP="00B301CB">
            <w:pPr>
              <w:pStyle w:val="NormalBodyText"/>
              <w:rPr>
                <w:ins w:id="1880" w:author="Frank" w:date="2021-04-20T10:11:00Z"/>
                <w:b/>
                <w:caps/>
                <w:lang w:val="nl-NL"/>
              </w:rPr>
            </w:pPr>
            <w:ins w:id="1881" w:author="Frank" w:date="2021-04-20T10:11:00Z">
              <w:r w:rsidRPr="00CC30D9">
                <w:rPr>
                  <w:b/>
                  <w:caps/>
                  <w:lang w:val="nl-NL"/>
                </w:rPr>
                <w:t>Project:</w:t>
              </w:r>
            </w:ins>
          </w:p>
        </w:tc>
        <w:tc>
          <w:tcPr>
            <w:tcW w:w="7541" w:type="dxa"/>
            <w:shd w:val="clear" w:color="auto" w:fill="auto"/>
          </w:tcPr>
          <w:p w14:paraId="6D0BA79F" w14:textId="77777777" w:rsidR="00D35834" w:rsidRPr="00CC30D9" w:rsidRDefault="00D35834" w:rsidP="00B301CB">
            <w:pPr>
              <w:pStyle w:val="NormalBodyText"/>
              <w:rPr>
                <w:ins w:id="1882" w:author="Frank" w:date="2021-04-20T10:11:00Z"/>
                <w:lang w:val="nl-NL"/>
              </w:rPr>
            </w:pPr>
            <w:ins w:id="1883" w:author="Frank" w:date="2021-04-20T10:11:00Z">
              <w:r w:rsidRPr="00CC30D9">
                <w:rPr>
                  <w:lang w:val="nl-NL"/>
                </w:rPr>
                <w:t>Technisch Engineer / Change Coördinator</w:t>
              </w:r>
            </w:ins>
          </w:p>
        </w:tc>
      </w:tr>
      <w:tr w:rsidR="00D35834" w:rsidRPr="00CC30D9" w14:paraId="3DBC0824" w14:textId="77777777" w:rsidTr="00B301CB">
        <w:trPr>
          <w:ins w:id="1884" w:author="Frank" w:date="2021-04-20T10:11:00Z"/>
        </w:trPr>
        <w:tc>
          <w:tcPr>
            <w:tcW w:w="1805" w:type="dxa"/>
            <w:shd w:val="clear" w:color="auto" w:fill="auto"/>
          </w:tcPr>
          <w:p w14:paraId="3FC8C1E4" w14:textId="77777777" w:rsidR="00D35834" w:rsidRPr="00CC30D9" w:rsidRDefault="00D35834" w:rsidP="00B301CB">
            <w:pPr>
              <w:pStyle w:val="NormalBodyText"/>
              <w:rPr>
                <w:ins w:id="1885" w:author="Frank" w:date="2021-04-20T10:11:00Z"/>
                <w:b/>
                <w:caps/>
                <w:lang w:val="nl-NL"/>
              </w:rPr>
            </w:pPr>
            <w:ins w:id="1886" w:author="Frank" w:date="2021-04-20T10:11:00Z">
              <w:r w:rsidRPr="00CC30D9">
                <w:rPr>
                  <w:b/>
                  <w:caps/>
                  <w:lang w:val="nl-NL"/>
                </w:rPr>
                <w:t>Periode:</w:t>
              </w:r>
            </w:ins>
          </w:p>
        </w:tc>
        <w:tc>
          <w:tcPr>
            <w:tcW w:w="7541" w:type="dxa"/>
            <w:shd w:val="clear" w:color="auto" w:fill="auto"/>
          </w:tcPr>
          <w:p w14:paraId="13C312FC" w14:textId="77777777" w:rsidR="00D35834" w:rsidRPr="00CC30D9" w:rsidRDefault="00D35834" w:rsidP="00B301CB">
            <w:pPr>
              <w:pStyle w:val="NormalBodyText"/>
              <w:rPr>
                <w:ins w:id="1887" w:author="Frank" w:date="2021-04-20T10:11:00Z"/>
                <w:lang w:val="nl-NL"/>
              </w:rPr>
            </w:pPr>
            <w:ins w:id="1888" w:author="Frank" w:date="2021-04-20T10:11:00Z">
              <w:r w:rsidRPr="00CC30D9">
                <w:rPr>
                  <w:lang w:val="nl-NL"/>
                </w:rPr>
                <w:t>maart 2003 - september 2007</w:t>
              </w:r>
            </w:ins>
          </w:p>
        </w:tc>
      </w:tr>
      <w:tr w:rsidR="00D35834" w:rsidRPr="00CC30D9" w14:paraId="44E9B3FB" w14:textId="77777777" w:rsidTr="00B301CB">
        <w:trPr>
          <w:ins w:id="1889" w:author="Frank" w:date="2021-04-20T10:11:00Z"/>
        </w:trPr>
        <w:tc>
          <w:tcPr>
            <w:tcW w:w="1805" w:type="dxa"/>
            <w:shd w:val="clear" w:color="auto" w:fill="auto"/>
          </w:tcPr>
          <w:p w14:paraId="71912890" w14:textId="77777777" w:rsidR="00D35834" w:rsidRPr="00CC30D9" w:rsidRDefault="00D35834" w:rsidP="00B301CB">
            <w:pPr>
              <w:pStyle w:val="NormalBodyText"/>
              <w:rPr>
                <w:ins w:id="1890" w:author="Frank" w:date="2021-04-20T10:11:00Z"/>
                <w:b/>
                <w:caps/>
                <w:lang w:val="nl-NL"/>
              </w:rPr>
            </w:pPr>
            <w:ins w:id="1891" w:author="Frank" w:date="2021-04-20T10:11:00Z">
              <w:r w:rsidRPr="00CC30D9">
                <w:rPr>
                  <w:b/>
                  <w:caps/>
                  <w:lang w:val="nl-NL"/>
                </w:rPr>
                <w:t>Opdrachtgever:</w:t>
              </w:r>
            </w:ins>
          </w:p>
        </w:tc>
        <w:tc>
          <w:tcPr>
            <w:tcW w:w="7541" w:type="dxa"/>
            <w:shd w:val="clear" w:color="auto" w:fill="auto"/>
          </w:tcPr>
          <w:p w14:paraId="68CE1432" w14:textId="77777777" w:rsidR="00D35834" w:rsidRPr="00CC30D9" w:rsidRDefault="00D35834" w:rsidP="00B301CB">
            <w:pPr>
              <w:pStyle w:val="NormalBodyText"/>
              <w:rPr>
                <w:ins w:id="1892" w:author="Frank" w:date="2021-04-20T10:11:00Z"/>
                <w:lang w:val="nl-NL"/>
              </w:rPr>
            </w:pPr>
            <w:ins w:id="1893" w:author="Frank" w:date="2021-04-20T10:11:00Z">
              <w:r w:rsidRPr="00CC30D9">
                <w:rPr>
                  <w:lang w:val="nl-NL"/>
                </w:rPr>
                <w:t>Ericsson</w:t>
              </w:r>
            </w:ins>
          </w:p>
        </w:tc>
      </w:tr>
      <w:tr w:rsidR="00D35834" w:rsidRPr="00125014" w14:paraId="01B3C012" w14:textId="77777777" w:rsidTr="00B301CB">
        <w:trPr>
          <w:ins w:id="1894" w:author="Frank" w:date="2021-04-20T10:11:00Z"/>
        </w:trPr>
        <w:tc>
          <w:tcPr>
            <w:tcW w:w="1805" w:type="dxa"/>
            <w:shd w:val="clear" w:color="auto" w:fill="auto"/>
          </w:tcPr>
          <w:p w14:paraId="54AA7AA6" w14:textId="77777777" w:rsidR="00D35834" w:rsidRPr="00CC30D9" w:rsidRDefault="00D35834" w:rsidP="00B301CB">
            <w:pPr>
              <w:pStyle w:val="NormalBodyText"/>
              <w:rPr>
                <w:ins w:id="1895" w:author="Frank" w:date="2021-04-20T10:11:00Z"/>
                <w:b/>
                <w:caps/>
                <w:lang w:val="nl-NL"/>
              </w:rPr>
            </w:pPr>
            <w:ins w:id="1896" w:author="Frank" w:date="2021-04-20T10:11:00Z">
              <w:r w:rsidRPr="00CC30D9">
                <w:rPr>
                  <w:b/>
                  <w:caps/>
                  <w:lang w:val="nl-NL"/>
                </w:rPr>
                <w:t>Omschrijving:</w:t>
              </w:r>
            </w:ins>
          </w:p>
        </w:tc>
        <w:tc>
          <w:tcPr>
            <w:tcW w:w="7541" w:type="dxa"/>
            <w:shd w:val="clear" w:color="auto" w:fill="auto"/>
          </w:tcPr>
          <w:p w14:paraId="2B3023AC" w14:textId="41CA64B5" w:rsidR="00D35834" w:rsidRPr="00CC30D9" w:rsidRDefault="00D35834" w:rsidP="00B301CB">
            <w:pPr>
              <w:pStyle w:val="NormalBodyText"/>
              <w:rPr>
                <w:ins w:id="1897" w:author="Frank" w:date="2021-04-20T10:11:00Z"/>
                <w:lang w:val="nl-NL"/>
              </w:rPr>
            </w:pPr>
            <w:ins w:id="1898" w:author="Frank" w:date="2021-04-20T10:11:00Z">
              <w:r w:rsidRPr="00CC30D9">
                <w:rPr>
                  <w:lang w:val="nl-NL"/>
                </w:rPr>
                <w:t xml:space="preserve">Binnen Ericsson heeft de heer </w:t>
              </w:r>
            </w:ins>
            <w:r w:rsidR="008B2ABD">
              <w:rPr>
                <w:lang w:val="nl-NL"/>
              </w:rPr>
              <w:t>X</w:t>
            </w:r>
            <w:ins w:id="1899" w:author="Frank" w:date="2021-04-20T10:11:00Z">
              <w:r w:rsidRPr="00CC30D9">
                <w:rPr>
                  <w:lang w:val="nl-NL"/>
                </w:rPr>
                <w:t xml:space="preserve"> diverse rollen vervuld op zowel technisch gebied als ook op het gebied van Service Management.</w:t>
              </w:r>
            </w:ins>
          </w:p>
          <w:p w14:paraId="70D55081" w14:textId="1897C3AB" w:rsidR="00D35834" w:rsidRPr="00CC30D9" w:rsidRDefault="00D35834" w:rsidP="00B301CB">
            <w:pPr>
              <w:pStyle w:val="NormalBodyText"/>
              <w:rPr>
                <w:ins w:id="1900" w:author="Frank" w:date="2021-04-20T10:11:00Z"/>
                <w:lang w:val="nl-NL"/>
              </w:rPr>
            </w:pPr>
            <w:ins w:id="1901" w:author="Frank" w:date="2021-04-20T10:11:00Z">
              <w:r w:rsidRPr="00CC30D9">
                <w:rPr>
                  <w:lang w:val="nl-NL"/>
                </w:rPr>
                <w:t xml:space="preserve">De heer </w:t>
              </w:r>
            </w:ins>
            <w:r w:rsidR="008B2ABD">
              <w:rPr>
                <w:lang w:val="nl-NL"/>
              </w:rPr>
              <w:t>X</w:t>
            </w:r>
            <w:ins w:id="1902" w:author="Frank" w:date="2021-04-20T10:11:00Z">
              <w:r w:rsidRPr="00CC30D9">
                <w:rPr>
                  <w:lang w:val="nl-NL"/>
                </w:rPr>
                <w:t xml:space="preserve"> is begonnen als Optimalisatie &amp; Configuratie Engineer op de technische afdeling en was verantwoordelijk voor het Telfort Netwerk. Door synergievoordelen binnen Ericsson als Technisch Specialist diverse </w:t>
              </w:r>
              <w:proofErr w:type="spellStart"/>
              <w:r w:rsidRPr="00CC30D9">
                <w:rPr>
                  <w:lang w:val="nl-NL"/>
                </w:rPr>
                <w:t>MVNO's</w:t>
              </w:r>
              <w:proofErr w:type="spellEnd"/>
              <w:r w:rsidRPr="00CC30D9">
                <w:rPr>
                  <w:lang w:val="nl-NL"/>
                </w:rPr>
                <w:t xml:space="preserve"> aangesloten op de mobiele netwerken van de Nederlandse en Belgische Operators.</w:t>
              </w:r>
            </w:ins>
          </w:p>
          <w:p w14:paraId="427E4898" w14:textId="007DF5E1" w:rsidR="00D35834" w:rsidRPr="00CC30D9" w:rsidRDefault="00D35834" w:rsidP="00B301CB">
            <w:pPr>
              <w:pStyle w:val="NormalBodyText"/>
              <w:rPr>
                <w:ins w:id="1903" w:author="Frank" w:date="2021-04-20T10:11:00Z"/>
                <w:lang w:val="nl-NL"/>
              </w:rPr>
            </w:pPr>
            <w:ins w:id="1904" w:author="Frank" w:date="2021-04-20T10:11:00Z">
              <w:r w:rsidRPr="00CC30D9">
                <w:rPr>
                  <w:lang w:val="nl-NL"/>
                </w:rPr>
                <w:t xml:space="preserve">In zijn laatste rol als Change Coördinator was de heer </w:t>
              </w:r>
            </w:ins>
            <w:r w:rsidR="008B2ABD">
              <w:rPr>
                <w:lang w:val="nl-NL"/>
              </w:rPr>
              <w:t>X</w:t>
            </w:r>
            <w:ins w:id="1905" w:author="Frank" w:date="2021-04-20T10:11:00Z">
              <w:r w:rsidRPr="00CC30D9">
                <w:rPr>
                  <w:lang w:val="nl-NL"/>
                </w:rPr>
                <w:t xml:space="preserve"> verantwoordelijk voor optimalisatie van het wijzigingsproces tussen BASE BE en Ericsson.</w:t>
              </w:r>
            </w:ins>
          </w:p>
        </w:tc>
      </w:tr>
      <w:tr w:rsidR="00D35834" w:rsidRPr="00CC30D9" w14:paraId="335B5F91" w14:textId="77777777" w:rsidTr="00B301CB">
        <w:trPr>
          <w:ins w:id="1906" w:author="Frank" w:date="2021-04-20T10:11:00Z"/>
        </w:trPr>
        <w:tc>
          <w:tcPr>
            <w:tcW w:w="1805" w:type="dxa"/>
            <w:shd w:val="clear" w:color="auto" w:fill="auto"/>
          </w:tcPr>
          <w:p w14:paraId="67DC25A3" w14:textId="77777777" w:rsidR="00D35834" w:rsidRPr="00CC30D9" w:rsidRDefault="00D35834" w:rsidP="00B301CB">
            <w:pPr>
              <w:pStyle w:val="NormalBodyText"/>
              <w:rPr>
                <w:ins w:id="1907" w:author="Frank" w:date="2021-04-20T10:11:00Z"/>
                <w:b/>
                <w:caps/>
                <w:lang w:val="nl-NL"/>
              </w:rPr>
            </w:pPr>
            <w:ins w:id="1908" w:author="Frank" w:date="2021-04-20T10:11:00Z">
              <w:r w:rsidRPr="00CC30D9">
                <w:rPr>
                  <w:b/>
                  <w:caps/>
                  <w:lang w:val="nl-NL"/>
                </w:rPr>
                <w:t>Rol:</w:t>
              </w:r>
            </w:ins>
          </w:p>
        </w:tc>
        <w:tc>
          <w:tcPr>
            <w:tcW w:w="7541" w:type="dxa"/>
            <w:shd w:val="clear" w:color="auto" w:fill="auto"/>
          </w:tcPr>
          <w:p w14:paraId="039CD9C7" w14:textId="77777777" w:rsidR="00D35834" w:rsidRPr="00CC30D9" w:rsidRDefault="00D35834" w:rsidP="00B301CB">
            <w:pPr>
              <w:pStyle w:val="NormalBodyText"/>
              <w:rPr>
                <w:ins w:id="1909" w:author="Frank" w:date="2021-04-20T10:11:00Z"/>
                <w:lang w:val="nl-NL"/>
              </w:rPr>
            </w:pPr>
            <w:ins w:id="1910" w:author="Frank" w:date="2021-04-20T10:11:00Z">
              <w:r w:rsidRPr="00CC30D9">
                <w:rPr>
                  <w:lang w:val="nl-NL"/>
                </w:rPr>
                <w:t>Technisch Engineer / Change Coördinator</w:t>
              </w:r>
            </w:ins>
          </w:p>
        </w:tc>
      </w:tr>
      <w:tr w:rsidR="00D35834" w:rsidRPr="00CC30D9" w14:paraId="1552F66E" w14:textId="77777777" w:rsidTr="00B301CB">
        <w:trPr>
          <w:ins w:id="1911" w:author="Frank" w:date="2021-04-20T10:11:00Z"/>
        </w:trPr>
        <w:tc>
          <w:tcPr>
            <w:tcW w:w="1805" w:type="dxa"/>
            <w:shd w:val="clear" w:color="auto" w:fill="auto"/>
          </w:tcPr>
          <w:p w14:paraId="536E00F6" w14:textId="77777777" w:rsidR="00D35834" w:rsidRPr="00CC30D9" w:rsidRDefault="00D35834" w:rsidP="00B301CB">
            <w:pPr>
              <w:pStyle w:val="NormalBodyText"/>
              <w:rPr>
                <w:ins w:id="1912" w:author="Frank" w:date="2021-04-20T10:11:00Z"/>
                <w:b/>
                <w:caps/>
                <w:lang w:val="nl-NL"/>
              </w:rPr>
            </w:pPr>
            <w:ins w:id="1913" w:author="Frank" w:date="2021-04-20T10:11:00Z">
              <w:r w:rsidRPr="00CC30D9">
                <w:rPr>
                  <w:b/>
                  <w:caps/>
                  <w:lang w:val="nl-NL"/>
                </w:rPr>
                <w:t>Tools:</w:t>
              </w:r>
            </w:ins>
          </w:p>
        </w:tc>
        <w:tc>
          <w:tcPr>
            <w:tcW w:w="7541" w:type="dxa"/>
            <w:shd w:val="clear" w:color="auto" w:fill="auto"/>
          </w:tcPr>
          <w:p w14:paraId="3E27BB8D" w14:textId="77777777" w:rsidR="00D35834" w:rsidRPr="00CC30D9" w:rsidRDefault="00D35834" w:rsidP="00B301CB">
            <w:pPr>
              <w:pStyle w:val="NormalBodyText"/>
              <w:rPr>
                <w:ins w:id="1914" w:author="Frank" w:date="2021-04-20T10:11:00Z"/>
                <w:lang w:val="nl-NL"/>
              </w:rPr>
            </w:pPr>
            <w:ins w:id="1915" w:author="Frank" w:date="2021-04-20T10:11:00Z">
              <w:r w:rsidRPr="00CC30D9">
                <w:rPr>
                  <w:lang w:val="nl-NL"/>
                </w:rPr>
                <w:t>GSM, ITIL</w:t>
              </w:r>
            </w:ins>
          </w:p>
        </w:tc>
      </w:tr>
      <w:tr w:rsidR="00D35834" w:rsidRPr="00CC30D9" w14:paraId="5307FF5E" w14:textId="77777777" w:rsidTr="00B301CB">
        <w:trPr>
          <w:ins w:id="1916" w:author="Frank" w:date="2021-04-20T10:11:00Z"/>
        </w:trPr>
        <w:tc>
          <w:tcPr>
            <w:tcW w:w="1805" w:type="dxa"/>
            <w:shd w:val="clear" w:color="auto" w:fill="auto"/>
          </w:tcPr>
          <w:p w14:paraId="2AC48426" w14:textId="77777777" w:rsidR="00D35834" w:rsidRPr="00CC30D9" w:rsidRDefault="00D35834" w:rsidP="00B301CB">
            <w:pPr>
              <w:pStyle w:val="NormalBodyText"/>
              <w:rPr>
                <w:ins w:id="1917" w:author="Frank" w:date="2021-04-20T10:11:00Z"/>
                <w:b/>
                <w:caps/>
                <w:lang w:val="nl-NL"/>
              </w:rPr>
            </w:pPr>
            <w:ins w:id="1918" w:author="Frank" w:date="2021-04-20T10:11:00Z">
              <w:r w:rsidRPr="00CC30D9">
                <w:rPr>
                  <w:b/>
                  <w:caps/>
                  <w:lang w:val="nl-NL"/>
                </w:rPr>
                <w:t>Branche:</w:t>
              </w:r>
            </w:ins>
          </w:p>
        </w:tc>
        <w:tc>
          <w:tcPr>
            <w:tcW w:w="7541" w:type="dxa"/>
            <w:shd w:val="clear" w:color="auto" w:fill="auto"/>
          </w:tcPr>
          <w:p w14:paraId="500E6365" w14:textId="77777777" w:rsidR="00D35834" w:rsidRPr="00CC30D9" w:rsidRDefault="00D35834" w:rsidP="00B301CB">
            <w:pPr>
              <w:pStyle w:val="NormalBodyText"/>
              <w:rPr>
                <w:ins w:id="1919" w:author="Frank" w:date="2021-04-20T10:11:00Z"/>
                <w:lang w:val="nl-NL"/>
              </w:rPr>
            </w:pPr>
            <w:ins w:id="1920" w:author="Frank" w:date="2021-04-20T10:11:00Z">
              <w:r w:rsidRPr="00CC30D9">
                <w:rPr>
                  <w:lang w:val="nl-NL"/>
                </w:rPr>
                <w:t>Telecommunicatie</w:t>
              </w:r>
            </w:ins>
          </w:p>
        </w:tc>
      </w:tr>
      <w:tr w:rsidR="00D35834" w:rsidRPr="00CC30D9" w14:paraId="4DC8BD5E" w14:textId="77777777" w:rsidTr="00B301CB">
        <w:trPr>
          <w:ins w:id="1921" w:author="Frank" w:date="2021-04-20T10:11:00Z"/>
        </w:trPr>
        <w:tc>
          <w:tcPr>
            <w:tcW w:w="1805" w:type="dxa"/>
            <w:shd w:val="clear" w:color="auto" w:fill="auto"/>
          </w:tcPr>
          <w:p w14:paraId="74DCA5A4" w14:textId="77777777" w:rsidR="00D35834" w:rsidRPr="00CC30D9" w:rsidRDefault="00D35834" w:rsidP="00B301CB">
            <w:pPr>
              <w:pStyle w:val="NormalBodyText"/>
              <w:rPr>
                <w:ins w:id="1922" w:author="Frank" w:date="2021-04-20T10:11:00Z"/>
                <w:b/>
                <w:caps/>
                <w:lang w:val="nl-NL"/>
              </w:rPr>
            </w:pPr>
          </w:p>
        </w:tc>
        <w:tc>
          <w:tcPr>
            <w:tcW w:w="7541" w:type="dxa"/>
            <w:shd w:val="clear" w:color="auto" w:fill="auto"/>
          </w:tcPr>
          <w:p w14:paraId="4FCB8561" w14:textId="77777777" w:rsidR="00D35834" w:rsidRPr="00CC30D9" w:rsidRDefault="00D35834" w:rsidP="00B301CB">
            <w:pPr>
              <w:pStyle w:val="NormalBodyText"/>
              <w:rPr>
                <w:ins w:id="1923" w:author="Frank" w:date="2021-04-20T10:11:00Z"/>
                <w:lang w:val="nl-NL"/>
              </w:rPr>
            </w:pPr>
          </w:p>
        </w:tc>
      </w:tr>
      <w:tr w:rsidR="00D35834" w:rsidRPr="00CC30D9" w14:paraId="1D3B3923" w14:textId="77777777" w:rsidTr="00B301CB">
        <w:trPr>
          <w:ins w:id="1924" w:author="Frank" w:date="2021-04-20T10:11:00Z"/>
        </w:trPr>
        <w:tc>
          <w:tcPr>
            <w:tcW w:w="1805" w:type="dxa"/>
            <w:shd w:val="clear" w:color="auto" w:fill="auto"/>
          </w:tcPr>
          <w:p w14:paraId="2915A4E7" w14:textId="77777777" w:rsidR="00D35834" w:rsidRPr="00CC30D9" w:rsidRDefault="00D35834" w:rsidP="00B301CB">
            <w:pPr>
              <w:pStyle w:val="NormalBodyText"/>
              <w:rPr>
                <w:ins w:id="1925" w:author="Frank" w:date="2021-04-20T10:11:00Z"/>
                <w:b/>
                <w:caps/>
                <w:lang w:val="nl-NL"/>
              </w:rPr>
            </w:pPr>
          </w:p>
        </w:tc>
        <w:tc>
          <w:tcPr>
            <w:tcW w:w="7541" w:type="dxa"/>
            <w:shd w:val="clear" w:color="auto" w:fill="auto"/>
          </w:tcPr>
          <w:p w14:paraId="3E63FF05" w14:textId="77777777" w:rsidR="00D35834" w:rsidRPr="00CC30D9" w:rsidRDefault="00D35834" w:rsidP="00B301CB">
            <w:pPr>
              <w:pStyle w:val="NormalBodyText"/>
              <w:rPr>
                <w:ins w:id="1926" w:author="Frank" w:date="2021-04-20T10:11:00Z"/>
                <w:lang w:val="nl-NL"/>
              </w:rPr>
            </w:pPr>
          </w:p>
        </w:tc>
      </w:tr>
      <w:tr w:rsidR="00D35834" w:rsidRPr="00CC30D9" w14:paraId="732DF159" w14:textId="77777777" w:rsidTr="00B301CB">
        <w:trPr>
          <w:ins w:id="1927" w:author="Frank" w:date="2021-04-20T10:11:00Z"/>
        </w:trPr>
        <w:tc>
          <w:tcPr>
            <w:tcW w:w="1805" w:type="dxa"/>
            <w:shd w:val="clear" w:color="auto" w:fill="auto"/>
          </w:tcPr>
          <w:p w14:paraId="040BB0C9" w14:textId="77777777" w:rsidR="00D35834" w:rsidRPr="00CC30D9" w:rsidRDefault="00D35834" w:rsidP="00B301CB">
            <w:pPr>
              <w:pStyle w:val="NormalBodyText"/>
              <w:rPr>
                <w:ins w:id="1928" w:author="Frank" w:date="2021-04-20T10:11:00Z"/>
                <w:b/>
                <w:caps/>
                <w:lang w:val="nl-NL"/>
              </w:rPr>
            </w:pPr>
            <w:ins w:id="1929" w:author="Frank" w:date="2021-04-20T10:11:00Z">
              <w:r w:rsidRPr="00CC30D9">
                <w:rPr>
                  <w:b/>
                  <w:caps/>
                  <w:lang w:val="nl-NL"/>
                </w:rPr>
                <w:t>Project:</w:t>
              </w:r>
            </w:ins>
          </w:p>
        </w:tc>
        <w:tc>
          <w:tcPr>
            <w:tcW w:w="7541" w:type="dxa"/>
            <w:shd w:val="clear" w:color="auto" w:fill="auto"/>
          </w:tcPr>
          <w:p w14:paraId="4F89C3EB" w14:textId="77777777" w:rsidR="00D35834" w:rsidRPr="00CC30D9" w:rsidRDefault="00D35834" w:rsidP="00B301CB">
            <w:pPr>
              <w:pStyle w:val="NormalBodyText"/>
              <w:rPr>
                <w:ins w:id="1930" w:author="Frank" w:date="2021-04-20T10:11:00Z"/>
                <w:lang w:val="nl-NL"/>
              </w:rPr>
            </w:pPr>
            <w:ins w:id="1931" w:author="Frank" w:date="2021-04-20T10:11:00Z">
              <w:r w:rsidRPr="00CC30D9">
                <w:rPr>
                  <w:lang w:val="nl-NL"/>
                </w:rPr>
                <w:t>Technisch Engineer</w:t>
              </w:r>
            </w:ins>
          </w:p>
        </w:tc>
      </w:tr>
      <w:tr w:rsidR="00D35834" w:rsidRPr="00CC30D9" w14:paraId="725D2D64" w14:textId="77777777" w:rsidTr="00B301CB">
        <w:trPr>
          <w:ins w:id="1932" w:author="Frank" w:date="2021-04-20T10:11:00Z"/>
        </w:trPr>
        <w:tc>
          <w:tcPr>
            <w:tcW w:w="1805" w:type="dxa"/>
            <w:shd w:val="clear" w:color="auto" w:fill="auto"/>
          </w:tcPr>
          <w:p w14:paraId="4490E183" w14:textId="77777777" w:rsidR="00D35834" w:rsidRPr="00CC30D9" w:rsidRDefault="00D35834" w:rsidP="00B301CB">
            <w:pPr>
              <w:pStyle w:val="NormalBodyText"/>
              <w:rPr>
                <w:ins w:id="1933" w:author="Frank" w:date="2021-04-20T10:11:00Z"/>
                <w:b/>
                <w:caps/>
                <w:lang w:val="nl-NL"/>
              </w:rPr>
            </w:pPr>
            <w:ins w:id="1934" w:author="Frank" w:date="2021-04-20T10:11:00Z">
              <w:r w:rsidRPr="00CC30D9">
                <w:rPr>
                  <w:b/>
                  <w:caps/>
                  <w:lang w:val="nl-NL"/>
                </w:rPr>
                <w:t>Periode:</w:t>
              </w:r>
            </w:ins>
          </w:p>
        </w:tc>
        <w:tc>
          <w:tcPr>
            <w:tcW w:w="7541" w:type="dxa"/>
            <w:shd w:val="clear" w:color="auto" w:fill="auto"/>
          </w:tcPr>
          <w:p w14:paraId="052833F0" w14:textId="77777777" w:rsidR="00D35834" w:rsidRPr="00CC30D9" w:rsidRDefault="00D35834" w:rsidP="00B301CB">
            <w:pPr>
              <w:pStyle w:val="NormalBodyText"/>
              <w:rPr>
                <w:ins w:id="1935" w:author="Frank" w:date="2021-04-20T10:11:00Z"/>
                <w:lang w:val="nl-NL"/>
              </w:rPr>
            </w:pPr>
            <w:ins w:id="1936" w:author="Frank" w:date="2021-04-20T10:11:00Z">
              <w:r w:rsidRPr="00CC30D9">
                <w:rPr>
                  <w:lang w:val="nl-NL"/>
                </w:rPr>
                <w:t>januari 1997 - februari 2003</w:t>
              </w:r>
            </w:ins>
          </w:p>
        </w:tc>
      </w:tr>
      <w:tr w:rsidR="00D35834" w:rsidRPr="00CC30D9" w14:paraId="0BEF0850" w14:textId="77777777" w:rsidTr="00B301CB">
        <w:trPr>
          <w:ins w:id="1937" w:author="Frank" w:date="2021-04-20T10:11:00Z"/>
        </w:trPr>
        <w:tc>
          <w:tcPr>
            <w:tcW w:w="1805" w:type="dxa"/>
            <w:shd w:val="clear" w:color="auto" w:fill="auto"/>
          </w:tcPr>
          <w:p w14:paraId="7BA33FCC" w14:textId="77777777" w:rsidR="00D35834" w:rsidRPr="00CC30D9" w:rsidRDefault="00D35834" w:rsidP="00B301CB">
            <w:pPr>
              <w:pStyle w:val="NormalBodyText"/>
              <w:rPr>
                <w:ins w:id="1938" w:author="Frank" w:date="2021-04-20T10:11:00Z"/>
                <w:b/>
                <w:caps/>
                <w:lang w:val="nl-NL"/>
              </w:rPr>
            </w:pPr>
            <w:ins w:id="1939" w:author="Frank" w:date="2021-04-20T10:11:00Z">
              <w:r w:rsidRPr="00CC30D9">
                <w:rPr>
                  <w:b/>
                  <w:caps/>
                  <w:lang w:val="nl-NL"/>
                </w:rPr>
                <w:t>Opdrachtgever:</w:t>
              </w:r>
            </w:ins>
          </w:p>
        </w:tc>
        <w:tc>
          <w:tcPr>
            <w:tcW w:w="7541" w:type="dxa"/>
            <w:shd w:val="clear" w:color="auto" w:fill="auto"/>
          </w:tcPr>
          <w:p w14:paraId="40D379A8" w14:textId="77777777" w:rsidR="00D35834" w:rsidRPr="00CC30D9" w:rsidRDefault="00D35834" w:rsidP="00B301CB">
            <w:pPr>
              <w:pStyle w:val="NormalBodyText"/>
              <w:rPr>
                <w:ins w:id="1940" w:author="Frank" w:date="2021-04-20T10:11:00Z"/>
                <w:lang w:val="nl-NL"/>
              </w:rPr>
            </w:pPr>
            <w:ins w:id="1941" w:author="Frank" w:date="2021-04-20T10:11:00Z">
              <w:r w:rsidRPr="00CC30D9">
                <w:rPr>
                  <w:lang w:val="nl-NL"/>
                </w:rPr>
                <w:t>Telfort</w:t>
              </w:r>
            </w:ins>
          </w:p>
        </w:tc>
      </w:tr>
      <w:tr w:rsidR="00D35834" w:rsidRPr="00125014" w14:paraId="1BBD92C3" w14:textId="77777777" w:rsidTr="00B301CB">
        <w:trPr>
          <w:ins w:id="1942" w:author="Frank" w:date="2021-04-20T10:11:00Z"/>
        </w:trPr>
        <w:tc>
          <w:tcPr>
            <w:tcW w:w="1805" w:type="dxa"/>
            <w:shd w:val="clear" w:color="auto" w:fill="auto"/>
          </w:tcPr>
          <w:p w14:paraId="6C1E9637" w14:textId="77777777" w:rsidR="00D35834" w:rsidRPr="00CC30D9" w:rsidRDefault="00D35834" w:rsidP="00B301CB">
            <w:pPr>
              <w:pStyle w:val="NormalBodyText"/>
              <w:rPr>
                <w:ins w:id="1943" w:author="Frank" w:date="2021-04-20T10:11:00Z"/>
                <w:b/>
                <w:caps/>
                <w:lang w:val="nl-NL"/>
              </w:rPr>
            </w:pPr>
            <w:ins w:id="1944" w:author="Frank" w:date="2021-04-20T10:11:00Z">
              <w:r w:rsidRPr="00CC30D9">
                <w:rPr>
                  <w:b/>
                  <w:caps/>
                  <w:lang w:val="nl-NL"/>
                </w:rPr>
                <w:t>Omschrijving:</w:t>
              </w:r>
            </w:ins>
          </w:p>
        </w:tc>
        <w:tc>
          <w:tcPr>
            <w:tcW w:w="7541" w:type="dxa"/>
            <w:shd w:val="clear" w:color="auto" w:fill="auto"/>
          </w:tcPr>
          <w:p w14:paraId="6C759BD0" w14:textId="07EE2A70" w:rsidR="00D35834" w:rsidRPr="00CC30D9" w:rsidRDefault="00D35834" w:rsidP="00B301CB">
            <w:pPr>
              <w:pStyle w:val="NormalBodyText"/>
              <w:rPr>
                <w:ins w:id="1945" w:author="Frank" w:date="2021-04-20T10:11:00Z"/>
                <w:lang w:val="nl-NL"/>
              </w:rPr>
            </w:pPr>
            <w:ins w:id="1946" w:author="Frank" w:date="2021-04-20T10:11:00Z">
              <w:r w:rsidRPr="00CC30D9">
                <w:rPr>
                  <w:lang w:val="nl-NL"/>
                </w:rPr>
                <w:t xml:space="preserve">Als Technisch Engineer was de heer </w:t>
              </w:r>
            </w:ins>
            <w:r w:rsidR="008B2ABD">
              <w:rPr>
                <w:lang w:val="nl-NL"/>
              </w:rPr>
              <w:t>X</w:t>
            </w:r>
            <w:ins w:id="1947" w:author="Frank" w:date="2021-04-20T10:11:00Z">
              <w:r w:rsidRPr="00CC30D9">
                <w:rPr>
                  <w:lang w:val="nl-NL"/>
                </w:rPr>
                <w:t xml:space="preserve"> mede verantwoordelijk voor de bouw en capaciteitsplanning en het transmissie netwerk bij de opstart van Telfort.</w:t>
              </w:r>
            </w:ins>
          </w:p>
          <w:p w14:paraId="76E760B0" w14:textId="395D6C80" w:rsidR="00D35834" w:rsidRPr="00CC30D9" w:rsidRDefault="00D35834" w:rsidP="00B301CB">
            <w:pPr>
              <w:pStyle w:val="NormalBodyText"/>
              <w:rPr>
                <w:ins w:id="1948" w:author="Frank" w:date="2021-04-20T10:11:00Z"/>
                <w:lang w:val="nl-NL"/>
              </w:rPr>
            </w:pPr>
            <w:ins w:id="1949" w:author="Frank" w:date="2021-04-20T10:11:00Z">
              <w:r w:rsidRPr="00CC30D9">
                <w:rPr>
                  <w:lang w:val="nl-NL"/>
                </w:rPr>
                <w:t xml:space="preserve">Later was de heer </w:t>
              </w:r>
            </w:ins>
            <w:r w:rsidR="008B2ABD">
              <w:rPr>
                <w:lang w:val="nl-NL"/>
              </w:rPr>
              <w:t>X</w:t>
            </w:r>
            <w:ins w:id="1950" w:author="Frank" w:date="2021-04-20T10:11:00Z">
              <w:r w:rsidRPr="00CC30D9">
                <w:rPr>
                  <w:lang w:val="nl-NL"/>
                </w:rPr>
                <w:t xml:space="preserve"> als Transmissie Planner verantwoordelijk voor het technisch ontwerp van de </w:t>
              </w:r>
              <w:proofErr w:type="spellStart"/>
              <w:r w:rsidRPr="00CC30D9">
                <w:rPr>
                  <w:lang w:val="nl-NL"/>
                </w:rPr>
                <w:t>MicroWave</w:t>
              </w:r>
              <w:proofErr w:type="spellEnd"/>
              <w:r w:rsidRPr="00CC30D9">
                <w:rPr>
                  <w:lang w:val="nl-NL"/>
                </w:rPr>
                <w:t xml:space="preserve"> verbindingen en een  aansturende rol voor alle Engineers betrokken bij de realisatie van de </w:t>
              </w:r>
              <w:proofErr w:type="spellStart"/>
              <w:r w:rsidRPr="00CC30D9">
                <w:rPr>
                  <w:lang w:val="nl-NL"/>
                </w:rPr>
                <w:t>MicroWave</w:t>
              </w:r>
              <w:proofErr w:type="spellEnd"/>
              <w:r w:rsidRPr="00CC30D9">
                <w:rPr>
                  <w:lang w:val="nl-NL"/>
                </w:rPr>
                <w:t xml:space="preserve"> verbindingen.</w:t>
              </w:r>
            </w:ins>
          </w:p>
          <w:p w14:paraId="25752FF5" w14:textId="4DA6936A" w:rsidR="00D35834" w:rsidRPr="00CC30D9" w:rsidRDefault="00D35834" w:rsidP="00B301CB">
            <w:pPr>
              <w:pStyle w:val="NormalBodyText"/>
              <w:rPr>
                <w:ins w:id="1951" w:author="Frank" w:date="2021-04-20T10:11:00Z"/>
                <w:lang w:val="nl-NL"/>
              </w:rPr>
            </w:pPr>
            <w:ins w:id="1952" w:author="Frank" w:date="2021-04-20T10:11:00Z">
              <w:r w:rsidRPr="00CC30D9">
                <w:rPr>
                  <w:lang w:val="nl-NL"/>
                </w:rPr>
                <w:t xml:space="preserve">In het laatste jaar was de heer </w:t>
              </w:r>
            </w:ins>
            <w:r w:rsidR="008B2ABD">
              <w:rPr>
                <w:lang w:val="nl-NL"/>
              </w:rPr>
              <w:t>X</w:t>
            </w:r>
            <w:ins w:id="1953" w:author="Frank" w:date="2021-04-20T10:11:00Z">
              <w:r w:rsidRPr="00CC30D9">
                <w:rPr>
                  <w:lang w:val="nl-NL"/>
                </w:rPr>
                <w:t xml:space="preserve"> als Configuratie &amp; Optimalisatie Engineer binnen de afdeling Design en Planning mede verantwoordelijk voor uitbreiding en onderhoud van het Core Netwerk van Telfort.</w:t>
              </w:r>
            </w:ins>
          </w:p>
        </w:tc>
      </w:tr>
      <w:tr w:rsidR="00D35834" w:rsidRPr="00CC30D9" w14:paraId="43F2C097" w14:textId="77777777" w:rsidTr="00B301CB">
        <w:trPr>
          <w:ins w:id="1954" w:author="Frank" w:date="2021-04-20T10:11:00Z"/>
        </w:trPr>
        <w:tc>
          <w:tcPr>
            <w:tcW w:w="1805" w:type="dxa"/>
            <w:shd w:val="clear" w:color="auto" w:fill="auto"/>
          </w:tcPr>
          <w:p w14:paraId="52B404A0" w14:textId="77777777" w:rsidR="00D35834" w:rsidRPr="00CC30D9" w:rsidRDefault="00D35834" w:rsidP="00B301CB">
            <w:pPr>
              <w:pStyle w:val="NormalBodyText"/>
              <w:rPr>
                <w:ins w:id="1955" w:author="Frank" w:date="2021-04-20T10:11:00Z"/>
                <w:b/>
                <w:caps/>
                <w:lang w:val="nl-NL"/>
              </w:rPr>
            </w:pPr>
            <w:ins w:id="1956" w:author="Frank" w:date="2021-04-20T10:11:00Z">
              <w:r w:rsidRPr="00CC30D9">
                <w:rPr>
                  <w:b/>
                  <w:caps/>
                  <w:lang w:val="nl-NL"/>
                </w:rPr>
                <w:t>Rol:</w:t>
              </w:r>
            </w:ins>
          </w:p>
        </w:tc>
        <w:tc>
          <w:tcPr>
            <w:tcW w:w="7541" w:type="dxa"/>
            <w:shd w:val="clear" w:color="auto" w:fill="auto"/>
          </w:tcPr>
          <w:p w14:paraId="5F225A65" w14:textId="77777777" w:rsidR="00D35834" w:rsidRPr="00CC30D9" w:rsidRDefault="00D35834" w:rsidP="00B301CB">
            <w:pPr>
              <w:pStyle w:val="NormalBodyText"/>
              <w:rPr>
                <w:ins w:id="1957" w:author="Frank" w:date="2021-04-20T10:11:00Z"/>
                <w:lang w:val="nl-NL"/>
              </w:rPr>
            </w:pPr>
            <w:ins w:id="1958" w:author="Frank" w:date="2021-04-20T10:11:00Z">
              <w:r w:rsidRPr="00CC30D9">
                <w:rPr>
                  <w:lang w:val="nl-NL"/>
                </w:rPr>
                <w:t>Technisch Engineer</w:t>
              </w:r>
            </w:ins>
          </w:p>
        </w:tc>
      </w:tr>
      <w:tr w:rsidR="00D35834" w:rsidRPr="00CC30D9" w14:paraId="17346520" w14:textId="77777777" w:rsidTr="00B301CB">
        <w:trPr>
          <w:ins w:id="1959" w:author="Frank" w:date="2021-04-20T10:11:00Z"/>
        </w:trPr>
        <w:tc>
          <w:tcPr>
            <w:tcW w:w="1805" w:type="dxa"/>
            <w:shd w:val="clear" w:color="auto" w:fill="auto"/>
          </w:tcPr>
          <w:p w14:paraId="52D329E9" w14:textId="77777777" w:rsidR="00D35834" w:rsidRPr="00CC30D9" w:rsidRDefault="00D35834" w:rsidP="00B301CB">
            <w:pPr>
              <w:pStyle w:val="NormalBodyText"/>
              <w:rPr>
                <w:ins w:id="1960" w:author="Frank" w:date="2021-04-20T10:11:00Z"/>
                <w:b/>
                <w:caps/>
                <w:lang w:val="nl-NL"/>
              </w:rPr>
            </w:pPr>
            <w:ins w:id="1961" w:author="Frank" w:date="2021-04-20T10:11:00Z">
              <w:r w:rsidRPr="00CC30D9">
                <w:rPr>
                  <w:b/>
                  <w:caps/>
                  <w:lang w:val="nl-NL"/>
                </w:rPr>
                <w:t>Tools:</w:t>
              </w:r>
            </w:ins>
          </w:p>
        </w:tc>
        <w:tc>
          <w:tcPr>
            <w:tcW w:w="7541" w:type="dxa"/>
            <w:shd w:val="clear" w:color="auto" w:fill="auto"/>
          </w:tcPr>
          <w:p w14:paraId="09FBAD4F" w14:textId="77777777" w:rsidR="00D35834" w:rsidRPr="00CC30D9" w:rsidRDefault="00D35834" w:rsidP="00B301CB">
            <w:pPr>
              <w:pStyle w:val="NormalBodyText"/>
              <w:rPr>
                <w:ins w:id="1962" w:author="Frank" w:date="2021-04-20T10:11:00Z"/>
                <w:lang w:val="nl-NL"/>
              </w:rPr>
            </w:pPr>
            <w:ins w:id="1963" w:author="Frank" w:date="2021-04-20T10:11:00Z">
              <w:r w:rsidRPr="00CC30D9">
                <w:rPr>
                  <w:lang w:val="nl-NL"/>
                </w:rPr>
                <w:t xml:space="preserve">GSM, </w:t>
              </w:r>
              <w:proofErr w:type="spellStart"/>
              <w:r w:rsidRPr="00CC30D9">
                <w:rPr>
                  <w:lang w:val="nl-NL"/>
                </w:rPr>
                <w:t>MicroWave</w:t>
              </w:r>
              <w:proofErr w:type="spellEnd"/>
            </w:ins>
          </w:p>
        </w:tc>
      </w:tr>
      <w:tr w:rsidR="00D35834" w:rsidRPr="000D4138" w14:paraId="678578C0" w14:textId="77777777" w:rsidTr="00B301CB">
        <w:trPr>
          <w:ins w:id="1964" w:author="Frank" w:date="2021-04-20T10:11:00Z"/>
        </w:trPr>
        <w:tc>
          <w:tcPr>
            <w:tcW w:w="1805" w:type="dxa"/>
            <w:shd w:val="clear" w:color="auto" w:fill="auto"/>
          </w:tcPr>
          <w:p w14:paraId="501843A8" w14:textId="77777777" w:rsidR="00D35834" w:rsidRPr="00CC30D9" w:rsidRDefault="00D35834" w:rsidP="00B301CB">
            <w:pPr>
              <w:pStyle w:val="NormalBodyText"/>
              <w:rPr>
                <w:ins w:id="1965" w:author="Frank" w:date="2021-04-20T10:11:00Z"/>
                <w:b/>
                <w:caps/>
                <w:lang w:val="nl-NL"/>
              </w:rPr>
            </w:pPr>
            <w:ins w:id="1966" w:author="Frank" w:date="2021-04-20T10:11:00Z">
              <w:r w:rsidRPr="00CC30D9">
                <w:rPr>
                  <w:b/>
                  <w:caps/>
                  <w:lang w:val="nl-NL"/>
                </w:rPr>
                <w:t>Branche:</w:t>
              </w:r>
            </w:ins>
          </w:p>
        </w:tc>
        <w:tc>
          <w:tcPr>
            <w:tcW w:w="7541" w:type="dxa"/>
            <w:shd w:val="clear" w:color="auto" w:fill="auto"/>
          </w:tcPr>
          <w:p w14:paraId="4DE8655D" w14:textId="77777777" w:rsidR="00D35834" w:rsidRDefault="00D35834" w:rsidP="00B301CB">
            <w:pPr>
              <w:pStyle w:val="NormalBodyText"/>
              <w:rPr>
                <w:ins w:id="1967" w:author="Frank" w:date="2021-04-20T10:11:00Z"/>
                <w:lang w:val="nl-NL"/>
              </w:rPr>
            </w:pPr>
            <w:ins w:id="1968" w:author="Frank" w:date="2021-04-20T10:11:00Z">
              <w:r w:rsidRPr="00CC30D9">
                <w:rPr>
                  <w:lang w:val="nl-NL"/>
                </w:rPr>
                <w:t>Telecommunicatie</w:t>
              </w:r>
            </w:ins>
          </w:p>
        </w:tc>
      </w:tr>
      <w:tr w:rsidR="00D35834" w:rsidRPr="000D4138" w14:paraId="6301CBA7" w14:textId="77777777" w:rsidTr="00B301CB">
        <w:trPr>
          <w:ins w:id="1969" w:author="Frank" w:date="2021-04-20T10:11:00Z"/>
        </w:trPr>
        <w:tc>
          <w:tcPr>
            <w:tcW w:w="1805" w:type="dxa"/>
            <w:shd w:val="clear" w:color="auto" w:fill="auto"/>
          </w:tcPr>
          <w:p w14:paraId="06764109" w14:textId="77777777" w:rsidR="00D35834" w:rsidRDefault="00D35834" w:rsidP="00B301CB">
            <w:pPr>
              <w:pStyle w:val="NormalBodyText"/>
              <w:rPr>
                <w:ins w:id="1970" w:author="Frank" w:date="2021-04-20T10:11:00Z"/>
                <w:b/>
                <w:caps/>
                <w:lang w:val="nl-NL"/>
              </w:rPr>
            </w:pPr>
          </w:p>
        </w:tc>
        <w:tc>
          <w:tcPr>
            <w:tcW w:w="7541" w:type="dxa"/>
            <w:shd w:val="clear" w:color="auto" w:fill="auto"/>
          </w:tcPr>
          <w:p w14:paraId="01A99D3D" w14:textId="77777777" w:rsidR="00D35834" w:rsidRDefault="00D35834" w:rsidP="00B301CB">
            <w:pPr>
              <w:pStyle w:val="NormalBodyText"/>
              <w:rPr>
                <w:ins w:id="1971" w:author="Frank" w:date="2021-04-20T10:11:00Z"/>
                <w:lang w:val="nl-NL"/>
              </w:rPr>
            </w:pPr>
          </w:p>
        </w:tc>
      </w:tr>
      <w:tr w:rsidR="00D35834" w:rsidRPr="000D4138" w14:paraId="6D4F0A38" w14:textId="77777777" w:rsidTr="00B301CB">
        <w:trPr>
          <w:ins w:id="1972" w:author="Frank" w:date="2021-04-20T10:11:00Z"/>
        </w:trPr>
        <w:tc>
          <w:tcPr>
            <w:tcW w:w="1805" w:type="dxa"/>
            <w:shd w:val="clear" w:color="auto" w:fill="auto"/>
          </w:tcPr>
          <w:p w14:paraId="56EEC319" w14:textId="77777777" w:rsidR="00D35834" w:rsidRDefault="00D35834" w:rsidP="00B301CB">
            <w:pPr>
              <w:pStyle w:val="NormalBodyText"/>
              <w:rPr>
                <w:ins w:id="1973" w:author="Frank" w:date="2021-04-20T10:11:00Z"/>
                <w:b/>
                <w:caps/>
                <w:lang w:val="nl-NL"/>
              </w:rPr>
            </w:pPr>
          </w:p>
        </w:tc>
        <w:tc>
          <w:tcPr>
            <w:tcW w:w="7541" w:type="dxa"/>
            <w:shd w:val="clear" w:color="auto" w:fill="auto"/>
          </w:tcPr>
          <w:p w14:paraId="20BF7DEF" w14:textId="77777777" w:rsidR="00D35834" w:rsidRDefault="00D35834" w:rsidP="00B301CB">
            <w:pPr>
              <w:pStyle w:val="NormalBodyText"/>
              <w:rPr>
                <w:ins w:id="1974" w:author="Frank" w:date="2021-04-20T10:11:00Z"/>
                <w:lang w:val="nl-NL"/>
              </w:rPr>
            </w:pPr>
          </w:p>
        </w:tc>
      </w:tr>
    </w:tbl>
    <w:p w14:paraId="0C4802BA" w14:textId="77777777" w:rsidR="00D35834" w:rsidRPr="000D4138" w:rsidRDefault="00D35834" w:rsidP="00D35834">
      <w:pPr>
        <w:pStyle w:val="SectionHeading"/>
        <w:spacing w:after="0"/>
        <w:rPr>
          <w:ins w:id="1975" w:author="Frank" w:date="2021-04-20T10:11:00Z"/>
          <w:lang w:val="nl-NL"/>
        </w:rPr>
      </w:pPr>
    </w:p>
    <w:p w14:paraId="419D6121" w14:textId="77777777" w:rsidR="00D35834" w:rsidRPr="000D4138" w:rsidRDefault="00D35834" w:rsidP="00D35834">
      <w:pPr>
        <w:pStyle w:val="SpaceAfter"/>
        <w:spacing w:after="0"/>
        <w:rPr>
          <w:ins w:id="1976" w:author="Frank" w:date="2021-04-20T10:11:00Z"/>
          <w:lang w:val="nl-NL"/>
        </w:rPr>
      </w:pPr>
    </w:p>
    <w:p w14:paraId="2DBF0D7D" w14:textId="4DA3F45F" w:rsidR="00A052F2" w:rsidRDefault="00A052F2">
      <w:pPr>
        <w:tabs>
          <w:tab w:val="left" w:pos="2835"/>
        </w:tabs>
      </w:pPr>
    </w:p>
    <w:sectPr w:rsidR="00A052F2"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E5D2" w14:textId="77777777" w:rsidR="00F71E01" w:rsidRDefault="0010584B">
      <w:r>
        <w:separator/>
      </w:r>
    </w:p>
  </w:endnote>
  <w:endnote w:type="continuationSeparator" w:id="0">
    <w:p w14:paraId="3AD7D191" w14:textId="77777777" w:rsidR="00F71E01" w:rsidRDefault="0010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A052F2" w:rsidRDefault="0010584B">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152ABB7" wp14:editId="07777777">
          <wp:simplePos x="0" y="0"/>
          <wp:positionH relativeFrom="column">
            <wp:posOffset>5584825</wp:posOffset>
          </wp:positionH>
          <wp:positionV relativeFrom="paragraph">
            <wp:posOffset>-108585</wp:posOffset>
          </wp:positionV>
          <wp:extent cx="390741" cy="609600"/>
          <wp:effectExtent l="0" t="0" r="9525" b="0"/>
          <wp:wrapNone/>
          <wp:docPr id="834" name="_x0000_s7449"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449"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A447F31" w:rsidRPr="00585E80">
      <w:rPr>
        <w:color w:val="808080"/>
        <w:sz w:val="20"/>
        <w:szCs w:val="20"/>
        <w:lang w:val="en-US"/>
      </w:rPr>
      <w:t>CIMSOLUTIONS B.V.</w:t>
    </w:r>
    <w:bookmarkStart w:id="1977" w:name="FooterTextLine2"/>
    <w:bookmarkEnd w:id="1977"/>
  </w:p>
  <w:p w14:paraId="5AC000AE" w14:textId="77777777" w:rsidR="00A052F2" w:rsidRDefault="0010584B">
    <w:pPr>
      <w:tabs>
        <w:tab w:val="center" w:pos="4680"/>
        <w:tab w:val="right" w:pos="9360"/>
      </w:tabs>
      <w:rPr>
        <w:color w:val="808080"/>
        <w:sz w:val="20"/>
        <w:szCs w:val="16"/>
        <w:lang w:val="en-US"/>
      </w:rPr>
    </w:pPr>
    <w:bookmarkStart w:id="1978" w:name="FooterTextLine3"/>
    <w:bookmarkStart w:id="1979" w:name="FooterTextLine4"/>
    <w:bookmarkEnd w:id="1978"/>
    <w:bookmarkEnd w:id="1979"/>
    <w:r w:rsidRPr="00585E80">
      <w:rPr>
        <w:b/>
        <w:color w:val="808080"/>
        <w:sz w:val="20"/>
        <w:szCs w:val="16"/>
        <w:lang w:val="en-US"/>
      </w:rPr>
      <w:t>T</w:t>
    </w:r>
    <w:r w:rsidRPr="00585E80">
      <w:rPr>
        <w:color w:val="808080"/>
        <w:sz w:val="20"/>
        <w:szCs w:val="16"/>
        <w:lang w:val="en-US"/>
      </w:rPr>
      <w:t xml:space="preserve"> +31 (0)347 - 368100   </w:t>
    </w:r>
    <w:bookmarkStart w:id="1980" w:name="FooterTextLine5"/>
    <w:bookmarkEnd w:id="1980"/>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1981" w:name="FooterTextLine6"/>
    <w:bookmarkEnd w:id="198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CDEB" w14:textId="77777777" w:rsidR="00F71E01" w:rsidRDefault="0010584B">
      <w:r>
        <w:separator/>
      </w:r>
    </w:p>
  </w:footnote>
  <w:footnote w:type="continuationSeparator" w:id="0">
    <w:p w14:paraId="2FD3586B" w14:textId="77777777" w:rsidR="00F71E01" w:rsidRDefault="00105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3C8A" w14:textId="77777777" w:rsidR="00A052F2" w:rsidRDefault="0010584B">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C075E1A" wp14:editId="07777777">
              <wp:simplePos x="0" y="0"/>
              <wp:positionH relativeFrom="page">
                <wp:posOffset>895350</wp:posOffset>
              </wp:positionH>
              <wp:positionV relativeFrom="page">
                <wp:posOffset>504825</wp:posOffset>
              </wp:positionV>
              <wp:extent cx="5934075" cy="186055"/>
              <wp:effectExtent l="0" t="0" r="0" b="4445"/>
              <wp:wrapNone/>
              <wp:docPr id="829" name="_x0000_s74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8F9C9D9" w14:textId="5A65EBAF" w:rsidR="00A052F2" w:rsidRDefault="00E13892">
                          <w:pPr>
                            <w:jc w:val="right"/>
                            <w:rPr>
                              <w:color w:val="7FA244"/>
                            </w:rPr>
                          </w:pPr>
                          <w:r>
                            <w:rPr>
                              <w:caps/>
                              <w:color w:val="7FA244"/>
                              <w:sz w:val="24"/>
                              <w:szCs w:val="24"/>
                            </w:rPr>
                            <w:t>X</w:t>
                          </w:r>
                          <w:r w:rsidR="0010584B">
                            <w:rPr>
                              <w:caps/>
                              <w:color w:val="7FA244"/>
                              <w:sz w:val="24"/>
                              <w:szCs w:val="24"/>
                            </w:rPr>
                            <w:t xml:space="preserve"> - </w:t>
                          </w:r>
                          <w:r w:rsidR="0010584B" w:rsidRPr="0085036D">
                            <w:rPr>
                              <w:caps/>
                              <w:color w:val="7FA244"/>
                              <w:sz w:val="24"/>
                              <w:szCs w:val="24"/>
                            </w:rPr>
                            <w:t>Curriculum vitae</w:t>
                          </w:r>
                          <w:r w:rsidR="0010584B">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C075E1A" id="_x0000_s7444"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KmT9F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08F9C9D9" w14:textId="5A65EBAF" w:rsidR="00A052F2" w:rsidRDefault="00E13892">
                    <w:pPr>
                      <w:jc w:val="right"/>
                      <w:rPr>
                        <w:color w:val="7FA244"/>
                      </w:rPr>
                    </w:pPr>
                    <w:r>
                      <w:rPr>
                        <w:caps/>
                        <w:color w:val="7FA244"/>
                        <w:sz w:val="24"/>
                        <w:szCs w:val="24"/>
                      </w:rPr>
                      <w:t>X</w:t>
                    </w:r>
                    <w:r w:rsidR="0010584B">
                      <w:rPr>
                        <w:caps/>
                        <w:color w:val="7FA244"/>
                        <w:sz w:val="24"/>
                        <w:szCs w:val="24"/>
                      </w:rPr>
                      <w:t xml:space="preserve"> - </w:t>
                    </w:r>
                    <w:r w:rsidR="0010584B" w:rsidRPr="0085036D">
                      <w:rPr>
                        <w:caps/>
                        <w:color w:val="7FA244"/>
                        <w:sz w:val="24"/>
                        <w:szCs w:val="24"/>
                      </w:rPr>
                      <w:t>Curriculum vitae</w:t>
                    </w:r>
                    <w:r w:rsidR="0010584B">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14D308C" wp14:editId="07777777">
              <wp:simplePos x="0" y="0"/>
              <wp:positionH relativeFrom="page">
                <wp:posOffset>6831965</wp:posOffset>
              </wp:positionH>
              <wp:positionV relativeFrom="page">
                <wp:posOffset>506095</wp:posOffset>
              </wp:positionV>
              <wp:extent cx="683260" cy="123825"/>
              <wp:effectExtent l="0" t="0" r="19050" b="28575"/>
              <wp:wrapNone/>
              <wp:docPr id="830" name="_x0000_s74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A052F2" w:rsidRDefault="0010584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14D308C" id="_x0000_s7445"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MA1Q54dAgAARQ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A052F2" w:rsidRDefault="0010584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A052F2" w:rsidRDefault="0010584B">
    <w:pPr>
      <w:pStyle w:val="Koptekst"/>
    </w:pPr>
    <w:r>
      <w:rPr>
        <w:noProof/>
        <w:lang w:eastAsia="nl-NL"/>
      </w:rPr>
      <mc:AlternateContent>
        <mc:Choice Requires="wps">
          <w:drawing>
            <wp:anchor distT="0" distB="0" distL="114300" distR="114300" simplePos="0" relativeHeight="251657216" behindDoc="0" locked="0" layoutInCell="0" hidden="0" allowOverlap="1" wp14:anchorId="3AABBA3F" wp14:editId="07777777">
              <wp:simplePos x="0" y="0"/>
              <wp:positionH relativeFrom="page">
                <wp:posOffset>895350</wp:posOffset>
              </wp:positionH>
              <wp:positionV relativeFrom="page">
                <wp:posOffset>552450</wp:posOffset>
              </wp:positionV>
              <wp:extent cx="5934075" cy="170815"/>
              <wp:effectExtent l="0" t="0" r="0" b="635"/>
              <wp:wrapNone/>
              <wp:docPr id="831" name="_x0000_s74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A052F2" w:rsidRDefault="0010584B">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AABBA3F" id="_x0000_s7446"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PGlbo8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A052F2" w:rsidRDefault="0010584B">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D765D4F" wp14:editId="07777777">
              <wp:simplePos x="0" y="0"/>
              <wp:positionH relativeFrom="page">
                <wp:posOffset>6827520</wp:posOffset>
              </wp:positionH>
              <wp:positionV relativeFrom="page">
                <wp:posOffset>548005</wp:posOffset>
              </wp:positionV>
              <wp:extent cx="683260" cy="123825"/>
              <wp:effectExtent l="0" t="0" r="19050" b="28575"/>
              <wp:wrapNone/>
              <wp:docPr id="832" name="_x0000_s74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A052F2" w:rsidRDefault="0010584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D765D4F" id="_x0000_s7447"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a87wqR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A052F2" w:rsidRDefault="0010584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CAA6C2F" wp14:editId="07777777">
          <wp:simplePos x="0" y="0"/>
          <wp:positionH relativeFrom="column">
            <wp:posOffset>0</wp:posOffset>
          </wp:positionH>
          <wp:positionV relativeFrom="paragraph">
            <wp:posOffset>-635</wp:posOffset>
          </wp:positionV>
          <wp:extent cx="2590586" cy="451067"/>
          <wp:effectExtent l="0" t="0" r="635" b="6350"/>
          <wp:wrapSquare wrapText="bothSides"/>
          <wp:docPr id="833" name="_x0000_s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448"/>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E186838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43B6099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765E7E5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9BEAE94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65337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0DE657A2"/>
    <w:multiLevelType w:val="hybridMultilevel"/>
    <w:tmpl w:val="4ABEC94C"/>
    <w:lvl w:ilvl="0" w:tplc="A0D81126">
      <w:numFmt w:val="bullet"/>
      <w:lvlText w:val="-"/>
      <w:lvlJc w:val="left"/>
      <w:pPr>
        <w:ind w:left="720" w:hanging="720"/>
      </w:pPr>
      <w:rPr>
        <w:rFonts w:ascii="Calibri" w:eastAsia="Calibri"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5904E58"/>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76F115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535B0113"/>
    <w:multiLevelType w:val="hybridMultilevel"/>
    <w:tmpl w:val="7C96094C"/>
    <w:lvl w:ilvl="0" w:tplc="F384B6B2">
      <w:start w:val="3"/>
      <w:numFmt w:val="bullet"/>
      <w:lvlText w:val="-"/>
      <w:lvlJc w:val="left"/>
      <w:pPr>
        <w:ind w:left="408" w:hanging="360"/>
      </w:pPr>
      <w:rPr>
        <w:rFonts w:ascii="Calibri" w:eastAsia="Calibri" w:hAnsi="Calibri" w:cs="Times New Roman"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9" w15:restartNumberingAfterBreak="0">
    <w:nsid w:val="5524187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56E5462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5CC41DD0"/>
    <w:multiLevelType w:val="hybridMultilevel"/>
    <w:tmpl w:val="DC02BE8A"/>
    <w:lvl w:ilvl="0" w:tplc="A0D81126">
      <w:numFmt w:val="bullet"/>
      <w:lvlText w:val="-"/>
      <w:lvlJc w:val="left"/>
      <w:pPr>
        <w:ind w:left="720" w:hanging="72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5850BC"/>
    <w:multiLevelType w:val="hybridMultilevel"/>
    <w:tmpl w:val="FFFFFFFF"/>
    <w:lvl w:ilvl="0" w:tplc="EECA49C4">
      <w:start w:val="1"/>
      <w:numFmt w:val="bullet"/>
      <w:pStyle w:val="Opsomming"/>
      <w:lvlText w:val=""/>
      <w:lvlJc w:val="left"/>
      <w:pPr>
        <w:ind w:left="720" w:hanging="360"/>
      </w:pPr>
      <w:rPr>
        <w:rFonts w:ascii="Symbol" w:hAnsi="Symbol" w:hint="default"/>
      </w:rPr>
    </w:lvl>
    <w:lvl w:ilvl="1" w:tplc="588A4316">
      <w:start w:val="1"/>
      <w:numFmt w:val="bullet"/>
      <w:lvlText w:val="o"/>
      <w:lvlJc w:val="left"/>
      <w:pPr>
        <w:ind w:left="1440" w:hanging="360"/>
      </w:pPr>
      <w:rPr>
        <w:rFonts w:ascii="Courier New" w:hAnsi="Courier New" w:cs="Courier New" w:hint="default"/>
      </w:rPr>
    </w:lvl>
    <w:lvl w:ilvl="2" w:tplc="2760FD64">
      <w:start w:val="1"/>
      <w:numFmt w:val="bullet"/>
      <w:lvlText w:val=""/>
      <w:lvlJc w:val="left"/>
      <w:pPr>
        <w:ind w:left="2160" w:hanging="360"/>
      </w:pPr>
      <w:rPr>
        <w:rFonts w:ascii="Wingdings" w:hAnsi="Wingdings" w:hint="default"/>
      </w:rPr>
    </w:lvl>
    <w:lvl w:ilvl="3" w:tplc="96082B4E">
      <w:start w:val="1"/>
      <w:numFmt w:val="bullet"/>
      <w:lvlText w:val=""/>
      <w:lvlJc w:val="left"/>
      <w:pPr>
        <w:ind w:left="2880" w:hanging="360"/>
      </w:pPr>
      <w:rPr>
        <w:rFonts w:ascii="Symbol" w:hAnsi="Symbol" w:hint="default"/>
      </w:rPr>
    </w:lvl>
    <w:lvl w:ilvl="4" w:tplc="AE44ECD6">
      <w:start w:val="1"/>
      <w:numFmt w:val="bullet"/>
      <w:lvlText w:val="o"/>
      <w:lvlJc w:val="left"/>
      <w:pPr>
        <w:ind w:left="3600" w:hanging="360"/>
      </w:pPr>
      <w:rPr>
        <w:rFonts w:ascii="Courier New" w:hAnsi="Courier New" w:cs="Courier New" w:hint="default"/>
      </w:rPr>
    </w:lvl>
    <w:lvl w:ilvl="5" w:tplc="6E2ABA7C">
      <w:start w:val="1"/>
      <w:numFmt w:val="bullet"/>
      <w:lvlText w:val=""/>
      <w:lvlJc w:val="left"/>
      <w:pPr>
        <w:ind w:left="4320" w:hanging="360"/>
      </w:pPr>
      <w:rPr>
        <w:rFonts w:ascii="Wingdings" w:hAnsi="Wingdings" w:hint="default"/>
      </w:rPr>
    </w:lvl>
    <w:lvl w:ilvl="6" w:tplc="C9204E3A">
      <w:start w:val="1"/>
      <w:numFmt w:val="bullet"/>
      <w:lvlText w:val=""/>
      <w:lvlJc w:val="left"/>
      <w:pPr>
        <w:ind w:left="5040" w:hanging="360"/>
      </w:pPr>
      <w:rPr>
        <w:rFonts w:ascii="Symbol" w:hAnsi="Symbol" w:hint="default"/>
      </w:rPr>
    </w:lvl>
    <w:lvl w:ilvl="7" w:tplc="953E1A42">
      <w:start w:val="1"/>
      <w:numFmt w:val="bullet"/>
      <w:lvlText w:val="o"/>
      <w:lvlJc w:val="left"/>
      <w:pPr>
        <w:ind w:left="5760" w:hanging="360"/>
      </w:pPr>
      <w:rPr>
        <w:rFonts w:ascii="Courier New" w:hAnsi="Courier New" w:cs="Courier New" w:hint="default"/>
      </w:rPr>
    </w:lvl>
    <w:lvl w:ilvl="8" w:tplc="BC5239E4">
      <w:start w:val="1"/>
      <w:numFmt w:val="bullet"/>
      <w:lvlText w:val=""/>
      <w:lvlJc w:val="left"/>
      <w:pPr>
        <w:ind w:left="6480" w:hanging="360"/>
      </w:pPr>
      <w:rPr>
        <w:rFonts w:ascii="Wingdings" w:hAnsi="Wingdings" w:hint="default"/>
      </w:rPr>
    </w:lvl>
  </w:abstractNum>
  <w:abstractNum w:abstractNumId="13" w15:restartNumberingAfterBreak="0">
    <w:nsid w:val="605148D6"/>
    <w:multiLevelType w:val="hybridMultilevel"/>
    <w:tmpl w:val="F868755E"/>
    <w:lvl w:ilvl="0" w:tplc="04130005">
      <w:start w:val="1"/>
      <w:numFmt w:val="bullet"/>
      <w:lvlText w:val=""/>
      <w:lvlJc w:val="left"/>
      <w:pPr>
        <w:ind w:left="1008" w:hanging="360"/>
      </w:pPr>
      <w:rPr>
        <w:rFonts w:ascii="Wingdings" w:hAnsi="Wingdings" w:hint="default"/>
      </w:rPr>
    </w:lvl>
    <w:lvl w:ilvl="1" w:tplc="04130003" w:tentative="1">
      <w:start w:val="1"/>
      <w:numFmt w:val="bullet"/>
      <w:lvlText w:val="o"/>
      <w:lvlJc w:val="left"/>
      <w:pPr>
        <w:ind w:left="1728" w:hanging="360"/>
      </w:pPr>
      <w:rPr>
        <w:rFonts w:ascii="Courier New" w:hAnsi="Courier New" w:cs="Courier New" w:hint="default"/>
      </w:rPr>
    </w:lvl>
    <w:lvl w:ilvl="2" w:tplc="04130005" w:tentative="1">
      <w:start w:val="1"/>
      <w:numFmt w:val="bullet"/>
      <w:lvlText w:val=""/>
      <w:lvlJc w:val="left"/>
      <w:pPr>
        <w:ind w:left="2448" w:hanging="360"/>
      </w:pPr>
      <w:rPr>
        <w:rFonts w:ascii="Wingdings" w:hAnsi="Wingdings" w:hint="default"/>
      </w:rPr>
    </w:lvl>
    <w:lvl w:ilvl="3" w:tplc="04130001" w:tentative="1">
      <w:start w:val="1"/>
      <w:numFmt w:val="bullet"/>
      <w:lvlText w:val=""/>
      <w:lvlJc w:val="left"/>
      <w:pPr>
        <w:ind w:left="3168" w:hanging="360"/>
      </w:pPr>
      <w:rPr>
        <w:rFonts w:ascii="Symbol" w:hAnsi="Symbol" w:hint="default"/>
      </w:rPr>
    </w:lvl>
    <w:lvl w:ilvl="4" w:tplc="04130003" w:tentative="1">
      <w:start w:val="1"/>
      <w:numFmt w:val="bullet"/>
      <w:lvlText w:val="o"/>
      <w:lvlJc w:val="left"/>
      <w:pPr>
        <w:ind w:left="3888" w:hanging="360"/>
      </w:pPr>
      <w:rPr>
        <w:rFonts w:ascii="Courier New" w:hAnsi="Courier New" w:cs="Courier New" w:hint="default"/>
      </w:rPr>
    </w:lvl>
    <w:lvl w:ilvl="5" w:tplc="04130005" w:tentative="1">
      <w:start w:val="1"/>
      <w:numFmt w:val="bullet"/>
      <w:lvlText w:val=""/>
      <w:lvlJc w:val="left"/>
      <w:pPr>
        <w:ind w:left="4608" w:hanging="360"/>
      </w:pPr>
      <w:rPr>
        <w:rFonts w:ascii="Wingdings" w:hAnsi="Wingdings" w:hint="default"/>
      </w:rPr>
    </w:lvl>
    <w:lvl w:ilvl="6" w:tplc="04130001" w:tentative="1">
      <w:start w:val="1"/>
      <w:numFmt w:val="bullet"/>
      <w:lvlText w:val=""/>
      <w:lvlJc w:val="left"/>
      <w:pPr>
        <w:ind w:left="5328" w:hanging="360"/>
      </w:pPr>
      <w:rPr>
        <w:rFonts w:ascii="Symbol" w:hAnsi="Symbol" w:hint="default"/>
      </w:rPr>
    </w:lvl>
    <w:lvl w:ilvl="7" w:tplc="04130003" w:tentative="1">
      <w:start w:val="1"/>
      <w:numFmt w:val="bullet"/>
      <w:lvlText w:val="o"/>
      <w:lvlJc w:val="left"/>
      <w:pPr>
        <w:ind w:left="6048" w:hanging="360"/>
      </w:pPr>
      <w:rPr>
        <w:rFonts w:ascii="Courier New" w:hAnsi="Courier New" w:cs="Courier New" w:hint="default"/>
      </w:rPr>
    </w:lvl>
    <w:lvl w:ilvl="8" w:tplc="04130005" w:tentative="1">
      <w:start w:val="1"/>
      <w:numFmt w:val="bullet"/>
      <w:lvlText w:val=""/>
      <w:lvlJc w:val="left"/>
      <w:pPr>
        <w:ind w:left="6768" w:hanging="360"/>
      </w:pPr>
      <w:rPr>
        <w:rFonts w:ascii="Wingdings" w:hAnsi="Wingdings" w:hint="default"/>
      </w:rPr>
    </w:lvl>
  </w:abstractNum>
  <w:abstractNum w:abstractNumId="14" w15:restartNumberingAfterBreak="0">
    <w:nsid w:val="617051DB"/>
    <w:multiLevelType w:val="hybridMultilevel"/>
    <w:tmpl w:val="F8B0184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3DB278E"/>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649870E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7844123C"/>
    <w:multiLevelType w:val="hybridMultilevel"/>
    <w:tmpl w:val="61F458B4"/>
    <w:lvl w:ilvl="0" w:tplc="04130005">
      <w:start w:val="1"/>
      <w:numFmt w:val="bullet"/>
      <w:lvlText w:val=""/>
      <w:lvlJc w:val="left"/>
      <w:pPr>
        <w:ind w:left="1008" w:hanging="360"/>
      </w:pPr>
      <w:rPr>
        <w:rFonts w:ascii="Wingdings" w:hAnsi="Wingdings" w:hint="default"/>
      </w:rPr>
    </w:lvl>
    <w:lvl w:ilvl="1" w:tplc="04130003" w:tentative="1">
      <w:start w:val="1"/>
      <w:numFmt w:val="bullet"/>
      <w:lvlText w:val="o"/>
      <w:lvlJc w:val="left"/>
      <w:pPr>
        <w:ind w:left="1728" w:hanging="360"/>
      </w:pPr>
      <w:rPr>
        <w:rFonts w:ascii="Courier New" w:hAnsi="Courier New" w:cs="Courier New" w:hint="default"/>
      </w:rPr>
    </w:lvl>
    <w:lvl w:ilvl="2" w:tplc="04130005" w:tentative="1">
      <w:start w:val="1"/>
      <w:numFmt w:val="bullet"/>
      <w:lvlText w:val=""/>
      <w:lvlJc w:val="left"/>
      <w:pPr>
        <w:ind w:left="2448" w:hanging="360"/>
      </w:pPr>
      <w:rPr>
        <w:rFonts w:ascii="Wingdings" w:hAnsi="Wingdings" w:hint="default"/>
      </w:rPr>
    </w:lvl>
    <w:lvl w:ilvl="3" w:tplc="04130001" w:tentative="1">
      <w:start w:val="1"/>
      <w:numFmt w:val="bullet"/>
      <w:lvlText w:val=""/>
      <w:lvlJc w:val="left"/>
      <w:pPr>
        <w:ind w:left="3168" w:hanging="360"/>
      </w:pPr>
      <w:rPr>
        <w:rFonts w:ascii="Symbol" w:hAnsi="Symbol" w:hint="default"/>
      </w:rPr>
    </w:lvl>
    <w:lvl w:ilvl="4" w:tplc="04130003" w:tentative="1">
      <w:start w:val="1"/>
      <w:numFmt w:val="bullet"/>
      <w:lvlText w:val="o"/>
      <w:lvlJc w:val="left"/>
      <w:pPr>
        <w:ind w:left="3888" w:hanging="360"/>
      </w:pPr>
      <w:rPr>
        <w:rFonts w:ascii="Courier New" w:hAnsi="Courier New" w:cs="Courier New" w:hint="default"/>
      </w:rPr>
    </w:lvl>
    <w:lvl w:ilvl="5" w:tplc="04130005" w:tentative="1">
      <w:start w:val="1"/>
      <w:numFmt w:val="bullet"/>
      <w:lvlText w:val=""/>
      <w:lvlJc w:val="left"/>
      <w:pPr>
        <w:ind w:left="4608" w:hanging="360"/>
      </w:pPr>
      <w:rPr>
        <w:rFonts w:ascii="Wingdings" w:hAnsi="Wingdings" w:hint="default"/>
      </w:rPr>
    </w:lvl>
    <w:lvl w:ilvl="6" w:tplc="04130001" w:tentative="1">
      <w:start w:val="1"/>
      <w:numFmt w:val="bullet"/>
      <w:lvlText w:val=""/>
      <w:lvlJc w:val="left"/>
      <w:pPr>
        <w:ind w:left="5328" w:hanging="360"/>
      </w:pPr>
      <w:rPr>
        <w:rFonts w:ascii="Symbol" w:hAnsi="Symbol" w:hint="default"/>
      </w:rPr>
    </w:lvl>
    <w:lvl w:ilvl="7" w:tplc="04130003" w:tentative="1">
      <w:start w:val="1"/>
      <w:numFmt w:val="bullet"/>
      <w:lvlText w:val="o"/>
      <w:lvlJc w:val="left"/>
      <w:pPr>
        <w:ind w:left="6048" w:hanging="360"/>
      </w:pPr>
      <w:rPr>
        <w:rFonts w:ascii="Courier New" w:hAnsi="Courier New" w:cs="Courier New" w:hint="default"/>
      </w:rPr>
    </w:lvl>
    <w:lvl w:ilvl="8" w:tplc="04130005" w:tentative="1">
      <w:start w:val="1"/>
      <w:numFmt w:val="bullet"/>
      <w:lvlText w:val=""/>
      <w:lvlJc w:val="left"/>
      <w:pPr>
        <w:ind w:left="6768" w:hanging="360"/>
      </w:pPr>
      <w:rPr>
        <w:rFonts w:ascii="Wingdings" w:hAnsi="Wingdings" w:hint="default"/>
      </w:rPr>
    </w:lvl>
  </w:abstractNum>
  <w:abstractNum w:abstractNumId="18" w15:restartNumberingAfterBreak="0">
    <w:nsid w:val="7DB56C82"/>
    <w:multiLevelType w:val="hybridMultilevel"/>
    <w:tmpl w:val="011869B2"/>
    <w:lvl w:ilvl="0" w:tplc="04130005">
      <w:start w:val="1"/>
      <w:numFmt w:val="bullet"/>
      <w:lvlText w:val=""/>
      <w:lvlJc w:val="left"/>
      <w:pPr>
        <w:ind w:left="1008" w:hanging="360"/>
      </w:pPr>
      <w:rPr>
        <w:rFonts w:ascii="Wingdings" w:hAnsi="Wingdings" w:hint="default"/>
      </w:rPr>
    </w:lvl>
    <w:lvl w:ilvl="1" w:tplc="04130003" w:tentative="1">
      <w:start w:val="1"/>
      <w:numFmt w:val="bullet"/>
      <w:lvlText w:val="o"/>
      <w:lvlJc w:val="left"/>
      <w:pPr>
        <w:ind w:left="1728" w:hanging="360"/>
      </w:pPr>
      <w:rPr>
        <w:rFonts w:ascii="Courier New" w:hAnsi="Courier New" w:cs="Courier New" w:hint="default"/>
      </w:rPr>
    </w:lvl>
    <w:lvl w:ilvl="2" w:tplc="04130005" w:tentative="1">
      <w:start w:val="1"/>
      <w:numFmt w:val="bullet"/>
      <w:lvlText w:val=""/>
      <w:lvlJc w:val="left"/>
      <w:pPr>
        <w:ind w:left="2448" w:hanging="360"/>
      </w:pPr>
      <w:rPr>
        <w:rFonts w:ascii="Wingdings" w:hAnsi="Wingdings" w:hint="default"/>
      </w:rPr>
    </w:lvl>
    <w:lvl w:ilvl="3" w:tplc="04130001" w:tentative="1">
      <w:start w:val="1"/>
      <w:numFmt w:val="bullet"/>
      <w:lvlText w:val=""/>
      <w:lvlJc w:val="left"/>
      <w:pPr>
        <w:ind w:left="3168" w:hanging="360"/>
      </w:pPr>
      <w:rPr>
        <w:rFonts w:ascii="Symbol" w:hAnsi="Symbol" w:hint="default"/>
      </w:rPr>
    </w:lvl>
    <w:lvl w:ilvl="4" w:tplc="04130003" w:tentative="1">
      <w:start w:val="1"/>
      <w:numFmt w:val="bullet"/>
      <w:lvlText w:val="o"/>
      <w:lvlJc w:val="left"/>
      <w:pPr>
        <w:ind w:left="3888" w:hanging="360"/>
      </w:pPr>
      <w:rPr>
        <w:rFonts w:ascii="Courier New" w:hAnsi="Courier New" w:cs="Courier New" w:hint="default"/>
      </w:rPr>
    </w:lvl>
    <w:lvl w:ilvl="5" w:tplc="04130005" w:tentative="1">
      <w:start w:val="1"/>
      <w:numFmt w:val="bullet"/>
      <w:lvlText w:val=""/>
      <w:lvlJc w:val="left"/>
      <w:pPr>
        <w:ind w:left="4608" w:hanging="360"/>
      </w:pPr>
      <w:rPr>
        <w:rFonts w:ascii="Wingdings" w:hAnsi="Wingdings" w:hint="default"/>
      </w:rPr>
    </w:lvl>
    <w:lvl w:ilvl="6" w:tplc="04130001" w:tentative="1">
      <w:start w:val="1"/>
      <w:numFmt w:val="bullet"/>
      <w:lvlText w:val=""/>
      <w:lvlJc w:val="left"/>
      <w:pPr>
        <w:ind w:left="5328" w:hanging="360"/>
      </w:pPr>
      <w:rPr>
        <w:rFonts w:ascii="Symbol" w:hAnsi="Symbol" w:hint="default"/>
      </w:rPr>
    </w:lvl>
    <w:lvl w:ilvl="7" w:tplc="04130003" w:tentative="1">
      <w:start w:val="1"/>
      <w:numFmt w:val="bullet"/>
      <w:lvlText w:val="o"/>
      <w:lvlJc w:val="left"/>
      <w:pPr>
        <w:ind w:left="6048" w:hanging="360"/>
      </w:pPr>
      <w:rPr>
        <w:rFonts w:ascii="Courier New" w:hAnsi="Courier New" w:cs="Courier New" w:hint="default"/>
      </w:rPr>
    </w:lvl>
    <w:lvl w:ilvl="8" w:tplc="04130005" w:tentative="1">
      <w:start w:val="1"/>
      <w:numFmt w:val="bullet"/>
      <w:lvlText w:val=""/>
      <w:lvlJc w:val="left"/>
      <w:pPr>
        <w:ind w:left="6768" w:hanging="360"/>
      </w:pPr>
      <w:rPr>
        <w:rFonts w:ascii="Wingdings" w:hAnsi="Wingdings" w:hint="default"/>
      </w:rPr>
    </w:lvl>
  </w:abstractNum>
  <w:num w:numId="1">
    <w:abstractNumId w:val="15"/>
  </w:num>
  <w:num w:numId="2">
    <w:abstractNumId w:val="6"/>
  </w:num>
  <w:num w:numId="3">
    <w:abstractNumId w:val="12"/>
  </w:num>
  <w:num w:numId="4">
    <w:abstractNumId w:val="7"/>
  </w:num>
  <w:num w:numId="5">
    <w:abstractNumId w:val="9"/>
  </w:num>
  <w:num w:numId="6">
    <w:abstractNumId w:val="4"/>
  </w:num>
  <w:num w:numId="7">
    <w:abstractNumId w:val="10"/>
  </w:num>
  <w:num w:numId="8">
    <w:abstractNumId w:val="16"/>
  </w:num>
  <w:num w:numId="9">
    <w:abstractNumId w:val="3"/>
  </w:num>
  <w:num w:numId="10">
    <w:abstractNumId w:val="2"/>
  </w:num>
  <w:num w:numId="11">
    <w:abstractNumId w:val="1"/>
  </w:num>
  <w:num w:numId="12">
    <w:abstractNumId w:val="0"/>
  </w:num>
  <w:num w:numId="13">
    <w:abstractNumId w:val="18"/>
  </w:num>
  <w:num w:numId="14">
    <w:abstractNumId w:val="13"/>
  </w:num>
  <w:num w:numId="15">
    <w:abstractNumId w:val="14"/>
  </w:num>
  <w:num w:numId="16">
    <w:abstractNumId w:val="5"/>
  </w:num>
  <w:num w:numId="17">
    <w:abstractNumId w:val="11"/>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w15:presenceInfo w15:providerId="None" w15:userId="Fra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markup="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2F2"/>
    <w:rsid w:val="0010584B"/>
    <w:rsid w:val="005F023E"/>
    <w:rsid w:val="008B2ABD"/>
    <w:rsid w:val="00A052F2"/>
    <w:rsid w:val="00AD451F"/>
    <w:rsid w:val="00C634DC"/>
    <w:rsid w:val="00C8592E"/>
    <w:rsid w:val="00D35834"/>
    <w:rsid w:val="00E13892"/>
    <w:rsid w:val="00F71E01"/>
    <w:rsid w:val="014DB9CE"/>
    <w:rsid w:val="081A74A0"/>
    <w:rsid w:val="0BE165E1"/>
    <w:rsid w:val="13D84F0E"/>
    <w:rsid w:val="1A4E42E6"/>
    <w:rsid w:val="1F540084"/>
    <w:rsid w:val="2459C273"/>
    <w:rsid w:val="2A3EF291"/>
    <w:rsid w:val="2A447F31"/>
    <w:rsid w:val="2AF92D88"/>
    <w:rsid w:val="2B8DAF3D"/>
    <w:rsid w:val="2FE3D1AF"/>
    <w:rsid w:val="3B324B3E"/>
    <w:rsid w:val="3BAE7D03"/>
    <w:rsid w:val="3C5D723E"/>
    <w:rsid w:val="3D04F9EB"/>
    <w:rsid w:val="3E24890B"/>
    <w:rsid w:val="3F958141"/>
    <w:rsid w:val="42CD2203"/>
    <w:rsid w:val="466720C6"/>
    <w:rsid w:val="47395516"/>
    <w:rsid w:val="4800FFA8"/>
    <w:rsid w:val="4A864B12"/>
    <w:rsid w:val="4B71F661"/>
    <w:rsid w:val="4D0E8A5D"/>
    <w:rsid w:val="4EF37D33"/>
    <w:rsid w:val="5068AF54"/>
    <w:rsid w:val="5828721C"/>
    <w:rsid w:val="586D7A2F"/>
    <w:rsid w:val="58E584D0"/>
    <w:rsid w:val="5AC87B51"/>
    <w:rsid w:val="5C845644"/>
    <w:rsid w:val="5F003D5D"/>
    <w:rsid w:val="600B4DCD"/>
    <w:rsid w:val="600D7E5A"/>
    <w:rsid w:val="6201AAF2"/>
    <w:rsid w:val="678D30C6"/>
    <w:rsid w:val="6F10731A"/>
    <w:rsid w:val="6FA66A90"/>
    <w:rsid w:val="77248759"/>
    <w:rsid w:val="7847DD7B"/>
    <w:rsid w:val="79DA9FD4"/>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CB8B085"/>
  <w15:docId w15:val="{C27F164D-F79C-4CAE-9B95-3E1AD2D2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1"/>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1"/>
    <w:unhideWhenUsed/>
    <w:qFormat/>
    <w:rsid w:val="00CD47AA"/>
    <w:pPr>
      <w:keepNext/>
      <w:keepLines/>
      <w:outlineLvl w:val="1"/>
    </w:pPr>
    <w:rPr>
      <w:rFonts w:ascii="Calibri" w:eastAsiaTheme="majorEastAsia" w:hAnsi="Calibri" w:cstheme="majorBidi"/>
      <w:b/>
      <w:caps/>
      <w:szCs w:val="26"/>
    </w:rPr>
  </w:style>
  <w:style w:type="paragraph" w:styleId="Kop3">
    <w:name w:val="heading 3"/>
    <w:basedOn w:val="Standaard"/>
    <w:next w:val="Standaard"/>
    <w:link w:val="Kop3Char"/>
    <w:uiPriority w:val="1"/>
    <w:semiHidden/>
    <w:unhideWhenUsed/>
    <w:qFormat/>
    <w:rsid w:val="00D35834"/>
    <w:pPr>
      <w:spacing w:line="264" w:lineRule="auto"/>
      <w:ind w:left="288"/>
      <w:outlineLvl w:val="2"/>
    </w:pPr>
    <w:rPr>
      <w:rFonts w:ascii="Calibri" w:eastAsia="Calibri" w:hAnsi="Calibri" w:cs="Times New Roman"/>
      <w:i/>
      <w:sz w:val="1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1"/>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1"/>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uiPriority w:val="1"/>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3Char">
    <w:name w:val="Kop 3 Char"/>
    <w:basedOn w:val="Standaardalinea-lettertype"/>
    <w:link w:val="Kop3"/>
    <w:uiPriority w:val="1"/>
    <w:semiHidden/>
    <w:rsid w:val="00D35834"/>
    <w:rPr>
      <w:rFonts w:ascii="Calibri" w:eastAsia="Calibri" w:hAnsi="Calibri" w:cs="Times New Roman"/>
      <w:i/>
      <w:sz w:val="16"/>
      <w:lang w:val="en-US"/>
    </w:rPr>
  </w:style>
  <w:style w:type="paragraph" w:customStyle="1" w:styleId="JobTitle">
    <w:name w:val="Job Title"/>
    <w:basedOn w:val="Standaard"/>
    <w:link w:val="JobTitleChar"/>
    <w:qFormat/>
    <w:rsid w:val="00D35834"/>
    <w:pPr>
      <w:tabs>
        <w:tab w:val="left" w:pos="7560"/>
      </w:tabs>
      <w:spacing w:line="264" w:lineRule="auto"/>
      <w:ind w:left="288"/>
    </w:pPr>
    <w:rPr>
      <w:rFonts w:ascii="Calibri" w:eastAsia="Calibri" w:hAnsi="Calibri" w:cs="Times New Roman"/>
      <w:b/>
      <w:sz w:val="16"/>
      <w:lang w:val="en-US"/>
    </w:rPr>
  </w:style>
  <w:style w:type="character" w:customStyle="1" w:styleId="JobTitleChar">
    <w:name w:val="Job Title Char"/>
    <w:link w:val="JobTitle"/>
    <w:rsid w:val="00D35834"/>
    <w:rPr>
      <w:rFonts w:ascii="Calibri" w:eastAsia="Calibri" w:hAnsi="Calibri" w:cs="Times New Roman"/>
      <w:b/>
      <w:sz w:val="16"/>
      <w:lang w:val="en-US"/>
    </w:rPr>
  </w:style>
  <w:style w:type="paragraph" w:customStyle="1" w:styleId="ContactInformation">
    <w:name w:val="Contact Information"/>
    <w:basedOn w:val="Standaard"/>
    <w:qFormat/>
    <w:rsid w:val="00D35834"/>
    <w:pPr>
      <w:spacing w:after="400" w:line="264" w:lineRule="auto"/>
      <w:ind w:left="288"/>
    </w:pPr>
    <w:rPr>
      <w:rFonts w:ascii="Calibri" w:eastAsia="Calibri" w:hAnsi="Calibri" w:cs="Times New Roman"/>
      <w:sz w:val="16"/>
      <w:lang w:val="en-US"/>
    </w:rPr>
  </w:style>
  <w:style w:type="paragraph" w:customStyle="1" w:styleId="NormalBodyText">
    <w:name w:val="Normal Body Text"/>
    <w:basedOn w:val="Standaard"/>
    <w:qFormat/>
    <w:rsid w:val="00D35834"/>
    <w:pPr>
      <w:tabs>
        <w:tab w:val="left" w:pos="7560"/>
      </w:tabs>
      <w:spacing w:line="264" w:lineRule="auto"/>
    </w:pPr>
    <w:rPr>
      <w:rFonts w:ascii="Calibri" w:eastAsia="Calibri" w:hAnsi="Calibri" w:cs="Times New Roman"/>
      <w:sz w:val="20"/>
      <w:lang w:val="en-US"/>
    </w:rPr>
  </w:style>
  <w:style w:type="paragraph" w:customStyle="1" w:styleId="AllCaps">
    <w:name w:val="All Caps"/>
    <w:basedOn w:val="Standaard"/>
    <w:semiHidden/>
    <w:unhideWhenUsed/>
    <w:qFormat/>
    <w:rsid w:val="00D35834"/>
    <w:pPr>
      <w:spacing w:line="264" w:lineRule="auto"/>
    </w:pPr>
    <w:rPr>
      <w:rFonts w:ascii="Calibri" w:eastAsia="Calibri" w:hAnsi="Calibri" w:cs="Times New Roman"/>
      <w:caps/>
      <w:spacing w:val="20"/>
      <w:sz w:val="15"/>
      <w:lang w:val="en-US"/>
    </w:rPr>
  </w:style>
  <w:style w:type="paragraph" w:customStyle="1" w:styleId="Location">
    <w:name w:val="Location"/>
    <w:basedOn w:val="Standaard"/>
    <w:qFormat/>
    <w:rsid w:val="00D35834"/>
    <w:pPr>
      <w:spacing w:line="264" w:lineRule="auto"/>
      <w:ind w:left="288"/>
    </w:pPr>
    <w:rPr>
      <w:rFonts w:ascii="Calibri" w:eastAsia="Calibri" w:hAnsi="Calibri" w:cs="Times New Roman"/>
      <w:sz w:val="16"/>
      <w:lang w:val="en-US"/>
    </w:rPr>
  </w:style>
  <w:style w:type="paragraph" w:customStyle="1" w:styleId="SpaceAfter">
    <w:name w:val="Space After"/>
    <w:basedOn w:val="Standaard"/>
    <w:qFormat/>
    <w:rsid w:val="00D35834"/>
    <w:pPr>
      <w:tabs>
        <w:tab w:val="left" w:pos="7560"/>
      </w:tabs>
      <w:spacing w:after="160" w:line="264" w:lineRule="auto"/>
      <w:ind w:left="288" w:right="2880"/>
    </w:pPr>
    <w:rPr>
      <w:rFonts w:ascii="Calibri" w:eastAsia="Calibri" w:hAnsi="Calibri" w:cs="Times New Roman"/>
      <w:sz w:val="16"/>
      <w:lang w:val="en-US"/>
    </w:rPr>
  </w:style>
  <w:style w:type="character" w:styleId="Tekstvantijdelijkeaanduiding">
    <w:name w:val="Placeholder Text"/>
    <w:uiPriority w:val="99"/>
    <w:semiHidden/>
    <w:rsid w:val="00D35834"/>
    <w:rPr>
      <w:color w:val="808080"/>
    </w:rPr>
  </w:style>
  <w:style w:type="paragraph" w:styleId="Ballontekst">
    <w:name w:val="Balloon Text"/>
    <w:basedOn w:val="Standaard"/>
    <w:link w:val="BallontekstChar"/>
    <w:uiPriority w:val="99"/>
    <w:semiHidden/>
    <w:unhideWhenUsed/>
    <w:rsid w:val="00D35834"/>
    <w:rPr>
      <w:rFonts w:ascii="Tahoma" w:eastAsia="Calibri" w:hAnsi="Tahoma" w:cs="Tahoma"/>
      <w:sz w:val="16"/>
      <w:szCs w:val="16"/>
      <w:lang w:val="en-US"/>
    </w:rPr>
  </w:style>
  <w:style w:type="character" w:customStyle="1" w:styleId="BallontekstChar">
    <w:name w:val="Ballontekst Char"/>
    <w:basedOn w:val="Standaardalinea-lettertype"/>
    <w:link w:val="Ballontekst"/>
    <w:uiPriority w:val="99"/>
    <w:semiHidden/>
    <w:rsid w:val="00D35834"/>
    <w:rPr>
      <w:rFonts w:ascii="Tahoma" w:eastAsia="Calibri" w:hAnsi="Tahoma" w:cs="Tahoma"/>
      <w:sz w:val="16"/>
      <w:szCs w:val="16"/>
      <w:lang w:val="en-US"/>
    </w:rPr>
  </w:style>
  <w:style w:type="paragraph" w:customStyle="1" w:styleId="YourName">
    <w:name w:val="Your Name"/>
    <w:basedOn w:val="Standaard"/>
    <w:qFormat/>
    <w:rsid w:val="00D35834"/>
    <w:pPr>
      <w:keepNext/>
      <w:keepLines/>
      <w:tabs>
        <w:tab w:val="left" w:pos="8640"/>
      </w:tabs>
      <w:spacing w:after="40" w:line="264" w:lineRule="auto"/>
      <w:outlineLvl w:val="0"/>
    </w:pPr>
    <w:rPr>
      <w:rFonts w:ascii="Cambria" w:eastAsia="Times New Roman" w:hAnsi="Cambria" w:cs="Times New Roman"/>
      <w:b/>
      <w:bCs/>
      <w:caps/>
      <w:color w:val="000000"/>
      <w:spacing w:val="10"/>
      <w:sz w:val="16"/>
      <w:szCs w:val="28"/>
      <w:lang w:val="en-US"/>
    </w:rPr>
  </w:style>
  <w:style w:type="paragraph" w:customStyle="1" w:styleId="SpaceAfter1NoRightIndent">
    <w:name w:val="Space After 1 (No Right Indent)"/>
    <w:basedOn w:val="Standaard"/>
    <w:qFormat/>
    <w:rsid w:val="00D35834"/>
    <w:pPr>
      <w:tabs>
        <w:tab w:val="left" w:pos="7560"/>
      </w:tabs>
      <w:spacing w:after="160" w:line="264" w:lineRule="auto"/>
      <w:ind w:left="288"/>
    </w:pPr>
    <w:rPr>
      <w:rFonts w:ascii="Calibri" w:eastAsia="Calibri" w:hAnsi="Calibri" w:cs="Times New Roman"/>
      <w:sz w:val="16"/>
      <w:lang w:val="en-US"/>
    </w:rPr>
  </w:style>
  <w:style w:type="paragraph" w:customStyle="1" w:styleId="SectionHeading">
    <w:name w:val="Section Heading"/>
    <w:basedOn w:val="Standaard"/>
    <w:qFormat/>
    <w:rsid w:val="00D35834"/>
    <w:pPr>
      <w:spacing w:before="240" w:after="40" w:line="264" w:lineRule="auto"/>
      <w:outlineLvl w:val="1"/>
    </w:pPr>
    <w:rPr>
      <w:rFonts w:ascii="Calibri" w:eastAsia="Calibri" w:hAnsi="Calibri" w:cs="Times New Roman"/>
      <w:caps/>
      <w:color w:val="70AD47"/>
      <w:spacing w:val="10"/>
      <w:sz w:val="24"/>
      <w:lang w:val="en-US"/>
    </w:rPr>
  </w:style>
  <w:style w:type="paragraph" w:customStyle="1" w:styleId="ItalicHeading">
    <w:name w:val="Italic Heading"/>
    <w:basedOn w:val="Standaard"/>
    <w:qFormat/>
    <w:rsid w:val="00D35834"/>
    <w:pPr>
      <w:spacing w:line="264" w:lineRule="auto"/>
      <w:ind w:left="288"/>
      <w:outlineLvl w:val="2"/>
    </w:pPr>
    <w:rPr>
      <w:rFonts w:ascii="Calibri" w:eastAsia="Calibri" w:hAnsi="Calibri" w:cs="Times New Roman"/>
      <w:i/>
      <w:sz w:val="16"/>
      <w:lang w:val="en-US"/>
    </w:rPr>
  </w:style>
  <w:style w:type="table" w:customStyle="1" w:styleId="Tabelraster1">
    <w:name w:val="Tabelraster1"/>
    <w:basedOn w:val="Standaardtabel"/>
    <w:next w:val="Tabelraster"/>
    <w:uiPriority w:val="1"/>
    <w:rsid w:val="00D35834"/>
    <w:pPr>
      <w:spacing w:after="0" w:line="240" w:lineRule="auto"/>
    </w:pPr>
    <w:rPr>
      <w:rFonts w:ascii="Calibri" w:eastAsia="Calibri" w:hAnsi="Calibr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93258F68-D507-4C20-81D8-AF4270E6E675}">
  <ds:schemaRefs/>
</ds:datastoreItem>
</file>

<file path=customXml/itemProps10.xml><?xml version="1.0" encoding="utf-8"?>
<ds:datastoreItem xmlns:ds="http://schemas.openxmlformats.org/officeDocument/2006/customXml" ds:itemID="{EB11D19C-2985-4832-B265-BFDCE4A3B3E8}">
  <ds:schemaRefs>
    <ds:schemaRef ds:uri="http://schemas.openxmlformats.org/package/2006/metadata/core-properties"/>
    <ds:schemaRef ds:uri="http://purl.org/dc/elements/1.1/"/>
    <ds:schemaRef ds:uri="http://purl.org/dc/terms/"/>
    <ds:schemaRef ds:uri="http://purl.org/dc/dcmitype/"/>
  </ds:schemaRefs>
</ds:datastoreItem>
</file>

<file path=customXml/itemProps11.xml><?xml version="1.0" encoding="utf-8"?>
<ds:datastoreItem xmlns:ds="http://schemas.openxmlformats.org/officeDocument/2006/customXml" ds:itemID="{4D296912-EB6A-4BA5-84CC-85B24BA00D76}">
  <ds:schemaRefs>
    <ds:schemaRef ds:uri="http://schemas.openxmlformats.org/officeDocument/2006/bibliography"/>
  </ds:schemaRefs>
</ds:datastoreItem>
</file>

<file path=customXml/itemProps2.xml><?xml version="1.0" encoding="utf-8"?>
<ds:datastoreItem xmlns:ds="http://schemas.openxmlformats.org/officeDocument/2006/customXml" ds:itemID="{A3BDC5D6-8C9B-4651-A2A9-7C2A0A8CC581}">
  <ds:schemaRefs>
    <ds:schemaRef ds:uri="http://purl.org/dc/elements/1.1/"/>
    <ds:schemaRef ds:uri="http://schemas.microsoft.com/office/2006/metadata/properties"/>
    <ds:schemaRef ds:uri="http://purl.org/dc/terms/"/>
    <ds:schemaRef ds:uri="3f9eee22-c1f5-41d9-808d-9efb2888d493"/>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3e62252a-bb90-414b-9b14-35124cee2a4b"/>
    <ds:schemaRef ds:uri="http://www.w3.org/XML/1998/namespace"/>
  </ds:schemaRefs>
</ds:datastoreItem>
</file>

<file path=customXml/itemProps3.xml><?xml version="1.0" encoding="utf-8"?>
<ds:datastoreItem xmlns:ds="http://schemas.openxmlformats.org/officeDocument/2006/customXml" ds:itemID="{CDBE8A83-7613-44EA-BBB7-7DF25AF5E0E6}">
  <ds:schemaRefs>
    <ds:schemaRef ds:uri="http://schemas.openxmlformats.org/officeDocument/2006/extended-properties"/>
    <ds:schemaRef ds:uri="http://schemas.openxmlformats.org/officeDocument/2006/docPropsVTypes"/>
  </ds:schemaRefs>
</ds:datastoreItem>
</file>

<file path=customXml/itemProps4.xml><?xml version="1.0" encoding="utf-8"?>
<ds:datastoreItem xmlns:ds="http://schemas.openxmlformats.org/officeDocument/2006/customXml" ds:itemID="{D128273F-8CCC-478B-806A-BDE51D066652}">
  <ds:schemaRefs/>
</ds:datastoreItem>
</file>

<file path=customXml/itemProps5.xml><?xml version="1.0" encoding="utf-8"?>
<ds:datastoreItem xmlns:ds="http://schemas.openxmlformats.org/officeDocument/2006/customXml" ds:itemID="{17A73A9F-F97A-4310-881B-2C9875A6BA92}">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6205A343-0CC0-49A2-8BE5-FC875D744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1CEC22D0-518B-4CA6-8EB9-2D3D071D47E4}">
  <ds:schemaRefs>
    <ds:schemaRef ds:uri="http://schemas.openxmlformats.org/officeDocument/2006/custom-properties"/>
    <ds:schemaRef ds:uri="http://schemas.openxmlformats.org/officeDocument/2006/docPropsVTypes"/>
  </ds:schemaRefs>
</ds:datastoreItem>
</file>

<file path=customXml/itemProps9.xml><?xml version="1.0" encoding="utf-8"?>
<ds:datastoreItem xmlns:ds="http://schemas.openxmlformats.org/officeDocument/2006/customXml" ds:itemID="{C7BF0991-56A8-4A6D-A836-0D8952CB4D3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8547</Words>
  <Characters>48723</Characters>
  <Application>Microsoft Office Word</Application>
  <DocSecurity>0</DocSecurity>
  <Lines>406</Lines>
  <Paragraphs>114</Paragraphs>
  <ScaleCrop>false</ScaleCrop>
  <Company>CIMSOLUTIONS</Company>
  <LinksUpToDate>false</LinksUpToDate>
  <CharactersWithSpaces>57156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6</cp:revision>
  <dcterms:created xsi:type="dcterms:W3CDTF">2021-04-30T07:00:00Z</dcterms:created>
  <dcterms:modified xsi:type="dcterms:W3CDTF">2021-04-30T07:51:00Z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