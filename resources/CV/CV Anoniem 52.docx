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1B5B06" w:rsidRDefault="00720C23">
      <w:pPr>
        <w:pStyle w:val="Kop1"/>
        <w:tabs>
          <w:tab w:val="left" w:pos="2127"/>
          <w:tab w:val="left" w:pos="2835"/>
        </w:tabs>
      </w:pPr>
      <w:r>
        <w:t>Personalia</w:t>
      </w:r>
    </w:p>
    <w:p w14:paraId="7E8CD2B6" w14:textId="55AB09B4" w:rsidR="001B5B06" w:rsidRDefault="00720C23">
      <w:pPr>
        <w:tabs>
          <w:tab w:val="left" w:pos="2127"/>
          <w:tab w:val="left" w:pos="2268"/>
        </w:tabs>
      </w:pPr>
      <w:r w:rsidRPr="00B24CDE">
        <w:rPr>
          <w:rStyle w:val="LabelVetHOOFDletterChar"/>
        </w:rPr>
        <w:t>NAAM:</w:t>
      </w:r>
      <w:r>
        <w:tab/>
      </w:r>
      <w:del w:id="0" w:author="Linda Muller-Kessels" w:date="2021-04-30T09:34:00Z">
        <w:r w:rsidDel="00670D88">
          <w:delText>Tonke Bult</w:delText>
        </w:r>
      </w:del>
      <w:ins w:id="1" w:author="Linda Muller-Kessels" w:date="2021-04-30T09:34:00Z">
        <w:r w:rsidR="00670D88">
          <w:t>X</w:t>
        </w:r>
      </w:ins>
    </w:p>
    <w:p w14:paraId="599E3261" w14:textId="77777777" w:rsidR="001B5B06" w:rsidRDefault="00720C23">
      <w:pPr>
        <w:tabs>
          <w:tab w:val="left" w:pos="2127"/>
          <w:tab w:val="left" w:pos="2268"/>
        </w:tabs>
      </w:pPr>
      <w:r w:rsidRPr="00CD47AA">
        <w:rPr>
          <w:rStyle w:val="Kop2Char"/>
        </w:rPr>
        <w:t>WOONPLAATS:</w:t>
      </w:r>
      <w:r w:rsidRPr="00CD47AA">
        <w:rPr>
          <w:rStyle w:val="Kop2Char"/>
        </w:rPr>
        <w:tab/>
      </w:r>
      <w:r>
        <w:t>Deventer</w:t>
      </w:r>
    </w:p>
    <w:p w14:paraId="1C545AA6" w14:textId="77777777" w:rsidR="001B5B06" w:rsidRDefault="00720C23">
      <w:pPr>
        <w:tabs>
          <w:tab w:val="left" w:pos="2127"/>
          <w:tab w:val="left" w:pos="2268"/>
        </w:tabs>
      </w:pPr>
      <w:r w:rsidRPr="00CD47AA">
        <w:rPr>
          <w:rStyle w:val="Kop2Char"/>
        </w:rPr>
        <w:t>FUNCTIE:</w:t>
      </w:r>
      <w:r>
        <w:tab/>
      </w:r>
      <w:r w:rsidRPr="009462B7">
        <w:t>Test Engineer</w:t>
      </w:r>
    </w:p>
    <w:p w14:paraId="4A40E037" w14:textId="77777777" w:rsidR="001B5B06" w:rsidRDefault="00720C23">
      <w:pPr>
        <w:tabs>
          <w:tab w:val="left" w:pos="2127"/>
          <w:tab w:val="left" w:pos="2268"/>
        </w:tabs>
      </w:pPr>
      <w:r w:rsidRPr="00CD47AA">
        <w:rPr>
          <w:rStyle w:val="Kop2Char"/>
        </w:rPr>
        <w:t>GEBOORTEDATUM:</w:t>
      </w:r>
      <w:r>
        <w:tab/>
        <w:t>11-2-1991</w:t>
      </w:r>
    </w:p>
    <w:p w14:paraId="4D18C2BF" w14:textId="77777777" w:rsidR="001B5B06" w:rsidRDefault="00720C23">
      <w:pPr>
        <w:tabs>
          <w:tab w:val="left" w:pos="2127"/>
          <w:tab w:val="left" w:pos="2268"/>
        </w:tabs>
      </w:pPr>
      <w:r w:rsidRPr="009952E4">
        <w:rPr>
          <w:rStyle w:val="Kop2Char"/>
        </w:rPr>
        <w:t>NATIONALITEIT:</w:t>
      </w:r>
      <w:r w:rsidRPr="009952E4">
        <w:rPr>
          <w:b/>
        </w:rPr>
        <w:tab/>
      </w:r>
      <w:r w:rsidRPr="009952E4">
        <w:t>Nederlandse</w:t>
      </w:r>
    </w:p>
    <w:p w14:paraId="412D63CD" w14:textId="77777777" w:rsidR="001B5B06" w:rsidRDefault="00720C23">
      <w:pPr>
        <w:tabs>
          <w:tab w:val="left" w:pos="2127"/>
          <w:tab w:val="left" w:pos="2268"/>
        </w:tabs>
      </w:pPr>
      <w:r w:rsidRPr="009952E4">
        <w:rPr>
          <w:rStyle w:val="Kop2Char"/>
        </w:rPr>
        <w:t>TALEN:</w:t>
      </w:r>
      <w:r w:rsidRPr="009952E4">
        <w:rPr>
          <w:rStyle w:val="Kop2Char"/>
        </w:rPr>
        <w:tab/>
      </w:r>
      <w:r w:rsidRPr="009952E4">
        <w:t>Nederlands, Engels</w:t>
      </w:r>
    </w:p>
    <w:p w14:paraId="2F23D5E3" w14:textId="77777777" w:rsidR="001B5B06" w:rsidRDefault="00720C23">
      <w:pPr>
        <w:tabs>
          <w:tab w:val="left" w:pos="2127"/>
          <w:tab w:val="left" w:pos="2268"/>
        </w:tabs>
      </w:pPr>
      <w:r w:rsidRPr="009952E4">
        <w:rPr>
          <w:rStyle w:val="Kop2Char"/>
        </w:rPr>
        <w:t>ERVARING SINDS:</w:t>
      </w:r>
      <w:r w:rsidRPr="009952E4">
        <w:tab/>
        <w:t>2017</w:t>
      </w:r>
    </w:p>
    <w:p w14:paraId="672A6659" w14:textId="77777777" w:rsidR="001B5B06" w:rsidRDefault="001B5B06">
      <w:pPr>
        <w:tabs>
          <w:tab w:val="left" w:pos="2835"/>
        </w:tabs>
      </w:pPr>
    </w:p>
    <w:p w14:paraId="6B249F65" w14:textId="77777777" w:rsidR="001B5B06" w:rsidRDefault="00720C23">
      <w:pPr>
        <w:pStyle w:val="Kop1"/>
        <w:tabs>
          <w:tab w:val="left" w:pos="2835"/>
        </w:tabs>
      </w:pPr>
      <w:r w:rsidRPr="000A52E1">
        <w:t>Specialisme</w:t>
      </w:r>
    </w:p>
    <w:p w14:paraId="67031E57" w14:textId="61F84A1E" w:rsidR="001B5B06" w:rsidRDefault="00720C23" w:rsidP="4D86E734">
      <w:pPr>
        <w:numPr>
          <w:ilvl w:val="0"/>
          <w:numId w:val="4"/>
        </w:numPr>
        <w:spacing w:afterAutospacing="1"/>
        <w:ind w:left="375" w:right="375"/>
      </w:pPr>
      <w:r>
        <w:t>Functioneel testen</w:t>
      </w:r>
    </w:p>
    <w:p w14:paraId="1112522D" w14:textId="5BD2A3D1" w:rsidR="001B5B06" w:rsidRDefault="00720C23" w:rsidP="4D86E734">
      <w:pPr>
        <w:numPr>
          <w:ilvl w:val="0"/>
          <w:numId w:val="4"/>
        </w:numPr>
        <w:spacing w:afterAutospacing="1"/>
        <w:ind w:left="375" w:right="375"/>
      </w:pPr>
      <w:r>
        <w:t>Automatisch testen met Selenium en Cucumber</w:t>
      </w:r>
    </w:p>
    <w:p w14:paraId="71EE5D80" w14:textId="0132D23E" w:rsidR="001B5B06" w:rsidRDefault="00720C23" w:rsidP="4D86E734">
      <w:pPr>
        <w:numPr>
          <w:ilvl w:val="0"/>
          <w:numId w:val="4"/>
        </w:numPr>
        <w:spacing w:afterAutospacing="1"/>
        <w:ind w:left="375" w:right="375"/>
      </w:pPr>
      <w:r>
        <w:t>Testmethode ISTQB</w:t>
      </w:r>
    </w:p>
    <w:p w14:paraId="5981268E" w14:textId="3F3F9635" w:rsidR="001B5B06" w:rsidRDefault="00720C23" w:rsidP="4D86E734">
      <w:pPr>
        <w:numPr>
          <w:ilvl w:val="0"/>
          <w:numId w:val="4"/>
        </w:numPr>
        <w:spacing w:afterAutospacing="1"/>
        <w:ind w:left="375" w:right="375"/>
      </w:pPr>
      <w:r>
        <w:t>Jira</w:t>
      </w:r>
    </w:p>
    <w:p w14:paraId="61CFD4CD" w14:textId="1CAD0066" w:rsidR="001B5B06" w:rsidRDefault="00720C23" w:rsidP="4D86E734">
      <w:pPr>
        <w:numPr>
          <w:ilvl w:val="0"/>
          <w:numId w:val="4"/>
        </w:numPr>
        <w:spacing w:afterAutospacing="1"/>
        <w:ind w:left="375" w:right="375"/>
      </w:pPr>
      <w:r>
        <w:t>Maven</w:t>
      </w:r>
    </w:p>
    <w:p w14:paraId="40E64472" w14:textId="355F6158" w:rsidR="001B5B06" w:rsidRDefault="64D5F323" w:rsidP="4D86E734">
      <w:pPr>
        <w:numPr>
          <w:ilvl w:val="0"/>
          <w:numId w:val="4"/>
        </w:numPr>
        <w:spacing w:afterAutospacing="1"/>
        <w:ind w:left="375" w:right="375"/>
      </w:pPr>
      <w:proofErr w:type="spellStart"/>
      <w:r>
        <w:t>A</w:t>
      </w:r>
      <w:r w:rsidR="00720C23">
        <w:t>ngular</w:t>
      </w:r>
      <w:proofErr w:type="spellEnd"/>
    </w:p>
    <w:p w14:paraId="0CB23952" w14:textId="02896577" w:rsidR="001B5B06" w:rsidRDefault="00720C23" w:rsidP="4D86E734">
      <w:pPr>
        <w:numPr>
          <w:ilvl w:val="0"/>
          <w:numId w:val="4"/>
        </w:numPr>
        <w:spacing w:afterAutospacing="1"/>
        <w:ind w:left="375" w:right="375"/>
      </w:pPr>
      <w:r>
        <w:t>Typescript</w:t>
      </w:r>
    </w:p>
    <w:p w14:paraId="2DCF79F2" w14:textId="6F619E31" w:rsidR="001B5B06" w:rsidRDefault="00720C23" w:rsidP="4D86E734">
      <w:pPr>
        <w:numPr>
          <w:ilvl w:val="0"/>
          <w:numId w:val="4"/>
        </w:numPr>
        <w:spacing w:afterAutospacing="1"/>
        <w:ind w:left="375" w:right="375"/>
      </w:pPr>
      <w:r>
        <w:t>Java</w:t>
      </w:r>
    </w:p>
    <w:p w14:paraId="69623741" w14:textId="3C773EFF" w:rsidR="001B5B06" w:rsidRDefault="00720C23" w:rsidP="4D86E734">
      <w:pPr>
        <w:numPr>
          <w:ilvl w:val="0"/>
          <w:numId w:val="4"/>
        </w:numPr>
        <w:spacing w:afterAutospacing="1"/>
        <w:ind w:left="375" w:right="375"/>
      </w:pPr>
      <w:r>
        <w:t>HTML</w:t>
      </w:r>
    </w:p>
    <w:p w14:paraId="68AC6A89" w14:textId="7B070185" w:rsidR="001B5B06" w:rsidRDefault="00720C23" w:rsidP="4D86E734">
      <w:pPr>
        <w:numPr>
          <w:ilvl w:val="0"/>
          <w:numId w:val="4"/>
        </w:numPr>
        <w:spacing w:afterAutospacing="1"/>
        <w:ind w:left="375" w:right="375"/>
      </w:pPr>
      <w:r>
        <w:t>Agile/Scrum</w:t>
      </w:r>
    </w:p>
    <w:p w14:paraId="13D8A7CE" w14:textId="18D6C7F9" w:rsidR="001B5B06" w:rsidRDefault="00720C23" w:rsidP="4D86E734">
      <w:pPr>
        <w:numPr>
          <w:ilvl w:val="0"/>
          <w:numId w:val="4"/>
        </w:numPr>
        <w:spacing w:afterAutospacing="1"/>
        <w:ind w:left="375" w:right="375"/>
      </w:pPr>
      <w:r>
        <w:t>Business analyse en ontwerper</w:t>
      </w:r>
    </w:p>
    <w:p w14:paraId="19F0AEB2" w14:textId="77D89F8A" w:rsidR="001B5B06" w:rsidRDefault="00720C23" w:rsidP="4D86E734">
      <w:pPr>
        <w:numPr>
          <w:ilvl w:val="0"/>
          <w:numId w:val="4"/>
        </w:numPr>
        <w:spacing w:afterAutospacing="1"/>
        <w:ind w:left="375" w:right="375"/>
      </w:pPr>
      <w:r>
        <w:t>UML</w:t>
      </w:r>
    </w:p>
    <w:p w14:paraId="31D9C7D9" w14:textId="2B585611" w:rsidR="001B5B06" w:rsidRDefault="00720C23" w:rsidP="4D86E734">
      <w:pPr>
        <w:numPr>
          <w:ilvl w:val="0"/>
          <w:numId w:val="4"/>
        </w:numPr>
        <w:spacing w:afterAutospacing="1"/>
        <w:ind w:left="375" w:right="375"/>
      </w:pPr>
      <w:r>
        <w:t>ER modelleren</w:t>
      </w:r>
    </w:p>
    <w:p w14:paraId="675EB11C" w14:textId="77777777" w:rsidR="001B5B06" w:rsidRDefault="00720C23">
      <w:pPr>
        <w:pStyle w:val="Kop1"/>
        <w:tabs>
          <w:tab w:val="left" w:pos="2835"/>
        </w:tabs>
      </w:pPr>
      <w:r w:rsidRPr="000A52E1">
        <w:t>Samenvatting</w:t>
      </w:r>
    </w:p>
    <w:p w14:paraId="240D6D92" w14:textId="277E9404" w:rsidR="001B5B06" w:rsidRDefault="00720C23">
      <w:r>
        <w:t xml:space="preserve">Tijdens en na haar studie HBO ICT Business aan het Saxion te Deventer heeft </w:t>
      </w:r>
      <w:del w:id="2" w:author="Linda Muller-Kessels" w:date="2021-04-30T09:35:00Z">
        <w:r w:rsidR="39BE3050" w:rsidDel="00670D88">
          <w:delText>Tonke</w:delText>
        </w:r>
      </w:del>
      <w:ins w:id="3" w:author="Linda Muller-Kessels" w:date="2021-04-30T09:35:00Z">
        <w:r w:rsidR="00670D88">
          <w:t>X</w:t>
        </w:r>
      </w:ins>
      <w:r>
        <w:t xml:space="preserve"> twee jaar werkervaring opgedaan als Test Engineer, Tester, Business Analist en Software </w:t>
      </w:r>
      <w:proofErr w:type="spellStart"/>
      <w:r>
        <w:t>Modernisation</w:t>
      </w:r>
      <w:proofErr w:type="spellEnd"/>
      <w:r>
        <w:t xml:space="preserve"> Specialist. </w:t>
      </w:r>
      <w:del w:id="4" w:author="Linda Muller-Kessels" w:date="2021-04-30T09:35:00Z">
        <w:r w:rsidR="39BE3050" w:rsidDel="00670D88">
          <w:delText>Tonke</w:delText>
        </w:r>
      </w:del>
      <w:ins w:id="5" w:author="Linda Muller-Kessels" w:date="2021-04-30T09:35:00Z">
        <w:r w:rsidR="00670D88">
          <w:t>X</w:t>
        </w:r>
      </w:ins>
      <w:r>
        <w:t xml:space="preserve"> heeft projecten uitgevoerd voor </w:t>
      </w:r>
      <w:proofErr w:type="spellStart"/>
      <w:r>
        <w:t>Thinkwise</w:t>
      </w:r>
      <w:proofErr w:type="spellEnd"/>
      <w:r>
        <w:t xml:space="preserve"> en CIMSOLUTIONS. </w:t>
      </w:r>
      <w:del w:id="6" w:author="Linda Muller-Kessels" w:date="2021-04-30T09:35:00Z">
        <w:r w:rsidR="39BE3050" w:rsidDel="00670D88">
          <w:delText>Tonke</w:delText>
        </w:r>
      </w:del>
      <w:ins w:id="7" w:author="Linda Muller-Kessels" w:date="2021-04-30T09:35:00Z">
        <w:r w:rsidR="00670D88">
          <w:t>X</w:t>
        </w:r>
      </w:ins>
      <w:r>
        <w:t xml:space="preserve"> is T-</w:t>
      </w:r>
      <w:proofErr w:type="spellStart"/>
      <w:r w:rsidR="25599D8F">
        <w:t>S</w:t>
      </w:r>
      <w:r>
        <w:t>haped</w:t>
      </w:r>
      <w:proofErr w:type="spellEnd"/>
      <w:r>
        <w:t xml:space="preserve"> ontwikkeld op de gebieden test Engineering, business analyse en het ontwerpen van ICT oplossingen. Haar opdrachten zijn in teamverband uitgevoerd volgens de methode Agile</w:t>
      </w:r>
      <w:r w:rsidR="081FF700">
        <w:t xml:space="preserve"> </w:t>
      </w:r>
      <w:r>
        <w:t>/</w:t>
      </w:r>
      <w:r w:rsidR="081FF700">
        <w:t xml:space="preserve"> </w:t>
      </w:r>
      <w:r>
        <w:t xml:space="preserve">Scrum. </w:t>
      </w:r>
    </w:p>
    <w:p w14:paraId="0A37501D" w14:textId="77777777" w:rsidR="001B5B06" w:rsidRDefault="001B5B06"/>
    <w:p w14:paraId="41D33A7B" w14:textId="4EC194C8" w:rsidR="001B5B06" w:rsidRDefault="39BE3050">
      <w:del w:id="8" w:author="Linda Muller-Kessels" w:date="2021-04-30T09:35:00Z">
        <w:r w:rsidDel="00670D88">
          <w:delText>Tonke</w:delText>
        </w:r>
      </w:del>
      <w:ins w:id="9" w:author="Linda Muller-Kessels" w:date="2021-04-30T09:35:00Z">
        <w:r w:rsidR="00670D88">
          <w:t>X</w:t>
        </w:r>
      </w:ins>
      <w:r w:rsidR="00720C23">
        <w:t xml:space="preserve"> heeft het Mission Control Centre voor de Solar </w:t>
      </w:r>
      <w:proofErr w:type="spellStart"/>
      <w:r w:rsidR="00720C23">
        <w:t>Voyager</w:t>
      </w:r>
      <w:proofErr w:type="spellEnd"/>
      <w:r w:rsidR="00720C23">
        <w:t xml:space="preserve"> uitvoerig getest door het opstellen, uitvoeren, en</w:t>
      </w:r>
      <w:r w:rsidR="3D0DB531">
        <w:t xml:space="preserve"> </w:t>
      </w:r>
      <w:r w:rsidR="00720C23">
        <w:t>/</w:t>
      </w:r>
      <w:r w:rsidR="3D0DB531">
        <w:t xml:space="preserve"> </w:t>
      </w:r>
      <w:r w:rsidR="00720C23">
        <w:t xml:space="preserve">of naleven van: testplan, acceptatiecriteria, kwaliteitsbewaking, functioneel testen, </w:t>
      </w:r>
      <w:proofErr w:type="spellStart"/>
      <w:r w:rsidR="00720C23">
        <w:t>blackbox</w:t>
      </w:r>
      <w:proofErr w:type="spellEnd"/>
      <w:r w:rsidR="00720C23">
        <w:t xml:space="preserve"> testen en documenteren. Het testen heeft tijdens het onderzoek naar E-</w:t>
      </w:r>
      <w:proofErr w:type="spellStart"/>
      <w:r w:rsidR="00720C23">
        <w:t>learning</w:t>
      </w:r>
      <w:proofErr w:type="spellEnd"/>
      <w:r w:rsidR="00720C23">
        <w:t xml:space="preserve"> een rol gespeeld door het toepassen van review technieken. Het uitvoeren van acceptatie testen en automatische testen met de </w:t>
      </w:r>
      <w:proofErr w:type="spellStart"/>
      <w:r w:rsidR="00720C23">
        <w:t>Thinkwise</w:t>
      </w:r>
      <w:proofErr w:type="spellEnd"/>
      <w:r w:rsidR="00720C23">
        <w:t xml:space="preserve"> Software voor van testdrives, die middels Model Driven Development is ontwikkeld waren testactiviteiten van </w:t>
      </w:r>
      <w:del w:id="10" w:author="Linda Muller-Kessels" w:date="2021-04-30T09:35:00Z">
        <w:r w:rsidDel="00670D88">
          <w:delText>Tonke</w:delText>
        </w:r>
      </w:del>
      <w:ins w:id="11" w:author="Linda Muller-Kessels" w:date="2021-04-30T09:35:00Z">
        <w:r w:rsidR="00670D88">
          <w:t>X</w:t>
        </w:r>
      </w:ins>
      <w:r w:rsidR="00720C23">
        <w:t xml:space="preserve">. </w:t>
      </w:r>
    </w:p>
    <w:p w14:paraId="5DAB6C7B" w14:textId="77777777" w:rsidR="001B5B06" w:rsidRDefault="001B5B06"/>
    <w:p w14:paraId="53788CD9" w14:textId="012C9709" w:rsidR="001B5B06" w:rsidRDefault="39BE3050">
      <w:del w:id="12" w:author="Linda Muller-Kessels" w:date="2021-04-30T09:35:00Z">
        <w:r w:rsidDel="00670D88">
          <w:delText>Tonke</w:delText>
        </w:r>
      </w:del>
      <w:ins w:id="13" w:author="Linda Muller-Kessels" w:date="2021-04-30T09:35:00Z">
        <w:r w:rsidR="00670D88">
          <w:t>X</w:t>
        </w:r>
      </w:ins>
      <w:r w:rsidR="00720C23">
        <w:t xml:space="preserve"> heeft met de volgende tools een methodieken gewerkt: Cucumber, Selenium, Maven, Java, MS Visual studio code, Jira, Swagger UI, </w:t>
      </w:r>
      <w:proofErr w:type="spellStart"/>
      <w:r w:rsidR="00720C23">
        <w:t>IntelliJ</w:t>
      </w:r>
      <w:proofErr w:type="spellEnd"/>
      <w:r w:rsidR="00720C23">
        <w:t xml:space="preserve">, Microsoft Word, Windows 10, IREB, UML, BPMN, </w:t>
      </w:r>
      <w:proofErr w:type="spellStart"/>
      <w:r w:rsidR="00720C23">
        <w:t>ArchiMate</w:t>
      </w:r>
      <w:proofErr w:type="spellEnd"/>
      <w:r w:rsidR="00720C23">
        <w:t xml:space="preserve"> en ER modelleren. </w:t>
      </w:r>
      <w:del w:id="14" w:author="Linda Muller-Kessels" w:date="2021-04-30T09:35:00Z">
        <w:r w:rsidDel="00670D88">
          <w:delText>Tonke</w:delText>
        </w:r>
      </w:del>
      <w:ins w:id="15" w:author="Linda Muller-Kessels" w:date="2021-04-30T09:35:00Z">
        <w:r w:rsidR="00670D88">
          <w:t>X</w:t>
        </w:r>
      </w:ins>
      <w:r w:rsidR="00720C23">
        <w:t xml:space="preserve"> gebruikt de tools om: user stories op te stellen, acceptatiecriteria te definiëren, test cases en test scenario's te schrijven, bevindingen te registreren, handmatig te testen, automatisch te testen met Selenium en Cucumber, werken volgens Test Driven Development, te communiceren met het team, kritische vragen te stellen, het team te faciliteren, te notuleren en stakeholders te betrekken</w:t>
      </w:r>
    </w:p>
    <w:p w14:paraId="27F89081" w14:textId="26AAF4EF" w:rsidR="001B5B06" w:rsidRDefault="39BE3050">
      <w:del w:id="16" w:author="Linda Muller-Kessels" w:date="2021-04-30T09:35:00Z">
        <w:r w:rsidDel="00670D88">
          <w:delText>Tonke</w:delText>
        </w:r>
      </w:del>
      <w:ins w:id="17" w:author="Linda Muller-Kessels" w:date="2021-04-30T09:35:00Z">
        <w:r w:rsidR="00670D88">
          <w:t>X</w:t>
        </w:r>
      </w:ins>
      <w:r w:rsidR="00720C23">
        <w:t xml:space="preserve"> is binnen CIMSOLUTIONS actief deelnemer van de Special Interest Group Test, waar kennis over het </w:t>
      </w:r>
      <w:proofErr w:type="spellStart"/>
      <w:r w:rsidR="00720C23">
        <w:t>testvak</w:t>
      </w:r>
      <w:proofErr w:type="spellEnd"/>
      <w:r w:rsidR="00720C23">
        <w:t xml:space="preserve"> wordt gedeeld. Verder is zij lid van diverse </w:t>
      </w:r>
      <w:proofErr w:type="spellStart"/>
      <w:r w:rsidR="00720C23">
        <w:t>community’s</w:t>
      </w:r>
      <w:proofErr w:type="spellEnd"/>
      <w:r w:rsidR="00720C23">
        <w:t xml:space="preserve"> op het gebied van: Test </w:t>
      </w:r>
      <w:proofErr w:type="spellStart"/>
      <w:r w:rsidR="00720C23">
        <w:t>automation</w:t>
      </w:r>
      <w:proofErr w:type="spellEnd"/>
      <w:r w:rsidR="00720C23">
        <w:t xml:space="preserve">, Scaled Agile Framework (SAFe), o.a. van de Scrum.org </w:t>
      </w:r>
      <w:proofErr w:type="spellStart"/>
      <w:r w:rsidR="00720C23">
        <w:t>group</w:t>
      </w:r>
      <w:proofErr w:type="spellEnd"/>
      <w:r w:rsidR="00720C23">
        <w:t>.</w:t>
      </w:r>
    </w:p>
    <w:p w14:paraId="02EB378F" w14:textId="77777777" w:rsidR="001B5B06" w:rsidRDefault="001B5B06"/>
    <w:p w14:paraId="6A05A809" w14:textId="77777777" w:rsidR="001B5B06" w:rsidRDefault="001B5B06"/>
    <w:p w14:paraId="45CE0989" w14:textId="77777777" w:rsidR="001B5B06" w:rsidRPr="00670D88" w:rsidRDefault="00720C23">
      <w:pPr>
        <w:pStyle w:val="Kop1"/>
        <w:tabs>
          <w:tab w:val="left" w:pos="2835"/>
        </w:tabs>
        <w:rPr>
          <w:lang w:val="en-US"/>
          <w:rPrChange w:id="18" w:author="Linda Muller-Kessels" w:date="2021-04-30T09:34:00Z">
            <w:rPr/>
          </w:rPrChange>
        </w:rPr>
      </w:pPr>
      <w:r w:rsidRPr="00670D88">
        <w:rPr>
          <w:lang w:val="en-US"/>
          <w:rPrChange w:id="19" w:author="Linda Muller-Kessels" w:date="2021-04-30T09:34:00Z">
            <w:rPr/>
          </w:rPrChange>
        </w:rPr>
        <w:t>Opleidingen</w:t>
      </w:r>
    </w:p>
    <w:p w14:paraId="7FA209F6" w14:textId="19FEE865" w:rsidR="001B5B06" w:rsidRPr="00670D88" w:rsidRDefault="00720C23">
      <w:pPr>
        <w:rPr>
          <w:lang w:val="en-US"/>
          <w:rPrChange w:id="20" w:author="Linda Muller-Kessels" w:date="2021-04-30T09:34:00Z">
            <w:rPr/>
          </w:rPrChange>
        </w:rPr>
      </w:pPr>
      <w:r w:rsidRPr="00670D88">
        <w:rPr>
          <w:lang w:val="en-US"/>
          <w:rPrChange w:id="21" w:author="Linda Muller-Kessels" w:date="2021-04-30T09:34:00Z">
            <w:rPr/>
          </w:rPrChange>
        </w:rPr>
        <w:t>2015 - 2019</w:t>
      </w:r>
      <w:r w:rsidRPr="00670D88">
        <w:rPr>
          <w:lang w:val="en-US"/>
          <w:rPrChange w:id="22" w:author="Linda Muller-Kessels" w:date="2021-04-30T09:34:00Z">
            <w:rPr/>
          </w:rPrChange>
        </w:rPr>
        <w:tab/>
        <w:t xml:space="preserve">BSc ICT Business HBO Saxion </w:t>
      </w:r>
      <w:proofErr w:type="spellStart"/>
      <w:r w:rsidRPr="00670D88">
        <w:rPr>
          <w:lang w:val="en-US"/>
          <w:rPrChange w:id="23" w:author="Linda Muller-Kessels" w:date="2021-04-30T09:34:00Z">
            <w:rPr/>
          </w:rPrChange>
        </w:rPr>
        <w:t>te</w:t>
      </w:r>
      <w:proofErr w:type="spellEnd"/>
      <w:r w:rsidRPr="00670D88">
        <w:rPr>
          <w:lang w:val="en-US"/>
          <w:rPrChange w:id="24" w:author="Linda Muller-Kessels" w:date="2021-04-30T09:34:00Z">
            <w:rPr/>
          </w:rPrChange>
        </w:rPr>
        <w:t xml:space="preserve"> Deventer, Minor Web development op Business Academy </w:t>
      </w:r>
      <w:proofErr w:type="spellStart"/>
      <w:r w:rsidRPr="00670D88">
        <w:rPr>
          <w:lang w:val="en-US"/>
          <w:rPrChange w:id="25" w:author="Linda Muller-Kessels" w:date="2021-04-30T09:34:00Z">
            <w:rPr/>
          </w:rPrChange>
        </w:rPr>
        <w:t>SouthWest</w:t>
      </w:r>
      <w:proofErr w:type="spellEnd"/>
      <w:r w:rsidRPr="00670D88">
        <w:rPr>
          <w:lang w:val="en-US"/>
          <w:rPrChange w:id="26" w:author="Linda Muller-Kessels" w:date="2021-04-30T09:34:00Z">
            <w:rPr/>
          </w:rPrChange>
        </w:rPr>
        <w:t xml:space="preserve"> </w:t>
      </w:r>
      <w:proofErr w:type="spellStart"/>
      <w:r w:rsidRPr="00670D88">
        <w:rPr>
          <w:lang w:val="en-US"/>
          <w:rPrChange w:id="27" w:author="Linda Muller-Kessels" w:date="2021-04-30T09:34:00Z">
            <w:rPr/>
          </w:rPrChange>
        </w:rPr>
        <w:t>te</w:t>
      </w:r>
      <w:proofErr w:type="spellEnd"/>
      <w:r w:rsidRPr="00670D88">
        <w:rPr>
          <w:lang w:val="en-US"/>
          <w:rPrChange w:id="28" w:author="Linda Muller-Kessels" w:date="2021-04-30T09:34:00Z">
            <w:rPr/>
          </w:rPrChange>
        </w:rPr>
        <w:t xml:space="preserve"> </w:t>
      </w:r>
      <w:proofErr w:type="spellStart"/>
      <w:r w:rsidRPr="00670D88">
        <w:rPr>
          <w:lang w:val="en-US"/>
          <w:rPrChange w:id="29" w:author="Linda Muller-Kessels" w:date="2021-04-30T09:34:00Z">
            <w:rPr/>
          </w:rPrChange>
        </w:rPr>
        <w:t>Esjberg</w:t>
      </w:r>
      <w:proofErr w:type="spellEnd"/>
      <w:r w:rsidRPr="00670D88">
        <w:rPr>
          <w:lang w:val="en-US"/>
          <w:rPrChange w:id="30" w:author="Linda Muller-Kessels" w:date="2021-04-30T09:34:00Z">
            <w:rPr/>
          </w:rPrChange>
        </w:rPr>
        <w:t xml:space="preserve"> (</w:t>
      </w:r>
      <w:proofErr w:type="spellStart"/>
      <w:r w:rsidRPr="00670D88">
        <w:rPr>
          <w:lang w:val="en-US"/>
          <w:rPrChange w:id="31" w:author="Linda Muller-Kessels" w:date="2021-04-30T09:34:00Z">
            <w:rPr/>
          </w:rPrChange>
        </w:rPr>
        <w:t>Denemarken</w:t>
      </w:r>
      <w:proofErr w:type="spellEnd"/>
      <w:r w:rsidRPr="00670D88">
        <w:rPr>
          <w:lang w:val="en-US"/>
          <w:rPrChange w:id="32" w:author="Linda Muller-Kessels" w:date="2021-04-30T09:34:00Z">
            <w:rPr/>
          </w:rPrChange>
        </w:rPr>
        <w:t xml:space="preserve">), </w:t>
      </w:r>
      <w:proofErr w:type="spellStart"/>
      <w:r w:rsidRPr="00670D88">
        <w:rPr>
          <w:lang w:val="en-US"/>
          <w:rPrChange w:id="33" w:author="Linda Muller-Kessels" w:date="2021-04-30T09:34:00Z">
            <w:rPr/>
          </w:rPrChange>
        </w:rPr>
        <w:t>Specialisatie</w:t>
      </w:r>
      <w:proofErr w:type="spellEnd"/>
      <w:r w:rsidRPr="00670D88">
        <w:rPr>
          <w:lang w:val="en-US"/>
          <w:rPrChange w:id="34" w:author="Linda Muller-Kessels" w:date="2021-04-30T09:34:00Z">
            <w:rPr/>
          </w:rPrChange>
        </w:rPr>
        <w:t xml:space="preserve"> Improving Business with data</w:t>
      </w:r>
    </w:p>
    <w:p w14:paraId="72A3D3EC" w14:textId="77777777" w:rsidR="001B5B06" w:rsidRPr="00670D88" w:rsidRDefault="001B5B06">
      <w:pPr>
        <w:tabs>
          <w:tab w:val="left" w:pos="2835"/>
        </w:tabs>
        <w:rPr>
          <w:lang w:val="en-US"/>
          <w:rPrChange w:id="35" w:author="Linda Muller-Kessels" w:date="2021-04-30T09:34:00Z">
            <w:rPr/>
          </w:rPrChange>
        </w:rPr>
      </w:pPr>
    </w:p>
    <w:p w14:paraId="032FDCF6" w14:textId="77777777" w:rsidR="001B5B06" w:rsidRPr="00670D88" w:rsidRDefault="00720C23">
      <w:pPr>
        <w:pStyle w:val="Kop1"/>
        <w:tabs>
          <w:tab w:val="left" w:pos="2835"/>
        </w:tabs>
        <w:rPr>
          <w:lang w:val="en-US"/>
          <w:rPrChange w:id="36" w:author="Linda Muller-Kessels" w:date="2021-04-30T09:34:00Z">
            <w:rPr/>
          </w:rPrChange>
        </w:rPr>
      </w:pPr>
      <w:r w:rsidRPr="00670D88">
        <w:rPr>
          <w:lang w:val="en-US"/>
          <w:rPrChange w:id="37" w:author="Linda Muller-Kessels" w:date="2021-04-30T09:34:00Z">
            <w:rPr/>
          </w:rPrChange>
        </w:rPr>
        <w:t>Trainingen</w:t>
      </w:r>
    </w:p>
    <w:p w14:paraId="5FB9C8EC" w14:textId="54E93ABB" w:rsidR="001B5B06" w:rsidRPr="00670D88" w:rsidRDefault="00720C23">
      <w:pPr>
        <w:rPr>
          <w:lang w:val="en-US"/>
          <w:rPrChange w:id="38" w:author="Linda Muller-Kessels" w:date="2021-04-30T09:34:00Z">
            <w:rPr/>
          </w:rPrChange>
        </w:rPr>
      </w:pPr>
      <w:r w:rsidRPr="00670D88">
        <w:rPr>
          <w:lang w:val="en-US"/>
          <w:rPrChange w:id="39" w:author="Linda Muller-Kessels" w:date="2021-04-30T09:34:00Z">
            <w:rPr/>
          </w:rPrChange>
        </w:rPr>
        <w:t>2019</w:t>
      </w:r>
      <w:r w:rsidRPr="00670D88">
        <w:rPr>
          <w:lang w:val="en-US"/>
          <w:rPrChange w:id="40" w:author="Linda Muller-Kessels" w:date="2021-04-30T09:34:00Z">
            <w:rPr/>
          </w:rPrChange>
        </w:rPr>
        <w:tab/>
        <w:t xml:space="preserve">Intern </w:t>
      </w:r>
      <w:proofErr w:type="spellStart"/>
      <w:r w:rsidRPr="00670D88">
        <w:rPr>
          <w:lang w:val="en-US"/>
          <w:rPrChange w:id="41" w:author="Linda Muller-Kessels" w:date="2021-04-30T09:34:00Z">
            <w:rPr/>
          </w:rPrChange>
        </w:rPr>
        <w:t>trainingsprogramma</w:t>
      </w:r>
      <w:proofErr w:type="spellEnd"/>
      <w:r w:rsidRPr="00670D88">
        <w:rPr>
          <w:lang w:val="en-US"/>
          <w:rPrChange w:id="42" w:author="Linda Muller-Kessels" w:date="2021-04-30T09:34:00Z">
            <w:rPr/>
          </w:rPrChange>
        </w:rPr>
        <w:t xml:space="preserve">; </w:t>
      </w:r>
      <w:proofErr w:type="spellStart"/>
      <w:r w:rsidRPr="00670D88">
        <w:rPr>
          <w:lang w:val="en-US"/>
          <w:rPrChange w:id="43" w:author="Linda Muller-Kessels" w:date="2021-04-30T09:34:00Z">
            <w:rPr/>
          </w:rPrChange>
        </w:rPr>
        <w:t>Gericht</w:t>
      </w:r>
      <w:proofErr w:type="spellEnd"/>
      <w:r w:rsidRPr="00670D88">
        <w:rPr>
          <w:lang w:val="en-US"/>
          <w:rPrChange w:id="44" w:author="Linda Muller-Kessels" w:date="2021-04-30T09:34:00Z">
            <w:rPr/>
          </w:rPrChange>
        </w:rPr>
        <w:t xml:space="preserve"> op Agile Scrum, Test Automation, Test Driven Development, Selenium, Cucumber, Maven en Java</w:t>
      </w:r>
    </w:p>
    <w:p w14:paraId="0D0B940D" w14:textId="77777777" w:rsidR="001B5B06" w:rsidRPr="00670D88" w:rsidRDefault="001B5B06">
      <w:pPr>
        <w:tabs>
          <w:tab w:val="left" w:pos="2835"/>
        </w:tabs>
        <w:rPr>
          <w:lang w:val="en-US"/>
          <w:rPrChange w:id="45" w:author="Linda Muller-Kessels" w:date="2021-04-30T09:34:00Z">
            <w:rPr/>
          </w:rPrChange>
        </w:rPr>
      </w:pPr>
    </w:p>
    <w:p w14:paraId="700FA469" w14:textId="77777777" w:rsidR="001B5B06" w:rsidRPr="00670D88" w:rsidRDefault="00720C23">
      <w:pPr>
        <w:pStyle w:val="Kop1"/>
        <w:tabs>
          <w:tab w:val="left" w:pos="2835"/>
        </w:tabs>
        <w:rPr>
          <w:lang w:val="en-US"/>
          <w:rPrChange w:id="46" w:author="Linda Muller-Kessels" w:date="2021-04-30T09:34:00Z">
            <w:rPr/>
          </w:rPrChange>
        </w:rPr>
      </w:pPr>
      <w:r w:rsidRPr="00670D88">
        <w:rPr>
          <w:lang w:val="en-US"/>
          <w:rPrChange w:id="47" w:author="Linda Muller-Kessels" w:date="2021-04-30T09:34:00Z">
            <w:rPr/>
          </w:rPrChange>
        </w:rPr>
        <w:t>Certificeringen</w:t>
      </w:r>
    </w:p>
    <w:p w14:paraId="73C4958F" w14:textId="0D32BF41" w:rsidR="001B5B06" w:rsidRPr="00670D88" w:rsidRDefault="00720C23">
      <w:pPr>
        <w:rPr>
          <w:lang w:val="en-US"/>
          <w:rPrChange w:id="48" w:author="Linda Muller-Kessels" w:date="2021-04-30T09:34:00Z">
            <w:rPr/>
          </w:rPrChange>
        </w:rPr>
      </w:pPr>
      <w:r w:rsidRPr="00670D88">
        <w:rPr>
          <w:lang w:val="en-US"/>
          <w:rPrChange w:id="49" w:author="Linda Muller-Kessels" w:date="2021-04-30T09:34:00Z">
            <w:rPr/>
          </w:rPrChange>
        </w:rPr>
        <w:t>2021</w:t>
      </w:r>
      <w:r w:rsidRPr="00670D88">
        <w:rPr>
          <w:lang w:val="en-US"/>
          <w:rPrChange w:id="50" w:author="Linda Muller-Kessels" w:date="2021-04-30T09:34:00Z">
            <w:rPr/>
          </w:rPrChange>
        </w:rPr>
        <w:tab/>
        <w:t>ISTQB Foundation Certificate in Software Testing (in progress)</w:t>
      </w:r>
      <w:r w:rsidRPr="00670D88">
        <w:rPr>
          <w:lang w:val="en-US"/>
          <w:rPrChange w:id="51" w:author="Linda Muller-Kessels" w:date="2021-04-30T09:34:00Z">
            <w:rPr/>
          </w:rPrChange>
        </w:rPr>
        <w:br/>
        <w:t>2020</w:t>
      </w:r>
      <w:r w:rsidRPr="00670D88">
        <w:rPr>
          <w:lang w:val="en-US"/>
          <w:rPrChange w:id="52" w:author="Linda Muller-Kessels" w:date="2021-04-30T09:34:00Z">
            <w:rPr/>
          </w:rPrChange>
        </w:rPr>
        <w:tab/>
        <w:t>PSM1</w:t>
      </w:r>
    </w:p>
    <w:p w14:paraId="0E27B00A" w14:textId="77777777" w:rsidR="001B5B06" w:rsidRPr="00670D88" w:rsidRDefault="001B5B06">
      <w:pPr>
        <w:tabs>
          <w:tab w:val="left" w:pos="2835"/>
        </w:tabs>
        <w:rPr>
          <w:lang w:val="en-US"/>
          <w:rPrChange w:id="53" w:author="Linda Muller-Kessels" w:date="2021-04-30T09:34:00Z">
            <w:rPr/>
          </w:rPrChange>
        </w:rPr>
      </w:pPr>
    </w:p>
    <w:p w14:paraId="553245CC" w14:textId="77777777" w:rsidR="001B5B06" w:rsidRPr="00670D88" w:rsidRDefault="00720C23">
      <w:pPr>
        <w:pStyle w:val="Kop1"/>
        <w:tabs>
          <w:tab w:val="left" w:pos="2835"/>
        </w:tabs>
        <w:rPr>
          <w:lang w:val="en-US"/>
          <w:rPrChange w:id="54" w:author="Linda Muller-Kessels" w:date="2021-04-30T09:34:00Z">
            <w:rPr/>
          </w:rPrChange>
        </w:rPr>
      </w:pPr>
      <w:r w:rsidRPr="00670D88">
        <w:rPr>
          <w:lang w:val="en-US"/>
          <w:rPrChange w:id="55" w:author="Linda Muller-Kessels" w:date="2021-04-30T09:34:00Z">
            <w:rPr/>
          </w:rPrChange>
        </w:rPr>
        <w:t>Expertise</w:t>
      </w:r>
    </w:p>
    <w:p w14:paraId="07E0D588" w14:textId="77777777" w:rsidR="001B5B06" w:rsidRPr="00670D88" w:rsidRDefault="00720C23">
      <w:pPr>
        <w:tabs>
          <w:tab w:val="left" w:pos="2835"/>
        </w:tabs>
        <w:rPr>
          <w:lang w:val="en-US"/>
          <w:rPrChange w:id="56" w:author="Linda Muller-Kessels" w:date="2021-04-30T09:34:00Z">
            <w:rPr/>
          </w:rPrChange>
        </w:rPr>
      </w:pPr>
      <w:r w:rsidRPr="00670D88">
        <w:rPr>
          <w:b/>
          <w:lang w:val="en-US"/>
          <w:rPrChange w:id="57" w:author="Linda Muller-Kessels" w:date="2021-04-30T09:34:00Z">
            <w:rPr>
              <w:b/>
            </w:rPr>
          </w:rPrChange>
        </w:rPr>
        <w:t>COMPUTERTALEN:</w:t>
      </w:r>
      <w:r w:rsidRPr="00670D88">
        <w:rPr>
          <w:lang w:val="en-US"/>
          <w:rPrChange w:id="58" w:author="Linda Muller-Kessels" w:date="2021-04-30T09:34:00Z">
            <w:rPr/>
          </w:rPrChange>
        </w:rPr>
        <w:t xml:space="preserve"> Java, SQL, PL/SQL, HTML, TypeScript, Angular, Json, xml, PHP</w:t>
      </w:r>
    </w:p>
    <w:p w14:paraId="3E34465B" w14:textId="77777777" w:rsidR="001B5B06" w:rsidRPr="00670D88" w:rsidRDefault="00720C23">
      <w:pPr>
        <w:tabs>
          <w:tab w:val="left" w:pos="2835"/>
        </w:tabs>
        <w:rPr>
          <w:lang w:val="en-US"/>
          <w:rPrChange w:id="59" w:author="Linda Muller-Kessels" w:date="2021-04-30T09:34:00Z">
            <w:rPr/>
          </w:rPrChange>
        </w:rPr>
      </w:pPr>
      <w:r w:rsidRPr="00670D88">
        <w:rPr>
          <w:b/>
          <w:lang w:val="en-US"/>
          <w:rPrChange w:id="60" w:author="Linda Muller-Kessels" w:date="2021-04-30T09:34:00Z">
            <w:rPr>
              <w:b/>
            </w:rPr>
          </w:rPrChange>
        </w:rPr>
        <w:t>DATABASES:</w:t>
      </w:r>
      <w:r w:rsidRPr="00670D88">
        <w:rPr>
          <w:lang w:val="en-US"/>
          <w:rPrChange w:id="61" w:author="Linda Muller-Kessels" w:date="2021-04-30T09:34:00Z">
            <w:rPr/>
          </w:rPrChange>
        </w:rPr>
        <w:t xml:space="preserve"> ER </w:t>
      </w:r>
      <w:proofErr w:type="spellStart"/>
      <w:r w:rsidRPr="00670D88">
        <w:rPr>
          <w:lang w:val="en-US"/>
          <w:rPrChange w:id="62" w:author="Linda Muller-Kessels" w:date="2021-04-30T09:34:00Z">
            <w:rPr/>
          </w:rPrChange>
        </w:rPr>
        <w:t>modelleren</w:t>
      </w:r>
      <w:proofErr w:type="spellEnd"/>
      <w:r w:rsidRPr="00670D88">
        <w:rPr>
          <w:lang w:val="en-US"/>
          <w:rPrChange w:id="63" w:author="Linda Muller-Kessels" w:date="2021-04-30T09:34:00Z">
            <w:rPr/>
          </w:rPrChange>
        </w:rPr>
        <w:t>, PostgreSQL, Oracle Database, Firebase, SQL Server, SQL Server Management Studio, MS Access</w:t>
      </w:r>
    </w:p>
    <w:p w14:paraId="62E39F69" w14:textId="77777777" w:rsidR="001B5B06" w:rsidRPr="00670D88" w:rsidRDefault="00720C23">
      <w:pPr>
        <w:tabs>
          <w:tab w:val="left" w:pos="2835"/>
        </w:tabs>
        <w:rPr>
          <w:lang w:val="en-US"/>
          <w:rPrChange w:id="64" w:author="Linda Muller-Kessels" w:date="2021-04-30T09:34:00Z">
            <w:rPr/>
          </w:rPrChange>
        </w:rPr>
      </w:pPr>
      <w:r w:rsidRPr="00670D88">
        <w:rPr>
          <w:b/>
          <w:lang w:val="en-US"/>
          <w:rPrChange w:id="65" w:author="Linda Muller-Kessels" w:date="2021-04-30T09:34:00Z">
            <w:rPr>
              <w:b/>
            </w:rPr>
          </w:rPrChange>
        </w:rPr>
        <w:t>(ONTWIKKEL) TOOLS:</w:t>
      </w:r>
      <w:r w:rsidRPr="00670D88">
        <w:rPr>
          <w:lang w:val="en-US"/>
          <w:rPrChange w:id="66" w:author="Linda Muller-Kessels" w:date="2021-04-30T09:34:00Z">
            <w:rPr/>
          </w:rPrChange>
        </w:rPr>
        <w:t xml:space="preserve"> Cucumber, Selenium, Maven, MS Visual studio code, Jira, Trello, Swagger UI, IntelliJ, NetBeans, ArchiMate, MS Office, Intelligent Application Manager, Microsoft Windows 10, MacOS, </w:t>
      </w:r>
      <w:proofErr w:type="spellStart"/>
      <w:r w:rsidRPr="00670D88">
        <w:rPr>
          <w:lang w:val="en-US"/>
          <w:rPrChange w:id="67" w:author="Linda Muller-Kessels" w:date="2021-04-30T09:34:00Z">
            <w:rPr/>
          </w:rPrChange>
        </w:rPr>
        <w:t>Virtualbox</w:t>
      </w:r>
      <w:proofErr w:type="spellEnd"/>
      <w:r w:rsidRPr="00670D88">
        <w:rPr>
          <w:lang w:val="en-US"/>
          <w:rPrChange w:id="68" w:author="Linda Muller-Kessels" w:date="2021-04-30T09:34:00Z">
            <w:rPr/>
          </w:rPrChange>
        </w:rPr>
        <w:t>, Microsoft Teams, Azure DevOps, Microsoft Dynamics 365, Microsoft Power Apps</w:t>
      </w:r>
    </w:p>
    <w:p w14:paraId="0E0CD676" w14:textId="77777777" w:rsidR="001B5B06" w:rsidRPr="00670D88" w:rsidRDefault="00720C23">
      <w:pPr>
        <w:tabs>
          <w:tab w:val="left" w:pos="2835"/>
        </w:tabs>
        <w:rPr>
          <w:lang w:val="en-US"/>
          <w:rPrChange w:id="69" w:author="Linda Muller-Kessels" w:date="2021-04-30T09:34:00Z">
            <w:rPr/>
          </w:rPrChange>
        </w:rPr>
      </w:pPr>
      <w:r w:rsidRPr="00670D88">
        <w:rPr>
          <w:b/>
          <w:lang w:val="en-US"/>
          <w:rPrChange w:id="70" w:author="Linda Muller-Kessels" w:date="2021-04-30T09:34:00Z">
            <w:rPr>
              <w:b/>
            </w:rPr>
          </w:rPrChange>
        </w:rPr>
        <w:t>METHODIEKEN/AANPAK:</w:t>
      </w:r>
      <w:r w:rsidRPr="00670D88">
        <w:rPr>
          <w:lang w:val="en-US"/>
          <w:rPrChange w:id="71" w:author="Linda Muller-Kessels" w:date="2021-04-30T09:34:00Z">
            <w:rPr/>
          </w:rPrChange>
        </w:rPr>
        <w:t xml:space="preserve"> ISTQB, TMap Next, Test Driven Development, </w:t>
      </w:r>
      <w:proofErr w:type="spellStart"/>
      <w:r w:rsidRPr="00670D88">
        <w:rPr>
          <w:lang w:val="en-US"/>
          <w:rPrChange w:id="72" w:author="Linda Muller-Kessels" w:date="2021-04-30T09:34:00Z">
            <w:rPr/>
          </w:rPrChange>
        </w:rPr>
        <w:t>SmarTEST</w:t>
      </w:r>
      <w:proofErr w:type="spellEnd"/>
      <w:r w:rsidRPr="00670D88">
        <w:rPr>
          <w:lang w:val="en-US"/>
          <w:rPrChange w:id="73" w:author="Linda Muller-Kessels" w:date="2021-04-30T09:34:00Z">
            <w:rPr/>
          </w:rPrChange>
        </w:rPr>
        <w:t xml:space="preserve">, UML, Model Driven Development, IREB, BPMN, </w:t>
      </w:r>
      <w:proofErr w:type="spellStart"/>
      <w:r w:rsidRPr="00670D88">
        <w:rPr>
          <w:lang w:val="en-US"/>
          <w:rPrChange w:id="74" w:author="Linda Muller-Kessels" w:date="2021-04-30T09:34:00Z">
            <w:rPr/>
          </w:rPrChange>
        </w:rPr>
        <w:t>Thinkwise</w:t>
      </w:r>
      <w:proofErr w:type="spellEnd"/>
      <w:r w:rsidRPr="00670D88">
        <w:rPr>
          <w:lang w:val="en-US"/>
          <w:rPrChange w:id="75" w:author="Linda Muller-Kessels" w:date="2021-04-30T09:34:00Z">
            <w:rPr/>
          </w:rPrChange>
        </w:rPr>
        <w:t xml:space="preserve"> Suite, </w:t>
      </w:r>
      <w:proofErr w:type="spellStart"/>
      <w:r w:rsidRPr="00670D88">
        <w:rPr>
          <w:lang w:val="en-US"/>
          <w:rPrChange w:id="76" w:author="Linda Muller-Kessels" w:date="2021-04-30T09:34:00Z">
            <w:rPr/>
          </w:rPrChange>
        </w:rPr>
        <w:t>Thinkwise</w:t>
      </w:r>
      <w:proofErr w:type="spellEnd"/>
      <w:r w:rsidRPr="00670D88">
        <w:rPr>
          <w:lang w:val="en-US"/>
          <w:rPrChange w:id="77" w:author="Linda Muller-Kessels" w:date="2021-04-30T09:34:00Z">
            <w:rPr/>
          </w:rPrChange>
        </w:rPr>
        <w:t xml:space="preserve"> software Factory, </w:t>
      </w:r>
      <w:proofErr w:type="spellStart"/>
      <w:r w:rsidRPr="00670D88">
        <w:rPr>
          <w:lang w:val="en-US"/>
          <w:rPrChange w:id="78" w:author="Linda Muller-Kessels" w:date="2021-04-30T09:34:00Z">
            <w:rPr/>
          </w:rPrChange>
        </w:rPr>
        <w:t>literatuuronderzoek</w:t>
      </w:r>
      <w:proofErr w:type="spellEnd"/>
      <w:r w:rsidRPr="00670D88">
        <w:rPr>
          <w:lang w:val="en-US"/>
          <w:rPrChange w:id="79" w:author="Linda Muller-Kessels" w:date="2021-04-30T09:34:00Z">
            <w:rPr/>
          </w:rPrChange>
        </w:rPr>
        <w:t xml:space="preserve">, </w:t>
      </w:r>
      <w:proofErr w:type="spellStart"/>
      <w:r w:rsidRPr="00670D88">
        <w:rPr>
          <w:lang w:val="en-US"/>
          <w:rPrChange w:id="80" w:author="Linda Muller-Kessels" w:date="2021-04-30T09:34:00Z">
            <w:rPr/>
          </w:rPrChange>
        </w:rPr>
        <w:t>deskresearch</w:t>
      </w:r>
      <w:proofErr w:type="spellEnd"/>
      <w:r w:rsidRPr="00670D88">
        <w:rPr>
          <w:lang w:val="en-US"/>
          <w:rPrChange w:id="81" w:author="Linda Muller-Kessels" w:date="2021-04-30T09:34:00Z">
            <w:rPr/>
          </w:rPrChange>
        </w:rPr>
        <w:t xml:space="preserve">, interviews, </w:t>
      </w:r>
      <w:proofErr w:type="spellStart"/>
      <w:r w:rsidRPr="00670D88">
        <w:rPr>
          <w:lang w:val="en-US"/>
          <w:rPrChange w:id="82" w:author="Linda Muller-Kessels" w:date="2021-04-30T09:34:00Z">
            <w:rPr/>
          </w:rPrChange>
        </w:rPr>
        <w:t>mindmaps</w:t>
      </w:r>
      <w:proofErr w:type="spellEnd"/>
      <w:r w:rsidRPr="00670D88">
        <w:rPr>
          <w:lang w:val="en-US"/>
          <w:rPrChange w:id="83" w:author="Linda Muller-Kessels" w:date="2021-04-30T09:34:00Z">
            <w:rPr/>
          </w:rPrChange>
        </w:rPr>
        <w:t xml:space="preserve">, </w:t>
      </w:r>
      <w:proofErr w:type="spellStart"/>
      <w:r w:rsidRPr="00670D88">
        <w:rPr>
          <w:lang w:val="en-US"/>
          <w:rPrChange w:id="84" w:author="Linda Muller-Kessels" w:date="2021-04-30T09:34:00Z">
            <w:rPr/>
          </w:rPrChange>
        </w:rPr>
        <w:t>empathie</w:t>
      </w:r>
      <w:proofErr w:type="spellEnd"/>
      <w:r w:rsidRPr="00670D88">
        <w:rPr>
          <w:lang w:val="en-US"/>
          <w:rPrChange w:id="85" w:author="Linda Muller-Kessels" w:date="2021-04-30T09:34:00Z">
            <w:rPr/>
          </w:rPrChange>
        </w:rPr>
        <w:t xml:space="preserve"> map, </w:t>
      </w:r>
      <w:proofErr w:type="spellStart"/>
      <w:r w:rsidRPr="00670D88">
        <w:rPr>
          <w:lang w:val="en-US"/>
          <w:rPrChange w:id="86" w:author="Linda Muller-Kessels" w:date="2021-04-30T09:34:00Z">
            <w:rPr/>
          </w:rPrChange>
        </w:rPr>
        <w:t>procesmodelleren</w:t>
      </w:r>
      <w:proofErr w:type="spellEnd"/>
      <w:r w:rsidRPr="00670D88">
        <w:rPr>
          <w:lang w:val="en-US"/>
          <w:rPrChange w:id="87" w:author="Linda Muller-Kessels" w:date="2021-04-30T09:34:00Z">
            <w:rPr/>
          </w:rPrChange>
        </w:rPr>
        <w:t xml:space="preserve">, </w:t>
      </w:r>
      <w:proofErr w:type="spellStart"/>
      <w:r w:rsidRPr="00670D88">
        <w:rPr>
          <w:lang w:val="en-US"/>
          <w:rPrChange w:id="88" w:author="Linda Muller-Kessels" w:date="2021-04-30T09:34:00Z">
            <w:rPr/>
          </w:rPrChange>
        </w:rPr>
        <w:t>denktank</w:t>
      </w:r>
      <w:proofErr w:type="spellEnd"/>
      <w:r w:rsidRPr="00670D88">
        <w:rPr>
          <w:lang w:val="en-US"/>
          <w:rPrChange w:id="89" w:author="Linda Muller-Kessels" w:date="2021-04-30T09:34:00Z">
            <w:rPr/>
          </w:rPrChange>
        </w:rPr>
        <w:t xml:space="preserve"> </w:t>
      </w:r>
      <w:proofErr w:type="spellStart"/>
      <w:r w:rsidRPr="00670D88">
        <w:rPr>
          <w:lang w:val="en-US"/>
          <w:rPrChange w:id="90" w:author="Linda Muller-Kessels" w:date="2021-04-30T09:34:00Z">
            <w:rPr/>
          </w:rPrChange>
        </w:rPr>
        <w:t>opzetten</w:t>
      </w:r>
      <w:proofErr w:type="spellEnd"/>
      <w:r w:rsidRPr="00670D88">
        <w:rPr>
          <w:lang w:val="en-US"/>
          <w:rPrChange w:id="91" w:author="Linda Muller-Kessels" w:date="2021-04-30T09:34:00Z">
            <w:rPr/>
          </w:rPrChange>
        </w:rPr>
        <w:t xml:space="preserve">, </w:t>
      </w:r>
      <w:proofErr w:type="spellStart"/>
      <w:r w:rsidRPr="00670D88">
        <w:rPr>
          <w:lang w:val="en-US"/>
          <w:rPrChange w:id="92" w:author="Linda Muller-Kessels" w:date="2021-04-30T09:34:00Z">
            <w:rPr/>
          </w:rPrChange>
        </w:rPr>
        <w:t>stappenplannen</w:t>
      </w:r>
      <w:proofErr w:type="spellEnd"/>
      <w:r w:rsidRPr="00670D88">
        <w:rPr>
          <w:lang w:val="en-US"/>
          <w:rPrChange w:id="93" w:author="Linda Muller-Kessels" w:date="2021-04-30T09:34:00Z">
            <w:rPr/>
          </w:rPrChange>
        </w:rPr>
        <w:t xml:space="preserve"> </w:t>
      </w:r>
      <w:proofErr w:type="spellStart"/>
      <w:r w:rsidRPr="00670D88">
        <w:rPr>
          <w:lang w:val="en-US"/>
          <w:rPrChange w:id="94" w:author="Linda Muller-Kessels" w:date="2021-04-30T09:34:00Z">
            <w:rPr/>
          </w:rPrChange>
        </w:rPr>
        <w:t>ontwikkelen</w:t>
      </w:r>
      <w:proofErr w:type="spellEnd"/>
    </w:p>
    <w:p w14:paraId="32AB4A2E" w14:textId="77777777" w:rsidR="001B5B06" w:rsidRPr="00670D88" w:rsidRDefault="00720C23">
      <w:pPr>
        <w:tabs>
          <w:tab w:val="left" w:pos="2835"/>
        </w:tabs>
        <w:rPr>
          <w:lang w:val="en-US"/>
          <w:rPrChange w:id="95" w:author="Linda Muller-Kessels" w:date="2021-04-30T09:34:00Z">
            <w:rPr/>
          </w:rPrChange>
        </w:rPr>
      </w:pPr>
      <w:r w:rsidRPr="00670D88">
        <w:rPr>
          <w:b/>
          <w:lang w:val="en-US"/>
          <w:rPrChange w:id="96" w:author="Linda Muller-Kessels" w:date="2021-04-30T09:34:00Z">
            <w:rPr>
              <w:b/>
            </w:rPr>
          </w:rPrChange>
        </w:rPr>
        <w:t>PROJECTMANAGEMENT:</w:t>
      </w:r>
      <w:r w:rsidRPr="00670D88">
        <w:rPr>
          <w:lang w:val="en-US"/>
          <w:rPrChange w:id="97" w:author="Linda Muller-Kessels" w:date="2021-04-30T09:34:00Z">
            <w:rPr/>
          </w:rPrChange>
        </w:rPr>
        <w:t xml:space="preserve"> Agile Scrum, PRINCE2</w:t>
      </w:r>
    </w:p>
    <w:p w14:paraId="60061E4C" w14:textId="77777777" w:rsidR="001B5B06" w:rsidRPr="00670D88" w:rsidRDefault="001B5B06">
      <w:pPr>
        <w:tabs>
          <w:tab w:val="left" w:pos="2835"/>
        </w:tabs>
        <w:rPr>
          <w:lang w:val="en-US"/>
          <w:rPrChange w:id="98" w:author="Linda Muller-Kessels" w:date="2021-04-30T09:34:00Z">
            <w:rPr/>
          </w:rPrChange>
        </w:rPr>
      </w:pPr>
    </w:p>
    <w:p w14:paraId="31300F47" w14:textId="77777777" w:rsidR="001B5B06" w:rsidRPr="00670D88" w:rsidRDefault="00720C23">
      <w:pPr>
        <w:pStyle w:val="Kop1"/>
        <w:tabs>
          <w:tab w:val="left" w:pos="2835"/>
        </w:tabs>
        <w:rPr>
          <w:lang w:val="en-US"/>
          <w:rPrChange w:id="99" w:author="Linda Muller-Kessels" w:date="2021-04-30T09:34:00Z">
            <w:rPr/>
          </w:rPrChange>
        </w:rPr>
      </w:pPr>
      <w:r w:rsidRPr="00670D88">
        <w:rPr>
          <w:lang w:val="en-US"/>
          <w:rPrChange w:id="100" w:author="Linda Muller-Kessels" w:date="2021-04-30T09:34:00Z">
            <w:rPr/>
          </w:rPrChange>
        </w:rPr>
        <w:t>Werkervaring</w:t>
      </w:r>
    </w:p>
    <w:p w14:paraId="184778AC" w14:textId="7449B09F" w:rsidR="001B5B06" w:rsidRPr="00670D88" w:rsidRDefault="00720C23">
      <w:pPr>
        <w:rPr>
          <w:lang w:val="en-US"/>
          <w:rPrChange w:id="101" w:author="Linda Muller-Kessels" w:date="2021-04-30T09:34:00Z">
            <w:rPr/>
          </w:rPrChange>
        </w:rPr>
      </w:pPr>
      <w:proofErr w:type="spellStart"/>
      <w:r w:rsidRPr="00670D88">
        <w:rPr>
          <w:lang w:val="en-US"/>
          <w:rPrChange w:id="102" w:author="Linda Muller-Kessels" w:date="2021-04-30T09:34:00Z">
            <w:rPr/>
          </w:rPrChange>
        </w:rPr>
        <w:t>sep</w:t>
      </w:r>
      <w:proofErr w:type="spellEnd"/>
      <w:r w:rsidRPr="00670D88">
        <w:rPr>
          <w:lang w:val="en-US"/>
          <w:rPrChange w:id="103" w:author="Linda Muller-Kessels" w:date="2021-04-30T09:34:00Z">
            <w:rPr/>
          </w:rPrChange>
        </w:rPr>
        <w:t xml:space="preserve"> 2019 - </w:t>
      </w:r>
      <w:proofErr w:type="spellStart"/>
      <w:r w:rsidR="5D97EC5C" w:rsidRPr="00670D88">
        <w:rPr>
          <w:lang w:val="en-US"/>
          <w:rPrChange w:id="104" w:author="Linda Muller-Kessels" w:date="2021-04-30T09:34:00Z">
            <w:rPr/>
          </w:rPrChange>
        </w:rPr>
        <w:t>heden</w:t>
      </w:r>
      <w:proofErr w:type="spellEnd"/>
      <w:r w:rsidRPr="00670D88">
        <w:rPr>
          <w:lang w:val="en-US"/>
          <w:rPrChange w:id="105" w:author="Linda Muller-Kessels" w:date="2021-04-30T09:34:00Z">
            <w:rPr/>
          </w:rPrChange>
        </w:rPr>
        <w:tab/>
        <w:t>CIMSOLUTIONS B.V. Test Engineer</w:t>
      </w:r>
      <w:r w:rsidRPr="00670D88">
        <w:rPr>
          <w:lang w:val="en-US"/>
          <w:rPrChange w:id="106" w:author="Linda Muller-Kessels" w:date="2021-04-30T09:34:00Z">
            <w:rPr/>
          </w:rPrChange>
        </w:rPr>
        <w:br/>
      </w:r>
      <w:proofErr w:type="spellStart"/>
      <w:r w:rsidRPr="00670D88">
        <w:rPr>
          <w:lang w:val="en-US"/>
          <w:rPrChange w:id="107" w:author="Linda Muller-Kessels" w:date="2021-04-30T09:34:00Z">
            <w:rPr/>
          </w:rPrChange>
        </w:rPr>
        <w:t>feb</w:t>
      </w:r>
      <w:proofErr w:type="spellEnd"/>
      <w:r w:rsidRPr="00670D88">
        <w:rPr>
          <w:lang w:val="en-US"/>
          <w:rPrChange w:id="108" w:author="Linda Muller-Kessels" w:date="2021-04-30T09:34:00Z">
            <w:rPr/>
          </w:rPrChange>
        </w:rPr>
        <w:t xml:space="preserve"> 2019 - </w:t>
      </w:r>
      <w:proofErr w:type="spellStart"/>
      <w:r w:rsidRPr="00670D88">
        <w:rPr>
          <w:lang w:val="en-US"/>
          <w:rPrChange w:id="109" w:author="Linda Muller-Kessels" w:date="2021-04-30T09:34:00Z">
            <w:rPr/>
          </w:rPrChange>
        </w:rPr>
        <w:t>jul</w:t>
      </w:r>
      <w:proofErr w:type="spellEnd"/>
      <w:r w:rsidRPr="00670D88">
        <w:rPr>
          <w:lang w:val="en-US"/>
          <w:rPrChange w:id="110" w:author="Linda Muller-Kessels" w:date="2021-04-30T09:34:00Z">
            <w:rPr/>
          </w:rPrChange>
        </w:rPr>
        <w:t xml:space="preserve"> 2019 </w:t>
      </w:r>
      <w:r w:rsidRPr="00670D88">
        <w:rPr>
          <w:lang w:val="en-US"/>
          <w:rPrChange w:id="111" w:author="Linda Muller-Kessels" w:date="2021-04-30T09:34:00Z">
            <w:rPr/>
          </w:rPrChange>
        </w:rPr>
        <w:tab/>
        <w:t>CIMSOLUTIONS B.V. Business Analist</w:t>
      </w:r>
      <w:r w:rsidRPr="00670D88">
        <w:rPr>
          <w:lang w:val="en-US"/>
          <w:rPrChange w:id="112" w:author="Linda Muller-Kessels" w:date="2021-04-30T09:34:00Z">
            <w:rPr/>
          </w:rPrChange>
        </w:rPr>
        <w:br/>
      </w:r>
      <w:proofErr w:type="spellStart"/>
      <w:r w:rsidRPr="00670D88">
        <w:rPr>
          <w:lang w:val="en-US"/>
          <w:rPrChange w:id="113" w:author="Linda Muller-Kessels" w:date="2021-04-30T09:34:00Z">
            <w:rPr/>
          </w:rPrChange>
        </w:rPr>
        <w:t>sep</w:t>
      </w:r>
      <w:proofErr w:type="spellEnd"/>
      <w:r w:rsidRPr="00670D88">
        <w:rPr>
          <w:lang w:val="en-US"/>
          <w:rPrChange w:id="114" w:author="Linda Muller-Kessels" w:date="2021-04-30T09:34:00Z">
            <w:rPr/>
          </w:rPrChange>
        </w:rPr>
        <w:t xml:space="preserve"> 2017 - </w:t>
      </w:r>
      <w:proofErr w:type="spellStart"/>
      <w:r w:rsidRPr="00670D88">
        <w:rPr>
          <w:lang w:val="en-US"/>
          <w:rPrChange w:id="115" w:author="Linda Muller-Kessels" w:date="2021-04-30T09:34:00Z">
            <w:rPr/>
          </w:rPrChange>
        </w:rPr>
        <w:t>feb</w:t>
      </w:r>
      <w:proofErr w:type="spellEnd"/>
      <w:r w:rsidRPr="00670D88">
        <w:rPr>
          <w:lang w:val="en-US"/>
          <w:rPrChange w:id="116" w:author="Linda Muller-Kessels" w:date="2021-04-30T09:34:00Z">
            <w:rPr/>
          </w:rPrChange>
        </w:rPr>
        <w:t xml:space="preserve"> 2018</w:t>
      </w:r>
      <w:r w:rsidRPr="00670D88">
        <w:rPr>
          <w:lang w:val="en-US"/>
          <w:rPrChange w:id="117" w:author="Linda Muller-Kessels" w:date="2021-04-30T09:34:00Z">
            <w:rPr/>
          </w:rPrChange>
        </w:rPr>
        <w:tab/>
      </w:r>
      <w:proofErr w:type="spellStart"/>
      <w:r w:rsidRPr="00670D88">
        <w:rPr>
          <w:lang w:val="en-US"/>
          <w:rPrChange w:id="118" w:author="Linda Muller-Kessels" w:date="2021-04-30T09:34:00Z">
            <w:rPr/>
          </w:rPrChange>
        </w:rPr>
        <w:t>Thinkwise</w:t>
      </w:r>
      <w:proofErr w:type="spellEnd"/>
      <w:r w:rsidRPr="00670D88">
        <w:rPr>
          <w:lang w:val="en-US"/>
          <w:rPrChange w:id="119" w:author="Linda Muller-Kessels" w:date="2021-04-30T09:34:00Z">
            <w:rPr/>
          </w:rPrChange>
        </w:rPr>
        <w:t xml:space="preserve"> Junior Software </w:t>
      </w:r>
      <w:proofErr w:type="spellStart"/>
      <w:r w:rsidRPr="00670D88">
        <w:rPr>
          <w:lang w:val="en-US"/>
          <w:rPrChange w:id="120" w:author="Linda Muller-Kessels" w:date="2021-04-30T09:34:00Z">
            <w:rPr/>
          </w:rPrChange>
        </w:rPr>
        <w:t>Modernisation</w:t>
      </w:r>
      <w:proofErr w:type="spellEnd"/>
      <w:r w:rsidRPr="00670D88">
        <w:rPr>
          <w:lang w:val="en-US"/>
          <w:rPrChange w:id="121" w:author="Linda Muller-Kessels" w:date="2021-04-30T09:34:00Z">
            <w:rPr/>
          </w:rPrChange>
        </w:rPr>
        <w:t xml:space="preserve"> Specialist</w:t>
      </w:r>
    </w:p>
    <w:p w14:paraId="44EAFD9C" w14:textId="77777777" w:rsidR="001B5B06" w:rsidRPr="00670D88" w:rsidRDefault="001B5B06">
      <w:pPr>
        <w:tabs>
          <w:tab w:val="left" w:pos="2835"/>
        </w:tabs>
        <w:rPr>
          <w:lang w:val="en-US"/>
          <w:rPrChange w:id="122" w:author="Linda Muller-Kessels" w:date="2021-04-30T09:34:00Z">
            <w:rPr/>
          </w:rPrChange>
        </w:rPr>
      </w:pPr>
    </w:p>
    <w:p w14:paraId="745E8D8D" w14:textId="77777777" w:rsidR="001B5B06" w:rsidRDefault="00720C23">
      <w:pPr>
        <w:pStyle w:val="Kop1"/>
        <w:tabs>
          <w:tab w:val="left" w:pos="2835"/>
        </w:tabs>
      </w:pPr>
      <w:r>
        <w:t>opdrachten</w:t>
      </w:r>
    </w:p>
    <w:p w14:paraId="38420A43" w14:textId="77777777" w:rsidR="001B5B06" w:rsidRDefault="00720C23">
      <w:pPr>
        <w:tabs>
          <w:tab w:val="left" w:pos="2835"/>
        </w:tabs>
      </w:pPr>
      <w:r w:rsidRPr="00CD47AA">
        <w:rPr>
          <w:rStyle w:val="Kop2Char"/>
        </w:rPr>
        <w:t>PROJECT:</w:t>
      </w:r>
      <w:r>
        <w:rPr>
          <w:rStyle w:val="Kop2Char"/>
        </w:rPr>
        <w:t xml:space="preserve"> </w:t>
      </w:r>
      <w:r>
        <w:t>Dynamics 365 migratie project</w:t>
      </w:r>
    </w:p>
    <w:p w14:paraId="7811CE4F" w14:textId="77777777" w:rsidR="001B5B06" w:rsidRDefault="00720C23">
      <w:pPr>
        <w:tabs>
          <w:tab w:val="left" w:pos="2835"/>
        </w:tabs>
      </w:pPr>
      <w:r w:rsidRPr="00CD47AA">
        <w:rPr>
          <w:rStyle w:val="Kop2Char"/>
        </w:rPr>
        <w:t>OPDRACHTGEVER:</w:t>
      </w:r>
      <w:r>
        <w:rPr>
          <w:rStyle w:val="Kop2Char"/>
        </w:rPr>
        <w:t xml:space="preserve"> </w:t>
      </w:r>
      <w:r>
        <w:t>CIMSOLUTIONS B.V.</w:t>
      </w:r>
    </w:p>
    <w:p w14:paraId="52253E62" w14:textId="77777777" w:rsidR="001B5B06" w:rsidRDefault="00720C23">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nov 2019 - nu</w:t>
      </w:r>
    </w:p>
    <w:p w14:paraId="233798A1" w14:textId="77777777" w:rsidR="001B5B06" w:rsidRDefault="00720C23">
      <w:pPr>
        <w:tabs>
          <w:tab w:val="left" w:pos="2835"/>
        </w:tabs>
      </w:pPr>
      <w:r w:rsidRPr="00CD47AA">
        <w:rPr>
          <w:rStyle w:val="Kop2Char"/>
        </w:rPr>
        <w:t>ROL:</w:t>
      </w:r>
      <w:r>
        <w:rPr>
          <w:rStyle w:val="Kop2Char"/>
        </w:rPr>
        <w:t xml:space="preserve"> </w:t>
      </w:r>
      <w:r>
        <w:t>Test Engineer</w:t>
      </w:r>
    </w:p>
    <w:p w14:paraId="05027582" w14:textId="52065D19" w:rsidR="001B5B06" w:rsidRDefault="00720C23">
      <w:r w:rsidRPr="4D86E734">
        <w:rPr>
          <w:b/>
          <w:bCs/>
        </w:rPr>
        <w:t>OMSCHRIJVING:</w:t>
      </w:r>
      <w:r>
        <w:t xml:space="preserve"> CIMSOLUTIONS heeft het Dynamics 365 migratie project gestart omdat het huidige informatiesysteem Dynamics AX de bedrijfsprocessen onvoldoende ondersteunde en niet aansloot bij het huidige cloud beleid. Het Dynamics 365 migratie project is uitgevoerd door een DevOps Agile Scrum Team, waarbij </w:t>
      </w:r>
      <w:del w:id="123" w:author="Linda Muller-Kessels" w:date="2021-04-30T09:35:00Z">
        <w:r w:rsidR="39BE3050" w:rsidDel="00670D88">
          <w:delText>Tonke</w:delText>
        </w:r>
      </w:del>
      <w:ins w:id="124" w:author="Linda Muller-Kessels" w:date="2021-04-30T09:35:00Z">
        <w:r w:rsidR="00670D88">
          <w:t>X</w:t>
        </w:r>
      </w:ins>
      <w:r>
        <w:t xml:space="preserve"> werkzaam is geweest als Test Engineer. </w:t>
      </w:r>
      <w:del w:id="125" w:author="Linda Muller-Kessels" w:date="2021-04-30T09:35:00Z">
        <w:r w:rsidR="39BE3050" w:rsidDel="00670D88">
          <w:delText>Tonke</w:delText>
        </w:r>
      </w:del>
      <w:ins w:id="126" w:author="Linda Muller-Kessels" w:date="2021-04-30T09:35:00Z">
        <w:r w:rsidR="00670D88">
          <w:t>X</w:t>
        </w:r>
      </w:ins>
      <w:r>
        <w:t xml:space="preserve"> was verantwoordelijk voor het analyseren, voorbereiden, uitvoeren en begeleiden van de verschillende testen om een systeem op te leveren met hoge kwaliteit. </w:t>
      </w:r>
    </w:p>
    <w:p w14:paraId="4B94D5A5" w14:textId="77777777" w:rsidR="001B5B06" w:rsidRDefault="001B5B06"/>
    <w:p w14:paraId="48E4A898" w14:textId="6245E9C1" w:rsidR="001B5B06" w:rsidRDefault="00720C23">
      <w:r>
        <w:t xml:space="preserve">Het was de taak van </w:t>
      </w:r>
      <w:del w:id="127" w:author="Linda Muller-Kessels" w:date="2021-04-30T09:35:00Z">
        <w:r w:rsidR="39BE3050" w:rsidDel="00670D88">
          <w:delText>Tonke</w:delText>
        </w:r>
      </w:del>
      <w:ins w:id="128" w:author="Linda Muller-Kessels" w:date="2021-04-30T09:35:00Z">
        <w:r w:rsidR="00670D88">
          <w:t>X</w:t>
        </w:r>
      </w:ins>
      <w:r>
        <w:t xml:space="preserve"> om de volgende werkzaamheden uit te voeren: zelfstandig voorbereiden en uitvoeren van testactiviteiten. Het geven van constructieve feedback en advies over verbeteringen. Het </w:t>
      </w:r>
      <w:r>
        <w:lastRenderedPageBreak/>
        <w:t xml:space="preserve">samenstellen en beheren van testgevallen, -situaties en -gegevens. Opstellen van testplannen en testrapportages. Begeleiden van (kern)gebruikers tijdens de acceptatietesten. Analyseren van testresultaten en testbasis. Optimaliseren en scope bepalen van regressietesten. Het uitvoeren van issue-, component-, regressietesten. Het vertalen van systeemspecificaties en -functionaliteit naar testspecificaties. Het vaststellen van de uitgangspunten van testen, de testprocedures, de testgebieden, de testomgeving en de te gebruiken teststrategie, methoden, - technieken en -hulpmiddelen. Samenwerken met collega’s. Bevindingen registreren en beheren. Kritische vragen stellen. Verbetervoorstellen voorleggen. Communiceren met stakeholders en kerngebruikers. Coördineren van diverse testuitvoeringen. Regressietesten uitvoeren. Vrijgave checks uitvoeren. Het behaalde certificaat Scrum Master PSM I heeft </w:t>
      </w:r>
      <w:del w:id="129" w:author="Linda Muller-Kessels" w:date="2021-04-30T09:35:00Z">
        <w:r w:rsidR="39BE3050" w:rsidDel="00670D88">
          <w:delText>Tonke</w:delText>
        </w:r>
      </w:del>
      <w:ins w:id="130" w:author="Linda Muller-Kessels" w:date="2021-04-30T09:35:00Z">
        <w:r w:rsidR="00670D88">
          <w:t>X</w:t>
        </w:r>
      </w:ins>
      <w:r>
        <w:t xml:space="preserve"> direct kunnen toepassen toen de Scrum Master op vakantie ging.</w:t>
      </w:r>
    </w:p>
    <w:p w14:paraId="3DEEC669" w14:textId="77777777" w:rsidR="001B5B06" w:rsidRDefault="001B5B06"/>
    <w:p w14:paraId="0D78A0DF" w14:textId="2F256B8E" w:rsidR="001B5B06" w:rsidRDefault="00720C23">
      <w:r>
        <w:t xml:space="preserve">Het resultaat is een geïmplementeerde Dynamics 365 oplossing die uitbreiding is met nieuwe en aanvullende functionaliteiten. Dankzij haar werkzaamheden is het een kwalitatief beter product wat beter aansluit bij de behoefte van (kern)gebruikers. Daarnaast heeft </w:t>
      </w:r>
      <w:del w:id="131" w:author="Linda Muller-Kessels" w:date="2021-04-30T09:35:00Z">
        <w:r w:rsidR="39BE3050" w:rsidDel="00670D88">
          <w:delText>Tonke</w:delText>
        </w:r>
      </w:del>
      <w:ins w:id="132" w:author="Linda Muller-Kessels" w:date="2021-04-30T09:35:00Z">
        <w:r w:rsidR="00670D88">
          <w:t>X</w:t>
        </w:r>
      </w:ins>
      <w:r>
        <w:t xml:space="preserve"> haar kennis en praktijkervaring verrijkt met Microsoft Dynamics 365 (applicatie), </w:t>
      </w:r>
      <w:proofErr w:type="spellStart"/>
      <w:r>
        <w:t>Azure</w:t>
      </w:r>
      <w:proofErr w:type="spellEnd"/>
      <w:r>
        <w:t xml:space="preserve"> DevOps (applicatie) Microsoft Teams (applicatie), Bedrijfsprocessen, Stakeholders en kerngebruikers, oplossen van problemen, DevOps Team, Agile Scrum, Testen, testaanpak, testdocumentatie en rapportage, specificaties (functioneel, technisch en acceptatie), prioriteiten, Business </w:t>
      </w:r>
      <w:proofErr w:type="spellStart"/>
      <w:r>
        <w:t>value</w:t>
      </w:r>
      <w:proofErr w:type="spellEnd"/>
      <w:r>
        <w:t>, het stellen van kritische vragen.</w:t>
      </w:r>
    </w:p>
    <w:p w14:paraId="43C33D0E" w14:textId="77777777" w:rsidR="001B5B06" w:rsidRDefault="00720C23">
      <w:pPr>
        <w:tabs>
          <w:tab w:val="left" w:pos="2835"/>
        </w:tabs>
        <w:rPr>
          <w:noProof/>
        </w:rPr>
      </w:pPr>
      <w:r>
        <w:rPr>
          <w:rStyle w:val="Kop2Char"/>
        </w:rPr>
        <w:t>METHODEN EN TECHNIEKEN</w:t>
      </w:r>
      <w:r w:rsidRPr="008B6801">
        <w:rPr>
          <w:rStyle w:val="Kop2Char"/>
        </w:rPr>
        <w:t>:</w:t>
      </w:r>
      <w:r>
        <w:rPr>
          <w:rStyle w:val="Kop2Char"/>
        </w:rPr>
        <w:t xml:space="preserve"> </w:t>
      </w:r>
      <w:r>
        <w:t>(</w:t>
      </w:r>
      <w:proofErr w:type="spellStart"/>
      <w:r>
        <w:t>Azure</w:t>
      </w:r>
      <w:proofErr w:type="spellEnd"/>
      <w:r>
        <w:t>) DevOps, Agile / Scrum, TMAP</w:t>
      </w:r>
    </w:p>
    <w:p w14:paraId="3656B9AB" w14:textId="77777777" w:rsidR="001B5B06" w:rsidRDefault="00670D88">
      <w:pPr>
        <w:tabs>
          <w:tab w:val="left" w:pos="2835"/>
        </w:tabs>
      </w:pPr>
      <w:r>
        <w:pict w14:anchorId="6B9E16A2">
          <v:rect id="_x0000_i1025" style="width:0;height:1.5pt" o:hralign="center" o:bordertopcolor="this" o:borderleftcolor="this" o:borderbottomcolor="this" o:borderrightcolor="this" o:hrstd="t" o:hr="t" fillcolor="#a0a0a0" stroked="f"/>
        </w:pict>
      </w:r>
    </w:p>
    <w:p w14:paraId="35A29872" w14:textId="77777777" w:rsidR="001B5B06" w:rsidRDefault="00720C23">
      <w:pPr>
        <w:tabs>
          <w:tab w:val="left" w:pos="2835"/>
        </w:tabs>
      </w:pPr>
      <w:r w:rsidRPr="00CD47AA">
        <w:rPr>
          <w:rStyle w:val="Kop2Char"/>
        </w:rPr>
        <w:t>PROJECT:</w:t>
      </w:r>
      <w:r>
        <w:rPr>
          <w:rStyle w:val="Kop2Char"/>
        </w:rPr>
        <w:t xml:space="preserve"> </w:t>
      </w:r>
      <w:r>
        <w:t xml:space="preserve">Testen van het Mission Control Center van de Solar </w:t>
      </w:r>
      <w:proofErr w:type="spellStart"/>
      <w:r>
        <w:t>Voyager</w:t>
      </w:r>
      <w:proofErr w:type="spellEnd"/>
    </w:p>
    <w:p w14:paraId="442C4472" w14:textId="77777777" w:rsidR="001B5B06" w:rsidRDefault="00720C23">
      <w:pPr>
        <w:tabs>
          <w:tab w:val="left" w:pos="2835"/>
        </w:tabs>
      </w:pPr>
      <w:r w:rsidRPr="00CD47AA">
        <w:rPr>
          <w:rStyle w:val="Kop2Char"/>
        </w:rPr>
        <w:t>OPDRACHTGEVER:</w:t>
      </w:r>
      <w:r>
        <w:rPr>
          <w:rStyle w:val="Kop2Char"/>
        </w:rPr>
        <w:t xml:space="preserve"> </w:t>
      </w:r>
      <w:r>
        <w:t>CIMSOLUTIONS B.V.</w:t>
      </w:r>
    </w:p>
    <w:p w14:paraId="240566BE" w14:textId="77777777" w:rsidR="001B5B06" w:rsidRDefault="00720C23">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sep 2019 - okt 2019</w:t>
      </w:r>
    </w:p>
    <w:p w14:paraId="360F2C60" w14:textId="77777777" w:rsidR="001B5B06" w:rsidRDefault="00720C23">
      <w:pPr>
        <w:tabs>
          <w:tab w:val="left" w:pos="2835"/>
        </w:tabs>
      </w:pPr>
      <w:r w:rsidRPr="00CD47AA">
        <w:rPr>
          <w:rStyle w:val="Kop2Char"/>
        </w:rPr>
        <w:t>ROL:</w:t>
      </w:r>
      <w:r>
        <w:rPr>
          <w:rStyle w:val="Kop2Char"/>
        </w:rPr>
        <w:t xml:space="preserve"> </w:t>
      </w:r>
      <w:r>
        <w:t>Ontwikkelteamlid, Scrum Master, Test Engineer</w:t>
      </w:r>
    </w:p>
    <w:p w14:paraId="434F75C1" w14:textId="499BE347" w:rsidR="001B5B06" w:rsidRDefault="00720C23">
      <w:r w:rsidRPr="4D86E734">
        <w:rPr>
          <w:b/>
          <w:bCs/>
        </w:rPr>
        <w:t>OMSCHRIJVING:</w:t>
      </w:r>
      <w:r>
        <w:t xml:space="preserve"> Tijdens het trainingsprogramma bij CIMSOLUTIONS heeft </w:t>
      </w:r>
      <w:del w:id="133" w:author="Linda Muller-Kessels" w:date="2021-04-30T09:35:00Z">
        <w:r w:rsidR="39BE3050" w:rsidDel="00670D88">
          <w:delText>Tonke</w:delText>
        </w:r>
      </w:del>
      <w:ins w:id="134" w:author="Linda Muller-Kessels" w:date="2021-04-30T09:35:00Z">
        <w:r w:rsidR="00670D88">
          <w:t>X</w:t>
        </w:r>
      </w:ins>
      <w:r>
        <w:t xml:space="preserve"> in een multidisciplinair Agile Scrum team het Mission Control Center (MCC) Solar </w:t>
      </w:r>
      <w:proofErr w:type="spellStart"/>
      <w:r>
        <w:t>Voyager</w:t>
      </w:r>
      <w:proofErr w:type="spellEnd"/>
      <w:r>
        <w:t xml:space="preserve"> project uitgevoerd. Voorafgaand is in samenwerking met Clean2antartica, CIMSOLUTIONS en andere organisatie een expeditie geweest naar de Zuidpool met de Solar </w:t>
      </w:r>
      <w:proofErr w:type="spellStart"/>
      <w:r>
        <w:t>Voyager</w:t>
      </w:r>
      <w:proofErr w:type="spellEnd"/>
      <w:r>
        <w:t xml:space="preserve">. Clean2Antarctica is een stichting met als doel maatschappelijk breed meer bewustzijn en daadkracht te creëren ten aanzien van het ontwikkelen en toepassen van duurzame alternatieven voor onze huidige leefwijze (zie www.clean2antarctica.nl voor meer informatie over het project). </w:t>
      </w:r>
    </w:p>
    <w:p w14:paraId="69088CF5" w14:textId="7C6AF993" w:rsidR="001B5B06" w:rsidRDefault="00720C23">
      <w:r>
        <w:t xml:space="preserve">Tijdens dit project is </w:t>
      </w:r>
      <w:del w:id="135" w:author="Linda Muller-Kessels" w:date="2021-04-30T09:35:00Z">
        <w:r w:rsidR="39BE3050" w:rsidDel="00670D88">
          <w:delText>Tonke</w:delText>
        </w:r>
      </w:del>
      <w:ins w:id="136" w:author="Linda Muller-Kessels" w:date="2021-04-30T09:35:00Z">
        <w:r w:rsidR="00670D88">
          <w:t>X</w:t>
        </w:r>
      </w:ins>
      <w:r>
        <w:t xml:space="preserve"> aan de slag gegaan met het realiseren van een MCC voor de Solar </w:t>
      </w:r>
      <w:proofErr w:type="spellStart"/>
      <w:r>
        <w:t>Voyager</w:t>
      </w:r>
      <w:proofErr w:type="spellEnd"/>
      <w:r>
        <w:t xml:space="preserve"> voor de gebroeders Schoon, wat een doorontwikkeling is van het concept en het aanbieden van commercieel / zakelijke diensten aan organisaties om op een schone wijze (energy </w:t>
      </w:r>
      <w:proofErr w:type="spellStart"/>
      <w:r>
        <w:t>neutral</w:t>
      </w:r>
      <w:proofErr w:type="spellEnd"/>
      <w:r>
        <w:t xml:space="preserve"> en zero-waste) vervoer, transport en (wetenschappelijk/ klimaat) onderzoek in natuur- of dunbevolkte gebieden mogelijk te maken. Het doel van het project was om het mogelijk te maken dat er in 2019 meerdere Solar </w:t>
      </w:r>
      <w:proofErr w:type="spellStart"/>
      <w:r>
        <w:t>Voyagers</w:t>
      </w:r>
      <w:proofErr w:type="spellEnd"/>
      <w:r>
        <w:t xml:space="preserve"> ingezet kunnen worden en deze gevolgd kunnen worden via een Mission Control Center. </w:t>
      </w:r>
    </w:p>
    <w:p w14:paraId="45FB0818" w14:textId="77777777" w:rsidR="001B5B06" w:rsidRDefault="001B5B06"/>
    <w:p w14:paraId="4F94D972" w14:textId="66954025" w:rsidR="001B5B06" w:rsidRDefault="00720C23">
      <w:r>
        <w:t xml:space="preserve">Het was de taak van </w:t>
      </w:r>
      <w:del w:id="137" w:author="Linda Muller-Kessels" w:date="2021-04-30T09:35:00Z">
        <w:r w:rsidR="39BE3050" w:rsidDel="00670D88">
          <w:delText>Tonke</w:delText>
        </w:r>
      </w:del>
      <w:ins w:id="138" w:author="Linda Muller-Kessels" w:date="2021-04-30T09:35:00Z">
        <w:r w:rsidR="00670D88">
          <w:t>X</w:t>
        </w:r>
      </w:ins>
      <w:r>
        <w:t xml:space="preserve"> een proof-of-concept op te leveren en om onderdeel te zijn van een zelfsturend team van in totaal vijf T-</w:t>
      </w:r>
      <w:proofErr w:type="spellStart"/>
      <w:r>
        <w:t>shaped</w:t>
      </w:r>
      <w:proofErr w:type="spellEnd"/>
      <w:r>
        <w:t xml:space="preserve"> Specialisten die op afstand samenwerken via Microsoft Teams. </w:t>
      </w:r>
      <w:del w:id="139" w:author="Linda Muller-Kessels" w:date="2021-04-30T09:35:00Z">
        <w:r w:rsidR="39BE3050" w:rsidDel="00670D88">
          <w:delText>Tonke</w:delText>
        </w:r>
      </w:del>
      <w:ins w:id="140" w:author="Linda Muller-Kessels" w:date="2021-04-30T09:35:00Z">
        <w:r w:rsidR="00670D88">
          <w:t>X</w:t>
        </w:r>
      </w:ins>
      <w:r>
        <w:t xml:space="preserve"> vervulde de rol van Test Engineer, deelnemer van het ontwikkelteam en Scrum Master. </w:t>
      </w:r>
      <w:del w:id="141" w:author="Linda Muller-Kessels" w:date="2021-04-30T09:35:00Z">
        <w:r w:rsidR="39BE3050" w:rsidDel="00670D88">
          <w:delText>Tonke</w:delText>
        </w:r>
      </w:del>
      <w:ins w:id="142" w:author="Linda Muller-Kessels" w:date="2021-04-30T09:35:00Z">
        <w:r w:rsidR="00670D88">
          <w:t>X</w:t>
        </w:r>
      </w:ins>
      <w:r>
        <w:t xml:space="preserve"> is met name verantwoordelijk geweest voor het opleveren van een kwalitatief hoogwaardig product.</w:t>
      </w:r>
    </w:p>
    <w:p w14:paraId="049F31CB" w14:textId="77777777" w:rsidR="001B5B06" w:rsidRDefault="001B5B06"/>
    <w:p w14:paraId="4917BD84" w14:textId="06CABB50" w:rsidR="001B5B06" w:rsidRDefault="39BE3050">
      <w:del w:id="143" w:author="Linda Muller-Kessels" w:date="2021-04-30T09:35:00Z">
        <w:r w:rsidDel="00670D88">
          <w:delText>Tonke</w:delText>
        </w:r>
      </w:del>
      <w:ins w:id="144" w:author="Linda Muller-Kessels" w:date="2021-04-30T09:35:00Z">
        <w:r w:rsidR="00670D88">
          <w:t>X</w:t>
        </w:r>
      </w:ins>
      <w:r w:rsidR="00720C23">
        <w:t xml:space="preserve"> heeft de volgende acties uitgevoerd: user stories opstellen, acceptatiecriteria definiëren, test cases en test Scenario's schrijven, bevindingen registreren, handmatig testen, automatisch testen met Selenium en Cucumber, werken volgens Test Driven Development, communiceren met het team, kritische vragen stellen, het team faciliteren, notuleren en stakeholders betrekken.</w:t>
      </w:r>
    </w:p>
    <w:p w14:paraId="53128261" w14:textId="77777777" w:rsidR="001B5B06" w:rsidRDefault="001B5B06"/>
    <w:p w14:paraId="4234D195" w14:textId="77777777" w:rsidR="001B5B06" w:rsidRDefault="00720C23">
      <w:r>
        <w:t xml:space="preserve">Het resultaat was een </w:t>
      </w:r>
      <w:proofErr w:type="spellStart"/>
      <w:r>
        <w:t>een</w:t>
      </w:r>
      <w:proofErr w:type="spellEnd"/>
      <w:r>
        <w:t xml:space="preserve"> proof-of-concept van het MCC van de Solar </w:t>
      </w:r>
      <w:proofErr w:type="spellStart"/>
      <w:r>
        <w:t>Voyager</w:t>
      </w:r>
      <w:proofErr w:type="spellEnd"/>
      <w:r>
        <w:t xml:space="preserve"> in de vorm van een webapplicatie waarbij onderzoeken, </w:t>
      </w:r>
      <w:proofErr w:type="spellStart"/>
      <w:r>
        <w:t>voyagers</w:t>
      </w:r>
      <w:proofErr w:type="spellEnd"/>
      <w:r>
        <w:t xml:space="preserve">, sensoren en externe bronnen beheerd kunnen worden. </w:t>
      </w:r>
      <w:r>
        <w:lastRenderedPageBreak/>
        <w:t xml:space="preserve">Waarbij het mogelijk is om informatie die wordt opgehaald door Solar </w:t>
      </w:r>
      <w:proofErr w:type="spellStart"/>
      <w:r>
        <w:t>Voyagers</w:t>
      </w:r>
      <w:proofErr w:type="spellEnd"/>
      <w:r>
        <w:t xml:space="preserve"> vergeleken kan worden met externe data.</w:t>
      </w:r>
    </w:p>
    <w:p w14:paraId="14AEDB56" w14:textId="77777777" w:rsidR="001B5B06" w:rsidRDefault="00720C23">
      <w:pPr>
        <w:tabs>
          <w:tab w:val="left" w:pos="2835"/>
        </w:tabs>
        <w:rPr>
          <w:noProof/>
        </w:rPr>
      </w:pPr>
      <w:r>
        <w:rPr>
          <w:rStyle w:val="Kop2Char"/>
        </w:rPr>
        <w:t>METHODEN EN TECHNIEKEN</w:t>
      </w:r>
      <w:r w:rsidRPr="008B6801">
        <w:rPr>
          <w:rStyle w:val="Kop2Char"/>
        </w:rPr>
        <w:t>:</w:t>
      </w:r>
      <w:r>
        <w:rPr>
          <w:rStyle w:val="Kop2Char"/>
        </w:rPr>
        <w:t xml:space="preserve"> </w:t>
      </w:r>
      <w:r>
        <w:t xml:space="preserve">Jira, Maven, </w:t>
      </w:r>
      <w:proofErr w:type="spellStart"/>
      <w:r>
        <w:t>Angular</w:t>
      </w:r>
      <w:proofErr w:type="spellEnd"/>
      <w:r>
        <w:t xml:space="preserve">, Typescript, Java, HTML, Cucumber, Selenium, Agile Scrum, </w:t>
      </w:r>
      <w:proofErr w:type="spellStart"/>
      <w:r>
        <w:t>PostgreSQL</w:t>
      </w:r>
      <w:proofErr w:type="spellEnd"/>
      <w:r>
        <w:t xml:space="preserve">, Swagger UI, </w:t>
      </w:r>
      <w:proofErr w:type="spellStart"/>
      <w:r>
        <w:t>ItelliJ</w:t>
      </w:r>
      <w:proofErr w:type="spellEnd"/>
      <w:r>
        <w:t xml:space="preserve">, </w:t>
      </w:r>
      <w:proofErr w:type="spellStart"/>
      <w:r>
        <w:t>NetBeans</w:t>
      </w:r>
      <w:proofErr w:type="spellEnd"/>
      <w:r>
        <w:t>, Test Driven Development, Microsoft Teams</w:t>
      </w:r>
    </w:p>
    <w:p w14:paraId="62486C05" w14:textId="77777777" w:rsidR="001B5B06" w:rsidRDefault="00670D88">
      <w:pPr>
        <w:tabs>
          <w:tab w:val="left" w:pos="2835"/>
        </w:tabs>
      </w:pPr>
      <w:r>
        <w:pict w14:anchorId="50462179">
          <v:rect id="_x0000_i1026" style="width:0;height:1.5pt" o:hralign="center" o:bordertopcolor="this" o:borderleftcolor="this" o:borderbottomcolor="this" o:borderrightcolor="this" o:hrstd="t" o:hr="t" fillcolor="#a0a0a0" stroked="f"/>
        </w:pict>
      </w:r>
    </w:p>
    <w:p w14:paraId="68F46E32" w14:textId="77777777" w:rsidR="001B5B06" w:rsidRDefault="00720C23">
      <w:pPr>
        <w:tabs>
          <w:tab w:val="left" w:pos="2835"/>
        </w:tabs>
      </w:pPr>
      <w:r w:rsidRPr="00CD47AA">
        <w:rPr>
          <w:rStyle w:val="Kop2Char"/>
        </w:rPr>
        <w:t>PROJECT:</w:t>
      </w:r>
      <w:r>
        <w:rPr>
          <w:rStyle w:val="Kop2Char"/>
        </w:rPr>
        <w:t xml:space="preserve"> </w:t>
      </w:r>
      <w:r>
        <w:t>Business analyse en ontwerp van e-</w:t>
      </w:r>
      <w:proofErr w:type="spellStart"/>
      <w:r>
        <w:t>learning</w:t>
      </w:r>
      <w:proofErr w:type="spellEnd"/>
    </w:p>
    <w:p w14:paraId="1E54C474" w14:textId="77777777" w:rsidR="001B5B06" w:rsidRPr="00670D88" w:rsidRDefault="00720C23">
      <w:pPr>
        <w:tabs>
          <w:tab w:val="left" w:pos="2835"/>
        </w:tabs>
        <w:rPr>
          <w:lang w:val="en-US"/>
          <w:rPrChange w:id="145" w:author="Linda Muller-Kessels" w:date="2021-04-30T09:34:00Z">
            <w:rPr/>
          </w:rPrChange>
        </w:rPr>
      </w:pPr>
      <w:r w:rsidRPr="00670D88">
        <w:rPr>
          <w:rStyle w:val="Kop2Char"/>
          <w:lang w:val="en-US"/>
          <w:rPrChange w:id="146" w:author="Linda Muller-Kessels" w:date="2021-04-30T09:34:00Z">
            <w:rPr>
              <w:rStyle w:val="Kop2Char"/>
            </w:rPr>
          </w:rPrChange>
        </w:rPr>
        <w:t xml:space="preserve">OPDRACHTGEVER: </w:t>
      </w:r>
      <w:r w:rsidRPr="00670D88">
        <w:rPr>
          <w:lang w:val="en-US"/>
          <w:rPrChange w:id="147" w:author="Linda Muller-Kessels" w:date="2021-04-30T09:34:00Z">
            <w:rPr/>
          </w:rPrChange>
        </w:rPr>
        <w:t>CIMSOLUTIONS B.V.</w:t>
      </w:r>
    </w:p>
    <w:p w14:paraId="39B1743B" w14:textId="77777777" w:rsidR="001B5B06" w:rsidRPr="00670D88" w:rsidRDefault="00720C23">
      <w:pPr>
        <w:tabs>
          <w:tab w:val="left" w:pos="2835"/>
          <w:tab w:val="left" w:pos="5812"/>
        </w:tabs>
        <w:rPr>
          <w:lang w:val="en-US"/>
          <w:rPrChange w:id="148" w:author="Linda Muller-Kessels" w:date="2021-04-30T09:34:00Z">
            <w:rPr/>
          </w:rPrChange>
        </w:rPr>
      </w:pPr>
      <w:r w:rsidRPr="00670D88">
        <w:rPr>
          <w:rStyle w:val="Kop2Char"/>
          <w:lang w:val="en-US"/>
          <w:rPrChange w:id="149" w:author="Linda Muller-Kessels" w:date="2021-04-30T09:34:00Z">
            <w:rPr>
              <w:rStyle w:val="Kop2Char"/>
            </w:rPr>
          </w:rPrChange>
        </w:rPr>
        <w:t xml:space="preserve">BRANCHE: </w:t>
      </w:r>
      <w:r w:rsidRPr="00670D88">
        <w:rPr>
          <w:lang w:val="en-US"/>
          <w:rPrChange w:id="150" w:author="Linda Muller-Kessels" w:date="2021-04-30T09:34:00Z">
            <w:rPr/>
          </w:rPrChange>
        </w:rPr>
        <w:t>E-learning, ICT</w:t>
      </w:r>
      <w:r w:rsidRPr="00670D88">
        <w:rPr>
          <w:lang w:val="en-US"/>
          <w:rPrChange w:id="151" w:author="Linda Muller-Kessels" w:date="2021-04-30T09:34:00Z">
            <w:rPr/>
          </w:rPrChange>
        </w:rPr>
        <w:tab/>
      </w:r>
      <w:r w:rsidRPr="00670D88">
        <w:rPr>
          <w:rStyle w:val="Kop2Char"/>
          <w:lang w:val="en-US"/>
          <w:rPrChange w:id="152" w:author="Linda Muller-Kessels" w:date="2021-04-30T09:34:00Z">
            <w:rPr>
              <w:rStyle w:val="Kop2Char"/>
            </w:rPr>
          </w:rPrChange>
        </w:rPr>
        <w:t xml:space="preserve">PERIODE: </w:t>
      </w:r>
      <w:proofErr w:type="spellStart"/>
      <w:r w:rsidRPr="00670D88">
        <w:rPr>
          <w:lang w:val="en-US"/>
          <w:rPrChange w:id="153" w:author="Linda Muller-Kessels" w:date="2021-04-30T09:34:00Z">
            <w:rPr/>
          </w:rPrChange>
        </w:rPr>
        <w:t>feb</w:t>
      </w:r>
      <w:proofErr w:type="spellEnd"/>
      <w:r w:rsidRPr="00670D88">
        <w:rPr>
          <w:lang w:val="en-US"/>
          <w:rPrChange w:id="154" w:author="Linda Muller-Kessels" w:date="2021-04-30T09:34:00Z">
            <w:rPr/>
          </w:rPrChange>
        </w:rPr>
        <w:t xml:space="preserve"> 2019 - </w:t>
      </w:r>
      <w:proofErr w:type="spellStart"/>
      <w:r w:rsidRPr="00670D88">
        <w:rPr>
          <w:lang w:val="en-US"/>
          <w:rPrChange w:id="155" w:author="Linda Muller-Kessels" w:date="2021-04-30T09:34:00Z">
            <w:rPr/>
          </w:rPrChange>
        </w:rPr>
        <w:t>jul</w:t>
      </w:r>
      <w:proofErr w:type="spellEnd"/>
      <w:r w:rsidRPr="00670D88">
        <w:rPr>
          <w:lang w:val="en-US"/>
          <w:rPrChange w:id="156" w:author="Linda Muller-Kessels" w:date="2021-04-30T09:34:00Z">
            <w:rPr/>
          </w:rPrChange>
        </w:rPr>
        <w:t xml:space="preserve"> 2019</w:t>
      </w:r>
    </w:p>
    <w:p w14:paraId="05B20C26" w14:textId="77777777" w:rsidR="001B5B06" w:rsidRDefault="00720C23">
      <w:pPr>
        <w:tabs>
          <w:tab w:val="left" w:pos="2835"/>
        </w:tabs>
      </w:pPr>
      <w:r w:rsidRPr="00CD47AA">
        <w:rPr>
          <w:rStyle w:val="Kop2Char"/>
        </w:rPr>
        <w:t>ROL:</w:t>
      </w:r>
      <w:r>
        <w:rPr>
          <w:rStyle w:val="Kop2Char"/>
        </w:rPr>
        <w:t xml:space="preserve"> </w:t>
      </w:r>
      <w:r>
        <w:t>Business Analist, Ontwerper</w:t>
      </w:r>
    </w:p>
    <w:p w14:paraId="220A7ADC" w14:textId="77777777" w:rsidR="001B5B06" w:rsidRDefault="00720C23">
      <w:r>
        <w:rPr>
          <w:b/>
        </w:rPr>
        <w:t>OMSCHRIJVING:</w:t>
      </w:r>
      <w:r>
        <w:t xml:space="preserve"> CIMSOLUTIONS B.V. levert ICT consultancy diensten en software ontwikkeling oplossingen. CIMSOLUTIONS is continu bezig met het verbeteren van kennis en prestaties van medewerkers zodat zij optimaal passen bij de veranderende vraag van klanten. Medewerkers hebben niet op elke locatie en 24 uur per dag beschikking over het leermateriaal en voelen zich gehinderd in het flexibel kunnen leren.</w:t>
      </w:r>
    </w:p>
    <w:p w14:paraId="4101652C" w14:textId="77777777" w:rsidR="001B5B06" w:rsidRDefault="001B5B06"/>
    <w:p w14:paraId="1C4631CC" w14:textId="248C1643" w:rsidR="001B5B06" w:rsidRDefault="00720C23">
      <w:r>
        <w:t xml:space="preserve">De taak van </w:t>
      </w:r>
      <w:del w:id="157" w:author="Linda Muller-Kessels" w:date="2021-04-30T09:35:00Z">
        <w:r w:rsidR="39BE3050" w:rsidDel="00670D88">
          <w:delText>Tonke</w:delText>
        </w:r>
      </w:del>
      <w:ins w:id="158" w:author="Linda Muller-Kessels" w:date="2021-04-30T09:35:00Z">
        <w:r w:rsidR="00670D88">
          <w:t>X</w:t>
        </w:r>
      </w:ins>
      <w:r>
        <w:t xml:space="preserve"> was om te onderzoeken of e-</w:t>
      </w:r>
      <w:proofErr w:type="spellStart"/>
      <w:r>
        <w:t>learning</w:t>
      </w:r>
      <w:proofErr w:type="spellEnd"/>
      <w:r>
        <w:t xml:space="preserve"> kan zorgen voor het sneller vergaren en verdiepen van kennis. CIMSOLUTIONS wil het resultaat gebruiken om erachter te komen of het toepassen van e-</w:t>
      </w:r>
      <w:proofErr w:type="spellStart"/>
      <w:r>
        <w:t>learning</w:t>
      </w:r>
      <w:proofErr w:type="spellEnd"/>
      <w:r>
        <w:t xml:space="preserve"> zinvol is. Tijdens het afstudeerproject is nagegaan hoe e-</w:t>
      </w:r>
      <w:proofErr w:type="spellStart"/>
      <w:r>
        <w:t>learning</w:t>
      </w:r>
      <w:proofErr w:type="spellEnd"/>
      <w:r>
        <w:t xml:space="preserve"> toegepast kan worden op het interne trainingsaanbod en het intranet, om medewerkers beter te faciliteren. Tijdens het afstudeerproject heeft </w:t>
      </w:r>
      <w:del w:id="159" w:author="Linda Muller-Kessels" w:date="2021-04-30T09:35:00Z">
        <w:r w:rsidR="39BE3050" w:rsidDel="00670D88">
          <w:delText>Tonke</w:delText>
        </w:r>
      </w:del>
      <w:ins w:id="160" w:author="Linda Muller-Kessels" w:date="2021-04-30T09:35:00Z">
        <w:r w:rsidR="00670D88">
          <w:t>X</w:t>
        </w:r>
      </w:ins>
      <w:r>
        <w:t xml:space="preserve"> gezocht naar een antwoord op de hoofdvraag: “Hoe kan e-</w:t>
      </w:r>
      <w:proofErr w:type="spellStart"/>
      <w:r>
        <w:t>learning</w:t>
      </w:r>
      <w:proofErr w:type="spellEnd"/>
      <w:r>
        <w:t xml:space="preserve"> worden toegepast op het interne trainingsaanbod en het intranet van CIMSOLUTIONS?”</w:t>
      </w:r>
    </w:p>
    <w:p w14:paraId="4B99056E" w14:textId="77777777" w:rsidR="001B5B06" w:rsidRDefault="001B5B06"/>
    <w:p w14:paraId="59456972" w14:textId="2D3ED19F" w:rsidR="001B5B06" w:rsidRDefault="00720C23">
      <w:r>
        <w:t xml:space="preserve">Om de hoofdvraag te kunnen beantwoorden heeft </w:t>
      </w:r>
      <w:del w:id="161" w:author="Linda Muller-Kessels" w:date="2021-04-30T09:35:00Z">
        <w:r w:rsidR="39BE3050" w:rsidDel="00670D88">
          <w:delText>Tonke</w:delText>
        </w:r>
      </w:del>
      <w:ins w:id="162" w:author="Linda Muller-Kessels" w:date="2021-04-30T09:35:00Z">
        <w:r w:rsidR="00670D88">
          <w:t>X</w:t>
        </w:r>
      </w:ins>
      <w:r>
        <w:t xml:space="preserve"> vier deelvragen opgesteld die samen de hoofdvraag beantwoorden, namelijk:</w:t>
      </w:r>
    </w:p>
    <w:p w14:paraId="293D18F9" w14:textId="77777777" w:rsidR="001B5B06" w:rsidRDefault="00720C23">
      <w:r>
        <w:t>Deelvraag 1: “Wat is e-</w:t>
      </w:r>
      <w:proofErr w:type="spellStart"/>
      <w:r>
        <w:t>learning</w:t>
      </w:r>
      <w:proofErr w:type="spellEnd"/>
      <w:r>
        <w:t>?”</w:t>
      </w:r>
    </w:p>
    <w:p w14:paraId="1C6DC1F3" w14:textId="77777777" w:rsidR="001B5B06" w:rsidRDefault="00720C23">
      <w:r>
        <w:t>Deelvraag 2: “Wat zijn knelpunten van het interne trainingsaanbod en het intranet?”</w:t>
      </w:r>
    </w:p>
    <w:p w14:paraId="2AB0DECE" w14:textId="77777777" w:rsidR="001B5B06" w:rsidRDefault="00720C23">
      <w:r>
        <w:t>Deelvraag 3: “Wat zijn de mogelijkheden om de processen om kennis vergaren en delen</w:t>
      </w:r>
    </w:p>
    <w:p w14:paraId="5522E2E9" w14:textId="77777777" w:rsidR="001B5B06" w:rsidRDefault="00720C23">
      <w:r>
        <w:t>te verbeteren met e-</w:t>
      </w:r>
      <w:proofErr w:type="spellStart"/>
      <w:r>
        <w:t>learning</w:t>
      </w:r>
      <w:proofErr w:type="spellEnd"/>
      <w:r>
        <w:t>?”</w:t>
      </w:r>
    </w:p>
    <w:p w14:paraId="4E961C01" w14:textId="77777777" w:rsidR="001B5B06" w:rsidRDefault="00720C23">
      <w:r>
        <w:t>Deelvraag 4: “Welk effect heeft de invoering van e-</w:t>
      </w:r>
      <w:proofErr w:type="spellStart"/>
      <w:r>
        <w:t>learning</w:t>
      </w:r>
      <w:proofErr w:type="spellEnd"/>
      <w:r>
        <w:t xml:space="preserve"> op CIMSOLUTIONS?”</w:t>
      </w:r>
    </w:p>
    <w:p w14:paraId="2B20119C" w14:textId="5DFC8CF6" w:rsidR="001B5B06" w:rsidRDefault="39BE3050">
      <w:del w:id="163" w:author="Linda Muller-Kessels" w:date="2021-04-30T09:35:00Z">
        <w:r w:rsidDel="00670D88">
          <w:delText>Tonke</w:delText>
        </w:r>
      </w:del>
      <w:ins w:id="164" w:author="Linda Muller-Kessels" w:date="2021-04-30T09:35:00Z">
        <w:r w:rsidR="00670D88">
          <w:t>X</w:t>
        </w:r>
      </w:ins>
      <w:r w:rsidR="00720C23">
        <w:t xml:space="preserve"> heeft de volgende acties uitgevoerd om de vragen te kunnen beantwoorden: literatuuronderzoek, deskresearch, interviews, </w:t>
      </w:r>
      <w:proofErr w:type="spellStart"/>
      <w:r w:rsidR="00720C23">
        <w:t>mindmaps</w:t>
      </w:r>
      <w:proofErr w:type="spellEnd"/>
      <w:r w:rsidR="00720C23">
        <w:t>, empathie map, procesmodelleren, denktank opzetten en stappenplannen opstellen.</w:t>
      </w:r>
    </w:p>
    <w:p w14:paraId="1299C43A" w14:textId="77777777" w:rsidR="001B5B06" w:rsidRDefault="001B5B06"/>
    <w:p w14:paraId="2975CBC2" w14:textId="77777777" w:rsidR="001B5B06" w:rsidRDefault="00720C23">
      <w:r>
        <w:t>Het resultaat van het project was een adviesrapport en een presentatie aan het management, over hoe er begonnen kan worden met het toepassen van e-</w:t>
      </w:r>
      <w:proofErr w:type="spellStart"/>
      <w:r>
        <w:t>learning</w:t>
      </w:r>
      <w:proofErr w:type="spellEnd"/>
      <w:r>
        <w:t xml:space="preserve"> door inzicht te geven in welke stappen er genomen moeten worden voor het toepassen van e-</w:t>
      </w:r>
      <w:proofErr w:type="spellStart"/>
      <w:r>
        <w:t>learning</w:t>
      </w:r>
      <w:proofErr w:type="spellEnd"/>
      <w:r>
        <w:t xml:space="preserve"> en hoe dat het beste gedaan kan worden.</w:t>
      </w:r>
    </w:p>
    <w:p w14:paraId="118DD13F" w14:textId="77777777" w:rsidR="001B5B06" w:rsidRDefault="00720C23">
      <w:pPr>
        <w:tabs>
          <w:tab w:val="left" w:pos="2835"/>
        </w:tabs>
        <w:rPr>
          <w:noProof/>
        </w:rPr>
      </w:pPr>
      <w:r>
        <w:rPr>
          <w:rStyle w:val="Kop2Char"/>
        </w:rPr>
        <w:t>METHODEN EN TECHNIEKEN</w:t>
      </w:r>
      <w:r w:rsidRPr="008B6801">
        <w:rPr>
          <w:rStyle w:val="Kop2Char"/>
        </w:rPr>
        <w:t>:</w:t>
      </w:r>
      <w:r>
        <w:rPr>
          <w:rStyle w:val="Kop2Char"/>
        </w:rPr>
        <w:t xml:space="preserve"> </w:t>
      </w:r>
      <w:r>
        <w:t xml:space="preserve">literatuuronderzoek, deskresearch, interviews, </w:t>
      </w:r>
      <w:proofErr w:type="spellStart"/>
      <w:r>
        <w:t>mindmaps</w:t>
      </w:r>
      <w:proofErr w:type="spellEnd"/>
      <w:r>
        <w:t>, empathie map, procesmodel, denktank, stappenplannen, adviesrapport, presentatie</w:t>
      </w:r>
    </w:p>
    <w:p w14:paraId="4DDBEF00" w14:textId="77777777" w:rsidR="001B5B06" w:rsidRDefault="00670D88">
      <w:pPr>
        <w:tabs>
          <w:tab w:val="left" w:pos="2835"/>
        </w:tabs>
      </w:pPr>
      <w:r>
        <w:pict w14:anchorId="3939AA4B">
          <v:rect id="_x0000_i1027" style="width:0;height:1.5pt" o:hralign="center" o:bordertopcolor="this" o:borderleftcolor="this" o:borderbottomcolor="this" o:borderrightcolor="this" o:hrstd="t" o:hr="t" fillcolor="#a0a0a0" stroked="f"/>
        </w:pict>
      </w:r>
    </w:p>
    <w:p w14:paraId="1EBA870A" w14:textId="77777777" w:rsidR="001B5B06" w:rsidRDefault="00720C23">
      <w:pPr>
        <w:tabs>
          <w:tab w:val="left" w:pos="2835"/>
        </w:tabs>
      </w:pPr>
      <w:r w:rsidRPr="00CD47AA">
        <w:rPr>
          <w:rStyle w:val="Kop2Char"/>
        </w:rPr>
        <w:t>PROJECT:</w:t>
      </w:r>
      <w:r>
        <w:rPr>
          <w:rStyle w:val="Kop2Char"/>
        </w:rPr>
        <w:t xml:space="preserve"> </w:t>
      </w:r>
      <w:r>
        <w:t>Moderne Testdrives  ontwikkelen voor legacy software</w:t>
      </w:r>
    </w:p>
    <w:p w14:paraId="64C39DBA" w14:textId="77777777" w:rsidR="001B5B06" w:rsidRDefault="00720C23">
      <w:pPr>
        <w:tabs>
          <w:tab w:val="left" w:pos="2835"/>
        </w:tabs>
      </w:pPr>
      <w:r w:rsidRPr="00CD47AA">
        <w:rPr>
          <w:rStyle w:val="Kop2Char"/>
        </w:rPr>
        <w:t>OPDRACHTGEVER:</w:t>
      </w:r>
      <w:r>
        <w:rPr>
          <w:rStyle w:val="Kop2Char"/>
        </w:rPr>
        <w:t xml:space="preserve"> </w:t>
      </w:r>
      <w:proofErr w:type="spellStart"/>
      <w:r>
        <w:t>Thinkwise</w:t>
      </w:r>
      <w:proofErr w:type="spellEnd"/>
    </w:p>
    <w:p w14:paraId="3554EC94" w14:textId="77777777" w:rsidR="001B5B06" w:rsidRDefault="00720C23">
      <w:pPr>
        <w:tabs>
          <w:tab w:val="left" w:pos="2835"/>
          <w:tab w:val="left" w:pos="5812"/>
        </w:tabs>
      </w:pPr>
      <w:r w:rsidRPr="00BA776E">
        <w:rPr>
          <w:rStyle w:val="Kop2Char"/>
        </w:rPr>
        <w:t xml:space="preserve">BRANCHE: </w:t>
      </w:r>
      <w:r w:rsidRPr="00BA776E">
        <w:t>Productie, Retail</w:t>
      </w:r>
      <w:r w:rsidRPr="00BA776E">
        <w:tab/>
      </w:r>
      <w:r w:rsidRPr="00BA776E">
        <w:rPr>
          <w:rStyle w:val="Kop2Char"/>
        </w:rPr>
        <w:t xml:space="preserve">PERIODE: </w:t>
      </w:r>
      <w:r w:rsidRPr="00BA776E">
        <w:t>sep 2017 - feb 2018</w:t>
      </w:r>
    </w:p>
    <w:p w14:paraId="4B64BB7A" w14:textId="77777777" w:rsidR="001B5B06" w:rsidRDefault="00720C23">
      <w:pPr>
        <w:tabs>
          <w:tab w:val="left" w:pos="2835"/>
        </w:tabs>
      </w:pPr>
      <w:r w:rsidRPr="00CD47AA">
        <w:rPr>
          <w:rStyle w:val="Kop2Char"/>
        </w:rPr>
        <w:t>ROL:</w:t>
      </w:r>
      <w:r>
        <w:rPr>
          <w:rStyle w:val="Kop2Char"/>
        </w:rPr>
        <w:t xml:space="preserve"> </w:t>
      </w:r>
      <w:r>
        <w:t xml:space="preserve">Software </w:t>
      </w:r>
      <w:proofErr w:type="spellStart"/>
      <w:r>
        <w:t>Modernisation</w:t>
      </w:r>
      <w:proofErr w:type="spellEnd"/>
      <w:r>
        <w:t xml:space="preserve"> Specialist</w:t>
      </w:r>
    </w:p>
    <w:p w14:paraId="1493DDB2" w14:textId="142459B1" w:rsidR="001B5B06" w:rsidRDefault="00720C23">
      <w:r w:rsidRPr="4D86E734">
        <w:rPr>
          <w:b/>
          <w:bCs/>
        </w:rPr>
        <w:t>OMSCHRIJVING:</w:t>
      </w:r>
      <w:r>
        <w:t xml:space="preserve"> </w:t>
      </w:r>
      <w:del w:id="165" w:author="Linda Muller-Kessels" w:date="2021-04-30T09:35:00Z">
        <w:r w:rsidR="39BE3050" w:rsidDel="00670D88">
          <w:delText>Tonke</w:delText>
        </w:r>
      </w:del>
      <w:ins w:id="166" w:author="Linda Muller-Kessels" w:date="2021-04-30T09:35:00Z">
        <w:r w:rsidR="00670D88">
          <w:t>X</w:t>
        </w:r>
      </w:ins>
      <w:r>
        <w:t xml:space="preserve"> heeft twee testdrives ontwikkeld voor </w:t>
      </w:r>
      <w:proofErr w:type="spellStart"/>
      <w:r>
        <w:t>prospects</w:t>
      </w:r>
      <w:proofErr w:type="spellEnd"/>
      <w:r>
        <w:t xml:space="preserve"> die werkzaam zijn in de </w:t>
      </w:r>
      <w:proofErr w:type="spellStart"/>
      <w:r>
        <w:t>retail</w:t>
      </w:r>
      <w:proofErr w:type="spellEnd"/>
      <w:r>
        <w:t xml:space="preserve"> en productie bij </w:t>
      </w:r>
      <w:proofErr w:type="spellStart"/>
      <w:r>
        <w:t>Thinkwise</w:t>
      </w:r>
      <w:proofErr w:type="spellEnd"/>
      <w:r>
        <w:t xml:space="preserve"> te Apeldoorn om het geleerde in de praktijk te brengen. Met de </w:t>
      </w:r>
      <w:proofErr w:type="spellStart"/>
      <w:r>
        <w:t>Thinkwise</w:t>
      </w:r>
      <w:proofErr w:type="spellEnd"/>
      <w:r>
        <w:t xml:space="preserve"> software kan in korte tijd software worden ontwikkeld volgens Model Driven Development. </w:t>
      </w:r>
      <w:del w:id="167" w:author="Linda Muller-Kessels" w:date="2021-04-30T09:35:00Z">
        <w:r w:rsidR="39BE3050" w:rsidDel="00670D88">
          <w:delText>Tonke</w:delText>
        </w:r>
      </w:del>
      <w:ins w:id="168" w:author="Linda Muller-Kessels" w:date="2021-04-30T09:35:00Z">
        <w:r w:rsidR="00670D88">
          <w:t>X</w:t>
        </w:r>
      </w:ins>
      <w:r>
        <w:t xml:space="preserve"> is aan de slag gegaan op de afdeling Software </w:t>
      </w:r>
      <w:proofErr w:type="spellStart"/>
      <w:r>
        <w:t>Modernisation</w:t>
      </w:r>
      <w:proofErr w:type="spellEnd"/>
      <w:r>
        <w:t xml:space="preserve"> als Software </w:t>
      </w:r>
      <w:proofErr w:type="spellStart"/>
      <w:r>
        <w:t>Modernisation</w:t>
      </w:r>
      <w:proofErr w:type="spellEnd"/>
      <w:r>
        <w:t xml:space="preserve"> Specialist. Binnen de afdeling Software </w:t>
      </w:r>
      <w:proofErr w:type="spellStart"/>
      <w:r>
        <w:t>Modernisation</w:t>
      </w:r>
      <w:proofErr w:type="spellEnd"/>
      <w:r>
        <w:t>, wordt er in teams van twee tot acht personen gewerkt om op basis van legacy software een demo te ontwikkelen voor potentiële klanten (</w:t>
      </w:r>
      <w:proofErr w:type="spellStart"/>
      <w:r>
        <w:t>prospects</w:t>
      </w:r>
      <w:proofErr w:type="spellEnd"/>
      <w:r>
        <w:t xml:space="preserve">) in het MKB met de </w:t>
      </w:r>
      <w:proofErr w:type="spellStart"/>
      <w:r>
        <w:t>Thinkwise</w:t>
      </w:r>
      <w:proofErr w:type="spellEnd"/>
      <w:r>
        <w:t xml:space="preserve"> Suite. Deze demo wordt aangeboden als testdrive waarin één of meerdere bedrijfsprocessen worden gemoderniseerd. Dit leidt tot een demo van een gemoderniseerde toepassing voor de prospect in Windows, web en mobiel. Met </w:t>
      </w:r>
      <w:r>
        <w:lastRenderedPageBreak/>
        <w:t xml:space="preserve">deze testdrive probeert </w:t>
      </w:r>
      <w:proofErr w:type="spellStart"/>
      <w:r>
        <w:t>Thinkwise</w:t>
      </w:r>
      <w:proofErr w:type="spellEnd"/>
      <w:r>
        <w:t xml:space="preserve"> haar </w:t>
      </w:r>
      <w:proofErr w:type="spellStart"/>
      <w:r>
        <w:t>prospects</w:t>
      </w:r>
      <w:proofErr w:type="spellEnd"/>
      <w:r>
        <w:t xml:space="preserve"> te overtuigen, om alle bedrijfsprocessen die met de legacy software worden uitgevoerd, te vervangen met de </w:t>
      </w:r>
      <w:proofErr w:type="spellStart"/>
      <w:r>
        <w:t>Thinkwise</w:t>
      </w:r>
      <w:proofErr w:type="spellEnd"/>
      <w:r>
        <w:t xml:space="preserve"> Software.  </w:t>
      </w:r>
    </w:p>
    <w:p w14:paraId="3461D779" w14:textId="77777777" w:rsidR="001B5B06" w:rsidRDefault="001B5B06"/>
    <w:p w14:paraId="16D8E683" w14:textId="57A95F44" w:rsidR="001B5B06" w:rsidRDefault="00720C23">
      <w:r>
        <w:t xml:space="preserve">Tijdens het ontwikkelen van de testdrive, was het de taak van </w:t>
      </w:r>
      <w:del w:id="169" w:author="Linda Muller-Kessels" w:date="2021-04-30T09:35:00Z">
        <w:r w:rsidR="39BE3050" w:rsidDel="00670D88">
          <w:delText>Tonke</w:delText>
        </w:r>
      </w:del>
      <w:ins w:id="170" w:author="Linda Muller-Kessels" w:date="2021-04-30T09:35:00Z">
        <w:r w:rsidR="00670D88">
          <w:t>X</w:t>
        </w:r>
      </w:ins>
      <w:r>
        <w:t xml:space="preserve"> om in twee verschillende teams twee volledige testdrives te ontwikkelen voor de gekozen bedrijfsprocessen van de prospect. Daarbij was het de taak van </w:t>
      </w:r>
      <w:del w:id="171" w:author="Linda Muller-Kessels" w:date="2021-04-30T09:35:00Z">
        <w:r w:rsidR="39BE3050" w:rsidDel="00670D88">
          <w:delText>Tonke</w:delText>
        </w:r>
      </w:del>
      <w:ins w:id="172" w:author="Linda Muller-Kessels" w:date="2021-04-30T09:35:00Z">
        <w:r w:rsidR="00670D88">
          <w:t>X</w:t>
        </w:r>
      </w:ins>
      <w:r>
        <w:t xml:space="preserve"> om kwalitatief goede testdrives op te leveren, zodat de </w:t>
      </w:r>
      <w:proofErr w:type="spellStart"/>
      <w:r>
        <w:t>prospects</w:t>
      </w:r>
      <w:proofErr w:type="spellEnd"/>
      <w:r>
        <w:t xml:space="preserve"> een keuze kunnen maken of zij hun volledige legacy applicatie willen omzetten naar een applicatie gemaakt met de </w:t>
      </w:r>
      <w:proofErr w:type="spellStart"/>
      <w:r>
        <w:t>Thinkwise</w:t>
      </w:r>
      <w:proofErr w:type="spellEnd"/>
      <w:r>
        <w:t xml:space="preserve"> software.</w:t>
      </w:r>
    </w:p>
    <w:p w14:paraId="3CF2D8B6" w14:textId="77777777" w:rsidR="001B5B06" w:rsidRDefault="001B5B06"/>
    <w:p w14:paraId="5EDCFFA1" w14:textId="17B89C9B" w:rsidR="001B5B06" w:rsidRDefault="00720C23">
      <w:r>
        <w:t xml:space="preserve">Tijdens het ontwikkelen van de testdrives heeft </w:t>
      </w:r>
      <w:del w:id="173" w:author="Linda Muller-Kessels" w:date="2021-04-30T09:35:00Z">
        <w:r w:rsidR="39BE3050" w:rsidDel="00670D88">
          <w:delText>Tonke</w:delText>
        </w:r>
      </w:del>
      <w:ins w:id="174" w:author="Linda Muller-Kessels" w:date="2021-04-30T09:35:00Z">
        <w:r w:rsidR="00670D88">
          <w:t>X</w:t>
        </w:r>
      </w:ins>
      <w:r>
        <w:t xml:space="preserve"> de volgende acties uitgevoerd: domeinkennis opdoen van de domeinen </w:t>
      </w:r>
      <w:proofErr w:type="spellStart"/>
      <w:r>
        <w:t>retail</w:t>
      </w:r>
      <w:proofErr w:type="spellEnd"/>
      <w:r>
        <w:t xml:space="preserve"> en productie, het analyseren van de gekozen bedrijfsprocessen, de </w:t>
      </w:r>
      <w:proofErr w:type="spellStart"/>
      <w:r>
        <w:t>requirements</w:t>
      </w:r>
      <w:proofErr w:type="spellEnd"/>
      <w:r>
        <w:t xml:space="preserve"> opstellen volgens IREB, het huidige proces modelleren, het toekomstige proces modelleren, het modelleren van de database, het inrichten van de database, het opmaken van gebruiksvriendelijke schermen, functionaliteit ontwikkelen, rollen bepalen, applicatierechten instellen, het handmatig testen van de applicatie, het automatisch testen van de applicatie en het verwerken van de feedback. </w:t>
      </w:r>
    </w:p>
    <w:p w14:paraId="0FB78278" w14:textId="77777777" w:rsidR="001B5B06" w:rsidRDefault="001B5B06"/>
    <w:p w14:paraId="7B9FC5DB" w14:textId="721BE358" w:rsidR="001B5B06" w:rsidRDefault="00720C23">
      <w:r>
        <w:t xml:space="preserve">Het resultaat was dat </w:t>
      </w:r>
      <w:del w:id="175" w:author="Linda Muller-Kessels" w:date="2021-04-30T09:35:00Z">
        <w:r w:rsidR="39BE3050" w:rsidDel="00670D88">
          <w:delText>Tonke</w:delText>
        </w:r>
      </w:del>
      <w:ins w:id="176" w:author="Linda Muller-Kessels" w:date="2021-04-30T09:35:00Z">
        <w:r w:rsidR="00670D88">
          <w:t>X</w:t>
        </w:r>
      </w:ins>
      <w:r>
        <w:t xml:space="preserve"> ervaring heeft opgedaan met het héle ontwikkelproces, het werken in een team en het werken met echte klanten. </w:t>
      </w:r>
      <w:del w:id="177" w:author="Linda Muller-Kessels" w:date="2021-04-30T09:35:00Z">
        <w:r w:rsidR="39BE3050" w:rsidDel="00670D88">
          <w:delText>Tonke</w:delText>
        </w:r>
      </w:del>
      <w:ins w:id="178" w:author="Linda Muller-Kessels" w:date="2021-04-30T09:35:00Z">
        <w:r w:rsidR="00670D88">
          <w:t>X</w:t>
        </w:r>
      </w:ins>
      <w:r>
        <w:t xml:space="preserve"> heeft twee keer succesvol een volledige testdrive ontwikkeld in twee verschillende teams, zodat de </w:t>
      </w:r>
      <w:proofErr w:type="spellStart"/>
      <w:r>
        <w:t>prospects</w:t>
      </w:r>
      <w:proofErr w:type="spellEnd"/>
      <w:r>
        <w:t xml:space="preserve"> een keuze konden maken of zij gebruik gingen maken van de </w:t>
      </w:r>
      <w:proofErr w:type="spellStart"/>
      <w:r>
        <w:t>Thinkwise</w:t>
      </w:r>
      <w:proofErr w:type="spellEnd"/>
      <w:r>
        <w:t xml:space="preserve"> Software. </w:t>
      </w:r>
      <w:del w:id="179" w:author="Linda Muller-Kessels" w:date="2021-04-30T09:35:00Z">
        <w:r w:rsidR="39BE3050" w:rsidDel="00670D88">
          <w:delText>Tonke</w:delText>
        </w:r>
      </w:del>
      <w:ins w:id="180" w:author="Linda Muller-Kessels" w:date="2021-04-30T09:35:00Z">
        <w:r w:rsidR="00670D88">
          <w:t>X</w:t>
        </w:r>
      </w:ins>
      <w:r>
        <w:t xml:space="preserve"> heeft aanpakken, methodieken en tools leren kennen die tijdens de opleiding niet aan bod zijn gekomen zoals: IREB, SQL Server Management Studio, SQL server, Model Driven Development, </w:t>
      </w:r>
      <w:proofErr w:type="spellStart"/>
      <w:r>
        <w:t>Thinkwise</w:t>
      </w:r>
      <w:proofErr w:type="spellEnd"/>
      <w:r>
        <w:t xml:space="preserve"> Suite, </w:t>
      </w:r>
      <w:proofErr w:type="spellStart"/>
      <w:r>
        <w:t>Thinkwise</w:t>
      </w:r>
      <w:proofErr w:type="spellEnd"/>
      <w:r>
        <w:t xml:space="preserve"> Software en de Intelligent Application Manager. Daarnaast heeft </w:t>
      </w:r>
      <w:del w:id="181" w:author="Linda Muller-Kessels" w:date="2021-04-30T09:35:00Z">
        <w:r w:rsidR="39BE3050" w:rsidDel="00670D88">
          <w:delText>Tonke</w:delText>
        </w:r>
      </w:del>
      <w:ins w:id="182" w:author="Linda Muller-Kessels" w:date="2021-04-30T09:35:00Z">
        <w:r w:rsidR="00670D88">
          <w:t>X</w:t>
        </w:r>
      </w:ins>
      <w:r>
        <w:t xml:space="preserve"> zich verdiept in het maken van </w:t>
      </w:r>
      <w:proofErr w:type="spellStart"/>
      <w:r>
        <w:t>requirements</w:t>
      </w:r>
      <w:proofErr w:type="spellEnd"/>
      <w:r>
        <w:t>, het modelleren van processen, het schrijven van query's, omgaan met feedback van de klant en het testen van een applicatie.</w:t>
      </w:r>
    </w:p>
    <w:p w14:paraId="1FC39945" w14:textId="77777777" w:rsidR="001B5B06" w:rsidRDefault="001B5B06"/>
    <w:p w14:paraId="5DDDA1AA" w14:textId="77777777" w:rsidR="001B5B06" w:rsidRDefault="00720C23">
      <w:pPr>
        <w:tabs>
          <w:tab w:val="left" w:pos="2835"/>
        </w:tabs>
        <w:rPr>
          <w:noProof/>
        </w:rPr>
      </w:pPr>
      <w:r>
        <w:rPr>
          <w:rStyle w:val="Kop2Char"/>
        </w:rPr>
        <w:t>METHODEN EN TECHNIEKEN</w:t>
      </w:r>
      <w:r w:rsidRPr="008B6801">
        <w:rPr>
          <w:rStyle w:val="Kop2Char"/>
        </w:rPr>
        <w:t>:</w:t>
      </w:r>
      <w:r>
        <w:rPr>
          <w:rStyle w:val="Kop2Char"/>
        </w:rPr>
        <w:t xml:space="preserve"> </w:t>
      </w:r>
      <w:r>
        <w:t xml:space="preserve">Model </w:t>
      </w:r>
      <w:proofErr w:type="spellStart"/>
      <w:r>
        <w:t>driven</w:t>
      </w:r>
      <w:proofErr w:type="spellEnd"/>
      <w:r>
        <w:t xml:space="preserve"> development, </w:t>
      </w:r>
      <w:proofErr w:type="spellStart"/>
      <w:r>
        <w:t>Thinkwise</w:t>
      </w:r>
      <w:proofErr w:type="spellEnd"/>
      <w:r>
        <w:t xml:space="preserve"> Suite, IREB, BPMN, ER modelleren, SQL en Intelligent Application Manager, SQL Server, SQL Server Management Studio, Microsoft Windows</w:t>
      </w:r>
    </w:p>
    <w:p w14:paraId="0562CB0E" w14:textId="77777777" w:rsidR="001B5B06" w:rsidRDefault="00670D88">
      <w:pPr>
        <w:tabs>
          <w:tab w:val="left" w:pos="2835"/>
        </w:tabs>
      </w:pPr>
      <w:r>
        <w:pict w14:anchorId="237C42FD">
          <v:rect id="_x0000_i1028" style="width:0;height:1.5pt" o:hralign="center" o:bordertopcolor="this" o:borderleftcolor="this" o:borderbottomcolor="this" o:borderrightcolor="this" o:hrstd="t" o:hr="t" fillcolor="#a0a0a0" stroked="f"/>
        </w:pict>
      </w:r>
    </w:p>
    <w:sectPr w:rsidR="001B5B06"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E192B" w14:textId="77777777" w:rsidR="00C005B0" w:rsidRDefault="00720C23">
      <w:r>
        <w:separator/>
      </w:r>
    </w:p>
  </w:endnote>
  <w:endnote w:type="continuationSeparator" w:id="0">
    <w:p w14:paraId="701148ED" w14:textId="77777777" w:rsidR="00C005B0" w:rsidRDefault="0072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1B5B06" w:rsidRDefault="00720C23">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309B3FAE" wp14:editId="07777777">
          <wp:simplePos x="0" y="0"/>
          <wp:positionH relativeFrom="column">
            <wp:posOffset>5584825</wp:posOffset>
          </wp:positionH>
          <wp:positionV relativeFrom="paragraph">
            <wp:posOffset>-108585</wp:posOffset>
          </wp:positionV>
          <wp:extent cx="390741" cy="609600"/>
          <wp:effectExtent l="0" t="0" r="9525" b="0"/>
          <wp:wrapNone/>
          <wp:docPr id="1140" name="_x0000_s9196"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196"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4D86E734" w:rsidRPr="00585E80">
      <w:rPr>
        <w:color w:val="808080"/>
        <w:sz w:val="20"/>
        <w:szCs w:val="20"/>
        <w:lang w:val="en-US"/>
      </w:rPr>
      <w:t>CIMSOLUTIONS B.V.</w:t>
    </w:r>
    <w:bookmarkStart w:id="187" w:name="FooterTextLine2"/>
    <w:bookmarkEnd w:id="187"/>
  </w:p>
  <w:p w14:paraId="5AC000AE" w14:textId="77777777" w:rsidR="001B5B06" w:rsidRDefault="00720C23">
    <w:pPr>
      <w:tabs>
        <w:tab w:val="center" w:pos="4680"/>
        <w:tab w:val="right" w:pos="9360"/>
      </w:tabs>
      <w:rPr>
        <w:color w:val="808080"/>
        <w:sz w:val="20"/>
        <w:szCs w:val="16"/>
        <w:lang w:val="en-US"/>
      </w:rPr>
    </w:pPr>
    <w:bookmarkStart w:id="188" w:name="FooterTextLine3"/>
    <w:bookmarkStart w:id="189" w:name="FooterTextLine4"/>
    <w:bookmarkEnd w:id="188"/>
    <w:bookmarkEnd w:id="189"/>
    <w:r w:rsidRPr="00585E80">
      <w:rPr>
        <w:b/>
        <w:color w:val="808080"/>
        <w:sz w:val="20"/>
        <w:szCs w:val="16"/>
        <w:lang w:val="en-US"/>
      </w:rPr>
      <w:t>T</w:t>
    </w:r>
    <w:r w:rsidRPr="00585E80">
      <w:rPr>
        <w:color w:val="808080"/>
        <w:sz w:val="20"/>
        <w:szCs w:val="16"/>
        <w:lang w:val="en-US"/>
      </w:rPr>
      <w:t xml:space="preserve"> +31 (0)347 - 368100   </w:t>
    </w:r>
    <w:bookmarkStart w:id="190" w:name="FooterTextLine5"/>
    <w:bookmarkEnd w:id="190"/>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191" w:name="FooterTextLine6"/>
    <w:bookmarkEnd w:id="19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F799" w14:textId="77777777" w:rsidR="00C005B0" w:rsidRDefault="00720C23">
      <w:r>
        <w:separator/>
      </w:r>
    </w:p>
  </w:footnote>
  <w:footnote w:type="continuationSeparator" w:id="0">
    <w:p w14:paraId="25FDB4A7" w14:textId="77777777" w:rsidR="00C005B0" w:rsidRDefault="00720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DC7C" w14:textId="77777777" w:rsidR="001B5B06" w:rsidRDefault="00720C23">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4A912E61" wp14:editId="07777777">
              <wp:simplePos x="0" y="0"/>
              <wp:positionH relativeFrom="page">
                <wp:posOffset>895350</wp:posOffset>
              </wp:positionH>
              <wp:positionV relativeFrom="page">
                <wp:posOffset>504825</wp:posOffset>
              </wp:positionV>
              <wp:extent cx="5934075" cy="186055"/>
              <wp:effectExtent l="0" t="0" r="0" b="4445"/>
              <wp:wrapNone/>
              <wp:docPr id="1135" name="_x0000_s9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837B5E0" w14:textId="1DA00F17" w:rsidR="001B5B06" w:rsidRDefault="00720C23">
                          <w:pPr>
                            <w:jc w:val="right"/>
                            <w:rPr>
                              <w:color w:val="7FA244"/>
                            </w:rPr>
                          </w:pPr>
                          <w:del w:id="183" w:author="Linda Muller-Kessels" w:date="2021-04-30T09:34:00Z">
                            <w:r w:rsidDel="00670D88">
                              <w:rPr>
                                <w:caps/>
                                <w:color w:val="7FA244"/>
                                <w:sz w:val="24"/>
                                <w:szCs w:val="24"/>
                              </w:rPr>
                              <w:delText>Tonke Bult</w:delText>
                            </w:r>
                          </w:del>
                          <w:ins w:id="184" w:author="Linda Muller-Kessels" w:date="2021-04-30T09:34:00Z">
                            <w:r w:rsidR="00670D88">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4A912E61" id="_x0000_s9191"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C572oUGAgAA7g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0837B5E0" w14:textId="1DA00F17" w:rsidR="001B5B06" w:rsidRDefault="00720C23">
                    <w:pPr>
                      <w:jc w:val="right"/>
                      <w:rPr>
                        <w:color w:val="7FA244"/>
                      </w:rPr>
                    </w:pPr>
                    <w:del w:id="185" w:author="Linda Muller-Kessels" w:date="2021-04-30T09:34:00Z">
                      <w:r w:rsidDel="00670D88">
                        <w:rPr>
                          <w:caps/>
                          <w:color w:val="7FA244"/>
                          <w:sz w:val="24"/>
                          <w:szCs w:val="24"/>
                        </w:rPr>
                        <w:delText>Tonke Bult</w:delText>
                      </w:r>
                    </w:del>
                    <w:ins w:id="186" w:author="Linda Muller-Kessels" w:date="2021-04-30T09:34:00Z">
                      <w:r w:rsidR="00670D88">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6D47730F" wp14:editId="07777777">
              <wp:simplePos x="0" y="0"/>
              <wp:positionH relativeFrom="page">
                <wp:posOffset>6831965</wp:posOffset>
              </wp:positionH>
              <wp:positionV relativeFrom="page">
                <wp:posOffset>506095</wp:posOffset>
              </wp:positionV>
              <wp:extent cx="683260" cy="123825"/>
              <wp:effectExtent l="0" t="0" r="19050" b="28575"/>
              <wp:wrapNone/>
              <wp:docPr id="1136" name="_x0000_s91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1B5B06" w:rsidRDefault="00720C2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D47730F" id="_x0000_s9192"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JZaeWhwCAABG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1B5B06" w:rsidRDefault="00720C2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1B5B06" w:rsidRDefault="00720C23">
    <w:pPr>
      <w:pStyle w:val="Koptekst"/>
    </w:pPr>
    <w:r>
      <w:rPr>
        <w:noProof/>
        <w:lang w:eastAsia="nl-NL"/>
      </w:rPr>
      <mc:AlternateContent>
        <mc:Choice Requires="wps">
          <w:drawing>
            <wp:anchor distT="0" distB="0" distL="114300" distR="114300" simplePos="0" relativeHeight="251657216" behindDoc="0" locked="0" layoutInCell="0" hidden="0" allowOverlap="1" wp14:anchorId="124FB0C0" wp14:editId="07777777">
              <wp:simplePos x="0" y="0"/>
              <wp:positionH relativeFrom="page">
                <wp:posOffset>895350</wp:posOffset>
              </wp:positionH>
              <wp:positionV relativeFrom="page">
                <wp:posOffset>552450</wp:posOffset>
              </wp:positionV>
              <wp:extent cx="5934075" cy="170815"/>
              <wp:effectExtent l="0" t="0" r="0" b="635"/>
              <wp:wrapNone/>
              <wp:docPr id="1137" name="_x0000_s91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1B5B06" w:rsidRDefault="00720C23">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124FB0C0" id="_x0000_s9193"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CkOQ/gJAgAA&#10;9Q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1B5B06" w:rsidRDefault="00720C23">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129B86B4" wp14:editId="07777777">
              <wp:simplePos x="0" y="0"/>
              <wp:positionH relativeFrom="page">
                <wp:posOffset>6827520</wp:posOffset>
              </wp:positionH>
              <wp:positionV relativeFrom="page">
                <wp:posOffset>548005</wp:posOffset>
              </wp:positionV>
              <wp:extent cx="683260" cy="123825"/>
              <wp:effectExtent l="0" t="0" r="19050" b="28575"/>
              <wp:wrapNone/>
              <wp:docPr id="1138" name="_x0000_s9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1B5B06" w:rsidRDefault="00720C2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29B86B4" id="_x0000_s9194"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N985q0dAgAARg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1B5B06" w:rsidRDefault="00720C2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61046C3C" wp14:editId="07777777">
          <wp:simplePos x="0" y="0"/>
          <wp:positionH relativeFrom="column">
            <wp:posOffset>0</wp:posOffset>
          </wp:positionH>
          <wp:positionV relativeFrom="paragraph">
            <wp:posOffset>-635</wp:posOffset>
          </wp:positionV>
          <wp:extent cx="2590586" cy="451067"/>
          <wp:effectExtent l="0" t="0" r="635" b="6350"/>
          <wp:wrapSquare wrapText="bothSides"/>
          <wp:docPr id="1139" name="_x0000_s9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195"/>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0D2A"/>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438A3629"/>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4904591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769638C2"/>
    <w:multiLevelType w:val="hybridMultilevel"/>
    <w:tmpl w:val="FFFFFFFF"/>
    <w:lvl w:ilvl="0" w:tplc="6E6CA580">
      <w:start w:val="1"/>
      <w:numFmt w:val="bullet"/>
      <w:pStyle w:val="Opsomming"/>
      <w:lvlText w:val=""/>
      <w:lvlJc w:val="left"/>
      <w:pPr>
        <w:ind w:left="720" w:hanging="360"/>
      </w:pPr>
      <w:rPr>
        <w:rFonts w:ascii="Symbol" w:hAnsi="Symbol" w:hint="default"/>
      </w:rPr>
    </w:lvl>
    <w:lvl w:ilvl="1" w:tplc="A314E8BE">
      <w:start w:val="1"/>
      <w:numFmt w:val="bullet"/>
      <w:lvlText w:val="o"/>
      <w:lvlJc w:val="left"/>
      <w:pPr>
        <w:ind w:left="1440" w:hanging="360"/>
      </w:pPr>
      <w:rPr>
        <w:rFonts w:ascii="Courier New" w:hAnsi="Courier New" w:cs="Courier New" w:hint="default"/>
      </w:rPr>
    </w:lvl>
    <w:lvl w:ilvl="2" w:tplc="86888BCE">
      <w:start w:val="1"/>
      <w:numFmt w:val="bullet"/>
      <w:lvlText w:val=""/>
      <w:lvlJc w:val="left"/>
      <w:pPr>
        <w:ind w:left="2160" w:hanging="360"/>
      </w:pPr>
      <w:rPr>
        <w:rFonts w:ascii="Wingdings" w:hAnsi="Wingdings" w:hint="default"/>
      </w:rPr>
    </w:lvl>
    <w:lvl w:ilvl="3" w:tplc="ED0EBCBE">
      <w:start w:val="1"/>
      <w:numFmt w:val="bullet"/>
      <w:lvlText w:val=""/>
      <w:lvlJc w:val="left"/>
      <w:pPr>
        <w:ind w:left="2880" w:hanging="360"/>
      </w:pPr>
      <w:rPr>
        <w:rFonts w:ascii="Symbol" w:hAnsi="Symbol" w:hint="default"/>
      </w:rPr>
    </w:lvl>
    <w:lvl w:ilvl="4" w:tplc="40B823D0">
      <w:start w:val="1"/>
      <w:numFmt w:val="bullet"/>
      <w:lvlText w:val="o"/>
      <w:lvlJc w:val="left"/>
      <w:pPr>
        <w:ind w:left="3600" w:hanging="360"/>
      </w:pPr>
      <w:rPr>
        <w:rFonts w:ascii="Courier New" w:hAnsi="Courier New" w:cs="Courier New" w:hint="default"/>
      </w:rPr>
    </w:lvl>
    <w:lvl w:ilvl="5" w:tplc="6C72CCF4">
      <w:start w:val="1"/>
      <w:numFmt w:val="bullet"/>
      <w:lvlText w:val=""/>
      <w:lvlJc w:val="left"/>
      <w:pPr>
        <w:ind w:left="4320" w:hanging="360"/>
      </w:pPr>
      <w:rPr>
        <w:rFonts w:ascii="Wingdings" w:hAnsi="Wingdings" w:hint="default"/>
      </w:rPr>
    </w:lvl>
    <w:lvl w:ilvl="6" w:tplc="540CD670">
      <w:start w:val="1"/>
      <w:numFmt w:val="bullet"/>
      <w:lvlText w:val=""/>
      <w:lvlJc w:val="left"/>
      <w:pPr>
        <w:ind w:left="5040" w:hanging="360"/>
      </w:pPr>
      <w:rPr>
        <w:rFonts w:ascii="Symbol" w:hAnsi="Symbol" w:hint="default"/>
      </w:rPr>
    </w:lvl>
    <w:lvl w:ilvl="7" w:tplc="2C4E0620">
      <w:start w:val="1"/>
      <w:numFmt w:val="bullet"/>
      <w:lvlText w:val="o"/>
      <w:lvlJc w:val="left"/>
      <w:pPr>
        <w:ind w:left="5760" w:hanging="360"/>
      </w:pPr>
      <w:rPr>
        <w:rFonts w:ascii="Courier New" w:hAnsi="Courier New" w:cs="Courier New" w:hint="default"/>
      </w:rPr>
    </w:lvl>
    <w:lvl w:ilvl="8" w:tplc="527E0704">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B06"/>
    <w:rsid w:val="000D5AAA"/>
    <w:rsid w:val="001B5B06"/>
    <w:rsid w:val="00670D88"/>
    <w:rsid w:val="00720C23"/>
    <w:rsid w:val="00C005B0"/>
    <w:rsid w:val="081FF700"/>
    <w:rsid w:val="25599D8F"/>
    <w:rsid w:val="26373543"/>
    <w:rsid w:val="39BE3050"/>
    <w:rsid w:val="3D0DB531"/>
    <w:rsid w:val="40CED5E9"/>
    <w:rsid w:val="49E1443E"/>
    <w:rsid w:val="4D86E734"/>
    <w:rsid w:val="4DFD407E"/>
    <w:rsid w:val="4F118DF0"/>
    <w:rsid w:val="504C2EDE"/>
    <w:rsid w:val="564F3D6D"/>
    <w:rsid w:val="58FD5E51"/>
    <w:rsid w:val="5D97EC5C"/>
    <w:rsid w:val="6229DBF8"/>
    <w:rsid w:val="64D5F323"/>
    <w:rsid w:val="7057F902"/>
    <w:rsid w:val="7967E9D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499E6E8"/>
  <w15:docId w15:val="{1BF332F5-E23F-495C-9F07-2B6C37EB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Props1.xml><?xml version="1.0" encoding="utf-8"?>
<ds:datastoreItem xmlns:ds="http://schemas.openxmlformats.org/officeDocument/2006/customXml" ds:itemID="{5E85A295-9677-41AF-867E-1C5C20A2CB58}">
  <ds:schemaRefs/>
</ds:datastoreItem>
</file>

<file path=customXml/itemProps10.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11.xml><?xml version="1.0" encoding="utf-8"?>
<ds:datastoreItem xmlns:ds="http://schemas.openxmlformats.org/officeDocument/2006/customXml" ds:itemID="{37C3E3B0-9086-42FF-9D19-650D2BA17F1A}">
  <ds:schemaRefs/>
</ds:datastoreItem>
</file>

<file path=customXml/itemProps2.xml><?xml version="1.0" encoding="utf-8"?>
<ds:datastoreItem xmlns:ds="http://schemas.openxmlformats.org/officeDocument/2006/customXml" ds:itemID="{F7A2DB7A-7ECE-4A9B-BE69-03F3D917E311}">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667C3211-BDC9-49E0-8C6F-7A7E5584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7C21C449-096B-4AD1-9E89-EF640FCA079C}">
  <ds:schemaRefs/>
</ds:datastoreItem>
</file>

<file path=customXml/itemProps6.xml><?xml version="1.0" encoding="utf-8"?>
<ds:datastoreItem xmlns:ds="http://schemas.openxmlformats.org/officeDocument/2006/customXml" ds:itemID="{AA526CEE-8DD2-4068-B6A1-B9B1892EE43A}">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4DCEC8B6-F815-4040-B3B6-F50CF67067F1}">
  <ds:schemaRefs>
    <ds:schemaRef ds:uri="http://schemas.openxmlformats.org/package/2006/metadata/core-properties"/>
    <ds:schemaRef ds:uri="http://purl.org/dc/elements/1.1/"/>
    <ds:schemaRef ds:uri="http://purl.org/dc/terms/"/>
    <ds:schemaRef ds:uri="http://purl.org/dc/dcmitype/"/>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EBC21567-1F76-464B-8C8C-F99917D83207}">
  <ds:schemaRefs>
    <ds:schemaRef ds:uri="http://schemas.openxmlformats.org/officeDocument/2006/extended-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2151</Words>
  <Characters>12265</Characters>
  <Application>Microsoft Office Word</Application>
  <DocSecurity>0</DocSecurity>
  <Lines>102</Lines>
  <Paragraphs>28</Paragraphs>
  <ScaleCrop>false</ScaleCrop>
  <Company>CIMSOLUTIONS</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2021-04-30T07:34:00Z</dcterms:created>
  <dcterms:modified xsi:type="dcterms:W3CDTF">2021-04-30T07:35:00Z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