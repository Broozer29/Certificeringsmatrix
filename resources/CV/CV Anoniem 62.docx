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241161" w:rsidRDefault="00693D9B">
      <w:pPr>
        <w:pStyle w:val="Kop1"/>
        <w:tabs>
          <w:tab w:val="left" w:pos="2127"/>
          <w:tab w:val="left" w:pos="2835"/>
        </w:tabs>
      </w:pPr>
      <w:r>
        <w:t>Personalia</w:t>
      </w:r>
    </w:p>
    <w:p w14:paraId="1C2FDE2C" w14:textId="62AD824C" w:rsidR="00241161" w:rsidRDefault="00693D9B">
      <w:pPr>
        <w:tabs>
          <w:tab w:val="left" w:pos="2127"/>
          <w:tab w:val="left" w:pos="2268"/>
        </w:tabs>
      </w:pPr>
      <w:r w:rsidRPr="7A2AFCD2">
        <w:rPr>
          <w:rStyle w:val="LabelVetHOOFDletterChar"/>
        </w:rPr>
        <w:t>NAAM:</w:t>
      </w:r>
      <w:r>
        <w:tab/>
      </w:r>
      <w:r w:rsidR="00A245FE">
        <w:t>X</w:t>
      </w:r>
    </w:p>
    <w:p w14:paraId="0CE3F828" w14:textId="77777777" w:rsidR="00241161" w:rsidRDefault="00693D9B">
      <w:pPr>
        <w:tabs>
          <w:tab w:val="left" w:pos="2127"/>
          <w:tab w:val="left" w:pos="2268"/>
        </w:tabs>
      </w:pPr>
      <w:r w:rsidRPr="00CD47AA">
        <w:rPr>
          <w:rStyle w:val="Kop2Char"/>
        </w:rPr>
        <w:t>WOONPLAATS:</w:t>
      </w:r>
      <w:r w:rsidRPr="00CD47AA">
        <w:rPr>
          <w:rStyle w:val="Kop2Char"/>
        </w:rPr>
        <w:tab/>
      </w:r>
      <w:r>
        <w:t>Nootdorp</w:t>
      </w:r>
    </w:p>
    <w:p w14:paraId="10CB6540" w14:textId="77777777" w:rsidR="00241161" w:rsidRDefault="00693D9B">
      <w:pPr>
        <w:tabs>
          <w:tab w:val="left" w:pos="2127"/>
          <w:tab w:val="left" w:pos="2268"/>
        </w:tabs>
      </w:pPr>
      <w:r w:rsidRPr="00CD47AA">
        <w:rPr>
          <w:rStyle w:val="Kop2Char"/>
        </w:rPr>
        <w:t>FUNCTIE:</w:t>
      </w:r>
      <w:r>
        <w:tab/>
      </w:r>
      <w:r w:rsidRPr="009462B7">
        <w:t>Project Manager / Technisch Consultant / Service Manager / Contract Manager</w:t>
      </w:r>
    </w:p>
    <w:p w14:paraId="010A61EF" w14:textId="77777777" w:rsidR="00241161" w:rsidRDefault="00693D9B">
      <w:pPr>
        <w:tabs>
          <w:tab w:val="left" w:pos="2127"/>
          <w:tab w:val="left" w:pos="2268"/>
        </w:tabs>
      </w:pPr>
      <w:r w:rsidRPr="00CD47AA">
        <w:rPr>
          <w:rStyle w:val="Kop2Char"/>
        </w:rPr>
        <w:t>GEBOORTEDATUM:</w:t>
      </w:r>
      <w:r>
        <w:tab/>
        <w:t>25-7-1965</w:t>
      </w:r>
    </w:p>
    <w:p w14:paraId="4D18C2BF" w14:textId="77777777" w:rsidR="00241161" w:rsidRDefault="00693D9B">
      <w:pPr>
        <w:tabs>
          <w:tab w:val="left" w:pos="2127"/>
          <w:tab w:val="left" w:pos="2268"/>
        </w:tabs>
      </w:pPr>
      <w:r w:rsidRPr="009952E4">
        <w:rPr>
          <w:rStyle w:val="Kop2Char"/>
        </w:rPr>
        <w:t>NATIONALITEIT:</w:t>
      </w:r>
      <w:r w:rsidRPr="009952E4">
        <w:rPr>
          <w:b/>
        </w:rPr>
        <w:tab/>
      </w:r>
      <w:r w:rsidRPr="009952E4">
        <w:t>Nederlandse</w:t>
      </w:r>
    </w:p>
    <w:p w14:paraId="412D63CD" w14:textId="77777777" w:rsidR="00241161" w:rsidRDefault="00693D9B">
      <w:pPr>
        <w:tabs>
          <w:tab w:val="left" w:pos="2127"/>
          <w:tab w:val="left" w:pos="2268"/>
        </w:tabs>
      </w:pPr>
      <w:r w:rsidRPr="009952E4">
        <w:rPr>
          <w:rStyle w:val="Kop2Char"/>
        </w:rPr>
        <w:t>TALEN:</w:t>
      </w:r>
      <w:r w:rsidRPr="009952E4">
        <w:rPr>
          <w:rStyle w:val="Kop2Char"/>
        </w:rPr>
        <w:tab/>
      </w:r>
      <w:r w:rsidRPr="009952E4">
        <w:t>Nederlands, Engels</w:t>
      </w:r>
    </w:p>
    <w:p w14:paraId="465239F9" w14:textId="77777777" w:rsidR="00241161" w:rsidRDefault="00693D9B">
      <w:pPr>
        <w:tabs>
          <w:tab w:val="left" w:pos="2127"/>
          <w:tab w:val="left" w:pos="2268"/>
        </w:tabs>
      </w:pPr>
      <w:r w:rsidRPr="009952E4">
        <w:rPr>
          <w:rStyle w:val="Kop2Char"/>
        </w:rPr>
        <w:t>ERVARING SINDS:</w:t>
      </w:r>
      <w:r w:rsidRPr="009952E4">
        <w:tab/>
        <w:t>1991</w:t>
      </w:r>
    </w:p>
    <w:p w14:paraId="672A6659" w14:textId="77777777" w:rsidR="00241161" w:rsidRDefault="00241161">
      <w:pPr>
        <w:tabs>
          <w:tab w:val="left" w:pos="2835"/>
        </w:tabs>
      </w:pPr>
    </w:p>
    <w:p w14:paraId="6B249F65" w14:textId="77777777" w:rsidR="00241161" w:rsidRDefault="00693D9B">
      <w:pPr>
        <w:pStyle w:val="Kop1"/>
        <w:tabs>
          <w:tab w:val="left" w:pos="2835"/>
        </w:tabs>
      </w:pPr>
      <w:r w:rsidRPr="000A52E1">
        <w:t>Specialisme</w:t>
      </w:r>
    </w:p>
    <w:p w14:paraId="06314A5C" w14:textId="77777777" w:rsidR="00241161" w:rsidRDefault="00693D9B">
      <w:pPr>
        <w:numPr>
          <w:ilvl w:val="0"/>
          <w:numId w:val="7"/>
        </w:numPr>
        <w:ind w:left="375" w:right="375"/>
      </w:pPr>
      <w:r>
        <w:t>Projectmanagement</w:t>
      </w:r>
    </w:p>
    <w:p w14:paraId="17033C0F" w14:textId="77777777" w:rsidR="00241161" w:rsidRDefault="00693D9B">
      <w:pPr>
        <w:numPr>
          <w:ilvl w:val="0"/>
          <w:numId w:val="7"/>
        </w:numPr>
        <w:ind w:left="375" w:right="375"/>
      </w:pPr>
      <w:r>
        <w:t>Service Management, Contractmanagement</w:t>
      </w:r>
    </w:p>
    <w:p w14:paraId="0CF3BC39" w14:textId="765705DF" w:rsidR="00241161" w:rsidRDefault="00693D9B">
      <w:pPr>
        <w:numPr>
          <w:ilvl w:val="0"/>
          <w:numId w:val="7"/>
        </w:numPr>
        <w:ind w:left="375" w:right="375"/>
      </w:pPr>
      <w:r>
        <w:t xml:space="preserve">Telecommunicatie, </w:t>
      </w:r>
      <w:r w:rsidR="24D394CB">
        <w:t>Datacommunicatie</w:t>
      </w:r>
    </w:p>
    <w:p w14:paraId="3E49823B" w14:textId="77777777" w:rsidR="00241161" w:rsidRDefault="00693D9B">
      <w:pPr>
        <w:numPr>
          <w:ilvl w:val="0"/>
          <w:numId w:val="7"/>
        </w:numPr>
        <w:ind w:left="375" w:right="375"/>
      </w:pPr>
      <w:r>
        <w:t>Systeem ontwerp/architectuur</w:t>
      </w:r>
    </w:p>
    <w:p w14:paraId="7BB40C13" w14:textId="06DB7CD5" w:rsidR="00241161" w:rsidRDefault="00693D9B">
      <w:pPr>
        <w:numPr>
          <w:ilvl w:val="0"/>
          <w:numId w:val="7"/>
        </w:numPr>
        <w:ind w:left="375" w:right="375"/>
      </w:pPr>
      <w:r>
        <w:t xml:space="preserve">Netwerkprotocollen en </w:t>
      </w:r>
      <w:r w:rsidR="3AC15E11">
        <w:t>netwerkanalyse</w:t>
      </w:r>
    </w:p>
    <w:p w14:paraId="057700E0" w14:textId="77777777" w:rsidR="00241161" w:rsidRDefault="00693D9B">
      <w:pPr>
        <w:numPr>
          <w:ilvl w:val="0"/>
          <w:numId w:val="7"/>
        </w:numPr>
        <w:ind w:left="375" w:right="375"/>
      </w:pPr>
      <w:r>
        <w:t>Netwerkbeheer</w:t>
      </w:r>
    </w:p>
    <w:p w14:paraId="1D7074C4" w14:textId="77777777" w:rsidR="00241161" w:rsidRDefault="00693D9B">
      <w:pPr>
        <w:numPr>
          <w:ilvl w:val="0"/>
          <w:numId w:val="7"/>
        </w:numPr>
        <w:ind w:left="375" w:right="375"/>
      </w:pPr>
      <w:r>
        <w:t>Netwerk standaardisatie</w:t>
      </w:r>
    </w:p>
    <w:p w14:paraId="6F409D1C" w14:textId="1DC41D9C" w:rsidR="7A2AFCD2" w:rsidRDefault="00693D9B" w:rsidP="194321B9">
      <w:pPr>
        <w:numPr>
          <w:ilvl w:val="0"/>
          <w:numId w:val="7"/>
        </w:numPr>
        <w:spacing w:afterAutospacing="1"/>
        <w:ind w:left="375" w:right="375"/>
      </w:pPr>
      <w:r>
        <w:t xml:space="preserve">Sensornetwerken, Real-time </w:t>
      </w:r>
      <w:proofErr w:type="spellStart"/>
      <w:r>
        <w:t>embedded</w:t>
      </w:r>
      <w:proofErr w:type="spellEnd"/>
      <w:r>
        <w:t xml:space="preserve"> applicaties</w:t>
      </w:r>
    </w:p>
    <w:p w14:paraId="675EB11C" w14:textId="77777777" w:rsidR="00241161" w:rsidRDefault="00693D9B">
      <w:pPr>
        <w:pStyle w:val="Kop1"/>
        <w:tabs>
          <w:tab w:val="left" w:pos="2835"/>
        </w:tabs>
      </w:pPr>
      <w:r w:rsidRPr="000A52E1">
        <w:t>Samenvatting</w:t>
      </w:r>
    </w:p>
    <w:p w14:paraId="65B84E86" w14:textId="21459960" w:rsidR="00241161" w:rsidRDefault="00693D9B">
      <w:r>
        <w:t xml:space="preserve">Na zijn studie Elektrotechniek aan de Universiteit Twente heeft </w:t>
      </w:r>
      <w:r w:rsidR="00A245FE">
        <w:t>X</w:t>
      </w:r>
      <w:r>
        <w:t xml:space="preserve"> ruim 20 jaar ervaring opgedaan als Projectmanager, Technisch Consultant, Service Manager en Contract Manager.</w:t>
      </w:r>
    </w:p>
    <w:p w14:paraId="11F99054" w14:textId="77777777" w:rsidR="00241161" w:rsidRDefault="00693D9B">
      <w:r>
        <w:t xml:space="preserve">  </w:t>
      </w:r>
    </w:p>
    <w:p w14:paraId="781452EA" w14:textId="26E872A8" w:rsidR="00241161" w:rsidRDefault="00693D9B">
      <w:r>
        <w:t xml:space="preserve">In de afgelopen jaren heeft </w:t>
      </w:r>
      <w:r w:rsidR="00A245FE">
        <w:t>X</w:t>
      </w:r>
      <w:r>
        <w:t xml:space="preserve"> als Projectmanager zijn aandachtsgebied verbreed naar </w:t>
      </w:r>
      <w:proofErr w:type="spellStart"/>
      <w:r w:rsidR="0A3BF425">
        <w:t>software-ontwikkeling</w:t>
      </w:r>
      <w:proofErr w:type="spellEnd"/>
      <w:r>
        <w:t>, infrastructuur beheer en netwerkapplicaties.</w:t>
      </w:r>
    </w:p>
    <w:p w14:paraId="5AA07456" w14:textId="713281EC" w:rsidR="00241161" w:rsidRDefault="00693D9B">
      <w:r>
        <w:t>Als Technische Manager bij R</w:t>
      </w:r>
      <w:r w:rsidR="35A8DC06">
        <w:t>ijkswaterstaat</w:t>
      </w:r>
      <w:r>
        <w:t xml:space="preserve"> heeft hij de regie gevoerd middels SCB binnen het IPM-team over het onderhoud van </w:t>
      </w:r>
      <w:r w:rsidR="36A86DFE">
        <w:t>de</w:t>
      </w:r>
      <w:r>
        <w:t xml:space="preserve"> </w:t>
      </w:r>
      <w:r w:rsidR="22A8E563">
        <w:t>D</w:t>
      </w:r>
      <w:r w:rsidR="3B39F53F">
        <w:t xml:space="preserve">ynamisch </w:t>
      </w:r>
      <w:proofErr w:type="spellStart"/>
      <w:r w:rsidR="3B39F53F">
        <w:t>Verkeers</w:t>
      </w:r>
      <w:proofErr w:type="spellEnd"/>
      <w:r w:rsidR="3B39F53F">
        <w:t xml:space="preserve"> Management</w:t>
      </w:r>
      <w:r w:rsidR="531DCF2C">
        <w:t xml:space="preserve"> systemen</w:t>
      </w:r>
      <w:r>
        <w:t xml:space="preserve">. Hij heeft de operationele transitie van </w:t>
      </w:r>
      <w:r w:rsidR="6BC8EF4C">
        <w:t>VODK-opdrachtnemers</w:t>
      </w:r>
      <w:r>
        <w:t xml:space="preserve"> begeleid en kwaliteitsverbetering uitgevoerd in </w:t>
      </w:r>
      <w:r w:rsidR="65686DC6">
        <w:t xml:space="preserve">de </w:t>
      </w:r>
      <w:proofErr w:type="spellStart"/>
      <w:r w:rsidR="65686DC6">
        <w:t>informatievoorzienning</w:t>
      </w:r>
      <w:proofErr w:type="spellEnd"/>
      <w:r>
        <w:t>. Als Projectmanager bij R</w:t>
      </w:r>
      <w:r w:rsidR="02E01CEB">
        <w:t>ijkswaterstaat</w:t>
      </w:r>
      <w:r>
        <w:t xml:space="preserve"> heeft hij binnen het verkeersdomein standaard dienstverlening rondom IP-beheer ingevoerd en de KPN DHCP- en DNS-netwerkapplicaties vernieuwd via migraties. Daarnaast heeft hij de DHCP- en DNS-systemen van domeinbeheerders en een leverancier buitenbedrijf gesteld en gebruikers gemigreerd naar </w:t>
      </w:r>
      <w:r w:rsidR="5AB23416">
        <w:t>KPN-dienstverlening</w:t>
      </w:r>
      <w:r>
        <w:t>.</w:t>
      </w:r>
    </w:p>
    <w:p w14:paraId="395399B2" w14:textId="7256542C" w:rsidR="00241161" w:rsidRDefault="00693D9B">
      <w:r>
        <w:t xml:space="preserve">Als Service Manager heeft hij bij infrabeheer Gemeente Den Haag (netwerken en telefonie) </w:t>
      </w:r>
      <w:r w:rsidR="28D94C2E">
        <w:t>servicemanagementprocessen</w:t>
      </w:r>
      <w:r>
        <w:t xml:space="preserve"> rondom producten gestandaardiseerd en vernieuwd. Ten behoeve van de transitie van de </w:t>
      </w:r>
      <w:proofErr w:type="spellStart"/>
      <w:r>
        <w:t>HAAGnet</w:t>
      </w:r>
      <w:proofErr w:type="spellEnd"/>
      <w:r>
        <w:t xml:space="preserve"> beheerpartij heeft hij de aanvraag van netwerkproducten gestandaardiseerd in het IT Service Management (ITSM) systeem. Daarnaast heeft hij de netwerk </w:t>
      </w:r>
      <w:r w:rsidR="0C64F091">
        <w:t>CMDB-netwerk</w:t>
      </w:r>
      <w:r>
        <w:t xml:space="preserve"> in het ITSM ontworpen, productbeheer ingericht en </w:t>
      </w:r>
      <w:r w:rsidR="10A153F4">
        <w:t>DAP-afspraken</w:t>
      </w:r>
      <w:r>
        <w:t xml:space="preserve"> met </w:t>
      </w:r>
      <w:proofErr w:type="spellStart"/>
      <w:r>
        <w:t>HAAGnet</w:t>
      </w:r>
      <w:proofErr w:type="spellEnd"/>
      <w:r>
        <w:t xml:space="preserve"> beheer gemaakt.</w:t>
      </w:r>
    </w:p>
    <w:p w14:paraId="76336E63" w14:textId="03F6B16D" w:rsidR="00241161" w:rsidRDefault="00693D9B">
      <w:r>
        <w:t xml:space="preserve">Als Projectmanager bij de Belastingdienst heeft hij ook veranderingen in de werkwijze van een </w:t>
      </w:r>
      <w:r w:rsidR="0F133AF1">
        <w:t>software-ontwikkelteam</w:t>
      </w:r>
      <w:r>
        <w:t xml:space="preserve"> doorgevoerd met betrekking tot ontwerpdiscipline, toets rapportage, monitoren van softwarekwaliteit, vernieuwing testtools, onderhoud aan Software Architectuur Documenten ed.</w:t>
      </w:r>
    </w:p>
    <w:p w14:paraId="0A37501D" w14:textId="77777777" w:rsidR="00241161" w:rsidRDefault="00241161"/>
    <w:p w14:paraId="43E1633F" w14:textId="4F10206A" w:rsidR="00241161" w:rsidRDefault="00A245FE">
      <w:r>
        <w:t>X</w:t>
      </w:r>
      <w:r w:rsidR="00693D9B">
        <w:t xml:space="preserve"> heeft in de periode daarvoor als Projectmanager vele projecten uitgevoerd met leveranciers op het gebied van netwerken. Als Projectmanager bij RWS heeft hij succesvol meerdere dynamische verkeersmanagement (DVM) projecten binnen Vervoer en Transport domain tegelijkertijd aangestuurd in politiek gevoelige omgevingen met veel stakeholders onder operationele tijdsdruk. Als Service- en Contractmanager heeft hij contracten opgesteld, leveranciers aangestuurd en de ICT/netwerk dienstverlening zeker gesteld volgens de methodiek van Systeemgerichte Contract Beheersing en ITIL.</w:t>
      </w:r>
    </w:p>
    <w:p w14:paraId="5DAB6C7B" w14:textId="77777777" w:rsidR="00241161" w:rsidRDefault="00241161"/>
    <w:p w14:paraId="1652C480" w14:textId="137C56DA" w:rsidR="00241161" w:rsidRDefault="00693D9B">
      <w:r>
        <w:lastRenderedPageBreak/>
        <w:t xml:space="preserve">Na zijn studie </w:t>
      </w:r>
      <w:r w:rsidR="166FB43A">
        <w:t xml:space="preserve">aan de TU Twente </w:t>
      </w:r>
      <w:r>
        <w:t xml:space="preserve">heeft </w:t>
      </w:r>
      <w:r w:rsidR="00A245FE">
        <w:t>X</w:t>
      </w:r>
      <w:r>
        <w:t xml:space="preserve"> bij KPN en vervolgens bij TNO als Technisch Consultant onderzoeks-, ontwikkelings- en adviesopdrachten uitgevoerd in de communicatietechnologie voor energiebedrijven, defensie en KPN. Dit betreft het ontwerpen en analyseren van architecturen, internationale standaardisatie, security, </w:t>
      </w:r>
      <w:proofErr w:type="spellStart"/>
      <w:r>
        <w:t>wireless</w:t>
      </w:r>
      <w:proofErr w:type="spellEnd"/>
      <w:r>
        <w:t xml:space="preserve"> oplossingen, </w:t>
      </w:r>
      <w:r w:rsidR="28C10254">
        <w:t>netwerkmodellen</w:t>
      </w:r>
      <w:r>
        <w:t xml:space="preserve"> en protocollen, simulatie-, meet-en testopstellingen en prototyping van nieuwe diensten en technieken. Hierbij heeft hij soms de rol van Technisch Projectleider van adviesprojecten vervuld.</w:t>
      </w:r>
    </w:p>
    <w:p w14:paraId="02EB378F" w14:textId="77777777" w:rsidR="00241161" w:rsidRDefault="00241161"/>
    <w:p w14:paraId="06F0BEDF" w14:textId="7AB8ACE0" w:rsidR="00241161" w:rsidRDefault="00A245FE" w:rsidP="0D124FAB">
      <w:r>
        <w:rPr>
          <w:lang w:val="en-US"/>
        </w:rPr>
        <w:t>X</w:t>
      </w:r>
      <w:r w:rsidR="00693D9B" w:rsidRPr="00A245FE">
        <w:rPr>
          <w:lang w:val="en-US"/>
        </w:rPr>
        <w:t xml:space="preserve"> is gecertificeerd PRINCE2 Practitioner, </w:t>
      </w:r>
      <w:r w:rsidR="16112483" w:rsidRPr="00A245FE">
        <w:rPr>
          <w:lang w:val="en-US"/>
        </w:rPr>
        <w:t xml:space="preserve">ISFS, CCNA, </w:t>
      </w:r>
      <w:r w:rsidR="09DAAEE9" w:rsidRPr="00A245FE">
        <w:rPr>
          <w:lang w:val="en-US"/>
        </w:rPr>
        <w:t xml:space="preserve">PSPO I, </w:t>
      </w:r>
      <w:r w:rsidR="00693D9B" w:rsidRPr="00A245FE">
        <w:rPr>
          <w:lang w:val="en-US"/>
        </w:rPr>
        <w:t>ITIL</w:t>
      </w:r>
      <w:r w:rsidR="0E130776" w:rsidRPr="00A245FE">
        <w:rPr>
          <w:lang w:val="en-US"/>
        </w:rPr>
        <w:t>-</w:t>
      </w:r>
      <w:r w:rsidR="00693D9B" w:rsidRPr="00A245FE">
        <w:rPr>
          <w:lang w:val="en-US"/>
        </w:rPr>
        <w:t>, ASL</w:t>
      </w:r>
      <w:r w:rsidR="3F806F2E" w:rsidRPr="00A245FE">
        <w:rPr>
          <w:lang w:val="en-US"/>
        </w:rPr>
        <w:t>-</w:t>
      </w:r>
      <w:r w:rsidR="00693D9B" w:rsidRPr="00A245FE">
        <w:rPr>
          <w:lang w:val="en-US"/>
        </w:rPr>
        <w:t>, BiSL</w:t>
      </w:r>
      <w:r w:rsidR="2B2DC72B" w:rsidRPr="00A245FE">
        <w:rPr>
          <w:lang w:val="en-US"/>
        </w:rPr>
        <w:t>-,</w:t>
      </w:r>
      <w:r w:rsidR="00693D9B" w:rsidRPr="00A245FE">
        <w:rPr>
          <w:lang w:val="en-US"/>
        </w:rPr>
        <w:t xml:space="preserve"> Cloud Computing</w:t>
      </w:r>
      <w:r w:rsidR="22FBCC59" w:rsidRPr="00A245FE">
        <w:rPr>
          <w:lang w:val="en-US"/>
        </w:rPr>
        <w:t>-</w:t>
      </w:r>
      <w:r w:rsidR="00693D9B" w:rsidRPr="00A245FE">
        <w:rPr>
          <w:lang w:val="en-US"/>
        </w:rPr>
        <w:t>, Lean IT</w:t>
      </w:r>
      <w:r w:rsidR="27CA18C2" w:rsidRPr="00A245FE">
        <w:rPr>
          <w:lang w:val="en-US"/>
        </w:rPr>
        <w:t>-</w:t>
      </w:r>
      <w:r w:rsidR="00693D9B" w:rsidRPr="00A245FE">
        <w:rPr>
          <w:lang w:val="en-US"/>
        </w:rPr>
        <w:t xml:space="preserve"> </w:t>
      </w:r>
      <w:r w:rsidR="643C3614" w:rsidRPr="00A245FE">
        <w:rPr>
          <w:lang w:val="en-US"/>
        </w:rPr>
        <w:t>en</w:t>
      </w:r>
      <w:r w:rsidR="7452BF80" w:rsidRPr="00A245FE">
        <w:rPr>
          <w:lang w:val="en-US"/>
        </w:rPr>
        <w:t xml:space="preserve"> </w:t>
      </w:r>
      <w:proofErr w:type="spellStart"/>
      <w:r w:rsidR="00693D9B" w:rsidRPr="00A245FE">
        <w:rPr>
          <w:lang w:val="en-US"/>
        </w:rPr>
        <w:t>AgilePM</w:t>
      </w:r>
      <w:proofErr w:type="spellEnd"/>
      <w:r w:rsidR="00693D9B" w:rsidRPr="00A245FE">
        <w:rPr>
          <w:lang w:val="en-US"/>
        </w:rPr>
        <w:t xml:space="preserve"> Foundation. </w:t>
      </w:r>
      <w:r w:rsidR="00693D9B">
        <w:t>Hij heeft veel kennis en ervaring binnen het verkeersdomein en security. Hij is analytisch sterk, resultaatgericht, kan zich snel inwerken in complexe materie en is capabel om niet alleen nieuwe projecten tot een goed einde te brengen, maar ook slecht lopende projecten weer vlot te trekken.</w:t>
      </w:r>
    </w:p>
    <w:p w14:paraId="6A05A809" w14:textId="77777777" w:rsidR="00241161" w:rsidRDefault="00241161">
      <w:pPr>
        <w:tabs>
          <w:tab w:val="left" w:pos="2835"/>
        </w:tabs>
      </w:pPr>
    </w:p>
    <w:p w14:paraId="45CE0989" w14:textId="77777777" w:rsidR="00241161" w:rsidRDefault="00693D9B">
      <w:pPr>
        <w:pStyle w:val="Kop1"/>
        <w:tabs>
          <w:tab w:val="left" w:pos="2835"/>
        </w:tabs>
      </w:pPr>
      <w:r w:rsidRPr="000A52E1">
        <w:t>Opleidingen</w:t>
      </w:r>
    </w:p>
    <w:p w14:paraId="26E4093B" w14:textId="77777777" w:rsidR="00241161" w:rsidRDefault="00693D9B">
      <w:r>
        <w:t>1983 - 1989 Elektrotechniek, Telecommunicatie aan de Technische Universiteit Twente</w:t>
      </w:r>
    </w:p>
    <w:p w14:paraId="5A39BBE3" w14:textId="77777777" w:rsidR="00241161" w:rsidRDefault="00241161">
      <w:pPr>
        <w:tabs>
          <w:tab w:val="left" w:pos="2835"/>
        </w:tabs>
      </w:pPr>
    </w:p>
    <w:p w14:paraId="032FDCF6" w14:textId="77777777" w:rsidR="00241161" w:rsidRDefault="00693D9B">
      <w:pPr>
        <w:pStyle w:val="Kop1"/>
        <w:tabs>
          <w:tab w:val="left" w:pos="2835"/>
        </w:tabs>
      </w:pPr>
      <w:r w:rsidRPr="000A52E1">
        <w:t>Trainingen</w:t>
      </w:r>
    </w:p>
    <w:p w14:paraId="3A90F7AA" w14:textId="65E7C0EC" w:rsidR="00241161" w:rsidRDefault="00693D9B">
      <w:r>
        <w:t xml:space="preserve">2015 Training </w:t>
      </w:r>
      <w:proofErr w:type="spellStart"/>
      <w:r w:rsidR="5A830F72">
        <w:t>certified</w:t>
      </w:r>
      <w:proofErr w:type="spellEnd"/>
      <w:r w:rsidR="5A830F72">
        <w:t xml:space="preserve"> </w:t>
      </w:r>
      <w:r>
        <w:t>scrum master (Zilverline)</w:t>
      </w:r>
      <w:r>
        <w:br/>
        <w:t xml:space="preserve">2014 Cisco course: Cisco </w:t>
      </w:r>
      <w:proofErr w:type="spellStart"/>
      <w:r>
        <w:t>Unified</w:t>
      </w:r>
      <w:proofErr w:type="spellEnd"/>
      <w:r>
        <w:t xml:space="preserve"> Call Manager</w:t>
      </w:r>
      <w:r>
        <w:br/>
        <w:t xml:space="preserve">2012 Training Best </w:t>
      </w:r>
      <w:proofErr w:type="spellStart"/>
      <w:r>
        <w:t>Practices</w:t>
      </w:r>
      <w:proofErr w:type="spellEnd"/>
      <w:r>
        <w:t xml:space="preserve"> Project Management (PRINCE2, Scrum, DSDM)</w:t>
      </w:r>
      <w:r>
        <w:br/>
        <w:t>2012 Workshop Systeemgerichte Contractbeheersing, Stichting PAO</w:t>
      </w:r>
      <w:r>
        <w:br/>
        <w:t xml:space="preserve">2012 Training PRINCE2 Practitioner, </w:t>
      </w:r>
      <w:proofErr w:type="spellStart"/>
      <w:r>
        <w:t>Lagant</w:t>
      </w:r>
      <w:proofErr w:type="spellEnd"/>
      <w:r>
        <w:br/>
        <w:t>2007 Embedded &amp; Real-Time Systems Programming, University of Washington</w:t>
      </w:r>
      <w:r>
        <w:br/>
        <w:t>2006 Resultaatgericht adviseren</w:t>
      </w:r>
      <w:r>
        <w:br/>
        <w:t>2005 Klantgericht handelen</w:t>
      </w:r>
      <w:r>
        <w:br/>
        <w:t>1999 Invloed uitoefenen door overtuigen</w:t>
      </w:r>
      <w:r>
        <w:br/>
        <w:t>1998 HBO modules Bedrijfseconomie</w:t>
      </w:r>
      <w:r>
        <w:br/>
        <w:t>1998 Taaltraining Spaans</w:t>
      </w:r>
      <w:r>
        <w:br/>
        <w:t>1998 Inzicht in invloed</w:t>
      </w:r>
      <w:r>
        <w:br/>
        <w:t>1997 De projectleider als coach en informant</w:t>
      </w:r>
      <w:r>
        <w:br/>
        <w:t>1997 Sturen van projecten</w:t>
      </w:r>
      <w:r>
        <w:br/>
        <w:t>1995 Cursus “</w:t>
      </w:r>
      <w:proofErr w:type="spellStart"/>
      <w:r>
        <w:t>writing</w:t>
      </w:r>
      <w:proofErr w:type="spellEnd"/>
      <w:r>
        <w:t xml:space="preserve"> English </w:t>
      </w:r>
      <w:proofErr w:type="spellStart"/>
      <w:r>
        <w:t>reports</w:t>
      </w:r>
      <w:proofErr w:type="spellEnd"/>
      <w:r>
        <w:t>”</w:t>
      </w:r>
      <w:r>
        <w:br/>
        <w:t>1993 Schriftelijk rapporteren 2</w:t>
      </w:r>
      <w:r>
        <w:br/>
        <w:t>1992 Presenteren 1</w:t>
      </w:r>
      <w:r>
        <w:br/>
        <w:t>1992 Samenwerken in projecten</w:t>
      </w:r>
      <w:r>
        <w:br/>
        <w:t>1992 Schriftelijk rapporteren 1</w:t>
      </w:r>
      <w:r>
        <w:br/>
        <w:t>1990 Didactische cursus</w:t>
      </w:r>
    </w:p>
    <w:p w14:paraId="41C8F396" w14:textId="77777777" w:rsidR="00241161" w:rsidRDefault="00241161">
      <w:pPr>
        <w:tabs>
          <w:tab w:val="left" w:pos="2835"/>
        </w:tabs>
      </w:pPr>
    </w:p>
    <w:p w14:paraId="700FA469" w14:textId="77777777" w:rsidR="00241161" w:rsidRPr="00A245FE" w:rsidRDefault="00693D9B">
      <w:pPr>
        <w:pStyle w:val="Kop1"/>
        <w:tabs>
          <w:tab w:val="left" w:pos="2835"/>
        </w:tabs>
        <w:rPr>
          <w:lang w:val="en-US"/>
        </w:rPr>
      </w:pPr>
      <w:r w:rsidRPr="00A245FE">
        <w:rPr>
          <w:lang w:val="en-US"/>
        </w:rPr>
        <w:t>Certificeringen</w:t>
      </w:r>
    </w:p>
    <w:p w14:paraId="06CCB6F6" w14:textId="77DB2043" w:rsidR="4546F841" w:rsidRPr="00A245FE" w:rsidRDefault="4546F841">
      <w:pPr>
        <w:rPr>
          <w:lang w:val="en-US"/>
        </w:rPr>
      </w:pPr>
      <w:r w:rsidRPr="00A245FE">
        <w:rPr>
          <w:lang w:val="en-US"/>
        </w:rPr>
        <w:t>2021 Professional Scrum Product Owner I</w:t>
      </w:r>
    </w:p>
    <w:p w14:paraId="16393E8E" w14:textId="4A42BBDA" w:rsidR="00241161" w:rsidRPr="00A245FE" w:rsidRDefault="00693D9B">
      <w:pPr>
        <w:rPr>
          <w:lang w:val="en-US"/>
        </w:rPr>
      </w:pPr>
      <w:r w:rsidRPr="00A245FE">
        <w:rPr>
          <w:lang w:val="en-US"/>
        </w:rPr>
        <w:t>2021 Agile</w:t>
      </w:r>
      <w:r w:rsidR="0113011C" w:rsidRPr="00A245FE">
        <w:rPr>
          <w:lang w:val="en-US"/>
        </w:rPr>
        <w:t xml:space="preserve"> </w:t>
      </w:r>
      <w:r w:rsidRPr="00A245FE">
        <w:rPr>
          <w:lang w:val="en-US"/>
        </w:rPr>
        <w:t>P</w:t>
      </w:r>
      <w:r w:rsidR="30C6EF24" w:rsidRPr="00A245FE">
        <w:rPr>
          <w:lang w:val="en-US"/>
        </w:rPr>
        <w:t xml:space="preserve">roject </w:t>
      </w:r>
      <w:r w:rsidRPr="00A245FE">
        <w:rPr>
          <w:lang w:val="en-US"/>
        </w:rPr>
        <w:t>M</w:t>
      </w:r>
      <w:r w:rsidR="3D092F7E" w:rsidRPr="00A245FE">
        <w:rPr>
          <w:lang w:val="en-US"/>
        </w:rPr>
        <w:t>anagement</w:t>
      </w:r>
      <w:r w:rsidRPr="00A245FE">
        <w:rPr>
          <w:lang w:val="en-US"/>
        </w:rPr>
        <w:t xml:space="preserve"> Foundation</w:t>
      </w:r>
      <w:r w:rsidRPr="00A245FE">
        <w:rPr>
          <w:lang w:val="en-US"/>
        </w:rPr>
        <w:br/>
        <w:t>2018 Lean IT Foundation</w:t>
      </w:r>
      <w:r w:rsidRPr="00A245FE">
        <w:rPr>
          <w:lang w:val="en-US"/>
        </w:rPr>
        <w:br/>
        <w:t>2017 Cloud Computing Foundation</w:t>
      </w:r>
      <w:r w:rsidRPr="00A245FE">
        <w:rPr>
          <w:lang w:val="en-US"/>
        </w:rPr>
        <w:br/>
        <w:t>2017 Information Security Foundation based on ISO/IEC 27002 (ISFS)</w:t>
      </w:r>
      <w:r w:rsidRPr="00A245FE">
        <w:rPr>
          <w:lang w:val="en-US"/>
        </w:rPr>
        <w:br/>
        <w:t>2016 Cisco Certified Entry Networking Technician (CCENT)</w:t>
      </w:r>
      <w:r w:rsidRPr="00A245FE">
        <w:rPr>
          <w:lang w:val="en-US"/>
        </w:rPr>
        <w:br/>
        <w:t>2016 Cisco Certified Network Associate (CCNA)</w:t>
      </w:r>
      <w:r w:rsidRPr="00A245FE">
        <w:rPr>
          <w:lang w:val="en-US"/>
        </w:rPr>
        <w:br/>
        <w:t>2015 Certified ScrumMaster</w:t>
      </w:r>
      <w:r w:rsidRPr="00A245FE">
        <w:rPr>
          <w:lang w:val="en-US"/>
        </w:rPr>
        <w:br/>
        <w:t>2015 BiSL Foundation</w:t>
      </w:r>
      <w:r w:rsidRPr="00A245FE">
        <w:rPr>
          <w:lang w:val="en-US"/>
        </w:rPr>
        <w:br/>
        <w:t>2013 ASL2 Foundation</w:t>
      </w:r>
      <w:r w:rsidRPr="00A245FE">
        <w:rPr>
          <w:lang w:val="en-US"/>
        </w:rPr>
        <w:br/>
      </w:r>
      <w:r w:rsidRPr="00A245FE">
        <w:rPr>
          <w:lang w:val="en-US"/>
        </w:rPr>
        <w:lastRenderedPageBreak/>
        <w:t>2012 PRINCE2 Practitioner</w:t>
      </w:r>
      <w:r w:rsidRPr="00A245FE">
        <w:rPr>
          <w:lang w:val="en-US"/>
        </w:rPr>
        <w:br/>
        <w:t>2010 ITIL v3 Foundation</w:t>
      </w:r>
      <w:r w:rsidRPr="00A245FE">
        <w:rPr>
          <w:lang w:val="en-US"/>
        </w:rPr>
        <w:br/>
        <w:t>2008 PRINCE2 Foundation</w:t>
      </w:r>
      <w:r w:rsidRPr="00A245FE">
        <w:rPr>
          <w:lang w:val="en-US"/>
        </w:rPr>
        <w:br/>
        <w:t>2007 Certificate Program in Embedded &amp; Real-Time System Programming</w:t>
      </w:r>
    </w:p>
    <w:p w14:paraId="72A3D3EC" w14:textId="77777777" w:rsidR="00241161" w:rsidRPr="00A245FE" w:rsidRDefault="00241161">
      <w:pPr>
        <w:tabs>
          <w:tab w:val="left" w:pos="2835"/>
        </w:tabs>
        <w:rPr>
          <w:lang w:val="en-US"/>
        </w:rPr>
      </w:pPr>
    </w:p>
    <w:p w14:paraId="553245CC" w14:textId="77777777" w:rsidR="00241161" w:rsidRPr="00A245FE" w:rsidRDefault="00693D9B">
      <w:pPr>
        <w:pStyle w:val="Kop1"/>
        <w:tabs>
          <w:tab w:val="left" w:pos="2835"/>
        </w:tabs>
        <w:rPr>
          <w:lang w:val="en-US"/>
        </w:rPr>
      </w:pPr>
      <w:r w:rsidRPr="00A245FE">
        <w:rPr>
          <w:lang w:val="en-US"/>
        </w:rPr>
        <w:t>Expertise</w:t>
      </w:r>
    </w:p>
    <w:p w14:paraId="6A4CB8DD" w14:textId="77777777" w:rsidR="00241161" w:rsidRPr="00A245FE" w:rsidRDefault="00693D9B">
      <w:pPr>
        <w:tabs>
          <w:tab w:val="left" w:pos="2835"/>
        </w:tabs>
        <w:rPr>
          <w:lang w:val="en-US"/>
        </w:rPr>
      </w:pPr>
      <w:r w:rsidRPr="00A245FE">
        <w:rPr>
          <w:b/>
          <w:lang w:val="en-US"/>
        </w:rPr>
        <w:t>PROJECTMANAGEMENT:</w:t>
      </w:r>
      <w:r w:rsidRPr="00A245FE">
        <w:rPr>
          <w:lang w:val="en-US"/>
        </w:rPr>
        <w:t xml:space="preserve"> PRINCE2, MS Project, </w:t>
      </w:r>
      <w:proofErr w:type="spellStart"/>
      <w:r w:rsidRPr="00A245FE">
        <w:rPr>
          <w:lang w:val="en-US"/>
        </w:rPr>
        <w:t>Systeemgerichte</w:t>
      </w:r>
      <w:proofErr w:type="spellEnd"/>
      <w:r w:rsidRPr="00A245FE">
        <w:rPr>
          <w:lang w:val="en-US"/>
        </w:rPr>
        <w:t xml:space="preserve"> Contract </w:t>
      </w:r>
      <w:proofErr w:type="spellStart"/>
      <w:r w:rsidRPr="00A245FE">
        <w:rPr>
          <w:lang w:val="en-US"/>
        </w:rPr>
        <w:t>Beheersing</w:t>
      </w:r>
      <w:proofErr w:type="spellEnd"/>
      <w:r w:rsidRPr="00A245FE">
        <w:rPr>
          <w:lang w:val="en-US"/>
        </w:rPr>
        <w:t xml:space="preserve"> (SCB), Risico Management, Lean, Best Value Procurement</w:t>
      </w:r>
    </w:p>
    <w:p w14:paraId="5ACFDCAF" w14:textId="77777777" w:rsidR="00241161" w:rsidRPr="00A245FE" w:rsidRDefault="00693D9B">
      <w:pPr>
        <w:tabs>
          <w:tab w:val="left" w:pos="2835"/>
        </w:tabs>
        <w:rPr>
          <w:lang w:val="en-US"/>
        </w:rPr>
      </w:pPr>
      <w:r w:rsidRPr="00A245FE">
        <w:rPr>
          <w:b/>
          <w:lang w:val="en-US"/>
        </w:rPr>
        <w:t>METHODIEKEN:</w:t>
      </w:r>
      <w:r w:rsidRPr="00A245FE">
        <w:rPr>
          <w:lang w:val="en-US"/>
        </w:rPr>
        <w:t xml:space="preserve"> Agile Scrum, DSDM, </w:t>
      </w:r>
      <w:proofErr w:type="spellStart"/>
      <w:r w:rsidRPr="00A245FE">
        <w:rPr>
          <w:lang w:val="en-US"/>
        </w:rPr>
        <w:t>Watervalmethode</w:t>
      </w:r>
      <w:proofErr w:type="spellEnd"/>
      <w:r w:rsidRPr="00A245FE">
        <w:rPr>
          <w:lang w:val="en-US"/>
        </w:rPr>
        <w:t xml:space="preserve">, Object </w:t>
      </w:r>
      <w:proofErr w:type="spellStart"/>
      <w:r w:rsidRPr="00A245FE">
        <w:rPr>
          <w:lang w:val="en-US"/>
        </w:rPr>
        <w:t>Oriëntatie</w:t>
      </w:r>
      <w:proofErr w:type="spellEnd"/>
      <w:r w:rsidRPr="00A245FE">
        <w:rPr>
          <w:lang w:val="en-US"/>
        </w:rPr>
        <w:t>, UML, J-STD-016, System Engineering</w:t>
      </w:r>
    </w:p>
    <w:p w14:paraId="4AE9F42D" w14:textId="77777777" w:rsidR="00241161" w:rsidRPr="00A245FE" w:rsidRDefault="00693D9B">
      <w:pPr>
        <w:tabs>
          <w:tab w:val="left" w:pos="2835"/>
        </w:tabs>
        <w:rPr>
          <w:lang w:val="en-US"/>
        </w:rPr>
      </w:pPr>
      <w:r w:rsidRPr="00A245FE">
        <w:rPr>
          <w:b/>
          <w:lang w:val="en-US"/>
        </w:rPr>
        <w:t>COMPUTERSYSTEMEN:</w:t>
      </w:r>
      <w:r w:rsidRPr="00A245FE">
        <w:rPr>
          <w:lang w:val="en-US"/>
        </w:rPr>
        <w:t xml:space="preserve"> PC, VAX, PDP-11</w:t>
      </w:r>
    </w:p>
    <w:p w14:paraId="27422E6B" w14:textId="77777777" w:rsidR="00241161" w:rsidRPr="00A245FE" w:rsidRDefault="00693D9B">
      <w:pPr>
        <w:tabs>
          <w:tab w:val="left" w:pos="2835"/>
        </w:tabs>
        <w:rPr>
          <w:lang w:val="en-US"/>
        </w:rPr>
      </w:pPr>
      <w:r w:rsidRPr="00A245FE">
        <w:rPr>
          <w:b/>
          <w:lang w:val="en-US"/>
        </w:rPr>
        <w:t>BESTURINGSSYSTEMEN:</w:t>
      </w:r>
      <w:r w:rsidRPr="00A245FE">
        <w:rPr>
          <w:lang w:val="en-US"/>
        </w:rPr>
        <w:t xml:space="preserve"> MS Windows, Linux, </w:t>
      </w:r>
      <w:proofErr w:type="spellStart"/>
      <w:r w:rsidRPr="00A245FE">
        <w:rPr>
          <w:lang w:val="en-US"/>
        </w:rPr>
        <w:t>uCOS</w:t>
      </w:r>
      <w:proofErr w:type="spellEnd"/>
      <w:r w:rsidRPr="00A245FE">
        <w:rPr>
          <w:lang w:val="en-US"/>
        </w:rPr>
        <w:t>-II, MS-DOS</w:t>
      </w:r>
    </w:p>
    <w:p w14:paraId="6979B97F" w14:textId="77777777" w:rsidR="00241161" w:rsidRPr="00A245FE" w:rsidRDefault="00693D9B">
      <w:pPr>
        <w:tabs>
          <w:tab w:val="left" w:pos="2835"/>
        </w:tabs>
        <w:rPr>
          <w:lang w:val="en-US"/>
        </w:rPr>
      </w:pPr>
      <w:r w:rsidRPr="00A245FE">
        <w:rPr>
          <w:b/>
          <w:lang w:val="en-US"/>
        </w:rPr>
        <w:t>PROTOCOLLEN:</w:t>
      </w:r>
      <w:r w:rsidRPr="00A245FE">
        <w:rPr>
          <w:lang w:val="en-US"/>
        </w:rPr>
        <w:t xml:space="preserve"> DHCP, DNS, ISDN, PSTN, POTS, SIP, VoIP, IMS, IP, RSIP, ATM, DWDM, DCME, NAT, PDH, SDH, VPN, SNMP, CMIP, LR-WPAN, ORWAN, LAN/WAN </w:t>
      </w:r>
      <w:proofErr w:type="spellStart"/>
      <w:r w:rsidRPr="00A245FE">
        <w:rPr>
          <w:lang w:val="en-US"/>
        </w:rPr>
        <w:t>infrastructuren</w:t>
      </w:r>
      <w:proofErr w:type="spellEnd"/>
      <w:r w:rsidRPr="00A245FE">
        <w:rPr>
          <w:lang w:val="en-US"/>
        </w:rPr>
        <w:t>, GPRS, GSM, UTMS</w:t>
      </w:r>
    </w:p>
    <w:p w14:paraId="5340C2F9" w14:textId="77777777" w:rsidR="00241161" w:rsidRPr="00A245FE" w:rsidRDefault="00693D9B">
      <w:pPr>
        <w:tabs>
          <w:tab w:val="left" w:pos="2835"/>
        </w:tabs>
        <w:rPr>
          <w:lang w:val="en-US"/>
        </w:rPr>
      </w:pPr>
      <w:r w:rsidRPr="00A245FE">
        <w:rPr>
          <w:b/>
          <w:lang w:val="en-US"/>
        </w:rPr>
        <w:t>COMPUTERTALEN:</w:t>
      </w:r>
      <w:r w:rsidRPr="00A245FE">
        <w:rPr>
          <w:lang w:val="en-US"/>
        </w:rPr>
        <w:t xml:space="preserve"> C, PL/SQL, Java, J2ME, J2SE, </w:t>
      </w:r>
      <w:proofErr w:type="spellStart"/>
      <w:r w:rsidRPr="00A245FE">
        <w:rPr>
          <w:lang w:val="en-US"/>
        </w:rPr>
        <w:t>Matlab</w:t>
      </w:r>
      <w:proofErr w:type="spellEnd"/>
      <w:r w:rsidRPr="00A245FE">
        <w:rPr>
          <w:lang w:val="en-US"/>
        </w:rPr>
        <w:t xml:space="preserve">, Basic, Delphi, HTML, XML, </w:t>
      </w:r>
      <w:proofErr w:type="spellStart"/>
      <w:r w:rsidRPr="00A245FE">
        <w:rPr>
          <w:lang w:val="en-US"/>
        </w:rPr>
        <w:t>VBAScript</w:t>
      </w:r>
      <w:proofErr w:type="spellEnd"/>
    </w:p>
    <w:p w14:paraId="58AF594A" w14:textId="77777777" w:rsidR="00241161" w:rsidRPr="00A245FE" w:rsidRDefault="00693D9B">
      <w:pPr>
        <w:tabs>
          <w:tab w:val="left" w:pos="2835"/>
        </w:tabs>
        <w:rPr>
          <w:lang w:val="en-US"/>
        </w:rPr>
      </w:pPr>
      <w:r w:rsidRPr="00A245FE">
        <w:rPr>
          <w:b/>
          <w:lang w:val="en-US"/>
        </w:rPr>
        <w:t>DATABASES:</w:t>
      </w:r>
      <w:r w:rsidRPr="00A245FE">
        <w:rPr>
          <w:lang w:val="en-US"/>
        </w:rPr>
        <w:t xml:space="preserve"> Oracle, MySQL</w:t>
      </w:r>
    </w:p>
    <w:p w14:paraId="3D90EA85" w14:textId="77777777" w:rsidR="00241161" w:rsidRPr="00A245FE" w:rsidRDefault="00693D9B">
      <w:pPr>
        <w:tabs>
          <w:tab w:val="left" w:pos="2835"/>
        </w:tabs>
        <w:rPr>
          <w:lang w:val="en-US"/>
        </w:rPr>
      </w:pPr>
      <w:r w:rsidRPr="00A245FE">
        <w:rPr>
          <w:b/>
          <w:lang w:val="en-US"/>
        </w:rPr>
        <w:t>MICROPROCESSORS/CONTROLLERS:</w:t>
      </w:r>
      <w:r w:rsidRPr="00A245FE">
        <w:rPr>
          <w:lang w:val="en-US"/>
        </w:rPr>
        <w:t xml:space="preserve"> Motorola 68000, Motorola HCS08, Motorola MC9S08GT60</w:t>
      </w:r>
    </w:p>
    <w:p w14:paraId="133B8397" w14:textId="77777777" w:rsidR="00241161" w:rsidRPr="00A245FE" w:rsidRDefault="00693D9B">
      <w:pPr>
        <w:tabs>
          <w:tab w:val="left" w:pos="2835"/>
        </w:tabs>
        <w:rPr>
          <w:lang w:val="en-US"/>
        </w:rPr>
      </w:pPr>
      <w:r w:rsidRPr="00A245FE">
        <w:rPr>
          <w:b/>
          <w:lang w:val="en-US"/>
        </w:rPr>
        <w:t>BUILD EN TEST TOOLS:</w:t>
      </w:r>
      <w:r w:rsidRPr="00A245FE">
        <w:rPr>
          <w:lang w:val="en-US"/>
        </w:rPr>
        <w:t xml:space="preserve"> </w:t>
      </w:r>
      <w:proofErr w:type="spellStart"/>
      <w:r w:rsidRPr="00A245FE">
        <w:rPr>
          <w:lang w:val="en-US"/>
        </w:rPr>
        <w:t>TOPdesk</w:t>
      </w:r>
      <w:proofErr w:type="spellEnd"/>
      <w:r w:rsidRPr="00A245FE">
        <w:rPr>
          <w:lang w:val="en-US"/>
        </w:rPr>
        <w:t xml:space="preserve">, CodeWarrior, TOAD, Borland C++, Borland Delphi, </w:t>
      </w:r>
      <w:proofErr w:type="spellStart"/>
      <w:r w:rsidRPr="00A245FE">
        <w:rPr>
          <w:lang w:val="en-US"/>
        </w:rPr>
        <w:t>JavaBuilder</w:t>
      </w:r>
      <w:proofErr w:type="spellEnd"/>
      <w:r w:rsidRPr="00A245FE">
        <w:rPr>
          <w:lang w:val="en-US"/>
        </w:rPr>
        <w:t xml:space="preserve">, Rational Rose, </w:t>
      </w:r>
      <w:proofErr w:type="spellStart"/>
      <w:r w:rsidRPr="00A245FE">
        <w:rPr>
          <w:lang w:val="en-US"/>
        </w:rPr>
        <w:t>HiWave</w:t>
      </w:r>
      <w:proofErr w:type="spellEnd"/>
      <w:r w:rsidRPr="00A245FE">
        <w:rPr>
          <w:lang w:val="en-US"/>
        </w:rPr>
        <w:t>, VNC, Lotus Notes, Redmine</w:t>
      </w:r>
    </w:p>
    <w:p w14:paraId="56C8BEA2" w14:textId="77777777" w:rsidR="00241161" w:rsidRPr="00A245FE" w:rsidRDefault="00693D9B">
      <w:pPr>
        <w:tabs>
          <w:tab w:val="left" w:pos="2835"/>
        </w:tabs>
        <w:rPr>
          <w:lang w:val="en-US"/>
        </w:rPr>
      </w:pPr>
      <w:r w:rsidRPr="00A245FE">
        <w:rPr>
          <w:b/>
          <w:lang w:val="en-US"/>
        </w:rPr>
        <w:t>ARCHITECTUREN:</w:t>
      </w:r>
      <w:r w:rsidRPr="00A245FE">
        <w:rPr>
          <w:lang w:val="en-US"/>
        </w:rPr>
        <w:t xml:space="preserve"> IP Multimedia Subsystem (IMS), Telecommunications Management Network (TMN)</w:t>
      </w:r>
    </w:p>
    <w:p w14:paraId="0D0B940D" w14:textId="77777777" w:rsidR="00241161" w:rsidRPr="00A245FE" w:rsidRDefault="00241161">
      <w:pPr>
        <w:tabs>
          <w:tab w:val="left" w:pos="2835"/>
        </w:tabs>
        <w:rPr>
          <w:lang w:val="en-US"/>
        </w:rPr>
      </w:pPr>
    </w:p>
    <w:p w14:paraId="31300F47" w14:textId="77777777" w:rsidR="00241161" w:rsidRPr="00A245FE" w:rsidRDefault="00693D9B">
      <w:pPr>
        <w:pStyle w:val="Kop1"/>
        <w:tabs>
          <w:tab w:val="left" w:pos="2835"/>
        </w:tabs>
        <w:rPr>
          <w:lang w:val="en-US"/>
        </w:rPr>
      </w:pPr>
      <w:r w:rsidRPr="00A245FE">
        <w:rPr>
          <w:lang w:val="en-US"/>
        </w:rPr>
        <w:t>Werkervaring</w:t>
      </w:r>
    </w:p>
    <w:p w14:paraId="70FEE594" w14:textId="18139C7B" w:rsidR="00241161" w:rsidRPr="00A245FE" w:rsidRDefault="00693D9B">
      <w:pPr>
        <w:rPr>
          <w:lang w:val="en-US"/>
        </w:rPr>
      </w:pPr>
      <w:proofErr w:type="spellStart"/>
      <w:r w:rsidRPr="00A245FE">
        <w:rPr>
          <w:lang w:val="en-US"/>
        </w:rPr>
        <w:t>jul</w:t>
      </w:r>
      <w:proofErr w:type="spellEnd"/>
      <w:r w:rsidRPr="00A245FE">
        <w:rPr>
          <w:lang w:val="en-US"/>
        </w:rPr>
        <w:t xml:space="preserve"> 2007</w:t>
      </w:r>
      <w:r w:rsidR="4187770D" w:rsidRPr="00A245FE">
        <w:rPr>
          <w:lang w:val="en-US"/>
        </w:rPr>
        <w:t xml:space="preserve"> – </w:t>
      </w:r>
      <w:proofErr w:type="spellStart"/>
      <w:r w:rsidR="4187770D" w:rsidRPr="00A245FE">
        <w:rPr>
          <w:lang w:val="en-US"/>
        </w:rPr>
        <w:t>heden</w:t>
      </w:r>
      <w:proofErr w:type="spellEnd"/>
      <w:r w:rsidR="4187770D" w:rsidRPr="00A245FE">
        <w:rPr>
          <w:lang w:val="en-US"/>
        </w:rPr>
        <w:t xml:space="preserve"> </w:t>
      </w:r>
      <w:r w:rsidRPr="00A245FE">
        <w:rPr>
          <w:lang w:val="en-US"/>
        </w:rPr>
        <w:t>CIMSOLUTIONS B.V. Project Manager/</w:t>
      </w:r>
      <w:proofErr w:type="spellStart"/>
      <w:r w:rsidRPr="00A245FE">
        <w:rPr>
          <w:lang w:val="en-US"/>
        </w:rPr>
        <w:t>Technisch</w:t>
      </w:r>
      <w:proofErr w:type="spellEnd"/>
      <w:r w:rsidRPr="00A245FE">
        <w:rPr>
          <w:lang w:val="en-US"/>
        </w:rPr>
        <w:t xml:space="preserve"> Consultant/Service Manager/Contract Manager</w:t>
      </w:r>
      <w:r w:rsidRPr="00A245FE">
        <w:rPr>
          <w:lang w:val="en-US"/>
        </w:rPr>
        <w:br/>
      </w:r>
      <w:proofErr w:type="spellStart"/>
      <w:r w:rsidRPr="00A245FE">
        <w:rPr>
          <w:lang w:val="en-US"/>
        </w:rPr>
        <w:t>jan</w:t>
      </w:r>
      <w:proofErr w:type="spellEnd"/>
      <w:r w:rsidRPr="00A245FE">
        <w:rPr>
          <w:lang w:val="en-US"/>
        </w:rPr>
        <w:t xml:space="preserve"> 2003 - </w:t>
      </w:r>
      <w:proofErr w:type="spellStart"/>
      <w:r w:rsidRPr="00A245FE">
        <w:rPr>
          <w:lang w:val="en-US"/>
        </w:rPr>
        <w:t>jun</w:t>
      </w:r>
      <w:proofErr w:type="spellEnd"/>
      <w:r w:rsidRPr="00A245FE">
        <w:rPr>
          <w:lang w:val="en-US"/>
        </w:rPr>
        <w:t xml:space="preserve"> 2007 TNO </w:t>
      </w:r>
      <w:proofErr w:type="spellStart"/>
      <w:r w:rsidRPr="00A245FE">
        <w:rPr>
          <w:lang w:val="en-US"/>
        </w:rPr>
        <w:t>Technisch</w:t>
      </w:r>
      <w:proofErr w:type="spellEnd"/>
      <w:r w:rsidRPr="00A245FE">
        <w:rPr>
          <w:lang w:val="en-US"/>
        </w:rPr>
        <w:t xml:space="preserve"> Consultant</w:t>
      </w:r>
      <w:r w:rsidRPr="00A245FE">
        <w:rPr>
          <w:lang w:val="en-US"/>
        </w:rPr>
        <w:br/>
      </w:r>
      <w:proofErr w:type="spellStart"/>
      <w:r w:rsidRPr="00A245FE">
        <w:rPr>
          <w:lang w:val="en-US"/>
        </w:rPr>
        <w:t>mrt</w:t>
      </w:r>
      <w:proofErr w:type="spellEnd"/>
      <w:r w:rsidRPr="00A245FE">
        <w:rPr>
          <w:lang w:val="en-US"/>
        </w:rPr>
        <w:t xml:space="preserve"> 1991 - dec 2003 KPN </w:t>
      </w:r>
      <w:proofErr w:type="spellStart"/>
      <w:r w:rsidRPr="00A245FE">
        <w:rPr>
          <w:lang w:val="en-US"/>
        </w:rPr>
        <w:t>Technisch</w:t>
      </w:r>
      <w:proofErr w:type="spellEnd"/>
      <w:r w:rsidRPr="00A245FE">
        <w:rPr>
          <w:lang w:val="en-US"/>
        </w:rPr>
        <w:t xml:space="preserve"> Consultant/</w:t>
      </w:r>
      <w:proofErr w:type="spellStart"/>
      <w:r w:rsidRPr="00A245FE">
        <w:rPr>
          <w:lang w:val="en-US"/>
        </w:rPr>
        <w:t>Projectleider</w:t>
      </w:r>
      <w:proofErr w:type="spellEnd"/>
      <w:r w:rsidRPr="00A245FE">
        <w:rPr>
          <w:lang w:val="en-US"/>
        </w:rPr>
        <w:br/>
      </w:r>
      <w:proofErr w:type="spellStart"/>
      <w:r w:rsidRPr="00A245FE">
        <w:rPr>
          <w:lang w:val="en-US"/>
        </w:rPr>
        <w:t>jan</w:t>
      </w:r>
      <w:proofErr w:type="spellEnd"/>
      <w:r w:rsidRPr="00A245FE">
        <w:rPr>
          <w:lang w:val="en-US"/>
        </w:rPr>
        <w:t xml:space="preserve"> 1990 - </w:t>
      </w:r>
      <w:proofErr w:type="spellStart"/>
      <w:r w:rsidRPr="00A245FE">
        <w:rPr>
          <w:lang w:val="en-US"/>
        </w:rPr>
        <w:t>mrt</w:t>
      </w:r>
      <w:proofErr w:type="spellEnd"/>
      <w:r w:rsidRPr="00A245FE">
        <w:rPr>
          <w:lang w:val="en-US"/>
        </w:rPr>
        <w:t xml:space="preserve"> 1991 </w:t>
      </w:r>
      <w:proofErr w:type="spellStart"/>
      <w:r w:rsidRPr="00A245FE">
        <w:rPr>
          <w:lang w:val="en-US"/>
        </w:rPr>
        <w:t>Koninklijke</w:t>
      </w:r>
      <w:proofErr w:type="spellEnd"/>
      <w:r w:rsidRPr="00A245FE">
        <w:rPr>
          <w:lang w:val="en-US"/>
        </w:rPr>
        <w:t xml:space="preserve"> </w:t>
      </w:r>
      <w:proofErr w:type="spellStart"/>
      <w:r w:rsidRPr="00A245FE">
        <w:rPr>
          <w:lang w:val="en-US"/>
        </w:rPr>
        <w:t>Landmacht</w:t>
      </w:r>
      <w:proofErr w:type="spellEnd"/>
      <w:r w:rsidRPr="00A245FE">
        <w:rPr>
          <w:lang w:val="en-US"/>
        </w:rPr>
        <w:t xml:space="preserve"> Trainer</w:t>
      </w:r>
    </w:p>
    <w:p w14:paraId="0E27B00A" w14:textId="77777777" w:rsidR="00241161" w:rsidRPr="00A245FE" w:rsidRDefault="00241161">
      <w:pPr>
        <w:tabs>
          <w:tab w:val="left" w:pos="2835"/>
        </w:tabs>
        <w:rPr>
          <w:lang w:val="en-US"/>
        </w:rPr>
      </w:pPr>
    </w:p>
    <w:p w14:paraId="745E8D8D" w14:textId="77777777" w:rsidR="00241161" w:rsidRDefault="00693D9B">
      <w:pPr>
        <w:pStyle w:val="Kop1"/>
        <w:tabs>
          <w:tab w:val="left" w:pos="2835"/>
        </w:tabs>
      </w:pPr>
      <w:r>
        <w:t>opdrachten</w:t>
      </w:r>
    </w:p>
    <w:p w14:paraId="0CE118BC" w14:textId="77777777" w:rsidR="00241161" w:rsidRDefault="00693D9B">
      <w:pPr>
        <w:tabs>
          <w:tab w:val="left" w:pos="2835"/>
        </w:tabs>
      </w:pPr>
      <w:r w:rsidRPr="00CD47AA">
        <w:rPr>
          <w:rStyle w:val="Kop2Char"/>
        </w:rPr>
        <w:t>PROJECT:</w:t>
      </w:r>
      <w:r>
        <w:rPr>
          <w:rStyle w:val="Kop2Char"/>
        </w:rPr>
        <w:t xml:space="preserve"> </w:t>
      </w:r>
      <w:r>
        <w:t>Technisch Manager VODK</w:t>
      </w:r>
    </w:p>
    <w:p w14:paraId="50B528FF" w14:textId="77777777" w:rsidR="00241161" w:rsidRDefault="00693D9B">
      <w:pPr>
        <w:tabs>
          <w:tab w:val="left" w:pos="2835"/>
        </w:tabs>
      </w:pPr>
      <w:r w:rsidRPr="00CD47AA">
        <w:rPr>
          <w:rStyle w:val="Kop2Char"/>
        </w:rPr>
        <w:t>OPDRACHTGEVER:</w:t>
      </w:r>
      <w:r>
        <w:rPr>
          <w:rStyle w:val="Kop2Char"/>
        </w:rPr>
        <w:t xml:space="preserve"> </w:t>
      </w:r>
      <w:r>
        <w:t>Rijkswaterstaat CIV</w:t>
      </w:r>
    </w:p>
    <w:p w14:paraId="75788157" w14:textId="79F1F3BB" w:rsidR="00241161" w:rsidRDefault="00693D9B">
      <w:pPr>
        <w:tabs>
          <w:tab w:val="left" w:pos="2835"/>
          <w:tab w:val="left" w:pos="5812"/>
        </w:tabs>
      </w:pPr>
      <w:r w:rsidRPr="7A2AFCD2">
        <w:rPr>
          <w:rStyle w:val="Kop2Char"/>
        </w:rPr>
        <w:t xml:space="preserve">BRANCHE: </w:t>
      </w:r>
      <w:r>
        <w:t>Overheid, Verkeer &amp; Vervoer</w:t>
      </w:r>
      <w:r>
        <w:tab/>
      </w:r>
    </w:p>
    <w:p w14:paraId="06603E09" w14:textId="516F7C49" w:rsidR="00241161" w:rsidRDefault="00693D9B">
      <w:pPr>
        <w:tabs>
          <w:tab w:val="left" w:pos="2835"/>
          <w:tab w:val="left" w:pos="5812"/>
        </w:tabs>
      </w:pPr>
      <w:r w:rsidRPr="7A2AFCD2">
        <w:rPr>
          <w:rStyle w:val="Kop2Char"/>
        </w:rPr>
        <w:t xml:space="preserve">PERIODE: </w:t>
      </w:r>
      <w:r>
        <w:t>mei 2018 - dec 2020</w:t>
      </w:r>
    </w:p>
    <w:p w14:paraId="4CFA6085" w14:textId="77777777" w:rsidR="00241161" w:rsidRDefault="00693D9B">
      <w:pPr>
        <w:tabs>
          <w:tab w:val="left" w:pos="2835"/>
        </w:tabs>
      </w:pPr>
      <w:r w:rsidRPr="00CD47AA">
        <w:rPr>
          <w:rStyle w:val="Kop2Char"/>
        </w:rPr>
        <w:t>ROL:</w:t>
      </w:r>
      <w:r>
        <w:rPr>
          <w:rStyle w:val="Kop2Char"/>
        </w:rPr>
        <w:t xml:space="preserve"> </w:t>
      </w:r>
      <w:r>
        <w:t>Technisch manager, Omgevingsmanager, Leveranciersmanager</w:t>
      </w:r>
    </w:p>
    <w:p w14:paraId="046198B0" w14:textId="5448890B" w:rsidR="00241161" w:rsidRDefault="00693D9B" w:rsidP="7716FE8D">
      <w:r w:rsidRPr="522DFB10">
        <w:rPr>
          <w:b/>
          <w:bCs/>
        </w:rPr>
        <w:t>OMSCHRIJVING:</w:t>
      </w:r>
      <w:r>
        <w:t xml:space="preserve"> </w:t>
      </w:r>
      <w:r w:rsidR="309453B5">
        <w:t xml:space="preserve">De afdeling </w:t>
      </w:r>
      <w:r>
        <w:t xml:space="preserve">VM Services </w:t>
      </w:r>
      <w:r w:rsidR="4B3BC7F0">
        <w:t xml:space="preserve">van RWS-CIV </w:t>
      </w:r>
      <w:r>
        <w:t xml:space="preserve">ondersteunt </w:t>
      </w:r>
      <w:r w:rsidR="4ED4498A">
        <w:t xml:space="preserve">met een goed werkende Informatievoorziening (IV) </w:t>
      </w:r>
      <w:r>
        <w:t xml:space="preserve">het Verkeersmanagement Hoofdwegennet. </w:t>
      </w:r>
      <w:r w:rsidR="00A245FE">
        <w:t>X</w:t>
      </w:r>
      <w:r>
        <w:t xml:space="preserve"> </w:t>
      </w:r>
      <w:r w:rsidR="50CD7986">
        <w:t xml:space="preserve">was </w:t>
      </w:r>
      <w:r w:rsidR="78121029">
        <w:t xml:space="preserve">voor </w:t>
      </w:r>
      <w:r w:rsidR="743D53AB">
        <w:t xml:space="preserve">regio </w:t>
      </w:r>
      <w:r>
        <w:t xml:space="preserve">Midden-Nederland verantwoordelijk voor de technische regie op het Vast Onderhoudscontract DVM-keten (VODK). </w:t>
      </w:r>
      <w:r w:rsidR="479CAFF9">
        <w:t xml:space="preserve"> </w:t>
      </w:r>
      <w:r w:rsidR="3453A632">
        <w:t xml:space="preserve">Onder de DVM-keten (Dynamisch </w:t>
      </w:r>
      <w:proofErr w:type="spellStart"/>
      <w:r w:rsidR="3453A632">
        <w:t>Verkeers</w:t>
      </w:r>
      <w:proofErr w:type="spellEnd"/>
      <w:r w:rsidR="3453A632">
        <w:t xml:space="preserve"> Management) </w:t>
      </w:r>
      <w:r w:rsidR="479CAFF9">
        <w:t>vallen onder andere de camerasystemen, dynamisch route</w:t>
      </w:r>
      <w:r w:rsidR="233D172A">
        <w:t>-i</w:t>
      </w:r>
      <w:r w:rsidR="479CAFF9">
        <w:t>nformatiepanelen (</w:t>
      </w:r>
      <w:proofErr w:type="spellStart"/>
      <w:r w:rsidR="479CAFF9">
        <w:t>DRIP's</w:t>
      </w:r>
      <w:proofErr w:type="spellEnd"/>
      <w:r w:rsidR="479CAFF9">
        <w:t>)</w:t>
      </w:r>
      <w:r w:rsidR="34F6F8DB">
        <w:t xml:space="preserve">, </w:t>
      </w:r>
      <w:r w:rsidR="66554CCF">
        <w:t>de signalering boven de weg (matrixborden) en de wegkantsystemen.</w:t>
      </w:r>
      <w:r w:rsidR="784102E6">
        <w:t xml:space="preserve"> </w:t>
      </w:r>
      <w:r w:rsidR="0933FCBA">
        <w:t>Ge</w:t>
      </w:r>
      <w:r w:rsidR="10891A8D">
        <w:t>contra</w:t>
      </w:r>
      <w:r w:rsidR="0933FCBA">
        <w:t xml:space="preserve">cteerde marktpartijen zijn verantwoordelijk voor </w:t>
      </w:r>
      <w:r w:rsidR="1B563A61">
        <w:t xml:space="preserve">de </w:t>
      </w:r>
      <w:r w:rsidR="0933FCBA">
        <w:t>correcte werking van deze systemen</w:t>
      </w:r>
      <w:r w:rsidR="6B520E67">
        <w:t xml:space="preserve">. </w:t>
      </w:r>
      <w:r w:rsidR="4A85F647">
        <w:t xml:space="preserve">De taak van </w:t>
      </w:r>
      <w:r w:rsidR="00A245FE">
        <w:t>X</w:t>
      </w:r>
      <w:r w:rsidR="4A85F647">
        <w:t xml:space="preserve"> was </w:t>
      </w:r>
      <w:r>
        <w:t>het beoordelen van</w:t>
      </w:r>
      <w:r w:rsidR="281D3098">
        <w:t xml:space="preserve"> </w:t>
      </w:r>
      <w:r>
        <w:t>verbetervoorstellen</w:t>
      </w:r>
      <w:r w:rsidR="5EEA8908">
        <w:t xml:space="preserve">, </w:t>
      </w:r>
      <w:r>
        <w:t xml:space="preserve">offertes </w:t>
      </w:r>
      <w:r w:rsidR="086AF434">
        <w:t>en afhandeling van meldingen</w:t>
      </w:r>
      <w:r w:rsidR="17703A37">
        <w:t xml:space="preserve"> en het controleren van</w:t>
      </w:r>
      <w:r>
        <w:t xml:space="preserve"> de </w:t>
      </w:r>
      <w:r w:rsidR="687294C6">
        <w:t>marktpartijen m.b.t.</w:t>
      </w:r>
      <w:r w:rsidR="2E7349BF">
        <w:t xml:space="preserve"> </w:t>
      </w:r>
      <w:r>
        <w:t xml:space="preserve">het onderhoud </w:t>
      </w:r>
      <w:r w:rsidR="58236314">
        <w:t xml:space="preserve">en beheer </w:t>
      </w:r>
      <w:r>
        <w:t xml:space="preserve">rondom </w:t>
      </w:r>
      <w:proofErr w:type="spellStart"/>
      <w:r w:rsidR="55D66D29">
        <w:t>dezev</w:t>
      </w:r>
      <w:proofErr w:type="spellEnd"/>
      <w:r w:rsidR="55D66D29">
        <w:t xml:space="preserve"> systemen</w:t>
      </w:r>
      <w:r>
        <w:t xml:space="preserve">. Daarnaast toetst </w:t>
      </w:r>
      <w:r w:rsidR="00A245FE">
        <w:t>X</w:t>
      </w:r>
      <w:r>
        <w:t xml:space="preserve"> via SCB (Systeemgerichte Contractbeheersing) onder</w:t>
      </w:r>
      <w:r w:rsidR="35EBF4D3">
        <w:t xml:space="preserve"> </w:t>
      </w:r>
      <w:r>
        <w:t xml:space="preserve">meer het onderhoudsconcept, cybersecurity - en einde levensduur plannen en bewaakt aanpassingen in de CMDB. </w:t>
      </w:r>
      <w:r w:rsidR="264D4A10">
        <w:t>Hij</w:t>
      </w:r>
      <w:r>
        <w:t xml:space="preserve"> stemt </w:t>
      </w:r>
      <w:r w:rsidR="45AE0ECE">
        <w:t>af</w:t>
      </w:r>
      <w:r>
        <w:t xml:space="preserve"> met de omgeving binnen de RWS-organisatie (</w:t>
      </w:r>
      <w:r w:rsidR="19CB82B6">
        <w:t>IPM-team</w:t>
      </w:r>
      <w:r>
        <w:t>, MKO, beheerregio, gegevensbeheer e.d.) over diensten, wijzigingen en verstoringen daarvan. Daartoe organiseert hij het technisch overleg met de stakeholders en veiligheidsoverleg. Hij begeleid</w:t>
      </w:r>
      <w:r w:rsidR="201CE628">
        <w:t>e</w:t>
      </w:r>
      <w:r>
        <w:t xml:space="preserve"> als technische manager de transitie </w:t>
      </w:r>
      <w:r w:rsidR="4BEBC2E4">
        <w:t xml:space="preserve">naar een nieuwe </w:t>
      </w:r>
      <w:r w:rsidR="277BD781">
        <w:t>VODK-opdrachtnemer</w:t>
      </w:r>
      <w:r>
        <w:t>, onder</w:t>
      </w:r>
      <w:ins w:id="0" w:author="Monique Voituron" w:date="2021-03-11T13:36:00Z">
        <w:r w:rsidR="2EA7758E">
          <w:t xml:space="preserve"> </w:t>
        </w:r>
      </w:ins>
      <w:r>
        <w:t xml:space="preserve">meer door middel van het maken en uitvoeren van een draaiboek voor de transitie </w:t>
      </w:r>
      <w:r>
        <w:lastRenderedPageBreak/>
        <w:t xml:space="preserve">van de operationele dienstverlening. Daarnaast heeft hij het bijwerken van databases </w:t>
      </w:r>
      <w:proofErr w:type="spellStart"/>
      <w:r w:rsidRPr="522DFB10">
        <w:t>KernGIS</w:t>
      </w:r>
      <w:proofErr w:type="spellEnd"/>
      <w:r w:rsidRPr="522DFB10">
        <w:t xml:space="preserve"> en DTB bij </w:t>
      </w:r>
      <w:proofErr w:type="spellStart"/>
      <w:r w:rsidRPr="522DFB10">
        <w:t>VTW’s</w:t>
      </w:r>
      <w:proofErr w:type="spellEnd"/>
      <w:r w:rsidRPr="522DFB10">
        <w:t xml:space="preserve"> ingeregeld, en een</w:t>
      </w:r>
      <w:r w:rsidR="2B06114D" w:rsidRPr="522DFB10">
        <w:rPr>
          <w:rFonts w:ascii="Calibri" w:eastAsia="Calibri" w:hAnsi="Calibri" w:cs="Calibri"/>
        </w:rPr>
        <w:t xml:space="preserve"> V&amp;V aanpak ingeregeld bij de marktpartij voor: het EOD, areaal gegevens bijwerken, schaderapporten (beoordeling </w:t>
      </w:r>
      <w:proofErr w:type="spellStart"/>
      <w:r w:rsidR="2B06114D" w:rsidRPr="522DFB10">
        <w:rPr>
          <w:rFonts w:ascii="Calibri" w:eastAsia="Calibri" w:hAnsi="Calibri" w:cs="Calibri"/>
        </w:rPr>
        <w:t>lusmetingen</w:t>
      </w:r>
      <w:proofErr w:type="spellEnd"/>
      <w:r w:rsidR="2B06114D" w:rsidRPr="522DFB10">
        <w:rPr>
          <w:rFonts w:ascii="Calibri" w:eastAsia="Calibri" w:hAnsi="Calibri" w:cs="Calibri"/>
        </w:rPr>
        <w:t xml:space="preserve"> en oplevergaranties) en een ketenaanpak </w:t>
      </w:r>
      <w:proofErr w:type="spellStart"/>
      <w:r w:rsidR="2B06114D" w:rsidRPr="522DFB10">
        <w:rPr>
          <w:rFonts w:ascii="Calibri" w:eastAsia="Calibri" w:hAnsi="Calibri" w:cs="Calibri"/>
        </w:rPr>
        <w:t>lusschades</w:t>
      </w:r>
      <w:proofErr w:type="spellEnd"/>
      <w:r w:rsidRPr="522DFB10">
        <w:t>. Tevens heeft hij de oplevering van diverse aanpassingen aan de Gebouw Gebonden Installaties (GGI) beoordeeld (NSA, BMC, GBS, kastkoeling) en de transitie van het onderhoud naar een ander</w:t>
      </w:r>
      <w:r>
        <w:t>e dienst/opdrachtnemer begeleid en oplevering van 3140 en 2767 inspecties beoordeeld.</w:t>
      </w:r>
    </w:p>
    <w:p w14:paraId="4739AA30" w14:textId="743DEC37" w:rsidR="00241161" w:rsidRDefault="00693D9B" w:rsidP="5FD91098">
      <w:pPr>
        <w:rPr>
          <w:noProof/>
        </w:rPr>
      </w:pPr>
      <w:r w:rsidRPr="7716FE8D">
        <w:rPr>
          <w:rStyle w:val="Kop2Char"/>
        </w:rPr>
        <w:t xml:space="preserve">METHODEN EN TECHNIEKEN: </w:t>
      </w:r>
      <w:r>
        <w:t xml:space="preserve">IPM, Contracten, </w:t>
      </w:r>
      <w:proofErr w:type="spellStart"/>
      <w:r>
        <w:t>TOPdesk</w:t>
      </w:r>
      <w:proofErr w:type="spellEnd"/>
      <w:r>
        <w:t xml:space="preserve">, VODK, NEN 3140/1010, NEN 2767, </w:t>
      </w:r>
      <w:r w:rsidR="796ECFCA">
        <w:t xml:space="preserve">CSIR, </w:t>
      </w:r>
      <w:r>
        <w:t>DVM, SCB</w:t>
      </w:r>
    </w:p>
    <w:p w14:paraId="4B94D5A5" w14:textId="77777777" w:rsidR="00241161" w:rsidRDefault="00A245FE">
      <w:pPr>
        <w:tabs>
          <w:tab w:val="left" w:pos="2835"/>
        </w:tabs>
      </w:pPr>
      <w:r>
        <w:pict w14:anchorId="00D17A1A">
          <v:rect id="_x0000_i1025" style="width:0;height:1.5pt" o:hralign="center" o:bordertopcolor="this" o:borderleftcolor="this" o:borderbottomcolor="this" o:borderrightcolor="this" o:hrstd="t" o:hr="t" fillcolor="#a0a0a0" stroked="f"/>
        </w:pict>
      </w:r>
    </w:p>
    <w:p w14:paraId="436AEC42" w14:textId="77777777" w:rsidR="00241161" w:rsidRDefault="00693D9B">
      <w:pPr>
        <w:tabs>
          <w:tab w:val="left" w:pos="2835"/>
        </w:tabs>
      </w:pPr>
      <w:r w:rsidRPr="00CD47AA">
        <w:rPr>
          <w:rStyle w:val="Kop2Char"/>
        </w:rPr>
        <w:t>PROJECT:</w:t>
      </w:r>
      <w:r>
        <w:rPr>
          <w:rStyle w:val="Kop2Char"/>
        </w:rPr>
        <w:t xml:space="preserve"> </w:t>
      </w:r>
      <w:r>
        <w:t>AVG check euthanasie database</w:t>
      </w:r>
    </w:p>
    <w:p w14:paraId="09F317E0" w14:textId="78EC4A39" w:rsidR="00241161" w:rsidRDefault="00693D9B">
      <w:pPr>
        <w:tabs>
          <w:tab w:val="left" w:pos="2835"/>
        </w:tabs>
      </w:pPr>
      <w:r w:rsidRPr="0AFA5A73">
        <w:rPr>
          <w:rStyle w:val="Kop2Char"/>
        </w:rPr>
        <w:t xml:space="preserve">OPDRACHTGEVER: </w:t>
      </w:r>
      <w:r>
        <w:t>CIMSOLUTIONS</w:t>
      </w:r>
      <w:r w:rsidR="67E35AA8">
        <w:t xml:space="preserve"> / CIBG</w:t>
      </w:r>
    </w:p>
    <w:p w14:paraId="3B709336" w14:textId="1B69CD61" w:rsidR="00241161" w:rsidRDefault="00693D9B">
      <w:pPr>
        <w:tabs>
          <w:tab w:val="left" w:pos="2835"/>
          <w:tab w:val="left" w:pos="5812"/>
        </w:tabs>
      </w:pPr>
      <w:r w:rsidRPr="7A2AFCD2">
        <w:rPr>
          <w:rStyle w:val="Kop2Char"/>
        </w:rPr>
        <w:t xml:space="preserve">BRANCHE: </w:t>
      </w:r>
      <w:r>
        <w:t>ICT-dienstverlening</w:t>
      </w:r>
      <w:r>
        <w:tab/>
      </w:r>
    </w:p>
    <w:p w14:paraId="698DEADD" w14:textId="103D2664" w:rsidR="00241161" w:rsidRDefault="00693D9B">
      <w:pPr>
        <w:tabs>
          <w:tab w:val="left" w:pos="2835"/>
          <w:tab w:val="left" w:pos="5812"/>
        </w:tabs>
      </w:pPr>
      <w:r w:rsidRPr="7A2AFCD2">
        <w:rPr>
          <w:rStyle w:val="Kop2Char"/>
        </w:rPr>
        <w:t xml:space="preserve">PERIODE: </w:t>
      </w:r>
      <w:r>
        <w:t>feb 2018 - apr 2018</w:t>
      </w:r>
    </w:p>
    <w:p w14:paraId="7BCBB3C8" w14:textId="77777777" w:rsidR="00241161" w:rsidRDefault="00693D9B">
      <w:pPr>
        <w:tabs>
          <w:tab w:val="left" w:pos="2835"/>
        </w:tabs>
      </w:pPr>
      <w:r w:rsidRPr="00CD47AA">
        <w:rPr>
          <w:rStyle w:val="Kop2Char"/>
        </w:rPr>
        <w:t>ROL:</w:t>
      </w:r>
      <w:r>
        <w:rPr>
          <w:rStyle w:val="Kop2Char"/>
        </w:rPr>
        <w:t xml:space="preserve"> </w:t>
      </w:r>
      <w:r>
        <w:t>Projectleider</w:t>
      </w:r>
    </w:p>
    <w:p w14:paraId="45308B15" w14:textId="77777777" w:rsidR="00241161" w:rsidRDefault="00693D9B">
      <w:r>
        <w:rPr>
          <w:b/>
        </w:rPr>
        <w:t>OMSCHRIJVING:</w:t>
      </w:r>
      <w:r>
        <w:t xml:space="preserve"> CIBG heeft de Euthanasie Database (ED) applicatie ontwikkeld vanwege de introductie van een nieuw proces rondom het afhandelen van euthanasie beoordelingen. CIMSOLUTIONS heeft in het kader van beheer- en doorontwikkeling van de Euthanasie Database (ED) een intern project opgestart om een AVG check te doen op het systeem (Algemene Verordening Gegevensbescherming). </w:t>
      </w:r>
    </w:p>
    <w:p w14:paraId="5411600E" w14:textId="77777777" w:rsidR="00241161" w:rsidRDefault="00693D9B">
      <w:r>
        <w:t xml:space="preserve">Er is een aanpak opgesteld voor het management. De handleiding AVG is gebruikt om de belangrijke punten voor de rechtmatigheid van het verwerken van gegevens vast te stellen: grondslagen en overige verplichtingen van verwerker (rechten betrokkenen, verplichtingen verwerker). </w:t>
      </w:r>
    </w:p>
    <w:p w14:paraId="27B7FBD5" w14:textId="472F0936" w:rsidR="00241161" w:rsidRDefault="00693D9B">
      <w:r>
        <w:t xml:space="preserve">De aanpak behelst allereerst het opstellen van een gegevensbeschermingsbeleid, om op deze manier een basis te hebben voor het uitwerken van maatregelen om aantoonbaar aan de verplichtingen te kunnen voldoen. Dit bestaat uit twee stappen: </w:t>
      </w:r>
    </w:p>
    <w:p w14:paraId="6924CD44" w14:textId="77777777" w:rsidR="00241161" w:rsidRDefault="00693D9B">
      <w:pPr>
        <w:numPr>
          <w:ilvl w:val="0"/>
          <w:numId w:val="4"/>
        </w:numPr>
        <w:ind w:left="375" w:right="375"/>
      </w:pPr>
      <w:r>
        <w:t>uitwerken op welke manier euthanasiebeoordeling moet plaatsvinden;</w:t>
      </w:r>
    </w:p>
    <w:p w14:paraId="73680D15" w14:textId="77777777" w:rsidR="00241161" w:rsidRDefault="00693D9B">
      <w:pPr>
        <w:numPr>
          <w:ilvl w:val="0"/>
          <w:numId w:val="4"/>
        </w:numPr>
        <w:ind w:left="375" w:right="375"/>
      </w:pPr>
      <w:r>
        <w:t>algemene uitgangspunten voor de verplichtingen uitwerken. </w:t>
      </w:r>
    </w:p>
    <w:p w14:paraId="3F3096E9" w14:textId="77777777" w:rsidR="00241161" w:rsidRDefault="00693D9B">
      <w:r>
        <w:t>De volgende stap is het nalopen van processen en ontwerp van de ED applicatie om te bepalen in welke mate door het huidige systeem aan de verplichtingen wordt bijgedragen.</w:t>
      </w:r>
      <w:del w:id="1" w:author="Monique Voituron" w:date="2021-03-11T13:35:00Z">
        <w:r w:rsidDel="00693D9B">
          <w:delText xml:space="preserve"> </w:delText>
        </w:r>
      </w:del>
    </w:p>
    <w:p w14:paraId="70E23F5D" w14:textId="4C9E7472" w:rsidR="00241161" w:rsidRDefault="00693D9B">
      <w:r>
        <w:t xml:space="preserve">Tot slot worden aanbevelingen gedaan voor systeemaanpassing, in relatie tot het beleid en organisatorische maatregelen, om aan de </w:t>
      </w:r>
      <w:r w:rsidR="781F8611">
        <w:t>AVG-verplichtingen</w:t>
      </w:r>
      <w:r>
        <w:t xml:space="preserve"> te voldoen. </w:t>
      </w:r>
    </w:p>
    <w:p w14:paraId="3C7B8F50" w14:textId="77777777" w:rsidR="00241161" w:rsidRDefault="00693D9B">
      <w:r>
        <w:t>De voorlopige aanpak met restacties is afgestemd met management, waarbij ook onderscheid Ontwikkel &amp; Testomgeving en Acceptatie &amp; Productie omgeving is benadrukt.</w:t>
      </w:r>
    </w:p>
    <w:p w14:paraId="4B62231F" w14:textId="77777777" w:rsidR="00241161" w:rsidRDefault="00693D9B">
      <w:pPr>
        <w:tabs>
          <w:tab w:val="left" w:pos="2835"/>
        </w:tabs>
        <w:rPr>
          <w:noProof/>
        </w:rPr>
      </w:pPr>
      <w:r>
        <w:rPr>
          <w:rStyle w:val="Kop2Char"/>
        </w:rPr>
        <w:t>METHODEN EN TECHNIEKEN</w:t>
      </w:r>
      <w:r w:rsidRPr="008B6801">
        <w:rPr>
          <w:rStyle w:val="Kop2Char"/>
        </w:rPr>
        <w:t>:</w:t>
      </w:r>
      <w:r>
        <w:rPr>
          <w:rStyle w:val="Kop2Char"/>
        </w:rPr>
        <w:t xml:space="preserve"> </w:t>
      </w:r>
      <w:r>
        <w:t>Algemene Verordening Gegevensbescherming (AVG), Prince2</w:t>
      </w:r>
    </w:p>
    <w:p w14:paraId="3DEEC669" w14:textId="77777777" w:rsidR="00241161" w:rsidRDefault="00A245FE">
      <w:pPr>
        <w:tabs>
          <w:tab w:val="left" w:pos="2835"/>
        </w:tabs>
      </w:pPr>
      <w:r>
        <w:pict w14:anchorId="77CA674D">
          <v:rect id="_x0000_i1026" style="width:0;height:1.5pt" o:hralign="center" o:bordertopcolor="this" o:borderleftcolor="this" o:borderbottomcolor="this" o:borderrightcolor="this" o:hrstd="t" o:hr="t" fillcolor="#a0a0a0" stroked="f"/>
        </w:pict>
      </w:r>
    </w:p>
    <w:p w14:paraId="2DA2999F" w14:textId="77777777" w:rsidR="00241161" w:rsidRDefault="00693D9B">
      <w:pPr>
        <w:tabs>
          <w:tab w:val="left" w:pos="2835"/>
        </w:tabs>
      </w:pPr>
      <w:r w:rsidRPr="00CD47AA">
        <w:rPr>
          <w:rStyle w:val="Kop2Char"/>
        </w:rPr>
        <w:t>PROJECT:</w:t>
      </w:r>
      <w:r>
        <w:rPr>
          <w:rStyle w:val="Kop2Char"/>
        </w:rPr>
        <w:t xml:space="preserve"> </w:t>
      </w:r>
      <w:r>
        <w:t>Projectleiding implementatie uniforme DHCP/DNS/IPAM</w:t>
      </w:r>
    </w:p>
    <w:p w14:paraId="31073FA8" w14:textId="77777777" w:rsidR="00241161" w:rsidRDefault="00693D9B">
      <w:pPr>
        <w:tabs>
          <w:tab w:val="left" w:pos="2835"/>
        </w:tabs>
      </w:pPr>
      <w:r w:rsidRPr="00CD47AA">
        <w:rPr>
          <w:rStyle w:val="Kop2Char"/>
        </w:rPr>
        <w:t>OPDRACHTGEVER:</w:t>
      </w:r>
      <w:r>
        <w:rPr>
          <w:rStyle w:val="Kop2Char"/>
        </w:rPr>
        <w:t xml:space="preserve"> </w:t>
      </w:r>
      <w:r>
        <w:t>Rijkswaterstaat CIV</w:t>
      </w:r>
    </w:p>
    <w:p w14:paraId="4A9C991C" w14:textId="32E5D0A5" w:rsidR="00241161" w:rsidRDefault="00693D9B">
      <w:pPr>
        <w:tabs>
          <w:tab w:val="left" w:pos="2835"/>
          <w:tab w:val="left" w:pos="5812"/>
        </w:tabs>
      </w:pPr>
      <w:r w:rsidRPr="7A2AFCD2">
        <w:rPr>
          <w:rStyle w:val="Kop2Char"/>
        </w:rPr>
        <w:t xml:space="preserve">BRANCHE: </w:t>
      </w:r>
      <w:r>
        <w:t>Overheid, Verkeer &amp; Vervoer</w:t>
      </w:r>
      <w:r>
        <w:tab/>
      </w:r>
    </w:p>
    <w:p w14:paraId="00F4765E" w14:textId="2A3EE59D" w:rsidR="00241161" w:rsidRDefault="00693D9B">
      <w:pPr>
        <w:tabs>
          <w:tab w:val="left" w:pos="2835"/>
          <w:tab w:val="left" w:pos="5812"/>
        </w:tabs>
      </w:pPr>
      <w:r w:rsidRPr="7A2AFCD2">
        <w:rPr>
          <w:rStyle w:val="Kop2Char"/>
        </w:rPr>
        <w:t xml:space="preserve">PERIODE: </w:t>
      </w:r>
      <w:r>
        <w:t>jan 2016 - jan 2018</w:t>
      </w:r>
    </w:p>
    <w:p w14:paraId="23AA3E42" w14:textId="77777777" w:rsidR="00241161" w:rsidRDefault="00693D9B">
      <w:pPr>
        <w:tabs>
          <w:tab w:val="left" w:pos="2835"/>
        </w:tabs>
      </w:pPr>
      <w:r w:rsidRPr="00CD47AA">
        <w:rPr>
          <w:rStyle w:val="Kop2Char"/>
        </w:rPr>
        <w:t>ROL:</w:t>
      </w:r>
      <w:r>
        <w:rPr>
          <w:rStyle w:val="Kop2Char"/>
        </w:rPr>
        <w:t xml:space="preserve"> </w:t>
      </w:r>
      <w:r>
        <w:t>Technisch Projectleider</w:t>
      </w:r>
    </w:p>
    <w:p w14:paraId="0A4CB712" w14:textId="5C080B51" w:rsidR="00241161" w:rsidRDefault="00693D9B">
      <w:r w:rsidRPr="351ADDFD">
        <w:rPr>
          <w:b/>
          <w:bCs/>
        </w:rPr>
        <w:t>OMSCHRIJVING:</w:t>
      </w:r>
      <w:r>
        <w:t xml:space="preserve"> De afdeling IRN-TPM Generiek van Rijkswaterstaat voert onder andere ICT-infrastructurele projecten uit. De diensten DNS (Domain Name Services), DHCP (</w:t>
      </w:r>
      <w:proofErr w:type="spellStart"/>
      <w:r>
        <w:t>Dynamic</w:t>
      </w:r>
      <w:proofErr w:type="spellEnd"/>
      <w:r>
        <w:t xml:space="preserve"> Host </w:t>
      </w:r>
      <w:proofErr w:type="spellStart"/>
      <w:r>
        <w:t>Configuration</w:t>
      </w:r>
      <w:proofErr w:type="spellEnd"/>
      <w:r>
        <w:t xml:space="preserve"> Protocol) en IPAM (IP </w:t>
      </w:r>
      <w:proofErr w:type="spellStart"/>
      <w:r>
        <w:t>Address</w:t>
      </w:r>
      <w:proofErr w:type="spellEnd"/>
      <w:r>
        <w:t xml:space="preserve"> Management), samengevat onder het paraplubegrip DDI, zijn netwerkdiensten die essentieel zijn voor een betrouwbare werking van het RWS-datanetwerk, waarbinnen NNV en alle ‘natte’ en ‘droge’ netwerken, zoals </w:t>
      </w:r>
      <w:proofErr w:type="spellStart"/>
      <w:r>
        <w:t>VICnet</w:t>
      </w:r>
      <w:proofErr w:type="spellEnd"/>
      <w:r>
        <w:t xml:space="preserve">. Deze netwerken zijn van belang voor de honderden applicaties/systemen die bij </w:t>
      </w:r>
      <w:r w:rsidR="2008B34F">
        <w:t>Rijkswaterstaat</w:t>
      </w:r>
      <w:r>
        <w:t xml:space="preserve"> draaien, ten behoeve van het beheren en ontwikkelen van rijkswegen, -vaarwegen en -wateren.</w:t>
      </w:r>
    </w:p>
    <w:p w14:paraId="6ABD02D8" w14:textId="07245A43" w:rsidR="00241161" w:rsidRDefault="00A245FE" w:rsidP="7716FE8D">
      <w:pPr>
        <w:rPr>
          <w:rFonts w:ascii="Calibri" w:eastAsia="Calibri" w:hAnsi="Calibri" w:cs="Calibri"/>
        </w:rPr>
      </w:pPr>
      <w:r>
        <w:t>X</w:t>
      </w:r>
      <w:r w:rsidR="00693D9B">
        <w:t xml:space="preserve"> </w:t>
      </w:r>
      <w:r w:rsidR="23F8F590">
        <w:t>wa</w:t>
      </w:r>
      <w:r w:rsidR="00693D9B">
        <w:t xml:space="preserve">s als Projectleider verantwoordelijk voor het onderbrengen van de DDI-configuraties in de </w:t>
      </w:r>
      <w:r w:rsidR="502FAC0A">
        <w:t>KPN-netwerkomgeving</w:t>
      </w:r>
      <w:r w:rsidR="00693D9B">
        <w:t xml:space="preserve"> en het inregelen van een gestandaardiseerde beheerdienstverlening hierop. De IPAM </w:t>
      </w:r>
      <w:r w:rsidR="2218950A" w:rsidRPr="7716FE8D">
        <w:t>moest</w:t>
      </w:r>
      <w:r w:rsidR="00693D9B" w:rsidRPr="7716FE8D">
        <w:t xml:space="preserve"> via de nieuw standaard dienstverlening voor diverse ketenpartners van RWS (KNMI/RIVM, kadaster, </w:t>
      </w:r>
      <w:r w:rsidR="00693D9B" w:rsidRPr="7716FE8D">
        <w:lastRenderedPageBreak/>
        <w:t xml:space="preserve">DCI) </w:t>
      </w:r>
      <w:r w:rsidR="32908D87" w:rsidRPr="7716FE8D">
        <w:t xml:space="preserve">worden </w:t>
      </w:r>
      <w:r w:rsidR="00693D9B" w:rsidRPr="7716FE8D">
        <w:t xml:space="preserve">bijgewerkt. </w:t>
      </w:r>
      <w:r w:rsidR="30AA0775" w:rsidRPr="7716FE8D">
        <w:rPr>
          <w:rFonts w:ascii="Calibri" w:eastAsia="Calibri" w:hAnsi="Calibri" w:cs="Calibri"/>
        </w:rPr>
        <w:t xml:space="preserve">Hiertoe zijn de </w:t>
      </w:r>
      <w:proofErr w:type="spellStart"/>
      <w:r w:rsidR="30AA0775" w:rsidRPr="7716FE8D">
        <w:rPr>
          <w:rFonts w:ascii="Calibri" w:eastAsia="Calibri" w:hAnsi="Calibri" w:cs="Calibri"/>
        </w:rPr>
        <w:t>InfoBlox</w:t>
      </w:r>
      <w:proofErr w:type="spellEnd"/>
      <w:r w:rsidR="30AA0775" w:rsidRPr="7716FE8D">
        <w:rPr>
          <w:rFonts w:ascii="Calibri" w:eastAsia="Calibri" w:hAnsi="Calibri" w:cs="Calibri"/>
        </w:rPr>
        <w:t xml:space="preserve"> systemen vernieuwd, en is er een RBAC</w:t>
      </w:r>
      <w:r w:rsidR="157015A6" w:rsidRPr="7716FE8D">
        <w:rPr>
          <w:rFonts w:ascii="Calibri" w:eastAsia="Calibri" w:hAnsi="Calibri" w:cs="Calibri"/>
        </w:rPr>
        <w:t>-</w:t>
      </w:r>
      <w:r w:rsidR="30AA0775" w:rsidRPr="7716FE8D">
        <w:rPr>
          <w:rFonts w:ascii="Calibri" w:eastAsia="Calibri" w:hAnsi="Calibri" w:cs="Calibri"/>
        </w:rPr>
        <w:t xml:space="preserve">koppeling ingericht met het Active Directory systeem en een </w:t>
      </w:r>
      <w:proofErr w:type="spellStart"/>
      <w:r w:rsidR="30AA0775" w:rsidRPr="7716FE8D">
        <w:rPr>
          <w:rFonts w:ascii="Calibri" w:eastAsia="Calibri" w:hAnsi="Calibri" w:cs="Calibri"/>
        </w:rPr>
        <w:t>Splunk</w:t>
      </w:r>
      <w:proofErr w:type="spellEnd"/>
      <w:r w:rsidR="30AA0775" w:rsidRPr="7716FE8D">
        <w:rPr>
          <w:rFonts w:ascii="Calibri" w:eastAsia="Calibri" w:hAnsi="Calibri" w:cs="Calibri"/>
        </w:rPr>
        <w:t xml:space="preserve"> koppeling gemaakt.</w:t>
      </w:r>
    </w:p>
    <w:p w14:paraId="1A4C386A" w14:textId="6C7EDF51" w:rsidR="00241161" w:rsidRDefault="00693D9B">
      <w:r w:rsidRPr="522DFB10">
        <w:t xml:space="preserve">De KPN-netwerkomgeving bestaat uit diverse verschillende DNS/DHCP systemen op centrale en decentrale </w:t>
      </w:r>
      <w:r>
        <w:t xml:space="preserve">locaties, die tienduizenden DNS en honderden </w:t>
      </w:r>
      <w:r w:rsidR="00A14281">
        <w:t>DHCP-verzoeken</w:t>
      </w:r>
      <w:r>
        <w:t xml:space="preserve"> per seconde kunnen afhandelen. </w:t>
      </w:r>
      <w:r w:rsidR="7717D6FA">
        <w:t xml:space="preserve">Hij heeft de migratie geleid van </w:t>
      </w:r>
      <w:r>
        <w:t xml:space="preserve">DHCP- en DNS-systemen van </w:t>
      </w:r>
      <w:proofErr w:type="spellStart"/>
      <w:r>
        <w:t>Dynniq</w:t>
      </w:r>
      <w:proofErr w:type="spellEnd"/>
      <w:r>
        <w:t xml:space="preserve"> en TAB VM en gebruikers naar de vernieuwde KPN-omgeving. Daarnaast heeft </w:t>
      </w:r>
      <w:r w:rsidR="0608CE24">
        <w:t xml:space="preserve">gezorgd voor migratie van </w:t>
      </w:r>
      <w:r>
        <w:t xml:space="preserve">de externe DNS </w:t>
      </w:r>
      <w:r w:rsidR="4CB5CD24">
        <w:t>n</w:t>
      </w:r>
      <w:r>
        <w:t xml:space="preserve">aar </w:t>
      </w:r>
      <w:proofErr w:type="spellStart"/>
      <w:r>
        <w:t>minAZ</w:t>
      </w:r>
      <w:proofErr w:type="spellEnd"/>
      <w:r>
        <w:t xml:space="preserve"> met bijbehorende rollen (</w:t>
      </w:r>
      <w:proofErr w:type="spellStart"/>
      <w:r>
        <w:t>registrar</w:t>
      </w:r>
      <w:proofErr w:type="spellEnd"/>
      <w:r>
        <w:t xml:space="preserve">, </w:t>
      </w:r>
      <w:r w:rsidR="3EE34BE6">
        <w:t>SIDN-contactpersoon</w:t>
      </w:r>
      <w:r>
        <w:t xml:space="preserve">). </w:t>
      </w:r>
      <w:r w:rsidR="00A245FE">
        <w:t>X</w:t>
      </w:r>
      <w:r>
        <w:t xml:space="preserve"> heeft </w:t>
      </w:r>
      <w:r w:rsidR="34C17EBE">
        <w:t>KPN-opdracht</w:t>
      </w:r>
      <w:r w:rsidR="6A32ACA3">
        <w:t xml:space="preserve"> gegeve</w:t>
      </w:r>
      <w:r w:rsidR="72687328">
        <w:t>n</w:t>
      </w:r>
      <w:r>
        <w:t xml:space="preserve"> voor de </w:t>
      </w:r>
      <w:r w:rsidR="225A9432">
        <w:t>IPAM-koppeling</w:t>
      </w:r>
      <w:r>
        <w:t xml:space="preserve"> met Windows KA DHCP en KA DNS en voor het vervangen van de DNS/DHCP van Linux </w:t>
      </w:r>
      <w:proofErr w:type="spellStart"/>
      <w:r>
        <w:t>hosted</w:t>
      </w:r>
      <w:proofErr w:type="spellEnd"/>
      <w:r>
        <w:t xml:space="preserve"> omgeving. Hierbij is </w:t>
      </w:r>
      <w:r w:rsidR="5F78DC7A">
        <w:t xml:space="preserve">het </w:t>
      </w:r>
      <w:r>
        <w:t xml:space="preserve">gebruik van virtuele </w:t>
      </w:r>
      <w:proofErr w:type="spellStart"/>
      <w:r>
        <w:t>Infoblox</w:t>
      </w:r>
      <w:proofErr w:type="spellEnd"/>
      <w:r>
        <w:t xml:space="preserve"> systemen voorzien.</w:t>
      </w:r>
    </w:p>
    <w:p w14:paraId="55D8E9D7" w14:textId="13D28D85" w:rsidR="00241161" w:rsidRDefault="00693D9B">
      <w:pPr>
        <w:tabs>
          <w:tab w:val="left" w:pos="2835"/>
        </w:tabs>
        <w:rPr>
          <w:noProof/>
        </w:rPr>
      </w:pPr>
      <w:r w:rsidRPr="7716FE8D">
        <w:rPr>
          <w:rStyle w:val="Kop2Char"/>
        </w:rPr>
        <w:t xml:space="preserve">METHODEN EN TECHNIEKEN: </w:t>
      </w:r>
      <w:r>
        <w:t xml:space="preserve">DHCP, DNS, IPAM, </w:t>
      </w:r>
      <w:r w:rsidR="4A4C85D9">
        <w:t xml:space="preserve">RBAC, Active Directory, </w:t>
      </w:r>
      <w:proofErr w:type="spellStart"/>
      <w:r>
        <w:t>InfoBlox</w:t>
      </w:r>
      <w:proofErr w:type="spellEnd"/>
      <w:r>
        <w:t xml:space="preserve">, </w:t>
      </w:r>
      <w:proofErr w:type="spellStart"/>
      <w:r>
        <w:t>Splunk</w:t>
      </w:r>
      <w:proofErr w:type="spellEnd"/>
      <w:r>
        <w:t>, SIDN, RIPE</w:t>
      </w:r>
    </w:p>
    <w:p w14:paraId="3656B9AB" w14:textId="77777777" w:rsidR="00241161" w:rsidRDefault="00A245FE">
      <w:pPr>
        <w:tabs>
          <w:tab w:val="left" w:pos="2835"/>
        </w:tabs>
      </w:pPr>
      <w:r>
        <w:pict w14:anchorId="2BF3EA06">
          <v:rect id="_x0000_i1027" style="width:0;height:1.5pt" o:hralign="center" o:bordertopcolor="this" o:borderleftcolor="this" o:borderbottomcolor="this" o:borderrightcolor="this" o:hrstd="t" o:hr="t" fillcolor="#a0a0a0" stroked="f"/>
        </w:pict>
      </w:r>
    </w:p>
    <w:p w14:paraId="3BA5E88E" w14:textId="77777777" w:rsidR="00241161" w:rsidRDefault="00693D9B">
      <w:pPr>
        <w:tabs>
          <w:tab w:val="left" w:pos="2835"/>
        </w:tabs>
      </w:pPr>
      <w:r w:rsidRPr="00CD47AA">
        <w:rPr>
          <w:rStyle w:val="Kop2Char"/>
        </w:rPr>
        <w:t>PROJECT:</w:t>
      </w:r>
      <w:r>
        <w:rPr>
          <w:rStyle w:val="Kop2Char"/>
        </w:rPr>
        <w:t xml:space="preserve"> </w:t>
      </w:r>
      <w:r>
        <w:t xml:space="preserve">Procesmanagement Transitie </w:t>
      </w:r>
      <w:proofErr w:type="spellStart"/>
      <w:r>
        <w:t>HAAGnet</w:t>
      </w:r>
      <w:proofErr w:type="spellEnd"/>
      <w:r>
        <w:t xml:space="preserve"> Beheer</w:t>
      </w:r>
    </w:p>
    <w:p w14:paraId="20CA768A" w14:textId="77777777" w:rsidR="00241161" w:rsidRDefault="00693D9B">
      <w:pPr>
        <w:tabs>
          <w:tab w:val="left" w:pos="2835"/>
        </w:tabs>
      </w:pPr>
      <w:r w:rsidRPr="00CD47AA">
        <w:rPr>
          <w:rStyle w:val="Kop2Char"/>
        </w:rPr>
        <w:t>OPDRACHTGEVER:</w:t>
      </w:r>
      <w:r>
        <w:rPr>
          <w:rStyle w:val="Kop2Char"/>
        </w:rPr>
        <w:t xml:space="preserve"> </w:t>
      </w:r>
      <w:r>
        <w:t>Gemeente Den Haag</w:t>
      </w:r>
    </w:p>
    <w:p w14:paraId="58F1708D" w14:textId="2EF16277" w:rsidR="00241161" w:rsidRDefault="00693D9B">
      <w:pPr>
        <w:tabs>
          <w:tab w:val="left" w:pos="2835"/>
          <w:tab w:val="left" w:pos="5812"/>
        </w:tabs>
      </w:pPr>
      <w:r w:rsidRPr="7A2AFCD2">
        <w:rPr>
          <w:rStyle w:val="Kop2Char"/>
        </w:rPr>
        <w:t xml:space="preserve">BRANCHE: </w:t>
      </w:r>
      <w:r>
        <w:t>Overheid</w:t>
      </w:r>
      <w:r>
        <w:tab/>
      </w:r>
    </w:p>
    <w:p w14:paraId="03FF1685" w14:textId="4D716FC8" w:rsidR="00241161" w:rsidRDefault="00693D9B">
      <w:pPr>
        <w:tabs>
          <w:tab w:val="left" w:pos="2835"/>
          <w:tab w:val="left" w:pos="5812"/>
        </w:tabs>
      </w:pPr>
      <w:r w:rsidRPr="7A2AFCD2">
        <w:rPr>
          <w:rStyle w:val="Kop2Char"/>
        </w:rPr>
        <w:t xml:space="preserve">PERIODE: </w:t>
      </w:r>
      <w:r>
        <w:t>jan 2014 - dec 2015</w:t>
      </w:r>
    </w:p>
    <w:p w14:paraId="52279CD9" w14:textId="77777777" w:rsidR="00241161" w:rsidRDefault="00693D9B">
      <w:pPr>
        <w:tabs>
          <w:tab w:val="left" w:pos="2835"/>
        </w:tabs>
      </w:pPr>
      <w:r w:rsidRPr="00CD47AA">
        <w:rPr>
          <w:rStyle w:val="Kop2Char"/>
        </w:rPr>
        <w:t>ROL:</w:t>
      </w:r>
      <w:r>
        <w:rPr>
          <w:rStyle w:val="Kop2Char"/>
        </w:rPr>
        <w:t xml:space="preserve"> </w:t>
      </w:r>
      <w:r>
        <w:t>Procesmanager</w:t>
      </w:r>
    </w:p>
    <w:p w14:paraId="1B1682A2" w14:textId="77777777" w:rsidR="00241161" w:rsidRDefault="00693D9B">
      <w:r>
        <w:rPr>
          <w:b/>
        </w:rPr>
        <w:t>OMSCHRIJVING:</w:t>
      </w:r>
      <w:r>
        <w:t xml:space="preserve"> De afdeling Infrabeheer van Gemeente Den Haag is onderdeel van de afdeling Service Operations van het Intern Dienstencentrum Automatisering. Het Dienstencentrum ondersteunt met automatisering de diensten die GDH levert vanuit 8 stadsdeelkantoren ten behoeve van ruim een half miljoen inwoners.</w:t>
      </w:r>
    </w:p>
    <w:p w14:paraId="3C92058C" w14:textId="517AEBA1" w:rsidR="00241161" w:rsidRDefault="00693D9B">
      <w:proofErr w:type="spellStart"/>
      <w:r>
        <w:t>HAAGnet</w:t>
      </w:r>
      <w:proofErr w:type="spellEnd"/>
      <w:r>
        <w:t xml:space="preserve"> is de verzameling van componenten en </w:t>
      </w:r>
      <w:r w:rsidR="47EBE597">
        <w:t>ICT</w:t>
      </w:r>
      <w:r>
        <w:t xml:space="preserve">-diensten die gezamenlijk de netwerkinfrastructuur vormen voor alle telefonie en datacommunicatie van de gemeente Den Haag. Ruim 3000 werkplekken worden over de netwerk infrastructuur bediend. </w:t>
      </w:r>
    </w:p>
    <w:p w14:paraId="4FDEE736" w14:textId="67B91741" w:rsidR="00241161" w:rsidRDefault="00A245FE">
      <w:r>
        <w:t>X</w:t>
      </w:r>
      <w:r w:rsidR="00693D9B">
        <w:t xml:space="preserve"> is verantwoordelijk voor het opstellen en uitwerken van afspraken tussen het Shared Service Center van Gemeente Den Haag (IDC/A) en de nieuwe </w:t>
      </w:r>
      <w:proofErr w:type="spellStart"/>
      <w:r w:rsidR="00693D9B">
        <w:t>HAAGnet</w:t>
      </w:r>
      <w:proofErr w:type="spellEnd"/>
      <w:r w:rsidR="00693D9B">
        <w:t xml:space="preserve"> beheerder </w:t>
      </w:r>
      <w:proofErr w:type="spellStart"/>
      <w:r w:rsidR="00693D9B">
        <w:t>Axians</w:t>
      </w:r>
      <w:proofErr w:type="spellEnd"/>
      <w:r w:rsidR="00693D9B">
        <w:t xml:space="preserve"> in het kader van deze transitie. Daarbij zijn de volgende activiteiten uitgevoerd:</w:t>
      </w:r>
    </w:p>
    <w:p w14:paraId="7B7252C5" w14:textId="0DB76A8C" w:rsidR="00241161" w:rsidRDefault="00693D9B">
      <w:pPr>
        <w:numPr>
          <w:ilvl w:val="0"/>
          <w:numId w:val="5"/>
        </w:numPr>
        <w:ind w:left="375" w:right="375"/>
      </w:pPr>
      <w:r>
        <w:t xml:space="preserve">om vaste doorlooptijden te garanderen voor standaard changes zoals geëist in de </w:t>
      </w:r>
      <w:proofErr w:type="spellStart"/>
      <w:r>
        <w:t>HAAGnet</w:t>
      </w:r>
      <w:proofErr w:type="spellEnd"/>
      <w:r>
        <w:t xml:space="preserve"> aanbesteding, heeft </w:t>
      </w:r>
      <w:r w:rsidR="00A245FE">
        <w:t>X</w:t>
      </w:r>
      <w:r>
        <w:t xml:space="preserve"> een systeem ingericht om per </w:t>
      </w:r>
      <w:proofErr w:type="spellStart"/>
      <w:r>
        <w:t>afroepbaar</w:t>
      </w:r>
      <w:proofErr w:type="spellEnd"/>
      <w:r>
        <w:t xml:space="preserve"> product de informatiestroom van aanvraagformulier t/m </w:t>
      </w:r>
      <w:proofErr w:type="spellStart"/>
      <w:r>
        <w:t>HAAGnet</w:t>
      </w:r>
      <w:proofErr w:type="spellEnd"/>
      <w:r>
        <w:t xml:space="preserve"> activiteit en behandelgroepen te standaardiseren en te specificeren. Dit vermindert de werkbelasting van infra beheerders. Doordat de </w:t>
      </w:r>
      <w:proofErr w:type="spellStart"/>
      <w:r>
        <w:t>HAAGnet</w:t>
      </w:r>
      <w:proofErr w:type="spellEnd"/>
      <w:r>
        <w:t xml:space="preserve"> diensten zijn uitgebreid en gestandaardiseerd, kunnen korte doorlooptijden worden afgedwongen.</w:t>
      </w:r>
    </w:p>
    <w:p w14:paraId="5A813479" w14:textId="3A544614" w:rsidR="00241161" w:rsidRDefault="00693D9B">
      <w:pPr>
        <w:numPr>
          <w:ilvl w:val="0"/>
          <w:numId w:val="5"/>
        </w:numPr>
        <w:ind w:left="375" w:right="375"/>
      </w:pPr>
      <w:r>
        <w:t xml:space="preserve">daarnaast het </w:t>
      </w:r>
      <w:r w:rsidR="00A245FE">
        <w:t>X</w:t>
      </w:r>
      <w:r>
        <w:t xml:space="preserve"> de CMDB ontworpen die onder verantwoordelijkheid van </w:t>
      </w:r>
      <w:proofErr w:type="spellStart"/>
      <w:r>
        <w:t>HAAGnet</w:t>
      </w:r>
      <w:proofErr w:type="spellEnd"/>
      <w:r>
        <w:t xml:space="preserve"> wordt bijgewerkt in het ITSM (</w:t>
      </w:r>
      <w:proofErr w:type="spellStart"/>
      <w:r>
        <w:t>TopDesk</w:t>
      </w:r>
      <w:proofErr w:type="spellEnd"/>
      <w:r>
        <w:t xml:space="preserve">) van Gemeente Den Haag. Aangezien voor de transitie de CMDB intern werd bijgehouden door </w:t>
      </w:r>
      <w:proofErr w:type="spellStart"/>
      <w:r>
        <w:t>HAAGnet</w:t>
      </w:r>
      <w:proofErr w:type="spellEnd"/>
      <w:r>
        <w:t xml:space="preserve"> beheer, is hiermee de basis gelegd voor een betere dienstverlening (betere support, onderscheid incidenten en wijzigingen </w:t>
      </w:r>
      <w:proofErr w:type="spellStart"/>
      <w:r>
        <w:t>ed</w:t>
      </w:r>
      <w:proofErr w:type="spellEnd"/>
      <w:r>
        <w:t>).</w:t>
      </w:r>
    </w:p>
    <w:p w14:paraId="568FA6F6" w14:textId="079F8B75" w:rsidR="00241161" w:rsidRDefault="00A245FE">
      <w:pPr>
        <w:numPr>
          <w:ilvl w:val="0"/>
          <w:numId w:val="5"/>
        </w:numPr>
        <w:ind w:left="375" w:right="375"/>
      </w:pPr>
      <w:r>
        <w:t>X</w:t>
      </w:r>
      <w:r w:rsidR="00693D9B">
        <w:t xml:space="preserve"> heeft de documentatie van dienstverleningsprocessen (wijzigingen, support, verrekening, functionaliteit e.d.) rondom de producten van infrabeheer gestandaardiseerd. Productbeheer is ingevoerd, waarbij alle producten een eigenaar hebben, die de documentatie aan projecten uitgeeft en die bijgewerkte documentatie accepteert. Aanpassing in het centrale netwerk ten behoeve van applicaties en eindgebruikers zijn als product gestandaardiseerd, zodat aanvragen voor toegangsrechten als standaard dienst afgehandeld kunnen worden. Gaat om aanpassingen op </w:t>
      </w:r>
      <w:r w:rsidR="0CD04B69">
        <w:t xml:space="preserve">Active Directory </w:t>
      </w:r>
      <w:r w:rsidR="00693D9B">
        <w:t xml:space="preserve">security </w:t>
      </w:r>
      <w:proofErr w:type="spellStart"/>
      <w:r w:rsidR="00693D9B">
        <w:t>applicances</w:t>
      </w:r>
      <w:proofErr w:type="spellEnd"/>
      <w:r w:rsidR="00693D9B">
        <w:t xml:space="preserve"> voor web en email en firewalls en bijbehorende instellingen </w:t>
      </w:r>
      <w:r w:rsidR="530B0569">
        <w:t>IP-adres</w:t>
      </w:r>
      <w:r w:rsidR="00693D9B">
        <w:t xml:space="preserve"> management en externe DNS.</w:t>
      </w:r>
    </w:p>
    <w:p w14:paraId="184CC95A" w14:textId="77777777" w:rsidR="00241161" w:rsidRDefault="00693D9B">
      <w:pPr>
        <w:tabs>
          <w:tab w:val="left" w:pos="2835"/>
        </w:tabs>
        <w:rPr>
          <w:noProof/>
        </w:rPr>
      </w:pPr>
      <w:r>
        <w:rPr>
          <w:rStyle w:val="Kop2Char"/>
        </w:rPr>
        <w:t>METHODEN EN TECHNIEKEN</w:t>
      </w:r>
      <w:r w:rsidRPr="008B6801">
        <w:rPr>
          <w:rStyle w:val="Kop2Char"/>
        </w:rPr>
        <w:t>:</w:t>
      </w:r>
      <w:r>
        <w:rPr>
          <w:rStyle w:val="Kop2Char"/>
        </w:rPr>
        <w:t xml:space="preserve"> </w:t>
      </w:r>
      <w:proofErr w:type="spellStart"/>
      <w:r>
        <w:t>TopDesk</w:t>
      </w:r>
      <w:proofErr w:type="spellEnd"/>
      <w:r>
        <w:t xml:space="preserve">, CMDB, VLAN, security </w:t>
      </w:r>
      <w:proofErr w:type="spellStart"/>
      <w:r>
        <w:t>applicances</w:t>
      </w:r>
      <w:proofErr w:type="spellEnd"/>
      <w:r>
        <w:t xml:space="preserve">, </w:t>
      </w:r>
      <w:proofErr w:type="spellStart"/>
      <w:r>
        <w:t>Infoblox</w:t>
      </w:r>
      <w:proofErr w:type="spellEnd"/>
    </w:p>
    <w:p w14:paraId="45FB0818" w14:textId="77777777" w:rsidR="00241161" w:rsidRDefault="00A245FE">
      <w:pPr>
        <w:tabs>
          <w:tab w:val="left" w:pos="2835"/>
        </w:tabs>
      </w:pPr>
      <w:r>
        <w:pict w14:anchorId="5AAE459D">
          <v:rect id="_x0000_i1028" style="width:0;height:1.5pt" o:hralign="center" o:bordertopcolor="this" o:borderleftcolor="this" o:borderbottomcolor="this" o:borderrightcolor="this" o:hrstd="t" o:hr="t" fillcolor="#a0a0a0" stroked="f"/>
        </w:pict>
      </w:r>
    </w:p>
    <w:p w14:paraId="165911BB" w14:textId="77777777" w:rsidR="00241161" w:rsidRDefault="00693D9B">
      <w:pPr>
        <w:tabs>
          <w:tab w:val="left" w:pos="2835"/>
        </w:tabs>
      </w:pPr>
      <w:r w:rsidRPr="00CD47AA">
        <w:rPr>
          <w:rStyle w:val="Kop2Char"/>
        </w:rPr>
        <w:t>PROJECT:</w:t>
      </w:r>
      <w:r>
        <w:rPr>
          <w:rStyle w:val="Kop2Char"/>
        </w:rPr>
        <w:t xml:space="preserve"> </w:t>
      </w:r>
      <w:r>
        <w:t>Projectmanagement M-biljet</w:t>
      </w:r>
    </w:p>
    <w:p w14:paraId="5F95DB23" w14:textId="77777777" w:rsidR="00241161" w:rsidRDefault="00693D9B">
      <w:pPr>
        <w:tabs>
          <w:tab w:val="left" w:pos="2835"/>
        </w:tabs>
      </w:pPr>
      <w:r w:rsidRPr="00CD47AA">
        <w:rPr>
          <w:rStyle w:val="Kop2Char"/>
        </w:rPr>
        <w:t>OPDRACHTGEVER:</w:t>
      </w:r>
      <w:r>
        <w:rPr>
          <w:rStyle w:val="Kop2Char"/>
        </w:rPr>
        <w:t xml:space="preserve"> </w:t>
      </w:r>
      <w:r>
        <w:t>Belastingdienst B/CAO</w:t>
      </w:r>
    </w:p>
    <w:p w14:paraId="0945A6DD" w14:textId="241D4993" w:rsidR="00241161" w:rsidRDefault="00693D9B">
      <w:pPr>
        <w:tabs>
          <w:tab w:val="left" w:pos="2835"/>
          <w:tab w:val="left" w:pos="5812"/>
        </w:tabs>
      </w:pPr>
      <w:r w:rsidRPr="7A2AFCD2">
        <w:rPr>
          <w:rStyle w:val="Kop2Char"/>
        </w:rPr>
        <w:t xml:space="preserve">BRANCHE: </w:t>
      </w:r>
      <w:r>
        <w:t>Overheid</w:t>
      </w:r>
      <w:r>
        <w:tab/>
      </w:r>
    </w:p>
    <w:p w14:paraId="2FB33B5A" w14:textId="64DCCE99" w:rsidR="00241161" w:rsidRDefault="00693D9B">
      <w:pPr>
        <w:tabs>
          <w:tab w:val="left" w:pos="2835"/>
          <w:tab w:val="left" w:pos="5812"/>
        </w:tabs>
      </w:pPr>
      <w:r w:rsidRPr="7A2AFCD2">
        <w:rPr>
          <w:rStyle w:val="Kop2Char"/>
        </w:rPr>
        <w:t xml:space="preserve">PERIODE: </w:t>
      </w:r>
      <w:r>
        <w:t>jan 2013 - mei 2013</w:t>
      </w:r>
    </w:p>
    <w:p w14:paraId="42218E1A" w14:textId="77777777" w:rsidR="00241161" w:rsidRDefault="00693D9B">
      <w:pPr>
        <w:tabs>
          <w:tab w:val="left" w:pos="2835"/>
        </w:tabs>
      </w:pPr>
      <w:r w:rsidRPr="00CD47AA">
        <w:rPr>
          <w:rStyle w:val="Kop2Char"/>
        </w:rPr>
        <w:t>ROL:</w:t>
      </w:r>
      <w:r>
        <w:rPr>
          <w:rStyle w:val="Kop2Char"/>
        </w:rPr>
        <w:t xml:space="preserve"> </w:t>
      </w:r>
      <w:proofErr w:type="spellStart"/>
      <w:r>
        <w:t>Leverancieraansturing</w:t>
      </w:r>
      <w:proofErr w:type="spellEnd"/>
      <w:r>
        <w:t>, projectmanagement, integratiemanagement</w:t>
      </w:r>
    </w:p>
    <w:p w14:paraId="526604FB" w14:textId="01BC9A28" w:rsidR="00241161" w:rsidRDefault="00693D9B">
      <w:r w:rsidRPr="7A2AFCD2">
        <w:rPr>
          <w:b/>
          <w:bCs/>
        </w:rPr>
        <w:lastRenderedPageBreak/>
        <w:t>OMSCHRIJVING:</w:t>
      </w:r>
      <w:r>
        <w:t xml:space="preserve"> Belastingdienst B/CAO is verantwoordelijk voor onderhoud en beheer van applicaties ten behoeve van de uitvoerende belastingdiensten. Voor het M-biljet wordt beoogd om deze activiteiten binnen applicatiedomein dienstverlening door een marktpartij te laten uitvoeren. </w:t>
      </w:r>
      <w:r w:rsidR="00A245FE">
        <w:t>X</w:t>
      </w:r>
      <w:r>
        <w:t xml:space="preserve"> is vanuit het applicatiedomein dienstverlening bij B/CAO verantwoordelijk voor de aanbestedingsfase en voorbereiding van de realisatiefase. Daarbij heeft </w:t>
      </w:r>
      <w:r w:rsidR="00A245FE">
        <w:t>X</w:t>
      </w:r>
      <w:r>
        <w:t xml:space="preserve"> afstemming uitgevoerd met lijnactiviteiten in andere applicatiedomeinen van B/CAO en met CIE.</w:t>
      </w:r>
    </w:p>
    <w:p w14:paraId="12CD8E77" w14:textId="77777777" w:rsidR="00241161" w:rsidRDefault="00693D9B">
      <w:pPr>
        <w:tabs>
          <w:tab w:val="left" w:pos="2835"/>
        </w:tabs>
        <w:rPr>
          <w:noProof/>
        </w:rPr>
      </w:pPr>
      <w:r>
        <w:rPr>
          <w:rStyle w:val="Kop2Char"/>
        </w:rPr>
        <w:t>METHODEN EN TECHNIEKEN</w:t>
      </w:r>
      <w:r w:rsidRPr="008B6801">
        <w:rPr>
          <w:rStyle w:val="Kop2Char"/>
        </w:rPr>
        <w:t>:</w:t>
      </w:r>
      <w:r>
        <w:rPr>
          <w:rStyle w:val="Kop2Char"/>
        </w:rPr>
        <w:t xml:space="preserve"> </w:t>
      </w:r>
      <w:r>
        <w:t xml:space="preserve">Best Value </w:t>
      </w:r>
      <w:proofErr w:type="spellStart"/>
      <w:r>
        <w:t>Procurement</w:t>
      </w:r>
      <w:proofErr w:type="spellEnd"/>
    </w:p>
    <w:p w14:paraId="049F31CB" w14:textId="77777777" w:rsidR="00241161" w:rsidRDefault="00A245FE">
      <w:pPr>
        <w:tabs>
          <w:tab w:val="left" w:pos="2835"/>
        </w:tabs>
      </w:pPr>
      <w:r>
        <w:pict w14:anchorId="4DC24C96">
          <v:rect id="_x0000_i1029" style="width:0;height:1.5pt" o:hralign="center" o:bordertopcolor="this" o:borderleftcolor="this" o:borderbottomcolor="this" o:borderrightcolor="this" o:hrstd="t" o:hr="t" fillcolor="#a0a0a0" stroked="f"/>
        </w:pict>
      </w:r>
    </w:p>
    <w:p w14:paraId="68207F48" w14:textId="77777777" w:rsidR="00241161" w:rsidRDefault="00693D9B">
      <w:pPr>
        <w:tabs>
          <w:tab w:val="left" w:pos="2835"/>
        </w:tabs>
      </w:pPr>
      <w:r w:rsidRPr="00CD47AA">
        <w:rPr>
          <w:rStyle w:val="Kop2Char"/>
        </w:rPr>
        <w:t>PROJECT:</w:t>
      </w:r>
      <w:r>
        <w:rPr>
          <w:rStyle w:val="Kop2Char"/>
        </w:rPr>
        <w:t xml:space="preserve"> </w:t>
      </w:r>
      <w:r>
        <w:t>Projectmanagement OTS team</w:t>
      </w:r>
    </w:p>
    <w:p w14:paraId="4B628BD4" w14:textId="77777777" w:rsidR="00241161" w:rsidRDefault="00693D9B">
      <w:pPr>
        <w:tabs>
          <w:tab w:val="left" w:pos="2835"/>
        </w:tabs>
      </w:pPr>
      <w:r w:rsidRPr="00CD47AA">
        <w:rPr>
          <w:rStyle w:val="Kop2Char"/>
        </w:rPr>
        <w:t>OPDRACHTGEVER:</w:t>
      </w:r>
      <w:r>
        <w:rPr>
          <w:rStyle w:val="Kop2Char"/>
        </w:rPr>
        <w:t xml:space="preserve"> </w:t>
      </w:r>
      <w:r>
        <w:t>Belastingdienst B/CAO</w:t>
      </w:r>
    </w:p>
    <w:p w14:paraId="555C494C" w14:textId="1D9E21ED" w:rsidR="00241161" w:rsidRDefault="00693D9B">
      <w:pPr>
        <w:tabs>
          <w:tab w:val="left" w:pos="2835"/>
          <w:tab w:val="left" w:pos="5812"/>
        </w:tabs>
      </w:pPr>
      <w:r w:rsidRPr="7A2AFCD2">
        <w:rPr>
          <w:rStyle w:val="Kop2Char"/>
        </w:rPr>
        <w:t xml:space="preserve">BRANCHE: </w:t>
      </w:r>
      <w:r>
        <w:t>Overheid</w:t>
      </w:r>
      <w:r>
        <w:tab/>
      </w:r>
    </w:p>
    <w:p w14:paraId="483DB70F" w14:textId="3E902334" w:rsidR="00241161" w:rsidRDefault="00693D9B">
      <w:pPr>
        <w:tabs>
          <w:tab w:val="left" w:pos="2835"/>
          <w:tab w:val="left" w:pos="5812"/>
        </w:tabs>
      </w:pPr>
      <w:r w:rsidRPr="7A2AFCD2">
        <w:rPr>
          <w:rStyle w:val="Kop2Char"/>
        </w:rPr>
        <w:t xml:space="preserve">PERIODE: </w:t>
      </w:r>
      <w:r>
        <w:t>jan 2013 - dec 2013</w:t>
      </w:r>
    </w:p>
    <w:p w14:paraId="06B05067" w14:textId="77777777" w:rsidR="00241161" w:rsidRDefault="00693D9B">
      <w:pPr>
        <w:tabs>
          <w:tab w:val="left" w:pos="2835"/>
        </w:tabs>
      </w:pPr>
      <w:r w:rsidRPr="00CD47AA">
        <w:rPr>
          <w:rStyle w:val="Kop2Char"/>
        </w:rPr>
        <w:t>ROL:</w:t>
      </w:r>
      <w:r>
        <w:rPr>
          <w:rStyle w:val="Kop2Char"/>
        </w:rPr>
        <w:t xml:space="preserve"> </w:t>
      </w:r>
      <w:r>
        <w:t>Projectmanager</w:t>
      </w:r>
    </w:p>
    <w:p w14:paraId="25E1A62A" w14:textId="4B318B34" w:rsidR="00241161" w:rsidRDefault="00693D9B">
      <w:r w:rsidRPr="351ADDFD">
        <w:rPr>
          <w:b/>
          <w:bCs/>
        </w:rPr>
        <w:t>OMSCHRIJVING:</w:t>
      </w:r>
      <w:r>
        <w:t xml:space="preserve"> Belastingdienst B/CAO is verantwoordelijk voor het onderhoud en het beheer van applicaties ten behoeve van de uitvoerende belastingdiensten. Het </w:t>
      </w:r>
      <w:r w:rsidR="102425F7">
        <w:t>OTS-team</w:t>
      </w:r>
      <w:r>
        <w:t xml:space="preserve"> is verantwoordelijk voor ontwikkeling en het onderhoud van een deel van de applicatie services binnen het domein dienstverlening. Het gaat hierbij om ondertekenen en toegang bij de aangifte door miljoenen burgers. De applicatie is onderdeel van een keten van vele applicaties binnen het domain dienstverlening en andere domainen.  </w:t>
      </w:r>
      <w:r w:rsidR="00A245FE">
        <w:t>X</w:t>
      </w:r>
      <w:r>
        <w:t xml:space="preserve"> is verantwoordelijk voor management van het </w:t>
      </w:r>
      <w:r w:rsidR="5E46DD55">
        <w:t>OTS-team</w:t>
      </w:r>
      <w:r>
        <w:t xml:space="preserve">, waarbij gewerkt wordt met </w:t>
      </w:r>
      <w:proofErr w:type="spellStart"/>
      <w:r>
        <w:t>Lean</w:t>
      </w:r>
      <w:proofErr w:type="spellEnd"/>
      <w:r>
        <w:t xml:space="preserve"> en </w:t>
      </w:r>
      <w:proofErr w:type="spellStart"/>
      <w:r>
        <w:t>KPI’s</w:t>
      </w:r>
      <w:proofErr w:type="spellEnd"/>
      <w:r>
        <w:t xml:space="preserve">. Binnen de teams wordt releasematig geproduceerd en gewerkt volgens de Agile Scrum methode. Onder de managementactiviteiten valt het afstemmen met planning &amp; control, auditbureau, infrastructuur beheer, </w:t>
      </w:r>
      <w:proofErr w:type="spellStart"/>
      <w:r>
        <w:t>vakpool</w:t>
      </w:r>
      <w:proofErr w:type="spellEnd"/>
      <w:r>
        <w:t xml:space="preserve">, inzetmanagement, opdrachtmanager, integratieteam en de overdracht naar onderhoud en beheer. </w:t>
      </w:r>
      <w:r w:rsidR="00A245FE">
        <w:t>X</w:t>
      </w:r>
      <w:r>
        <w:t xml:space="preserve"> heeft het </w:t>
      </w:r>
      <w:r w:rsidR="402059DC">
        <w:t>OTS-team</w:t>
      </w:r>
      <w:r>
        <w:t xml:space="preserve"> uitgebreid en de afstemming van de ontwerpdiscipline tussen architectuur en ontwikkeling verbeterd. Daarnaast is de </w:t>
      </w:r>
      <w:proofErr w:type="spellStart"/>
      <w:r>
        <w:t>toetsrapportage</w:t>
      </w:r>
      <w:proofErr w:type="spellEnd"/>
      <w:r>
        <w:t xml:space="preserve"> ingevoerd, het </w:t>
      </w:r>
      <w:proofErr w:type="spellStart"/>
      <w:r>
        <w:t>toetsplan</w:t>
      </w:r>
      <w:proofErr w:type="spellEnd"/>
      <w:r>
        <w:t xml:space="preserve"> vernieuwd, configuratie management voor diverse (nieuwe) documenten ingevoerd, het monitoren van softwarekwaliteit verbeterd, de vernieuwing van de testtools in gang gezet en is achterstallig onderhoud aan Software Architectuur Documenten weggewerkt. De ontwikkeling van release items door het </w:t>
      </w:r>
      <w:r w:rsidR="72AB4372">
        <w:t>OTS-team</w:t>
      </w:r>
      <w:r>
        <w:t xml:space="preserve"> is complex omdat die betrekking heeft op twee applicatieplatformen en doordat de </w:t>
      </w:r>
      <w:r w:rsidR="421DC09C">
        <w:t>OTS-applicatie</w:t>
      </w:r>
      <w:r>
        <w:t xml:space="preserve"> veel koppelvlakken heeft. </w:t>
      </w:r>
      <w:r w:rsidR="00A245FE">
        <w:t>X</w:t>
      </w:r>
      <w:r>
        <w:t xml:space="preserve"> heeft dit gemanaged door alle release items en de voortdurend veranderende scope voor de applicatieplatformen in een enkel plan van aanpak goed bij te houden.</w:t>
      </w:r>
    </w:p>
    <w:p w14:paraId="7301DE9B" w14:textId="2FDCB2A1" w:rsidR="00241161" w:rsidRDefault="00693D9B">
      <w:pPr>
        <w:tabs>
          <w:tab w:val="left" w:pos="2835"/>
        </w:tabs>
        <w:rPr>
          <w:noProof/>
        </w:rPr>
      </w:pPr>
      <w:r w:rsidRPr="351ADDFD">
        <w:rPr>
          <w:rStyle w:val="Kop2Char"/>
        </w:rPr>
        <w:t xml:space="preserve">METHODEN EN TECHNIEKEN: </w:t>
      </w:r>
      <w:r>
        <w:t xml:space="preserve">Scrum, Java, </w:t>
      </w:r>
      <w:proofErr w:type="spellStart"/>
      <w:r>
        <w:t>Lean</w:t>
      </w:r>
      <w:proofErr w:type="spellEnd"/>
      <w:r>
        <w:t xml:space="preserve">, </w:t>
      </w:r>
      <w:r w:rsidR="1C1CE60C">
        <w:t>SIG-score</w:t>
      </w:r>
      <w:r>
        <w:t>, FPA, start architectuur</w:t>
      </w:r>
    </w:p>
    <w:p w14:paraId="53128261" w14:textId="77777777" w:rsidR="00241161" w:rsidRDefault="00A245FE">
      <w:pPr>
        <w:tabs>
          <w:tab w:val="left" w:pos="2835"/>
        </w:tabs>
      </w:pPr>
      <w:r>
        <w:pict w14:anchorId="4D8B996E">
          <v:rect id="_x0000_i1030" style="width:0;height:1.5pt" o:hralign="center" o:bordertopcolor="this" o:borderleftcolor="this" o:borderbottomcolor="this" o:borderrightcolor="this" o:hrstd="t" o:hr="t" fillcolor="#a0a0a0" stroked="f"/>
        </w:pict>
      </w:r>
    </w:p>
    <w:p w14:paraId="6F4BE17D" w14:textId="77777777" w:rsidR="00241161" w:rsidRDefault="00693D9B">
      <w:pPr>
        <w:tabs>
          <w:tab w:val="left" w:pos="2835"/>
        </w:tabs>
      </w:pPr>
      <w:r w:rsidRPr="00CD47AA">
        <w:rPr>
          <w:rStyle w:val="Kop2Char"/>
        </w:rPr>
        <w:t>PROJECT:</w:t>
      </w:r>
      <w:r>
        <w:rPr>
          <w:rStyle w:val="Kop2Char"/>
        </w:rPr>
        <w:t xml:space="preserve"> </w:t>
      </w:r>
      <w:r>
        <w:t>CIMSOLUTIONS Project Ondersteunende Omgeving</w:t>
      </w:r>
    </w:p>
    <w:p w14:paraId="5113C8E9" w14:textId="77777777" w:rsidR="00241161" w:rsidRDefault="00693D9B">
      <w:pPr>
        <w:tabs>
          <w:tab w:val="left" w:pos="2835"/>
        </w:tabs>
      </w:pPr>
      <w:r w:rsidRPr="00CD47AA">
        <w:rPr>
          <w:rStyle w:val="Kop2Char"/>
        </w:rPr>
        <w:t>OPDRACHTGEVER:</w:t>
      </w:r>
      <w:r>
        <w:rPr>
          <w:rStyle w:val="Kop2Char"/>
        </w:rPr>
        <w:t xml:space="preserve"> </w:t>
      </w:r>
      <w:r>
        <w:t>CIMSOLUTIONS</w:t>
      </w:r>
    </w:p>
    <w:p w14:paraId="5F570D5E" w14:textId="4F6A7941" w:rsidR="00241161" w:rsidRPr="00A245FE" w:rsidRDefault="00693D9B">
      <w:pPr>
        <w:tabs>
          <w:tab w:val="left" w:pos="2835"/>
          <w:tab w:val="left" w:pos="5812"/>
        </w:tabs>
        <w:rPr>
          <w:lang w:val="en-US"/>
        </w:rPr>
      </w:pPr>
      <w:r w:rsidRPr="00A245FE">
        <w:rPr>
          <w:rStyle w:val="Kop2Char"/>
          <w:lang w:val="en-US"/>
        </w:rPr>
        <w:t xml:space="preserve">BRANCHE: </w:t>
      </w:r>
      <w:r w:rsidRPr="00A245FE">
        <w:rPr>
          <w:lang w:val="en-US"/>
        </w:rPr>
        <w:t>ICT</w:t>
      </w:r>
      <w:r w:rsidRPr="00A245FE">
        <w:rPr>
          <w:lang w:val="en-US"/>
        </w:rPr>
        <w:tab/>
      </w:r>
    </w:p>
    <w:p w14:paraId="36C77061" w14:textId="308DFD68" w:rsidR="00241161" w:rsidRPr="00A245FE" w:rsidRDefault="00693D9B">
      <w:pPr>
        <w:tabs>
          <w:tab w:val="left" w:pos="2835"/>
          <w:tab w:val="left" w:pos="5812"/>
        </w:tabs>
        <w:rPr>
          <w:lang w:val="en-US"/>
        </w:rPr>
      </w:pPr>
      <w:r w:rsidRPr="00A245FE">
        <w:rPr>
          <w:rStyle w:val="Kop2Char"/>
          <w:lang w:val="en-US"/>
        </w:rPr>
        <w:t xml:space="preserve">PERIODE: </w:t>
      </w:r>
      <w:proofErr w:type="spellStart"/>
      <w:r w:rsidRPr="00A245FE">
        <w:rPr>
          <w:lang w:val="en-US"/>
        </w:rPr>
        <w:t>apr</w:t>
      </w:r>
      <w:proofErr w:type="spellEnd"/>
      <w:r w:rsidRPr="00A245FE">
        <w:rPr>
          <w:lang w:val="en-US"/>
        </w:rPr>
        <w:t xml:space="preserve"> 2012 - dec 2012</w:t>
      </w:r>
    </w:p>
    <w:p w14:paraId="23762626" w14:textId="77777777" w:rsidR="00241161" w:rsidRDefault="00693D9B">
      <w:pPr>
        <w:tabs>
          <w:tab w:val="left" w:pos="2835"/>
        </w:tabs>
      </w:pPr>
      <w:r w:rsidRPr="00CD47AA">
        <w:rPr>
          <w:rStyle w:val="Kop2Char"/>
        </w:rPr>
        <w:t>ROL:</w:t>
      </w:r>
      <w:r>
        <w:rPr>
          <w:rStyle w:val="Kop2Char"/>
        </w:rPr>
        <w:t xml:space="preserve"> </w:t>
      </w:r>
      <w:r>
        <w:t>Projectleider</w:t>
      </w:r>
    </w:p>
    <w:p w14:paraId="554A2594" w14:textId="2179BBC9" w:rsidR="00241161" w:rsidRDefault="00693D9B">
      <w:r w:rsidRPr="351ADDFD">
        <w:rPr>
          <w:b/>
          <w:bCs/>
        </w:rPr>
        <w:t>OMSCHRIJVING:</w:t>
      </w:r>
      <w:r>
        <w:t xml:space="preserve"> CIMSOLUTIONS biedt een centrale voorziening aan haar medewerkers om ervaring op te doen met verschillende ontwikkel-, beheer- en projectmanagementtechnieken in ontwikkelprojecten. </w:t>
      </w:r>
      <w:r w:rsidR="00A245FE">
        <w:t>X</w:t>
      </w:r>
      <w:r>
        <w:t xml:space="preserve"> is verantwoordelijk voor de coördinatie van de </w:t>
      </w:r>
      <w:r w:rsidR="1F3F1E4E">
        <w:t>Java-projecten</w:t>
      </w:r>
      <w:r>
        <w:t xml:space="preserve">, waarin met de SCRUM methode User Stories uit een Product Backlog worden gerealiseerd, ondersteund door een web-based </w:t>
      </w:r>
      <w:proofErr w:type="spellStart"/>
      <w:r>
        <w:t>Redmine</w:t>
      </w:r>
      <w:proofErr w:type="spellEnd"/>
      <w:r>
        <w:t xml:space="preserve"> omgeving. Medewerkers worden afhankelijk van hun leerdoelen ingezet in een bepaalde rol (engineer, bouwer, ontwerper, analist) en op bepaalde </w:t>
      </w:r>
      <w:r w:rsidR="058AAAC6">
        <w:t>Java-technieken</w:t>
      </w:r>
      <w:r>
        <w:t xml:space="preserve"> zoals. </w:t>
      </w:r>
      <w:proofErr w:type="spellStart"/>
      <w:r>
        <w:t>JBoss</w:t>
      </w:r>
      <w:proofErr w:type="spellEnd"/>
      <w:r>
        <w:t xml:space="preserve">, JSF etc. Daarnaast stemt </w:t>
      </w:r>
      <w:r w:rsidR="00A245FE">
        <w:t>X</w:t>
      </w:r>
      <w:r>
        <w:t xml:space="preserve"> vernieuwingen van de centrale en lokale voorzieningen voor de Java ontwikkelstraat af met systeembeheer, architecten en informatieanalisten en management. Het betreft hier installatie en in </w:t>
      </w:r>
      <w:proofErr w:type="spellStart"/>
      <w:r>
        <w:t>beheername</w:t>
      </w:r>
      <w:proofErr w:type="spellEnd"/>
      <w:r>
        <w:t xml:space="preserve"> van servers (b.v. </w:t>
      </w:r>
      <w:proofErr w:type="spellStart"/>
      <w:r>
        <w:t>Redmine</w:t>
      </w:r>
      <w:proofErr w:type="spellEnd"/>
      <w:r>
        <w:t xml:space="preserve">, </w:t>
      </w:r>
      <w:proofErr w:type="spellStart"/>
      <w:r>
        <w:t>Subversion</w:t>
      </w:r>
      <w:proofErr w:type="spellEnd"/>
      <w:r>
        <w:t>, SQL) voor ontwikkelprojecten op basis van hardware virtualisatie. Hierbij is het schrijven van handleidingen en bepalen van de impact van de ontwikkelprojecten op de bedrijfsorganisatie van belang.</w:t>
      </w:r>
    </w:p>
    <w:p w14:paraId="65D4729A" w14:textId="77777777" w:rsidR="00241161" w:rsidRDefault="00693D9B">
      <w:pPr>
        <w:tabs>
          <w:tab w:val="left" w:pos="2835"/>
        </w:tabs>
        <w:rPr>
          <w:noProof/>
        </w:rPr>
      </w:pPr>
      <w:r>
        <w:rPr>
          <w:rStyle w:val="Kop2Char"/>
        </w:rPr>
        <w:t>METHODEN EN TECHNIEKEN</w:t>
      </w:r>
      <w:r w:rsidRPr="008B6801">
        <w:rPr>
          <w:rStyle w:val="Kop2Char"/>
        </w:rPr>
        <w:t>:</w:t>
      </w:r>
      <w:r>
        <w:rPr>
          <w:rStyle w:val="Kop2Char"/>
        </w:rPr>
        <w:t xml:space="preserve"> </w:t>
      </w:r>
      <w:r>
        <w:t xml:space="preserve">SCRUM, Java, </w:t>
      </w:r>
      <w:proofErr w:type="spellStart"/>
      <w:r>
        <w:t>Redmine</w:t>
      </w:r>
      <w:proofErr w:type="spellEnd"/>
      <w:r>
        <w:t>, hardware virtualisatie, Platform as a Service</w:t>
      </w:r>
    </w:p>
    <w:p w14:paraId="62486C05" w14:textId="77777777" w:rsidR="00241161" w:rsidRDefault="00A245FE">
      <w:pPr>
        <w:tabs>
          <w:tab w:val="left" w:pos="2835"/>
        </w:tabs>
      </w:pPr>
      <w:r>
        <w:pict w14:anchorId="55A3BBA7">
          <v:rect id="_x0000_i1031" style="width:0;height:1.5pt" o:hralign="center" o:bordertopcolor="this" o:borderleftcolor="this" o:borderbottomcolor="this" o:borderrightcolor="this" o:hrstd="t" o:hr="t" fillcolor="#a0a0a0" stroked="f"/>
        </w:pict>
      </w:r>
    </w:p>
    <w:p w14:paraId="588AC1F3" w14:textId="77777777" w:rsidR="00241161" w:rsidRDefault="00693D9B">
      <w:pPr>
        <w:tabs>
          <w:tab w:val="left" w:pos="2835"/>
        </w:tabs>
      </w:pPr>
      <w:r w:rsidRPr="00CD47AA">
        <w:rPr>
          <w:rStyle w:val="Kop2Char"/>
        </w:rPr>
        <w:t>PROJECT:</w:t>
      </w:r>
      <w:r>
        <w:rPr>
          <w:rStyle w:val="Kop2Char"/>
        </w:rPr>
        <w:t xml:space="preserve"> </w:t>
      </w:r>
      <w:r>
        <w:t>Projectmanagement platformmigratie Verkeerscentrum Nederland</w:t>
      </w:r>
    </w:p>
    <w:p w14:paraId="73AECF3C" w14:textId="77777777" w:rsidR="00241161" w:rsidRDefault="00693D9B">
      <w:pPr>
        <w:tabs>
          <w:tab w:val="left" w:pos="2835"/>
        </w:tabs>
      </w:pPr>
      <w:r w:rsidRPr="00CD47AA">
        <w:rPr>
          <w:rStyle w:val="Kop2Char"/>
        </w:rPr>
        <w:lastRenderedPageBreak/>
        <w:t>OPDRACHTGEVER:</w:t>
      </w:r>
      <w:r>
        <w:rPr>
          <w:rStyle w:val="Kop2Char"/>
        </w:rPr>
        <w:t xml:space="preserve"> </w:t>
      </w:r>
      <w:r>
        <w:t>Rijkswaterstaat, Data en ICT Dienst</w:t>
      </w:r>
    </w:p>
    <w:p w14:paraId="671EA56A" w14:textId="1E940349" w:rsidR="00241161" w:rsidRDefault="00693D9B">
      <w:pPr>
        <w:tabs>
          <w:tab w:val="left" w:pos="2835"/>
          <w:tab w:val="left" w:pos="5812"/>
        </w:tabs>
      </w:pPr>
      <w:r w:rsidRPr="7A2AFCD2">
        <w:rPr>
          <w:rStyle w:val="Kop2Char"/>
        </w:rPr>
        <w:t xml:space="preserve">BRANCHE: </w:t>
      </w:r>
      <w:r>
        <w:t>Overheid, Verkeer &amp; Vervoer</w:t>
      </w:r>
      <w:r>
        <w:tab/>
      </w:r>
    </w:p>
    <w:p w14:paraId="3C809F20" w14:textId="5DD3A63F" w:rsidR="00241161" w:rsidRDefault="00693D9B">
      <w:pPr>
        <w:tabs>
          <w:tab w:val="left" w:pos="2835"/>
          <w:tab w:val="left" w:pos="5812"/>
        </w:tabs>
      </w:pPr>
      <w:r w:rsidRPr="7A2AFCD2">
        <w:rPr>
          <w:rStyle w:val="Kop2Char"/>
        </w:rPr>
        <w:t xml:space="preserve">PERIODE: </w:t>
      </w:r>
      <w:r>
        <w:t>jul 2011 - mrt 2012</w:t>
      </w:r>
    </w:p>
    <w:p w14:paraId="0C8A12EF" w14:textId="77777777" w:rsidR="00241161" w:rsidRDefault="00693D9B">
      <w:pPr>
        <w:tabs>
          <w:tab w:val="left" w:pos="2835"/>
        </w:tabs>
      </w:pPr>
      <w:r w:rsidRPr="00CD47AA">
        <w:rPr>
          <w:rStyle w:val="Kop2Char"/>
        </w:rPr>
        <w:t>ROL:</w:t>
      </w:r>
      <w:r>
        <w:rPr>
          <w:rStyle w:val="Kop2Char"/>
        </w:rPr>
        <w:t xml:space="preserve"> </w:t>
      </w:r>
      <w:r>
        <w:t>Contractmanager, Projectmanager</w:t>
      </w:r>
    </w:p>
    <w:p w14:paraId="75BFC28A" w14:textId="03C75C6E" w:rsidR="00241161" w:rsidRDefault="00693D9B">
      <w:r w:rsidRPr="7A2AFCD2">
        <w:rPr>
          <w:b/>
          <w:bCs/>
        </w:rPr>
        <w:t>OMSCHRIJVING:</w:t>
      </w:r>
      <w:r>
        <w:t xml:space="preserve"> Verkeerscentrum Nederland (VCNL) van Rijkswaterstaat houdt de verkeerstoestand van heel Nederland in de gaten met hulp van de vijf regionale verkeerscentrales en zorgt ervoor dat de actuele informatie bij marktpartijen terecht komt. </w:t>
      </w:r>
      <w:r w:rsidR="00A245FE">
        <w:t>X</w:t>
      </w:r>
      <w:r>
        <w:t xml:space="preserve"> is verantwoordelijk voor het onder de regie van de DID brengen van hardware en bijbehorend beheer van diverse applicatie servers bij VCNL, die nodig zijn voor het leveren van die informatiediensten. Daarbij wordt tegelijkertijd het hardware platform vernieuwd.</w:t>
      </w:r>
    </w:p>
    <w:p w14:paraId="692986EB" w14:textId="4D38AC7E" w:rsidR="00241161" w:rsidRDefault="00A245FE">
      <w:r>
        <w:t>X</w:t>
      </w:r>
      <w:r w:rsidR="00693D9B">
        <w:t xml:space="preserve"> heeft alle lopende en van VCNL over te nemen aanlegcontracten en nog af te sluiten contracten in kaart gebracht. Daarnaast heeft hij een inventarisatie van de status van al aangeschafte hardware gemaakt, en een plan met de benodigde acties gemaakt. Hij heeft gesprekken gevoerd om het ketenbeheer in te regelen en de netwerk situatie geïnventariseerd. </w:t>
      </w:r>
      <w:r>
        <w:t>X</w:t>
      </w:r>
      <w:r w:rsidR="00693D9B">
        <w:t xml:space="preserve"> heeft door met alle betrokken partijen in contact te treden dit project in transitiefase geïnventariseerd en gestructureerd, zodat bij DID de hardware vervanging nu verder kan worden afgerond. Hierbij is van groot belang geweest dat de tot nu toe niet voldoende betrokken relevante afdelingen van DID (Windows technisch beheer, ketenbeheer en bedrijfsvoering/inkoop) zijn benaderd en de factuurafhandeling vanuit DID mogelijk is gemaakt.</w:t>
      </w:r>
    </w:p>
    <w:p w14:paraId="258DC714" w14:textId="4EBF8DFE" w:rsidR="00241161" w:rsidRDefault="00693D9B">
      <w:pPr>
        <w:tabs>
          <w:tab w:val="left" w:pos="2835"/>
        </w:tabs>
        <w:rPr>
          <w:noProof/>
        </w:rPr>
      </w:pPr>
      <w:r w:rsidRPr="351ADDFD">
        <w:rPr>
          <w:rStyle w:val="Kop2Char"/>
        </w:rPr>
        <w:t xml:space="preserve">METHODEN EN TECHNIEKEN: </w:t>
      </w:r>
      <w:r>
        <w:t xml:space="preserve">PRINCE2, ITILv3, </w:t>
      </w:r>
      <w:r w:rsidR="096DF7AC">
        <w:t>DVM-systemen</w:t>
      </w:r>
    </w:p>
    <w:p w14:paraId="4101652C" w14:textId="77777777" w:rsidR="00241161" w:rsidRDefault="00A245FE">
      <w:pPr>
        <w:tabs>
          <w:tab w:val="left" w:pos="2835"/>
        </w:tabs>
      </w:pPr>
      <w:r>
        <w:pict w14:anchorId="7C0D8D5D">
          <v:rect id="_x0000_i1032" style="width:0;height:1.5pt" o:hralign="center" o:bordertopcolor="this" o:borderleftcolor="this" o:borderbottomcolor="this" o:borderrightcolor="this" o:hrstd="t" o:hr="t" fillcolor="#a0a0a0" stroked="f"/>
        </w:pict>
      </w:r>
    </w:p>
    <w:p w14:paraId="1AD2759E" w14:textId="77777777" w:rsidR="00241161" w:rsidRDefault="00693D9B">
      <w:pPr>
        <w:tabs>
          <w:tab w:val="left" w:pos="2835"/>
        </w:tabs>
      </w:pPr>
      <w:r w:rsidRPr="00CD47AA">
        <w:rPr>
          <w:rStyle w:val="Kop2Char"/>
        </w:rPr>
        <w:t>PROJECT:</w:t>
      </w:r>
      <w:r>
        <w:rPr>
          <w:rStyle w:val="Kop2Char"/>
        </w:rPr>
        <w:t xml:space="preserve"> </w:t>
      </w:r>
      <w:r>
        <w:t>Projectmanagement cameravolgsysteem truckparkeerplaatsen</w:t>
      </w:r>
    </w:p>
    <w:p w14:paraId="5006320E" w14:textId="77777777" w:rsidR="00241161" w:rsidRDefault="00693D9B">
      <w:pPr>
        <w:tabs>
          <w:tab w:val="left" w:pos="2835"/>
        </w:tabs>
      </w:pPr>
      <w:r w:rsidRPr="00CD47AA">
        <w:rPr>
          <w:rStyle w:val="Kop2Char"/>
        </w:rPr>
        <w:t>OPDRACHTGEVER:</w:t>
      </w:r>
      <w:r>
        <w:rPr>
          <w:rStyle w:val="Kop2Char"/>
        </w:rPr>
        <w:t xml:space="preserve"> </w:t>
      </w:r>
      <w:r>
        <w:t>Rijkswaterstaat, Data en ICT Dienst</w:t>
      </w:r>
    </w:p>
    <w:p w14:paraId="1B703ED9" w14:textId="5E9A1EA7" w:rsidR="00241161" w:rsidRDefault="00693D9B">
      <w:pPr>
        <w:tabs>
          <w:tab w:val="left" w:pos="2835"/>
          <w:tab w:val="left" w:pos="5812"/>
        </w:tabs>
      </w:pPr>
      <w:r w:rsidRPr="7A2AFCD2">
        <w:rPr>
          <w:rStyle w:val="Kop2Char"/>
        </w:rPr>
        <w:t xml:space="preserve">BRANCHE: </w:t>
      </w:r>
      <w:r>
        <w:t>Overheid, Verkeer &amp; Vervoer</w:t>
      </w:r>
      <w:r>
        <w:tab/>
      </w:r>
    </w:p>
    <w:p w14:paraId="5804BA55" w14:textId="166A121A" w:rsidR="00241161" w:rsidRDefault="00693D9B">
      <w:pPr>
        <w:tabs>
          <w:tab w:val="left" w:pos="2835"/>
          <w:tab w:val="left" w:pos="5812"/>
        </w:tabs>
      </w:pPr>
      <w:r w:rsidRPr="7A2AFCD2">
        <w:rPr>
          <w:rStyle w:val="Kop2Char"/>
        </w:rPr>
        <w:t xml:space="preserve">PERIODE: </w:t>
      </w:r>
      <w:r>
        <w:t>mei 2009 - nov 2010</w:t>
      </w:r>
    </w:p>
    <w:p w14:paraId="5E3DAB96" w14:textId="77777777" w:rsidR="00241161" w:rsidRDefault="00693D9B">
      <w:pPr>
        <w:tabs>
          <w:tab w:val="left" w:pos="2835"/>
        </w:tabs>
      </w:pPr>
      <w:r w:rsidRPr="00CD47AA">
        <w:rPr>
          <w:rStyle w:val="Kop2Char"/>
        </w:rPr>
        <w:t>ROL:</w:t>
      </w:r>
      <w:r>
        <w:rPr>
          <w:rStyle w:val="Kop2Char"/>
        </w:rPr>
        <w:t xml:space="preserve"> </w:t>
      </w:r>
      <w:r>
        <w:t>Contractmanager, Projectmanager</w:t>
      </w:r>
    </w:p>
    <w:p w14:paraId="2AC704B5" w14:textId="77777777" w:rsidR="00241161" w:rsidRDefault="00693D9B">
      <w:r>
        <w:rPr>
          <w:b/>
        </w:rPr>
        <w:t>OMSCHRIJVING:</w:t>
      </w:r>
      <w:r>
        <w:t xml:space="preserve"> De Data en ICT Dienst van Rijkswaterstaat levert netwerkverbindingen van de </w:t>
      </w:r>
      <w:proofErr w:type="spellStart"/>
      <w:r>
        <w:t>wegkant</w:t>
      </w:r>
      <w:proofErr w:type="spellEnd"/>
      <w:r>
        <w:t xml:space="preserve"> naar externe partijen.</w:t>
      </w:r>
    </w:p>
    <w:p w14:paraId="1D0AD5DC" w14:textId="734D28BE" w:rsidR="00241161" w:rsidRDefault="00A245FE">
      <w:r>
        <w:t>X</w:t>
      </w:r>
      <w:r w:rsidR="00693D9B">
        <w:t xml:space="preserve"> is verantwoordelijk voor het leveren van netwerkverbindingen van de </w:t>
      </w:r>
      <w:proofErr w:type="spellStart"/>
      <w:r w:rsidR="00693D9B">
        <w:t>wegkant</w:t>
      </w:r>
      <w:proofErr w:type="spellEnd"/>
      <w:r w:rsidR="00693D9B">
        <w:t xml:space="preserve"> ten behoeve van het koppelen van camera’s op truckparkeerplaatsen met de </w:t>
      </w:r>
      <w:proofErr w:type="spellStart"/>
      <w:r w:rsidR="00693D9B">
        <w:t>toezichtsruimte</w:t>
      </w:r>
      <w:proofErr w:type="spellEnd"/>
      <w:r w:rsidR="00693D9B">
        <w:t xml:space="preserve"> van de politie. Hij heeft daarbij ook het proces rondom de incidentcoördinatie en afspraken daarbij tussen RWS en politie gecoördineerd. Deze pilot is een succes geworden en heeft een instrument opgeleverd om economische schade ten gevolge van transportcriminaliteit tegen te gaan. De samenwerking tussen twee organisaties met eigen standaarden enerzijds en de tijdsdruk vanwege het economische belang anderzijds, vormden een uitdaging. </w:t>
      </w:r>
      <w:r>
        <w:t>X</w:t>
      </w:r>
      <w:r w:rsidR="00693D9B">
        <w:t xml:space="preserve"> heeft ervoor gezorgd dat dit project met de </w:t>
      </w:r>
      <w:r w:rsidR="363CE6A9">
        <w:t>DID-dienstverlening</w:t>
      </w:r>
      <w:r w:rsidR="00693D9B">
        <w:t xml:space="preserve"> goed is ondersteund, door de interne stuurgroep en alle stakeholders voortijdig goed te betrekken, zodat indien nodig van standaarden kon worden afgeweken.</w:t>
      </w:r>
    </w:p>
    <w:p w14:paraId="579AADE4" w14:textId="0B56BDB3" w:rsidR="00241161" w:rsidRDefault="00693D9B">
      <w:pPr>
        <w:tabs>
          <w:tab w:val="left" w:pos="2835"/>
        </w:tabs>
        <w:rPr>
          <w:noProof/>
        </w:rPr>
      </w:pPr>
      <w:r w:rsidRPr="351ADDFD">
        <w:rPr>
          <w:rStyle w:val="Kop2Char"/>
        </w:rPr>
        <w:t xml:space="preserve">METHODEN EN TECHNIEKEN: </w:t>
      </w:r>
      <w:r>
        <w:t xml:space="preserve">PRINCE2, ITILv3, </w:t>
      </w:r>
      <w:r w:rsidR="3EE963B0">
        <w:t>DVM-systemen</w:t>
      </w:r>
    </w:p>
    <w:p w14:paraId="4B99056E" w14:textId="77777777" w:rsidR="00241161" w:rsidRDefault="00A245FE">
      <w:pPr>
        <w:tabs>
          <w:tab w:val="left" w:pos="2835"/>
        </w:tabs>
      </w:pPr>
      <w:r>
        <w:pict w14:anchorId="4CABAD49">
          <v:rect id="_x0000_i1033" style="width:0;height:1.5pt" o:hralign="center" o:bordertopcolor="this" o:borderleftcolor="this" o:borderbottomcolor="this" o:borderrightcolor="this" o:hrstd="t" o:hr="t" fillcolor="#a0a0a0" stroked="f"/>
        </w:pict>
      </w:r>
    </w:p>
    <w:p w14:paraId="208CA7F0" w14:textId="77777777" w:rsidR="00241161" w:rsidRDefault="00693D9B">
      <w:pPr>
        <w:tabs>
          <w:tab w:val="left" w:pos="2835"/>
        </w:tabs>
      </w:pPr>
      <w:r w:rsidRPr="00CD47AA">
        <w:rPr>
          <w:rStyle w:val="Kop2Char"/>
        </w:rPr>
        <w:t>PROJECT:</w:t>
      </w:r>
      <w:r>
        <w:rPr>
          <w:rStyle w:val="Kop2Char"/>
        </w:rPr>
        <w:t xml:space="preserve"> </w:t>
      </w:r>
      <w:r>
        <w:t xml:space="preserve">Projectmanagement Dynamisch </w:t>
      </w:r>
      <w:proofErr w:type="spellStart"/>
      <w:r>
        <w:t>VerkeersManagement</w:t>
      </w:r>
      <w:proofErr w:type="spellEnd"/>
      <w:r>
        <w:t xml:space="preserve"> (DVM) systemen</w:t>
      </w:r>
    </w:p>
    <w:p w14:paraId="7A1500A5" w14:textId="77777777" w:rsidR="00241161" w:rsidRDefault="00693D9B">
      <w:pPr>
        <w:tabs>
          <w:tab w:val="left" w:pos="2835"/>
        </w:tabs>
      </w:pPr>
      <w:r w:rsidRPr="00CD47AA">
        <w:rPr>
          <w:rStyle w:val="Kop2Char"/>
        </w:rPr>
        <w:t>OPDRACHTGEVER:</w:t>
      </w:r>
      <w:r>
        <w:rPr>
          <w:rStyle w:val="Kop2Char"/>
        </w:rPr>
        <w:t xml:space="preserve"> </w:t>
      </w:r>
      <w:r>
        <w:t>Rijkswaterstaat, Data en ICT Dienst (RWS DID)</w:t>
      </w:r>
    </w:p>
    <w:p w14:paraId="67391F57" w14:textId="7F1E761A" w:rsidR="00241161" w:rsidRDefault="00693D9B">
      <w:pPr>
        <w:tabs>
          <w:tab w:val="left" w:pos="2835"/>
          <w:tab w:val="left" w:pos="5812"/>
        </w:tabs>
      </w:pPr>
      <w:r w:rsidRPr="7A2AFCD2">
        <w:rPr>
          <w:rStyle w:val="Kop2Char"/>
        </w:rPr>
        <w:t xml:space="preserve">BRANCHE: </w:t>
      </w:r>
      <w:r>
        <w:t>Overheid, Verkeer &amp; Vervoer</w:t>
      </w:r>
      <w:r>
        <w:tab/>
      </w:r>
    </w:p>
    <w:p w14:paraId="2D001D22" w14:textId="15615D71" w:rsidR="00241161" w:rsidRDefault="00693D9B">
      <w:pPr>
        <w:tabs>
          <w:tab w:val="left" w:pos="2835"/>
          <w:tab w:val="left" w:pos="5812"/>
        </w:tabs>
      </w:pPr>
      <w:r w:rsidRPr="7A2AFCD2">
        <w:rPr>
          <w:rStyle w:val="Kop2Char"/>
        </w:rPr>
        <w:t xml:space="preserve">PERIODE: </w:t>
      </w:r>
      <w:r>
        <w:t>okt 2007 - apr 2012</w:t>
      </w:r>
    </w:p>
    <w:p w14:paraId="5A66ACBA" w14:textId="77777777" w:rsidR="00241161" w:rsidRDefault="00693D9B">
      <w:pPr>
        <w:tabs>
          <w:tab w:val="left" w:pos="2835"/>
        </w:tabs>
      </w:pPr>
      <w:r w:rsidRPr="00CD47AA">
        <w:rPr>
          <w:rStyle w:val="Kop2Char"/>
        </w:rPr>
        <w:t>ROL:</w:t>
      </w:r>
      <w:r>
        <w:rPr>
          <w:rStyle w:val="Kop2Char"/>
        </w:rPr>
        <w:t xml:space="preserve"> </w:t>
      </w:r>
      <w:r>
        <w:t>Contractmanager, Projectmanager</w:t>
      </w:r>
    </w:p>
    <w:p w14:paraId="585D4209" w14:textId="758B76C5" w:rsidR="00241161" w:rsidRDefault="00693D9B">
      <w:r w:rsidRPr="351ADDFD">
        <w:rPr>
          <w:b/>
          <w:bCs/>
        </w:rPr>
        <w:t>OMSCHRIJVING:</w:t>
      </w:r>
      <w:r>
        <w:t xml:space="preserve"> Rijkswaterstaat vergroot de capaciteit en veiligheid van het wegennet door middel van het aansluiten van </w:t>
      </w:r>
      <w:r w:rsidR="33A15F5B">
        <w:t>DVM-systemen</w:t>
      </w:r>
      <w:r>
        <w:t xml:space="preserve"> langs de weg zoals matrixborden, Dynamisch Route Informatie Panelen en camera’s op een regionale verkeerscentrale. De </w:t>
      </w:r>
      <w:r w:rsidR="3984ECE5">
        <w:t>DVM-systemen</w:t>
      </w:r>
      <w:r>
        <w:t xml:space="preserve"> worden aangelegd vanuit een civiel project bij RWS, waarbij de centrale Data en ICT Dienst (DID) de aansluiting met één van de centrales in de vijf regio’s verzorgt.</w:t>
      </w:r>
    </w:p>
    <w:p w14:paraId="1299C43A" w14:textId="77777777" w:rsidR="00241161" w:rsidRDefault="00241161"/>
    <w:p w14:paraId="2C2AF011" w14:textId="77587E77" w:rsidR="00241161" w:rsidRDefault="00A245FE">
      <w:r>
        <w:t>X</w:t>
      </w:r>
      <w:r w:rsidR="00693D9B">
        <w:t xml:space="preserve"> is als Contractmanager/Projectmanager bij de DID verantwoordelijk voor het leveren van de aansluiting van </w:t>
      </w:r>
      <w:r w:rsidR="23A61DB6">
        <w:t>DVM-systemen</w:t>
      </w:r>
      <w:r w:rsidR="00693D9B">
        <w:t xml:space="preserve"> op de verkeerscentrale in regio’s als Noord Oost Nederland.</w:t>
      </w:r>
    </w:p>
    <w:p w14:paraId="556253E6" w14:textId="4BE335E7" w:rsidR="00241161" w:rsidRDefault="00A245FE">
      <w:r>
        <w:lastRenderedPageBreak/>
        <w:t>X</w:t>
      </w:r>
      <w:r w:rsidR="00693D9B">
        <w:t xml:space="preserve"> stemt de activiteiten rondom de aansluitprojecten af tussen externe partijen van de DID (directievoerder Dienst Oost Nederland, leveranciers van RWS, verkeercentrales, netwerkbeheer en ontwerpafdeling) en de interne partijen (tactisch beheer, technische beheerafdeling, </w:t>
      </w:r>
      <w:r w:rsidR="60B096D6">
        <w:t>DVM-beheer</w:t>
      </w:r>
      <w:r w:rsidR="00693D9B">
        <w:t xml:space="preserve">). Daarnaast stelt </w:t>
      </w:r>
      <w:r>
        <w:t>X</w:t>
      </w:r>
      <w:r w:rsidR="00693D9B">
        <w:t xml:space="preserve"> contracten en capaciteitsaanvragen op voor de marktpartijen en bewaakt de planning en overdracht naar de beheerafdelingen. </w:t>
      </w:r>
      <w:r>
        <w:t>X</w:t>
      </w:r>
      <w:r w:rsidR="00693D9B">
        <w:t xml:space="preserve"> heeft de risico’s op leegloopclaims van civiele opdrachtnemers en ontwijking van bonus/malus regelingen door </w:t>
      </w:r>
      <w:r w:rsidR="2F31495D">
        <w:t>ICT-problemen</w:t>
      </w:r>
      <w:r w:rsidR="00693D9B">
        <w:t xml:space="preserve"> beperkt, door proactief af te stemmen met betrokken partijen en vooraf risico’s te inventariseren in de samenwerking.</w:t>
      </w:r>
    </w:p>
    <w:p w14:paraId="67B436FE" w14:textId="65445FE6" w:rsidR="00241161" w:rsidRDefault="00A245FE">
      <w:r>
        <w:t>X</w:t>
      </w:r>
      <w:r w:rsidR="00693D9B">
        <w:t xml:space="preserve"> heeft de volgende projecten met positief resultaat aangestuurd:</w:t>
      </w:r>
    </w:p>
    <w:p w14:paraId="4DDBEF00" w14:textId="77777777" w:rsidR="00241161" w:rsidRDefault="00241161"/>
    <w:p w14:paraId="08FB45FF" w14:textId="77777777" w:rsidR="00241161" w:rsidRDefault="00693D9B">
      <w:pPr>
        <w:numPr>
          <w:ilvl w:val="0"/>
          <w:numId w:val="6"/>
        </w:numPr>
        <w:ind w:left="375" w:right="375"/>
      </w:pPr>
      <w:r>
        <w:t>A2 Leidsche Rijn Tunnel;</w:t>
      </w:r>
    </w:p>
    <w:p w14:paraId="0318506A" w14:textId="77777777" w:rsidR="00241161" w:rsidRDefault="00693D9B">
      <w:pPr>
        <w:numPr>
          <w:ilvl w:val="0"/>
          <w:numId w:val="6"/>
        </w:numPr>
        <w:ind w:left="375" w:right="375"/>
      </w:pPr>
      <w:r>
        <w:t>F-Boog Utrecht;</w:t>
      </w:r>
    </w:p>
    <w:p w14:paraId="54BB1681" w14:textId="77777777" w:rsidR="00241161" w:rsidRDefault="00693D9B">
      <w:pPr>
        <w:numPr>
          <w:ilvl w:val="0"/>
          <w:numId w:val="6"/>
        </w:numPr>
        <w:ind w:left="375" w:right="375"/>
      </w:pPr>
      <w:r>
        <w:t>A2 Holendrecht-Maarssen, Maasbracht-Geleen en Haarrijn-Spoorlijn;</w:t>
      </w:r>
    </w:p>
    <w:p w14:paraId="11DEF733" w14:textId="06DBA51A" w:rsidR="00241161" w:rsidRDefault="00693D9B">
      <w:pPr>
        <w:numPr>
          <w:ilvl w:val="0"/>
          <w:numId w:val="6"/>
        </w:numPr>
        <w:ind w:left="375" w:right="375"/>
      </w:pPr>
      <w:r>
        <w:t xml:space="preserve">Integratie </w:t>
      </w:r>
      <w:r w:rsidR="1E01C856">
        <w:t>IM-camera’s</w:t>
      </w:r>
      <w:r>
        <w:t xml:space="preserve"> provincie Utrecht;</w:t>
      </w:r>
    </w:p>
    <w:p w14:paraId="4A028CA0" w14:textId="77777777" w:rsidR="00241161" w:rsidRDefault="00693D9B">
      <w:pPr>
        <w:numPr>
          <w:ilvl w:val="0"/>
          <w:numId w:val="6"/>
        </w:numPr>
        <w:ind w:left="375" w:right="375"/>
      </w:pPr>
      <w:r>
        <w:t>A12 spitsstrook, verbreding Zoetermeer, Waterberg-</w:t>
      </w:r>
      <w:proofErr w:type="spellStart"/>
      <w:r>
        <w:t>Velperbroek</w:t>
      </w:r>
      <w:proofErr w:type="spellEnd"/>
      <w:r>
        <w:t xml:space="preserve"> en Ede-Veenendaal;</w:t>
      </w:r>
    </w:p>
    <w:p w14:paraId="2545C9AD" w14:textId="77777777" w:rsidR="00241161" w:rsidRDefault="00693D9B">
      <w:pPr>
        <w:numPr>
          <w:ilvl w:val="0"/>
          <w:numId w:val="6"/>
        </w:numPr>
        <w:ind w:left="375" w:right="375"/>
      </w:pPr>
      <w:r>
        <w:t>A28 Hattemerbroek-Lankhorst;</w:t>
      </w:r>
    </w:p>
    <w:p w14:paraId="1925CE8D" w14:textId="77777777" w:rsidR="00241161" w:rsidRDefault="00693D9B">
      <w:pPr>
        <w:numPr>
          <w:ilvl w:val="0"/>
          <w:numId w:val="6"/>
        </w:numPr>
        <w:ind w:left="375" w:right="375"/>
      </w:pPr>
      <w:r>
        <w:t>A50 Valburg-Grijsoord, Valburg-Ewijk;</w:t>
      </w:r>
    </w:p>
    <w:p w14:paraId="6B01789F" w14:textId="14DF0B5F" w:rsidR="00241161" w:rsidRDefault="22984E9B">
      <w:pPr>
        <w:numPr>
          <w:ilvl w:val="0"/>
          <w:numId w:val="6"/>
        </w:numPr>
        <w:ind w:left="375" w:right="375"/>
      </w:pPr>
      <w:r>
        <w:t>DRIPS: De</w:t>
      </w:r>
      <w:r w:rsidR="00693D9B">
        <w:t xml:space="preserve"> drie Maaswerken, A30, Liemers;</w:t>
      </w:r>
    </w:p>
    <w:p w14:paraId="0BF37369" w14:textId="77777777" w:rsidR="00241161" w:rsidRDefault="00693D9B">
      <w:pPr>
        <w:numPr>
          <w:ilvl w:val="0"/>
          <w:numId w:val="6"/>
        </w:numPr>
        <w:ind w:left="375" w:right="375"/>
      </w:pPr>
      <w:r>
        <w:t>VETON;</w:t>
      </w:r>
    </w:p>
    <w:p w14:paraId="7CBF4219" w14:textId="77777777" w:rsidR="00241161" w:rsidRDefault="00693D9B">
      <w:pPr>
        <w:numPr>
          <w:ilvl w:val="0"/>
          <w:numId w:val="6"/>
        </w:numPr>
        <w:ind w:left="375" w:right="375"/>
      </w:pPr>
      <w:r>
        <w:t>Renovatie Knooppunt Lankhorst.</w:t>
      </w:r>
    </w:p>
    <w:p w14:paraId="773FDBDB" w14:textId="5B693D10" w:rsidR="00241161" w:rsidRDefault="00693D9B">
      <w:pPr>
        <w:tabs>
          <w:tab w:val="left" w:pos="2835"/>
        </w:tabs>
        <w:rPr>
          <w:noProof/>
        </w:rPr>
      </w:pPr>
      <w:r w:rsidRPr="351ADDFD">
        <w:rPr>
          <w:rStyle w:val="Kop2Char"/>
        </w:rPr>
        <w:t xml:space="preserve">METHODEN EN TECHNIEKEN: </w:t>
      </w:r>
      <w:r>
        <w:t xml:space="preserve">PRINCE2, ITIL, </w:t>
      </w:r>
      <w:r w:rsidR="36035183">
        <w:t>DVM-systemen</w:t>
      </w:r>
      <w:r>
        <w:t xml:space="preserve">, </w:t>
      </w:r>
      <w:proofErr w:type="spellStart"/>
      <w:r>
        <w:t>VICnet</w:t>
      </w:r>
      <w:proofErr w:type="spellEnd"/>
    </w:p>
    <w:p w14:paraId="3461D779" w14:textId="77777777" w:rsidR="00241161" w:rsidRDefault="00A245FE">
      <w:pPr>
        <w:tabs>
          <w:tab w:val="left" w:pos="2835"/>
        </w:tabs>
      </w:pPr>
      <w:r>
        <w:pict w14:anchorId="54FF3B8E">
          <v:rect id="_x0000_i1034" style="width:0;height:1.5pt" o:hralign="center" o:bordertopcolor="this" o:borderleftcolor="this" o:borderbottomcolor="this" o:borderrightcolor="this" o:hrstd="t" o:hr="t" fillcolor="#a0a0a0" stroked="f"/>
        </w:pict>
      </w:r>
    </w:p>
    <w:p w14:paraId="4085D514" w14:textId="77777777" w:rsidR="00241161" w:rsidRDefault="00693D9B">
      <w:pPr>
        <w:tabs>
          <w:tab w:val="left" w:pos="2835"/>
        </w:tabs>
      </w:pPr>
      <w:r w:rsidRPr="00CD47AA">
        <w:rPr>
          <w:rStyle w:val="Kop2Char"/>
        </w:rPr>
        <w:t>PROJECT:</w:t>
      </w:r>
      <w:r>
        <w:rPr>
          <w:rStyle w:val="Kop2Char"/>
        </w:rPr>
        <w:t xml:space="preserve"> </w:t>
      </w:r>
      <w:r>
        <w:t>Project- en Contractmanagement Landelijke Realisatie Fileverwachting</w:t>
      </w:r>
    </w:p>
    <w:p w14:paraId="57C380BE" w14:textId="77777777" w:rsidR="00241161" w:rsidRDefault="00693D9B">
      <w:pPr>
        <w:tabs>
          <w:tab w:val="left" w:pos="2835"/>
        </w:tabs>
      </w:pPr>
      <w:r w:rsidRPr="00CD47AA">
        <w:rPr>
          <w:rStyle w:val="Kop2Char"/>
        </w:rPr>
        <w:t>OPDRACHTGEVER:</w:t>
      </w:r>
      <w:r>
        <w:rPr>
          <w:rStyle w:val="Kop2Char"/>
        </w:rPr>
        <w:t xml:space="preserve"> </w:t>
      </w:r>
      <w:r>
        <w:t>Rijkswaterstaat</w:t>
      </w:r>
    </w:p>
    <w:p w14:paraId="2F1D8CE1" w14:textId="5D506AEE" w:rsidR="00241161" w:rsidRDefault="00693D9B">
      <w:pPr>
        <w:tabs>
          <w:tab w:val="left" w:pos="2835"/>
          <w:tab w:val="left" w:pos="5812"/>
        </w:tabs>
      </w:pPr>
      <w:r w:rsidRPr="7A2AFCD2">
        <w:rPr>
          <w:rStyle w:val="Kop2Char"/>
        </w:rPr>
        <w:t xml:space="preserve">BRANCHE: </w:t>
      </w:r>
      <w:r>
        <w:t>Overheid, Verkeer &amp; Vervoer</w:t>
      </w:r>
      <w:r>
        <w:tab/>
      </w:r>
    </w:p>
    <w:p w14:paraId="67C8446D" w14:textId="04BFCE30" w:rsidR="00241161" w:rsidRDefault="00693D9B">
      <w:pPr>
        <w:tabs>
          <w:tab w:val="left" w:pos="2835"/>
          <w:tab w:val="left" w:pos="5812"/>
        </w:tabs>
      </w:pPr>
      <w:r w:rsidRPr="7A2AFCD2">
        <w:rPr>
          <w:rStyle w:val="Kop2Char"/>
        </w:rPr>
        <w:t xml:space="preserve">PERIODE: </w:t>
      </w:r>
      <w:r>
        <w:t>okt 2007 - apr 2008</w:t>
      </w:r>
    </w:p>
    <w:p w14:paraId="66FC617D" w14:textId="77777777" w:rsidR="00241161" w:rsidRDefault="00693D9B">
      <w:pPr>
        <w:tabs>
          <w:tab w:val="left" w:pos="2835"/>
        </w:tabs>
      </w:pPr>
      <w:r w:rsidRPr="00CD47AA">
        <w:rPr>
          <w:rStyle w:val="Kop2Char"/>
        </w:rPr>
        <w:t>ROL:</w:t>
      </w:r>
      <w:r>
        <w:rPr>
          <w:rStyle w:val="Kop2Char"/>
        </w:rPr>
        <w:t xml:space="preserve"> </w:t>
      </w:r>
      <w:r>
        <w:t>Contractmanager, Projectmanager</w:t>
      </w:r>
    </w:p>
    <w:p w14:paraId="35ADE5FC" w14:textId="77777777" w:rsidR="00241161" w:rsidRDefault="00693D9B">
      <w:r>
        <w:rPr>
          <w:b/>
        </w:rPr>
        <w:t>OMSCHRIJVING:</w:t>
      </w:r>
      <w:r>
        <w:t xml:space="preserve"> Rijkswaterstaat vergroot de capaciteit van het wegennet door middel van allerlei creatieve projecten die onder het programma </w:t>
      </w:r>
      <w:proofErr w:type="spellStart"/>
      <w:r>
        <w:t>Fileproof</w:t>
      </w:r>
      <w:proofErr w:type="spellEnd"/>
      <w:r>
        <w:t xml:space="preserve"> vallen. Een van de projecten is het tonen van een fileverwachting op </w:t>
      </w:r>
      <w:proofErr w:type="spellStart"/>
      <w:r>
        <w:t>DRIPs</w:t>
      </w:r>
      <w:proofErr w:type="spellEnd"/>
      <w:r>
        <w:t xml:space="preserve"> (Dynamische Route Informatie Panelen).</w:t>
      </w:r>
    </w:p>
    <w:p w14:paraId="5986D9FB" w14:textId="7FD6919D" w:rsidR="00241161" w:rsidRDefault="00A245FE">
      <w:r>
        <w:t>X</w:t>
      </w:r>
      <w:r w:rsidR="00693D9B">
        <w:t xml:space="preserve"> is als Contractmanager/Projectmanager verantwoordelijk voor het landelijk realiseren van fileverwachting op </w:t>
      </w:r>
      <w:proofErr w:type="spellStart"/>
      <w:r w:rsidR="00693D9B">
        <w:t>DRIPs</w:t>
      </w:r>
      <w:proofErr w:type="spellEnd"/>
      <w:r w:rsidR="00693D9B">
        <w:t xml:space="preserve">. </w:t>
      </w:r>
      <w:r>
        <w:t>X</w:t>
      </w:r>
      <w:r w:rsidR="00693D9B">
        <w:t xml:space="preserve"> coördineerde de activiteiten tussen de volgende partijen: systeembeheerders van regionale diensten, onderhoudspartners </w:t>
      </w:r>
      <w:proofErr w:type="spellStart"/>
      <w:r w:rsidR="00693D9B">
        <w:t>DRIPs</w:t>
      </w:r>
      <w:proofErr w:type="spellEnd"/>
      <w:r w:rsidR="00693D9B">
        <w:t xml:space="preserve"> en kernteam Digitale </w:t>
      </w:r>
      <w:proofErr w:type="spellStart"/>
      <w:r w:rsidR="00693D9B">
        <w:t>Verkeers</w:t>
      </w:r>
      <w:proofErr w:type="spellEnd"/>
      <w:r w:rsidR="00693D9B">
        <w:t xml:space="preserve"> Systemen (DVS) bestaande uit specialisten. Daarnaast bewaakte </w:t>
      </w:r>
      <w:r>
        <w:t>X</w:t>
      </w:r>
      <w:r w:rsidR="00693D9B">
        <w:t xml:space="preserve"> contracten die in verband met de benodigde wijzigingen op de </w:t>
      </w:r>
      <w:proofErr w:type="spellStart"/>
      <w:r w:rsidR="00693D9B">
        <w:t>DRIPs</w:t>
      </w:r>
      <w:proofErr w:type="spellEnd"/>
      <w:r w:rsidR="00693D9B">
        <w:t xml:space="preserve"> met onderhoudspartijen zijn afgesloten, en organiseerde Site </w:t>
      </w:r>
      <w:proofErr w:type="spellStart"/>
      <w:r w:rsidR="00693D9B">
        <w:t>Acceptance</w:t>
      </w:r>
      <w:proofErr w:type="spellEnd"/>
      <w:r w:rsidR="00693D9B">
        <w:t xml:space="preserve"> Tests om te controleren of de nieuwe gegevens op </w:t>
      </w:r>
      <w:proofErr w:type="spellStart"/>
      <w:r w:rsidR="00693D9B">
        <w:t>DRIPs</w:t>
      </w:r>
      <w:proofErr w:type="spellEnd"/>
      <w:r w:rsidR="00693D9B">
        <w:t xml:space="preserve"> aan de specificatie voldoen. </w:t>
      </w:r>
      <w:r>
        <w:t>X</w:t>
      </w:r>
      <w:r w:rsidR="00693D9B">
        <w:t xml:space="preserve"> heeft dit project goed in kaart gebracht wat betreft de benodigde activiteiten door de verschillende onderhoudspartijen en beheerders in de diverse regio’s te betrekken en contact te zoeken met de regionale gebruikers via de gebruikersgroepen en vervolgens nauwgezet te sturen op de contracten. Dit project is in 2009 afgerond met grote waardering van programmamanager en directeur DID.</w:t>
      </w:r>
    </w:p>
    <w:p w14:paraId="0AB38EDF" w14:textId="2CD2BB0D" w:rsidR="00241161" w:rsidRDefault="00693D9B">
      <w:pPr>
        <w:tabs>
          <w:tab w:val="left" w:pos="2835"/>
        </w:tabs>
        <w:rPr>
          <w:noProof/>
        </w:rPr>
      </w:pPr>
      <w:r w:rsidRPr="351ADDFD">
        <w:rPr>
          <w:rStyle w:val="Kop2Char"/>
        </w:rPr>
        <w:t xml:space="preserve">METHODEN EN TECHNIEKEN: </w:t>
      </w:r>
      <w:r>
        <w:t xml:space="preserve">PRINCE2, </w:t>
      </w:r>
      <w:r w:rsidR="7FC265A2">
        <w:t>DVM-systemen</w:t>
      </w:r>
    </w:p>
    <w:p w14:paraId="3CF2D8B6" w14:textId="77777777" w:rsidR="00241161" w:rsidRDefault="00A245FE">
      <w:pPr>
        <w:tabs>
          <w:tab w:val="left" w:pos="2835"/>
        </w:tabs>
      </w:pPr>
      <w:r>
        <w:pict w14:anchorId="24C5B547">
          <v:rect id="_x0000_i1035" style="width:0;height:1.5pt" o:hralign="center" o:bordertopcolor="this" o:borderleftcolor="this" o:borderbottomcolor="this" o:borderrightcolor="this" o:hrstd="t" o:hr="t" fillcolor="#a0a0a0" stroked="f"/>
        </w:pict>
      </w:r>
    </w:p>
    <w:p w14:paraId="252153BB" w14:textId="77777777" w:rsidR="00241161" w:rsidRDefault="00693D9B">
      <w:pPr>
        <w:tabs>
          <w:tab w:val="left" w:pos="2835"/>
        </w:tabs>
      </w:pPr>
      <w:r w:rsidRPr="00CD47AA">
        <w:rPr>
          <w:rStyle w:val="Kop2Char"/>
        </w:rPr>
        <w:t>PROJECT:</w:t>
      </w:r>
      <w:r>
        <w:rPr>
          <w:rStyle w:val="Kop2Char"/>
        </w:rPr>
        <w:t xml:space="preserve"> </w:t>
      </w:r>
      <w:r>
        <w:t>Advisering datacommunicatie voor Slimme Meter</w:t>
      </w:r>
    </w:p>
    <w:p w14:paraId="4D7BBBF9" w14:textId="77777777" w:rsidR="00241161" w:rsidRDefault="00693D9B">
      <w:pPr>
        <w:tabs>
          <w:tab w:val="left" w:pos="2835"/>
        </w:tabs>
      </w:pPr>
      <w:r w:rsidRPr="00CD47AA">
        <w:rPr>
          <w:rStyle w:val="Kop2Char"/>
        </w:rPr>
        <w:t>OPDRACHTGEVER:</w:t>
      </w:r>
      <w:r>
        <w:rPr>
          <w:rStyle w:val="Kop2Char"/>
        </w:rPr>
        <w:t xml:space="preserve"> </w:t>
      </w:r>
      <w:r>
        <w:t>TNO / Energiemaatschappij</w:t>
      </w:r>
    </w:p>
    <w:p w14:paraId="7E5C33FF" w14:textId="4A43AA56" w:rsidR="00241161" w:rsidRDefault="00693D9B">
      <w:pPr>
        <w:tabs>
          <w:tab w:val="left" w:pos="2835"/>
          <w:tab w:val="left" w:pos="5812"/>
        </w:tabs>
      </w:pPr>
      <w:r w:rsidRPr="7A2AFCD2">
        <w:rPr>
          <w:rStyle w:val="Kop2Char"/>
        </w:rPr>
        <w:t xml:space="preserve">BRANCHE: </w:t>
      </w:r>
      <w:r>
        <w:t>Telecommunicatie, Energie</w:t>
      </w:r>
      <w:r>
        <w:tab/>
      </w:r>
    </w:p>
    <w:p w14:paraId="574E040F" w14:textId="1F09B5D6" w:rsidR="00241161" w:rsidRDefault="00693D9B">
      <w:pPr>
        <w:tabs>
          <w:tab w:val="left" w:pos="2835"/>
          <w:tab w:val="left" w:pos="5812"/>
        </w:tabs>
      </w:pPr>
      <w:r w:rsidRPr="7A2AFCD2">
        <w:rPr>
          <w:rStyle w:val="Kop2Char"/>
        </w:rPr>
        <w:t xml:space="preserve">PERIODE: </w:t>
      </w:r>
      <w:r>
        <w:t>mei 2006 - jul 2006</w:t>
      </w:r>
    </w:p>
    <w:p w14:paraId="541830A8" w14:textId="77777777" w:rsidR="00241161" w:rsidRDefault="00693D9B">
      <w:pPr>
        <w:tabs>
          <w:tab w:val="left" w:pos="2835"/>
        </w:tabs>
      </w:pPr>
      <w:r w:rsidRPr="00CD47AA">
        <w:rPr>
          <w:rStyle w:val="Kop2Char"/>
        </w:rPr>
        <w:t>ROL:</w:t>
      </w:r>
      <w:r>
        <w:rPr>
          <w:rStyle w:val="Kop2Char"/>
        </w:rPr>
        <w:t xml:space="preserve"> </w:t>
      </w:r>
      <w:r>
        <w:t>Technisch Specialist</w:t>
      </w:r>
    </w:p>
    <w:p w14:paraId="3A4A7BB0" w14:textId="77777777" w:rsidR="00241161" w:rsidRDefault="00693D9B">
      <w:r>
        <w:rPr>
          <w:b/>
        </w:rPr>
        <w:t>OMSCHRIJVING:</w:t>
      </w:r>
      <w:r>
        <w:t xml:space="preserve"> In de nabije toekomst dient iedere kleinverbruiker de beschikking te krijgen over een zogenaamde “slimme meter”. Dit zijn elektriciteit- en gasmeters waarbij de meterstanden op afstand af te lezen zullen zijn. Een energiemaatschappij wil een technologische vergelijking van de geschiktheid van </w:t>
      </w:r>
      <w:r>
        <w:lastRenderedPageBreak/>
        <w:t>verschillende datacommunicatie technologieën voor slimme meters. Diverse aspecten dienen te worden onderzocht zoals security.</w:t>
      </w:r>
    </w:p>
    <w:p w14:paraId="6B118AB7" w14:textId="123D84DC" w:rsidR="00241161" w:rsidRDefault="00A245FE">
      <w:r>
        <w:t>X</w:t>
      </w:r>
      <w:r w:rsidR="00693D9B">
        <w:t xml:space="preserve"> heeft in opdracht van dit energiebedrijf verschillende communicatietechnieken geëvalueerd voor metering. Deze evaluatie vond plaats in het kader van regulering van metering. Het resultaat van deze regulering was dat energiebedrijven hun meters de komende jaren gaan vervangen en uitbreiden met meer communicatietechnologie. </w:t>
      </w:r>
      <w:r>
        <w:t>X</w:t>
      </w:r>
      <w:r w:rsidR="00693D9B">
        <w:t xml:space="preserve"> heeft niet alleen gekeken naar de verschillende </w:t>
      </w:r>
      <w:proofErr w:type="spellStart"/>
      <w:r w:rsidR="76061931">
        <w:t>telecommunicatie-technieken</w:t>
      </w:r>
      <w:proofErr w:type="spellEnd"/>
      <w:r w:rsidR="00693D9B">
        <w:t xml:space="preserve"> die gebruikt kunnen worden, maar ook naar de openheid van de producten. De technieken (PLC, GPRS, Breedband IP) zijn gescoord op verschillende criteria en daarnaast is een aantal aanbevelingen gedaan voor vervolgstappen.</w:t>
      </w:r>
    </w:p>
    <w:p w14:paraId="5058C669" w14:textId="77777777" w:rsidR="00241161" w:rsidRDefault="00693D9B">
      <w:pPr>
        <w:tabs>
          <w:tab w:val="left" w:pos="2835"/>
        </w:tabs>
        <w:rPr>
          <w:noProof/>
        </w:rPr>
      </w:pPr>
      <w:r>
        <w:rPr>
          <w:rStyle w:val="Kop2Char"/>
        </w:rPr>
        <w:t>METHODEN EN TECHNIEKEN</w:t>
      </w:r>
      <w:r w:rsidRPr="008B6801">
        <w:rPr>
          <w:rStyle w:val="Kop2Char"/>
        </w:rPr>
        <w:t>:</w:t>
      </w:r>
      <w:r>
        <w:rPr>
          <w:rStyle w:val="Kop2Char"/>
        </w:rPr>
        <w:t xml:space="preserve"> </w:t>
      </w:r>
      <w:r>
        <w:t>GPRS, Power Line Communication, breedband IP</w:t>
      </w:r>
    </w:p>
    <w:p w14:paraId="0FB78278" w14:textId="77777777" w:rsidR="00241161" w:rsidRDefault="00A245FE">
      <w:pPr>
        <w:tabs>
          <w:tab w:val="left" w:pos="2835"/>
        </w:tabs>
      </w:pPr>
      <w:r>
        <w:pict w14:anchorId="4007EC06">
          <v:rect id="_x0000_i1036" style="width:0;height:1.5pt" o:hralign="center" o:bordertopcolor="this" o:borderleftcolor="this" o:borderbottomcolor="this" o:borderrightcolor="this" o:hrstd="t" o:hr="t" fillcolor="#a0a0a0" stroked="f"/>
        </w:pict>
      </w:r>
    </w:p>
    <w:p w14:paraId="1C305C4B" w14:textId="77777777" w:rsidR="00241161" w:rsidRPr="00A245FE" w:rsidRDefault="00693D9B">
      <w:pPr>
        <w:tabs>
          <w:tab w:val="left" w:pos="2835"/>
        </w:tabs>
        <w:rPr>
          <w:lang w:val="en-US"/>
        </w:rPr>
      </w:pPr>
      <w:r w:rsidRPr="00A245FE">
        <w:rPr>
          <w:rStyle w:val="Kop2Char"/>
          <w:lang w:val="en-US"/>
        </w:rPr>
        <w:t xml:space="preserve">PROJECT: </w:t>
      </w:r>
      <w:proofErr w:type="spellStart"/>
      <w:r w:rsidRPr="00A245FE">
        <w:rPr>
          <w:lang w:val="en-US"/>
        </w:rPr>
        <w:t>Advisering</w:t>
      </w:r>
      <w:proofErr w:type="spellEnd"/>
      <w:r w:rsidRPr="00A245FE">
        <w:rPr>
          <w:lang w:val="en-US"/>
        </w:rPr>
        <w:t xml:space="preserve"> IP-Multimedia Subsystem (IMS)</w:t>
      </w:r>
    </w:p>
    <w:p w14:paraId="13E15B9D" w14:textId="77777777" w:rsidR="00241161" w:rsidRDefault="00693D9B">
      <w:pPr>
        <w:tabs>
          <w:tab w:val="left" w:pos="2835"/>
        </w:tabs>
      </w:pPr>
      <w:r w:rsidRPr="00CD47AA">
        <w:rPr>
          <w:rStyle w:val="Kop2Char"/>
        </w:rPr>
        <w:t>OPDRACHTGEVER:</w:t>
      </w:r>
      <w:r>
        <w:rPr>
          <w:rStyle w:val="Kop2Char"/>
        </w:rPr>
        <w:t xml:space="preserve"> </w:t>
      </w:r>
      <w:r>
        <w:t>TNO</w:t>
      </w:r>
    </w:p>
    <w:p w14:paraId="069AD6BD" w14:textId="3CF09C13" w:rsidR="00241161" w:rsidRDefault="00693D9B">
      <w:pPr>
        <w:tabs>
          <w:tab w:val="left" w:pos="2835"/>
          <w:tab w:val="left" w:pos="5812"/>
        </w:tabs>
      </w:pPr>
      <w:r w:rsidRPr="7A2AFCD2">
        <w:rPr>
          <w:rStyle w:val="Kop2Char"/>
        </w:rPr>
        <w:t xml:space="preserve">BRANCHE: </w:t>
      </w:r>
      <w:r>
        <w:t>Telecommunicatie</w:t>
      </w:r>
      <w:r>
        <w:tab/>
      </w:r>
    </w:p>
    <w:p w14:paraId="7A1EE291" w14:textId="266E5FCD" w:rsidR="00241161" w:rsidRDefault="00693D9B">
      <w:pPr>
        <w:tabs>
          <w:tab w:val="left" w:pos="2835"/>
          <w:tab w:val="left" w:pos="5812"/>
        </w:tabs>
      </w:pPr>
      <w:r w:rsidRPr="7A2AFCD2">
        <w:rPr>
          <w:rStyle w:val="Kop2Char"/>
        </w:rPr>
        <w:t xml:space="preserve">PERIODE: </w:t>
      </w:r>
      <w:r>
        <w:t>jan 2006 - jan 2007</w:t>
      </w:r>
    </w:p>
    <w:p w14:paraId="53105A93" w14:textId="77777777" w:rsidR="00241161" w:rsidRDefault="00693D9B">
      <w:pPr>
        <w:tabs>
          <w:tab w:val="left" w:pos="2835"/>
        </w:tabs>
      </w:pPr>
      <w:r w:rsidRPr="00CD47AA">
        <w:rPr>
          <w:rStyle w:val="Kop2Char"/>
        </w:rPr>
        <w:t>ROL:</w:t>
      </w:r>
      <w:r>
        <w:rPr>
          <w:rStyle w:val="Kop2Char"/>
        </w:rPr>
        <w:t xml:space="preserve"> </w:t>
      </w:r>
      <w:r>
        <w:t>Technisch Specialist</w:t>
      </w:r>
    </w:p>
    <w:p w14:paraId="075B5919" w14:textId="481335BA" w:rsidR="00241161" w:rsidRDefault="00693D9B">
      <w:r w:rsidRPr="351ADDFD">
        <w:rPr>
          <w:b/>
          <w:bCs/>
        </w:rPr>
        <w:t>OMSCHRIJVING:</w:t>
      </w:r>
      <w:r>
        <w:t xml:space="preserve"> In de toekomst zijn telefonie netwerken voor een belangrijk deel gebaseerd op het </w:t>
      </w:r>
      <w:proofErr w:type="spellStart"/>
      <w:r>
        <w:t>Session</w:t>
      </w:r>
      <w:proofErr w:type="spellEnd"/>
      <w:r>
        <w:t xml:space="preserve"> </w:t>
      </w:r>
      <w:proofErr w:type="spellStart"/>
      <w:r>
        <w:t>Initiation</w:t>
      </w:r>
      <w:proofErr w:type="spellEnd"/>
      <w:r>
        <w:t xml:space="preserve"> Protocol (SIP) en een </w:t>
      </w:r>
      <w:r w:rsidR="792C2E68">
        <w:t>IMS-architectuur</w:t>
      </w:r>
      <w:r>
        <w:t>. SIP is een protocol om audio-, video-, en datacommunicatie mogelijk te maken en wordt gebruikt voor VoIP. Integratie vast-mobiel is een belangrijk voordeel dat operators met IMS verwachten te bereiken.</w:t>
      </w:r>
    </w:p>
    <w:p w14:paraId="41BFE5FD" w14:textId="7D14C3DC" w:rsidR="00241161" w:rsidRDefault="00A245FE">
      <w:r>
        <w:t>X</w:t>
      </w:r>
      <w:r w:rsidR="00693D9B">
        <w:t xml:space="preserve"> heeft nieuwe diensten, integratie vast-mobiel, </w:t>
      </w:r>
      <w:r w:rsidR="71A805E5">
        <w:t>bedrijfstelecommunicatie</w:t>
      </w:r>
      <w:r w:rsidR="00693D9B">
        <w:t xml:space="preserve"> en huurlijnen onderzocht op basis de </w:t>
      </w:r>
      <w:r w:rsidR="2BB01844">
        <w:t>IMS-architectuur</w:t>
      </w:r>
      <w:r w:rsidR="00693D9B">
        <w:t xml:space="preserve">. Op basis van de adviezen is het voor netwerk operators eenvoudiger de voordelen aan te tonen voor de klanten van het invoeren van de </w:t>
      </w:r>
      <w:r w:rsidR="6FB4161F">
        <w:t>IMS-architectuur</w:t>
      </w:r>
      <w:r w:rsidR="00693D9B">
        <w:t>.</w:t>
      </w:r>
    </w:p>
    <w:p w14:paraId="3B3AC8DA" w14:textId="77777777" w:rsidR="00241161" w:rsidRDefault="00693D9B">
      <w:pPr>
        <w:tabs>
          <w:tab w:val="left" w:pos="2835"/>
        </w:tabs>
        <w:rPr>
          <w:noProof/>
        </w:rPr>
      </w:pPr>
      <w:r>
        <w:rPr>
          <w:rStyle w:val="Kop2Char"/>
        </w:rPr>
        <w:t>METHODEN EN TECHNIEKEN</w:t>
      </w:r>
      <w:r w:rsidRPr="008B6801">
        <w:rPr>
          <w:rStyle w:val="Kop2Char"/>
        </w:rPr>
        <w:t>:</w:t>
      </w:r>
      <w:r>
        <w:rPr>
          <w:rStyle w:val="Kop2Char"/>
        </w:rPr>
        <w:t xml:space="preserve"> </w:t>
      </w:r>
      <w:r>
        <w:t>3GPP, TISPAN, PSTN/ISDN, PES, IMS, SIP, VOIP</w:t>
      </w:r>
    </w:p>
    <w:p w14:paraId="1FC39945" w14:textId="77777777" w:rsidR="00241161" w:rsidRDefault="00A245FE">
      <w:pPr>
        <w:tabs>
          <w:tab w:val="left" w:pos="2835"/>
        </w:tabs>
      </w:pPr>
      <w:r>
        <w:pict w14:anchorId="382695B6">
          <v:rect id="_x0000_i1037" style="width:0;height:1.5pt" o:hralign="center" o:bordertopcolor="this" o:borderleftcolor="this" o:borderbottomcolor="this" o:borderrightcolor="this" o:hrstd="t" o:hr="t" fillcolor="#a0a0a0" stroked="f"/>
        </w:pict>
      </w:r>
    </w:p>
    <w:p w14:paraId="1051D111" w14:textId="77777777" w:rsidR="00241161" w:rsidRDefault="00693D9B">
      <w:pPr>
        <w:tabs>
          <w:tab w:val="left" w:pos="2835"/>
        </w:tabs>
      </w:pPr>
      <w:r w:rsidRPr="00CD47AA">
        <w:rPr>
          <w:rStyle w:val="Kop2Char"/>
        </w:rPr>
        <w:t>PROJECT:</w:t>
      </w:r>
      <w:r>
        <w:rPr>
          <w:rStyle w:val="Kop2Char"/>
        </w:rPr>
        <w:t xml:space="preserve"> </w:t>
      </w:r>
      <w:r>
        <w:t>Advisering m.b.t. veiligheid draadloze communicatie</w:t>
      </w:r>
    </w:p>
    <w:p w14:paraId="60F1AC8F" w14:textId="77777777" w:rsidR="00241161" w:rsidRDefault="00693D9B">
      <w:pPr>
        <w:tabs>
          <w:tab w:val="left" w:pos="2835"/>
        </w:tabs>
      </w:pPr>
      <w:r w:rsidRPr="00CD47AA">
        <w:rPr>
          <w:rStyle w:val="Kop2Char"/>
        </w:rPr>
        <w:t>OPDRACHTGEVER:</w:t>
      </w:r>
      <w:r>
        <w:rPr>
          <w:rStyle w:val="Kop2Char"/>
        </w:rPr>
        <w:t xml:space="preserve"> </w:t>
      </w:r>
      <w:r>
        <w:t>Shell</w:t>
      </w:r>
    </w:p>
    <w:p w14:paraId="0A2D0FEA" w14:textId="3E80B5A1" w:rsidR="00241161" w:rsidRDefault="00693D9B">
      <w:pPr>
        <w:tabs>
          <w:tab w:val="left" w:pos="2835"/>
          <w:tab w:val="left" w:pos="5812"/>
        </w:tabs>
      </w:pPr>
      <w:r w:rsidRPr="7A2AFCD2">
        <w:rPr>
          <w:rStyle w:val="Kop2Char"/>
        </w:rPr>
        <w:t xml:space="preserve">BRANCHE: </w:t>
      </w:r>
      <w:r>
        <w:t>Manufacturing</w:t>
      </w:r>
      <w:r>
        <w:tab/>
      </w:r>
    </w:p>
    <w:p w14:paraId="39402848" w14:textId="64EE80E5" w:rsidR="00241161" w:rsidRDefault="00693D9B">
      <w:pPr>
        <w:tabs>
          <w:tab w:val="left" w:pos="2835"/>
          <w:tab w:val="left" w:pos="5812"/>
        </w:tabs>
      </w:pPr>
      <w:r w:rsidRPr="7A2AFCD2">
        <w:rPr>
          <w:rStyle w:val="Kop2Char"/>
        </w:rPr>
        <w:t xml:space="preserve">PERIODE: </w:t>
      </w:r>
      <w:r>
        <w:t>jun 2005 - dec 2006</w:t>
      </w:r>
    </w:p>
    <w:p w14:paraId="164C0419" w14:textId="77777777" w:rsidR="00241161" w:rsidRDefault="00693D9B">
      <w:pPr>
        <w:tabs>
          <w:tab w:val="left" w:pos="2835"/>
        </w:tabs>
      </w:pPr>
      <w:r w:rsidRPr="00CD47AA">
        <w:rPr>
          <w:rStyle w:val="Kop2Char"/>
        </w:rPr>
        <w:t>ROL:</w:t>
      </w:r>
      <w:r>
        <w:rPr>
          <w:rStyle w:val="Kop2Char"/>
        </w:rPr>
        <w:t xml:space="preserve"> </w:t>
      </w:r>
      <w:r>
        <w:t>Technisch Specialist</w:t>
      </w:r>
    </w:p>
    <w:p w14:paraId="5C67F222" w14:textId="50FEB138" w:rsidR="00241161" w:rsidRDefault="00693D9B">
      <w:r w:rsidRPr="7A2AFCD2">
        <w:rPr>
          <w:b/>
          <w:bCs/>
        </w:rPr>
        <w:t>OMSCHRIJVING:</w:t>
      </w:r>
      <w:r>
        <w:t xml:space="preserve"> Shell wil de operationele exploitatiekosten verlagen met behulp van draadloze communicatie. </w:t>
      </w:r>
      <w:r w:rsidR="00A245FE">
        <w:t>X</w:t>
      </w:r>
      <w:r>
        <w:t xml:space="preserve"> heeft de veiligheidsaspecten van draadloze technologie geïnventariseerd in een operationele exploratie omgeving en een lijst gemaakt van risico’s die aan de orde zijn. Daarnaast zijn vooral voor de LR-WPAN (Low </w:t>
      </w:r>
      <w:proofErr w:type="spellStart"/>
      <w:r>
        <w:t>Rate</w:t>
      </w:r>
      <w:proofErr w:type="spellEnd"/>
      <w:r>
        <w:t xml:space="preserve"> Wireless Personal Area Network) technologie de aanwezige veiligheidsmechanismen geïnventariseerd.</w:t>
      </w:r>
    </w:p>
    <w:p w14:paraId="3819A406" w14:textId="77777777" w:rsidR="00241161" w:rsidRDefault="00693D9B">
      <w:pPr>
        <w:tabs>
          <w:tab w:val="left" w:pos="2835"/>
        </w:tabs>
        <w:rPr>
          <w:noProof/>
        </w:rPr>
      </w:pPr>
      <w:r>
        <w:rPr>
          <w:rStyle w:val="Kop2Char"/>
        </w:rPr>
        <w:t>METHODEN EN TECHNIEKEN</w:t>
      </w:r>
      <w:r w:rsidRPr="008B6801">
        <w:rPr>
          <w:rStyle w:val="Kop2Char"/>
        </w:rPr>
        <w:t>:</w:t>
      </w:r>
      <w:r>
        <w:rPr>
          <w:rStyle w:val="Kop2Char"/>
        </w:rPr>
        <w:t xml:space="preserve"> </w:t>
      </w:r>
      <w:r>
        <w:t xml:space="preserve">LR-WPAN, </w:t>
      </w:r>
      <w:proofErr w:type="spellStart"/>
      <w:r>
        <w:t>WiFi</w:t>
      </w:r>
      <w:proofErr w:type="spellEnd"/>
      <w:r>
        <w:t xml:space="preserve">, HART, Foundation </w:t>
      </w:r>
      <w:proofErr w:type="spellStart"/>
      <w:r>
        <w:t>Fieldbus</w:t>
      </w:r>
      <w:proofErr w:type="spellEnd"/>
    </w:p>
    <w:p w14:paraId="0562CB0E" w14:textId="77777777" w:rsidR="00241161" w:rsidRDefault="00A245FE">
      <w:pPr>
        <w:tabs>
          <w:tab w:val="left" w:pos="2835"/>
        </w:tabs>
      </w:pPr>
      <w:r>
        <w:pict w14:anchorId="7ACA7D38">
          <v:rect id="_x0000_i1038" style="width:0;height:1.5pt" o:hralign="center" o:bordertopcolor="this" o:borderleftcolor="this" o:borderbottomcolor="this" o:borderrightcolor="this" o:hrstd="t" o:hr="t" fillcolor="#a0a0a0" stroked="f"/>
        </w:pict>
      </w:r>
    </w:p>
    <w:p w14:paraId="58C64EDA" w14:textId="77777777" w:rsidR="00241161" w:rsidRDefault="00693D9B">
      <w:pPr>
        <w:tabs>
          <w:tab w:val="left" w:pos="2835"/>
        </w:tabs>
      </w:pPr>
      <w:r w:rsidRPr="00CD47AA">
        <w:rPr>
          <w:rStyle w:val="Kop2Char"/>
        </w:rPr>
        <w:t>PROJECT:</w:t>
      </w:r>
      <w:r>
        <w:rPr>
          <w:rStyle w:val="Kop2Char"/>
        </w:rPr>
        <w:t xml:space="preserve"> </w:t>
      </w:r>
      <w:r>
        <w:t>Advisering over bedrijfstelefonie platform met open-source code</w:t>
      </w:r>
    </w:p>
    <w:p w14:paraId="4938586A" w14:textId="77777777" w:rsidR="00241161" w:rsidRDefault="00693D9B">
      <w:pPr>
        <w:tabs>
          <w:tab w:val="left" w:pos="2835"/>
        </w:tabs>
      </w:pPr>
      <w:r w:rsidRPr="00CD47AA">
        <w:rPr>
          <w:rStyle w:val="Kop2Char"/>
        </w:rPr>
        <w:t>OPDRACHTGEVER:</w:t>
      </w:r>
      <w:r>
        <w:rPr>
          <w:rStyle w:val="Kop2Char"/>
        </w:rPr>
        <w:t xml:space="preserve"> </w:t>
      </w:r>
      <w:r>
        <w:t>Defensie</w:t>
      </w:r>
    </w:p>
    <w:p w14:paraId="0FB533FA" w14:textId="5448DC76" w:rsidR="00241161" w:rsidRDefault="00693D9B">
      <w:pPr>
        <w:tabs>
          <w:tab w:val="left" w:pos="2835"/>
          <w:tab w:val="left" w:pos="5812"/>
        </w:tabs>
      </w:pPr>
      <w:r w:rsidRPr="7A2AFCD2">
        <w:rPr>
          <w:rStyle w:val="Kop2Char"/>
        </w:rPr>
        <w:t xml:space="preserve">BRANCHE: </w:t>
      </w:r>
      <w:r>
        <w:t>Overheid</w:t>
      </w:r>
      <w:r>
        <w:tab/>
      </w:r>
    </w:p>
    <w:p w14:paraId="3863F13D" w14:textId="60B246BE" w:rsidR="00241161" w:rsidRDefault="00693D9B">
      <w:pPr>
        <w:tabs>
          <w:tab w:val="left" w:pos="2835"/>
          <w:tab w:val="left" w:pos="5812"/>
        </w:tabs>
      </w:pPr>
      <w:r w:rsidRPr="7A2AFCD2">
        <w:rPr>
          <w:rStyle w:val="Kop2Char"/>
        </w:rPr>
        <w:t xml:space="preserve">PERIODE: </w:t>
      </w:r>
      <w:r>
        <w:t>jan 2005 - sep 2005</w:t>
      </w:r>
    </w:p>
    <w:p w14:paraId="4350F171" w14:textId="77777777" w:rsidR="00241161" w:rsidRDefault="00693D9B">
      <w:pPr>
        <w:tabs>
          <w:tab w:val="left" w:pos="2835"/>
        </w:tabs>
      </w:pPr>
      <w:r w:rsidRPr="00CD47AA">
        <w:rPr>
          <w:rStyle w:val="Kop2Char"/>
        </w:rPr>
        <w:t>ROL:</w:t>
      </w:r>
      <w:r>
        <w:rPr>
          <w:rStyle w:val="Kop2Char"/>
        </w:rPr>
        <w:t xml:space="preserve"> </w:t>
      </w:r>
      <w:r>
        <w:t>Technisch Specialist</w:t>
      </w:r>
    </w:p>
    <w:p w14:paraId="5BFACD37" w14:textId="77777777" w:rsidR="00241161" w:rsidRDefault="00693D9B">
      <w:r>
        <w:rPr>
          <w:b/>
        </w:rPr>
        <w:t>OMSCHRIJVING:</w:t>
      </w:r>
      <w:r>
        <w:t xml:space="preserve"> Voor interoperabiliteit tussen internationale defensienetwerken heeft men naast standaarden behoefte aan een flexibele oplossing. Asterisk open-source software levert een bedrijfstelefooncentrale die flexibel, </w:t>
      </w:r>
      <w:proofErr w:type="spellStart"/>
      <w:r>
        <w:t>uitbreidbaar</w:t>
      </w:r>
      <w:proofErr w:type="spellEnd"/>
      <w:r>
        <w:t xml:space="preserve"> en goedkoop is.</w:t>
      </w:r>
    </w:p>
    <w:p w14:paraId="03DEC606" w14:textId="4B431D9D" w:rsidR="00241161" w:rsidRDefault="00A245FE">
      <w:r>
        <w:t>X</w:t>
      </w:r>
      <w:r w:rsidR="00693D9B">
        <w:t xml:space="preserve"> heeft een bedrijfstelefonie platform geïnstalleerd op basis van Asterisk open-source software. Dit platform is opgenomen in een testplatform voor interoperabiliteitstesten tussen verschillende landen. Het platform is gebaseerd op open-source code (Asterisk) en Linux. Het platform ondersteunt verschillende interfaces (SIP, POTS, ISDN BRI, PRI) en verplaatst complexiteit van hardware naar software en is dus kostenbesparend. Het voordeel van Asterisk is dat het uit open-source code bestaat en makkelijk diensten </w:t>
      </w:r>
      <w:r w:rsidR="00693D9B">
        <w:lastRenderedPageBreak/>
        <w:t>op kunnen worden geïmplementeerd. In feite is Asterisk een distributie strategie van low-</w:t>
      </w:r>
      <w:proofErr w:type="spellStart"/>
      <w:r w:rsidR="00693D9B">
        <w:t>cost</w:t>
      </w:r>
      <w:proofErr w:type="spellEnd"/>
      <w:r w:rsidR="00693D9B">
        <w:t xml:space="preserve"> hardware via open-source.</w:t>
      </w:r>
    </w:p>
    <w:p w14:paraId="3FEC6D49" w14:textId="77777777" w:rsidR="00241161" w:rsidRDefault="00693D9B">
      <w:pPr>
        <w:tabs>
          <w:tab w:val="left" w:pos="2835"/>
        </w:tabs>
        <w:rPr>
          <w:noProof/>
        </w:rPr>
      </w:pPr>
      <w:r>
        <w:rPr>
          <w:rStyle w:val="Kop2Char"/>
        </w:rPr>
        <w:t>METHODEN EN TECHNIEKEN</w:t>
      </w:r>
      <w:r w:rsidRPr="008B6801">
        <w:rPr>
          <w:rStyle w:val="Kop2Char"/>
        </w:rPr>
        <w:t>:</w:t>
      </w:r>
      <w:r>
        <w:rPr>
          <w:rStyle w:val="Kop2Char"/>
        </w:rPr>
        <w:t xml:space="preserve"> </w:t>
      </w:r>
      <w:r>
        <w:t xml:space="preserve">Linux, Telnet, </w:t>
      </w:r>
      <w:proofErr w:type="spellStart"/>
      <w:r>
        <w:t>Zaptel</w:t>
      </w:r>
      <w:proofErr w:type="spellEnd"/>
      <w:r>
        <w:t xml:space="preserve"> driver</w:t>
      </w:r>
    </w:p>
    <w:p w14:paraId="34CE0A41" w14:textId="77777777" w:rsidR="00241161" w:rsidRDefault="00A245FE">
      <w:pPr>
        <w:tabs>
          <w:tab w:val="left" w:pos="2835"/>
        </w:tabs>
      </w:pPr>
      <w:r>
        <w:pict w14:anchorId="43DBF8B0">
          <v:rect id="_x0000_i1039" style="width:0;height:1.5pt" o:hralign="center" o:bordertopcolor="this" o:borderleftcolor="this" o:borderbottomcolor="this" o:borderrightcolor="this" o:hrstd="t" o:hr="t" fillcolor="#a0a0a0" stroked="f"/>
        </w:pict>
      </w:r>
    </w:p>
    <w:p w14:paraId="2F93B44E" w14:textId="34E22A9C" w:rsidR="00241161" w:rsidRDefault="00693D9B">
      <w:pPr>
        <w:tabs>
          <w:tab w:val="left" w:pos="2835"/>
        </w:tabs>
      </w:pPr>
      <w:r w:rsidRPr="351ADDFD">
        <w:rPr>
          <w:rStyle w:val="Kop2Char"/>
        </w:rPr>
        <w:t xml:space="preserve">PROJECT: </w:t>
      </w:r>
      <w:r>
        <w:t xml:space="preserve">Ontwerp adviestool voor </w:t>
      </w:r>
      <w:r w:rsidR="7F0E92AA">
        <w:t>UMTS-netwerkplanning</w:t>
      </w:r>
    </w:p>
    <w:p w14:paraId="64698235" w14:textId="77777777" w:rsidR="00241161" w:rsidRDefault="00693D9B">
      <w:pPr>
        <w:tabs>
          <w:tab w:val="left" w:pos="2835"/>
        </w:tabs>
      </w:pPr>
      <w:r w:rsidRPr="00CD47AA">
        <w:rPr>
          <w:rStyle w:val="Kop2Char"/>
        </w:rPr>
        <w:t>OPDRACHTGEVER:</w:t>
      </w:r>
      <w:r>
        <w:rPr>
          <w:rStyle w:val="Kop2Char"/>
        </w:rPr>
        <w:t xml:space="preserve"> </w:t>
      </w:r>
      <w:r>
        <w:t>TNO</w:t>
      </w:r>
    </w:p>
    <w:p w14:paraId="6BCFAD91" w14:textId="59600155" w:rsidR="00241161" w:rsidRDefault="00693D9B">
      <w:pPr>
        <w:tabs>
          <w:tab w:val="left" w:pos="2835"/>
          <w:tab w:val="left" w:pos="5812"/>
        </w:tabs>
      </w:pPr>
      <w:r w:rsidRPr="7A2AFCD2">
        <w:rPr>
          <w:rStyle w:val="Kop2Char"/>
        </w:rPr>
        <w:t xml:space="preserve">BRANCHE: </w:t>
      </w:r>
      <w:r>
        <w:t>Telecommunicatie</w:t>
      </w:r>
      <w:r>
        <w:tab/>
      </w:r>
    </w:p>
    <w:p w14:paraId="46F9BF75" w14:textId="186A2E60" w:rsidR="00241161" w:rsidRDefault="00693D9B">
      <w:pPr>
        <w:tabs>
          <w:tab w:val="left" w:pos="2835"/>
          <w:tab w:val="left" w:pos="5812"/>
        </w:tabs>
      </w:pPr>
      <w:r w:rsidRPr="7A2AFCD2">
        <w:rPr>
          <w:rStyle w:val="Kop2Char"/>
        </w:rPr>
        <w:t xml:space="preserve">PERIODE: </w:t>
      </w:r>
      <w:r>
        <w:t>jan 2005 - mrt 2006</w:t>
      </w:r>
    </w:p>
    <w:p w14:paraId="5971AEF1" w14:textId="77777777" w:rsidR="00241161" w:rsidRDefault="00693D9B">
      <w:pPr>
        <w:tabs>
          <w:tab w:val="left" w:pos="2835"/>
        </w:tabs>
      </w:pPr>
      <w:r w:rsidRPr="00CD47AA">
        <w:rPr>
          <w:rStyle w:val="Kop2Char"/>
        </w:rPr>
        <w:t>ROL:</w:t>
      </w:r>
      <w:r>
        <w:rPr>
          <w:rStyle w:val="Kop2Char"/>
        </w:rPr>
        <w:t xml:space="preserve"> </w:t>
      </w:r>
      <w:r>
        <w:t>Ontwerper</w:t>
      </w:r>
    </w:p>
    <w:p w14:paraId="62739868" w14:textId="0974D409" w:rsidR="00241161" w:rsidRDefault="00693D9B">
      <w:r w:rsidRPr="351ADDFD">
        <w:rPr>
          <w:b/>
          <w:bCs/>
        </w:rPr>
        <w:t>OMSCHRIJVING:</w:t>
      </w:r>
      <w:r>
        <w:t xml:space="preserve"> </w:t>
      </w:r>
      <w:proofErr w:type="spellStart"/>
      <w:r w:rsidR="5649D2FE">
        <w:t>Radiopropagatiemodellen</w:t>
      </w:r>
      <w:proofErr w:type="spellEnd"/>
      <w:r>
        <w:t xml:space="preserve"> spelen een belangrijke rol bij de planning van netwerken voor mobiele telecommunicatie. Er is een tendens richting kleinere radiocellen, meer gebouwen en hogere frequenties. Hierdoor worden bepaalde propagatie-effecten belangrijker en dit vormt aanleiding om in bepaalde situaties de propagatiemodellering te herzien.</w:t>
      </w:r>
    </w:p>
    <w:p w14:paraId="0991C454" w14:textId="2483AAC4" w:rsidR="00241161" w:rsidRDefault="00A245FE">
      <w:r>
        <w:t>X</w:t>
      </w:r>
      <w:r w:rsidR="00693D9B">
        <w:t xml:space="preserve"> heeft een adviestool ontworpen waarmee nieuwe nauwkeurige </w:t>
      </w:r>
      <w:proofErr w:type="spellStart"/>
      <w:r w:rsidR="17F8B68D">
        <w:t>radiopropagatiemodellen</w:t>
      </w:r>
      <w:proofErr w:type="spellEnd"/>
      <w:r w:rsidR="00693D9B">
        <w:t xml:space="preserve"> voor mobiele operators in geschat kunnen worden. De adviestool bevat vragen, waarmee voor een mobiele operator kan worden bepaald welke kostenbesparingen mogelijk zijn op het gebied van netwerk planning met een nauwkeuriger propagatiemodel.</w:t>
      </w:r>
    </w:p>
    <w:p w14:paraId="0A1B395B" w14:textId="77777777" w:rsidR="00241161" w:rsidRDefault="00693D9B">
      <w:pPr>
        <w:tabs>
          <w:tab w:val="left" w:pos="2835"/>
        </w:tabs>
        <w:rPr>
          <w:noProof/>
        </w:rPr>
      </w:pPr>
      <w:r>
        <w:rPr>
          <w:rStyle w:val="Kop2Char"/>
        </w:rPr>
        <w:t>METHODEN EN TECHNIEKEN</w:t>
      </w:r>
      <w:r w:rsidRPr="008B6801">
        <w:rPr>
          <w:rStyle w:val="Kop2Char"/>
        </w:rPr>
        <w:t>:</w:t>
      </w:r>
      <w:r>
        <w:rPr>
          <w:rStyle w:val="Kop2Char"/>
        </w:rPr>
        <w:t xml:space="preserve"> </w:t>
      </w:r>
      <w:proofErr w:type="spellStart"/>
      <w:r>
        <w:t>Okumura-Hata</w:t>
      </w:r>
      <w:proofErr w:type="spellEnd"/>
      <w:r>
        <w:t>, FDMA (GSM), WCDMA (UMTS)</w:t>
      </w:r>
    </w:p>
    <w:p w14:paraId="62EBF3C5" w14:textId="77777777" w:rsidR="00241161" w:rsidRDefault="00A245FE">
      <w:pPr>
        <w:tabs>
          <w:tab w:val="left" w:pos="2835"/>
        </w:tabs>
      </w:pPr>
      <w:r>
        <w:pict w14:anchorId="4F50B0FC">
          <v:rect id="_x0000_i1040" style="width:0;height:1.5pt" o:hralign="center" o:bordertopcolor="this" o:borderleftcolor="this" o:borderbottomcolor="this" o:borderrightcolor="this" o:hrstd="t" o:hr="t" fillcolor="#a0a0a0" stroked="f"/>
        </w:pict>
      </w:r>
    </w:p>
    <w:p w14:paraId="588F0215" w14:textId="77777777" w:rsidR="00241161" w:rsidRDefault="00693D9B">
      <w:pPr>
        <w:tabs>
          <w:tab w:val="left" w:pos="2835"/>
        </w:tabs>
      </w:pPr>
      <w:r w:rsidRPr="00CD47AA">
        <w:rPr>
          <w:rStyle w:val="Kop2Char"/>
        </w:rPr>
        <w:t>PROJECT:</w:t>
      </w:r>
      <w:r>
        <w:rPr>
          <w:rStyle w:val="Kop2Char"/>
        </w:rPr>
        <w:t xml:space="preserve"> </w:t>
      </w:r>
      <w:r>
        <w:t>Projectleiding en acquisitie low power sensornetwerken</w:t>
      </w:r>
    </w:p>
    <w:p w14:paraId="04FC782B" w14:textId="77777777" w:rsidR="00241161" w:rsidRDefault="00693D9B">
      <w:pPr>
        <w:tabs>
          <w:tab w:val="left" w:pos="2835"/>
        </w:tabs>
      </w:pPr>
      <w:r w:rsidRPr="00CD47AA">
        <w:rPr>
          <w:rStyle w:val="Kop2Char"/>
        </w:rPr>
        <w:t>OPDRACHTGEVER:</w:t>
      </w:r>
      <w:r>
        <w:rPr>
          <w:rStyle w:val="Kop2Char"/>
        </w:rPr>
        <w:t xml:space="preserve"> </w:t>
      </w:r>
      <w:r>
        <w:t>TNO</w:t>
      </w:r>
    </w:p>
    <w:p w14:paraId="03007688" w14:textId="66615E1B" w:rsidR="00241161" w:rsidRDefault="00693D9B">
      <w:pPr>
        <w:tabs>
          <w:tab w:val="left" w:pos="2835"/>
          <w:tab w:val="left" w:pos="5812"/>
        </w:tabs>
      </w:pPr>
      <w:r w:rsidRPr="7A2AFCD2">
        <w:rPr>
          <w:rStyle w:val="Kop2Char"/>
        </w:rPr>
        <w:t xml:space="preserve">BRANCHE: </w:t>
      </w:r>
      <w:r>
        <w:t>Handel</w:t>
      </w:r>
      <w:r>
        <w:tab/>
      </w:r>
    </w:p>
    <w:p w14:paraId="7533ABCC" w14:textId="68E31C62" w:rsidR="00241161" w:rsidRDefault="00693D9B">
      <w:pPr>
        <w:tabs>
          <w:tab w:val="left" w:pos="2835"/>
          <w:tab w:val="left" w:pos="5812"/>
        </w:tabs>
      </w:pPr>
      <w:r w:rsidRPr="7A2AFCD2">
        <w:rPr>
          <w:rStyle w:val="Kop2Char"/>
        </w:rPr>
        <w:t xml:space="preserve">PERIODE: </w:t>
      </w:r>
      <w:r>
        <w:t>apr 2004 - jun 2007</w:t>
      </w:r>
    </w:p>
    <w:p w14:paraId="5B509EF4" w14:textId="77777777" w:rsidR="00241161" w:rsidRDefault="00693D9B">
      <w:pPr>
        <w:tabs>
          <w:tab w:val="left" w:pos="2835"/>
        </w:tabs>
      </w:pPr>
      <w:r w:rsidRPr="00CD47AA">
        <w:rPr>
          <w:rStyle w:val="Kop2Char"/>
        </w:rPr>
        <w:t>ROL:</w:t>
      </w:r>
      <w:r>
        <w:rPr>
          <w:rStyle w:val="Kop2Char"/>
        </w:rPr>
        <w:t xml:space="preserve"> </w:t>
      </w:r>
      <w:r>
        <w:t>Projectleider, Technisch Specialist</w:t>
      </w:r>
    </w:p>
    <w:p w14:paraId="053A8561" w14:textId="77777777" w:rsidR="00241161" w:rsidRDefault="00693D9B">
      <w:r>
        <w:rPr>
          <w:b/>
        </w:rPr>
        <w:t>OMSCHRIJVING:</w:t>
      </w:r>
      <w:r>
        <w:t xml:space="preserve"> TNO Informatie- en Communicatietechnologie is een innovatiecentrum in Nederland, waarbinnen de ICT en Telecom disciplines zijn gebundeld.</w:t>
      </w:r>
    </w:p>
    <w:p w14:paraId="0960D98A" w14:textId="77777777" w:rsidR="00241161" w:rsidRDefault="00693D9B">
      <w:r>
        <w:t xml:space="preserve">Een van die innovaties is het inzetten van sensoren ter ondersteuning van bedrijfsprocessen. Dit is eenvoudig en betaalbaar geworden dankzij een nieuwe gestandaardiseerde radiotechniek waar waarde aan toegevoegd is, zodat met deze techniek een netwerk kan worden gevormd. </w:t>
      </w:r>
      <w:proofErr w:type="spellStart"/>
      <w:r>
        <w:t>Sensiplant</w:t>
      </w:r>
      <w:proofErr w:type="spellEnd"/>
      <w:r>
        <w:t xml:space="preserve"> is een toepassing hiervan voor de glastuinbouwsector, waarbij met sensoren de grondvochtigheid wordt gecontroleerd.</w:t>
      </w:r>
    </w:p>
    <w:p w14:paraId="2A0CD4B3" w14:textId="6F287C7E" w:rsidR="00241161" w:rsidRDefault="00A245FE">
      <w:r>
        <w:t>X</w:t>
      </w:r>
      <w:r w:rsidR="00693D9B">
        <w:t xml:space="preserve"> heeft het protocol ontwikkeld voor de </w:t>
      </w:r>
      <w:proofErr w:type="spellStart"/>
      <w:r w:rsidR="00693D9B">
        <w:t>netwerklaag</w:t>
      </w:r>
      <w:proofErr w:type="spellEnd"/>
      <w:r w:rsidR="00693D9B">
        <w:t xml:space="preserve"> van low-power sensornetwerken en een internationaal patent en subsidies ontvangen. </w:t>
      </w:r>
      <w:r>
        <w:t>X</w:t>
      </w:r>
      <w:r w:rsidR="00693D9B">
        <w:t xml:space="preserve"> heeft het systeem ontworpen en laten bouwen door een externe partij. Hij heeft de software getest en verbeteringen doorgevoerd. Het resultaat is een draadloos meetsysteem, waarmee de grondvochtigheid van potplanten kan worden bepaald. Het systeem bestaat uit vochtsensoren die geplaatst worden in met radiomodules uitgeruste potten. Hierdoor kunnen de sensoren draadloos met elkaar communiceren. Installatie is eenvoudig door het 'Plug &amp; Play' concept. De draadloze netwerktechnologie achter </w:t>
      </w:r>
      <w:proofErr w:type="spellStart"/>
      <w:r w:rsidR="00693D9B">
        <w:t>Sensiplant</w:t>
      </w:r>
      <w:proofErr w:type="spellEnd"/>
      <w:r w:rsidR="00693D9B">
        <w:t xml:space="preserve"> is een wereldwijd gestandaardiseerde techniek, genaamd Low-</w:t>
      </w:r>
      <w:proofErr w:type="spellStart"/>
      <w:r w:rsidR="00693D9B">
        <w:t>Rate</w:t>
      </w:r>
      <w:proofErr w:type="spellEnd"/>
      <w:r w:rsidR="00693D9B">
        <w:t xml:space="preserve"> Wireless Personal Area Network (IEEE 802.15.4). De chips verbruiken zo weinig energie dat ze op batterijen kunnen functioneren. Voor tuinders betekent de inzet van </w:t>
      </w:r>
      <w:proofErr w:type="spellStart"/>
      <w:r w:rsidR="00693D9B">
        <w:t>Sensiplant</w:t>
      </w:r>
      <w:proofErr w:type="spellEnd"/>
      <w:r w:rsidR="00693D9B">
        <w:t xml:space="preserve"> meer flexibiliteit en lagere kosten met een betrouwbaar en eenvoudig te gebruiken systeem.</w:t>
      </w:r>
    </w:p>
    <w:p w14:paraId="43C7BAA4" w14:textId="77777777" w:rsidR="00241161" w:rsidRDefault="00693D9B">
      <w:pPr>
        <w:tabs>
          <w:tab w:val="left" w:pos="2835"/>
        </w:tabs>
        <w:rPr>
          <w:noProof/>
        </w:rPr>
      </w:pPr>
      <w:r>
        <w:rPr>
          <w:rStyle w:val="Kop2Char"/>
        </w:rPr>
        <w:t>METHODEN EN TECHNIEKEN</w:t>
      </w:r>
      <w:r w:rsidRPr="008B6801">
        <w:rPr>
          <w:rStyle w:val="Kop2Char"/>
        </w:rPr>
        <w:t>:</w:t>
      </w:r>
      <w:r>
        <w:rPr>
          <w:rStyle w:val="Kop2Char"/>
        </w:rPr>
        <w:t xml:space="preserve"> </w:t>
      </w:r>
      <w:r>
        <w:t xml:space="preserve">C, </w:t>
      </w:r>
      <w:proofErr w:type="spellStart"/>
      <w:r>
        <w:t>CodeWarrior</w:t>
      </w:r>
      <w:proofErr w:type="spellEnd"/>
      <w:r>
        <w:t xml:space="preserve">, </w:t>
      </w:r>
      <w:proofErr w:type="spellStart"/>
      <w:r>
        <w:t>Borland</w:t>
      </w:r>
      <w:proofErr w:type="spellEnd"/>
      <w:r>
        <w:t xml:space="preserve"> C++, </w:t>
      </w:r>
      <w:proofErr w:type="spellStart"/>
      <w:r>
        <w:t>HiWave</w:t>
      </w:r>
      <w:proofErr w:type="spellEnd"/>
      <w:r>
        <w:t>, VNC, WAN</w:t>
      </w:r>
    </w:p>
    <w:p w14:paraId="6D98A12B" w14:textId="77777777" w:rsidR="00241161" w:rsidRDefault="00A245FE">
      <w:pPr>
        <w:tabs>
          <w:tab w:val="left" w:pos="2835"/>
        </w:tabs>
      </w:pPr>
      <w:r>
        <w:pict w14:anchorId="7FE18A78">
          <v:rect id="_x0000_i1041" style="width:0;height:1.5pt" o:hralign="center" o:bordertopcolor="this" o:borderleftcolor="this" o:borderbottomcolor="this" o:borderrightcolor="this" o:hrstd="t" o:hr="t" fillcolor="#a0a0a0" stroked="f"/>
        </w:pict>
      </w:r>
    </w:p>
    <w:p w14:paraId="1DA4E27B" w14:textId="4C519F49" w:rsidR="00241161" w:rsidRDefault="00693D9B">
      <w:pPr>
        <w:tabs>
          <w:tab w:val="left" w:pos="2835"/>
        </w:tabs>
      </w:pPr>
      <w:r w:rsidRPr="351ADDFD">
        <w:rPr>
          <w:rStyle w:val="Kop2Char"/>
        </w:rPr>
        <w:t xml:space="preserve">PROJECT: </w:t>
      </w:r>
      <w:r>
        <w:t xml:space="preserve">Ontwerp database applicatie registratie </w:t>
      </w:r>
      <w:r w:rsidR="03FDFC21">
        <w:t>IP-nummerplan</w:t>
      </w:r>
    </w:p>
    <w:p w14:paraId="3062CA41" w14:textId="77777777" w:rsidR="00241161" w:rsidRDefault="00693D9B">
      <w:pPr>
        <w:tabs>
          <w:tab w:val="left" w:pos="2835"/>
        </w:tabs>
      </w:pPr>
      <w:r w:rsidRPr="00CD47AA">
        <w:rPr>
          <w:rStyle w:val="Kop2Char"/>
        </w:rPr>
        <w:t>OPDRACHTGEVER:</w:t>
      </w:r>
      <w:r>
        <w:rPr>
          <w:rStyle w:val="Kop2Char"/>
        </w:rPr>
        <w:t xml:space="preserve"> </w:t>
      </w:r>
      <w:r>
        <w:t>KPN</w:t>
      </w:r>
    </w:p>
    <w:p w14:paraId="5D230399" w14:textId="69DB5A2A" w:rsidR="00241161" w:rsidRDefault="00693D9B">
      <w:pPr>
        <w:tabs>
          <w:tab w:val="left" w:pos="2835"/>
          <w:tab w:val="left" w:pos="5812"/>
        </w:tabs>
      </w:pPr>
      <w:r w:rsidRPr="7A2AFCD2">
        <w:rPr>
          <w:rStyle w:val="Kop2Char"/>
        </w:rPr>
        <w:t xml:space="preserve">BRANCHE: </w:t>
      </w:r>
      <w:r>
        <w:t>Internet &amp; Intranet</w:t>
      </w:r>
      <w:r>
        <w:tab/>
      </w:r>
    </w:p>
    <w:p w14:paraId="6D421763" w14:textId="2012217D" w:rsidR="00241161" w:rsidRDefault="00693D9B">
      <w:pPr>
        <w:tabs>
          <w:tab w:val="left" w:pos="2835"/>
          <w:tab w:val="left" w:pos="5812"/>
        </w:tabs>
      </w:pPr>
      <w:r w:rsidRPr="7A2AFCD2">
        <w:rPr>
          <w:rStyle w:val="Kop2Char"/>
        </w:rPr>
        <w:t xml:space="preserve">PERIODE: </w:t>
      </w:r>
      <w:r>
        <w:t>okt 2003 - mrt 2004</w:t>
      </w:r>
    </w:p>
    <w:p w14:paraId="6CD41754" w14:textId="77777777" w:rsidR="00241161" w:rsidRDefault="00693D9B">
      <w:pPr>
        <w:tabs>
          <w:tab w:val="left" w:pos="2835"/>
        </w:tabs>
      </w:pPr>
      <w:r w:rsidRPr="00CD47AA">
        <w:rPr>
          <w:rStyle w:val="Kop2Char"/>
        </w:rPr>
        <w:t>ROL:</w:t>
      </w:r>
      <w:r>
        <w:rPr>
          <w:rStyle w:val="Kop2Char"/>
        </w:rPr>
        <w:t xml:space="preserve"> </w:t>
      </w:r>
      <w:r>
        <w:t>Database Ontwerper</w:t>
      </w:r>
    </w:p>
    <w:p w14:paraId="5D21BC66" w14:textId="282FB917" w:rsidR="00241161" w:rsidRDefault="00693D9B">
      <w:r w:rsidRPr="351ADDFD">
        <w:rPr>
          <w:b/>
          <w:bCs/>
        </w:rPr>
        <w:t>OMSCHRIJVING:</w:t>
      </w:r>
      <w:r>
        <w:t xml:space="preserve"> KPN is een Nederlands vaste- en mobiele telecommunicatiebedrijf dat zowel 2G als 3G mobiele </w:t>
      </w:r>
      <w:r w:rsidR="33F68401">
        <w:t>communicatiediensten</w:t>
      </w:r>
      <w:r>
        <w:t xml:space="preserve"> biedt. Een belangrijke ontwikkeling is het leveren van breedband </w:t>
      </w:r>
      <w:r w:rsidR="06CC20F8">
        <w:t>IP-diensten</w:t>
      </w:r>
      <w:r>
        <w:t xml:space="preserve"> over </w:t>
      </w:r>
      <w:r w:rsidR="35531F99">
        <w:t>DSL-technologie</w:t>
      </w:r>
      <w:r>
        <w:t xml:space="preserve">. Tijdens het voorraadvormingsproces (het plaatsen chassis en kaarten) en levering (koppelen met DSLAM) van router poorten voor </w:t>
      </w:r>
      <w:proofErr w:type="spellStart"/>
      <w:r>
        <w:t>wholesale</w:t>
      </w:r>
      <w:proofErr w:type="spellEnd"/>
      <w:r>
        <w:t xml:space="preserve"> diensten voor Internet toegang worden </w:t>
      </w:r>
      <w:r w:rsidR="0D852A1D">
        <w:lastRenderedPageBreak/>
        <w:t>IP-nummerplan</w:t>
      </w:r>
      <w:r>
        <w:t xml:space="preserve"> gegevens van </w:t>
      </w:r>
      <w:proofErr w:type="spellStart"/>
      <w:r>
        <w:t>edge</w:t>
      </w:r>
      <w:proofErr w:type="spellEnd"/>
      <w:r>
        <w:t xml:space="preserve"> routers geadministreerd. Deze gegevens worden gebruikt voor systeem configuratie via </w:t>
      </w:r>
      <w:proofErr w:type="spellStart"/>
      <w:r>
        <w:t>provisioning</w:t>
      </w:r>
      <w:proofErr w:type="spellEnd"/>
      <w:r>
        <w:t xml:space="preserve"> tools. Daarnaast worden ze gebruikt om een template naar de ISP te sturen, die daar </w:t>
      </w:r>
      <w:r w:rsidR="4396BB0B">
        <w:t>IP-ranges</w:t>
      </w:r>
      <w:r>
        <w:t xml:space="preserve"> aan toevoegt per NRP zodat vervolgens hiermee de Radius </w:t>
      </w:r>
      <w:proofErr w:type="spellStart"/>
      <w:r>
        <w:t>proxies</w:t>
      </w:r>
      <w:proofErr w:type="spellEnd"/>
      <w:r>
        <w:t xml:space="preserve"> van FIA kunnen worden geconfigureerd.</w:t>
      </w:r>
    </w:p>
    <w:p w14:paraId="67B922A5" w14:textId="5CC22153" w:rsidR="00241161" w:rsidRDefault="00A245FE">
      <w:r>
        <w:t>X</w:t>
      </w:r>
      <w:r w:rsidR="00693D9B">
        <w:t xml:space="preserve"> heeft een database applicatie ontworpen voor de </w:t>
      </w:r>
      <w:proofErr w:type="spellStart"/>
      <w:r w:rsidR="00693D9B">
        <w:t>provisioning</w:t>
      </w:r>
      <w:proofErr w:type="spellEnd"/>
      <w:r w:rsidR="00693D9B">
        <w:t xml:space="preserve"> van Internet </w:t>
      </w:r>
      <w:proofErr w:type="spellStart"/>
      <w:r w:rsidR="00693D9B">
        <w:t>wholesale</w:t>
      </w:r>
      <w:proofErr w:type="spellEnd"/>
      <w:r w:rsidR="00693D9B">
        <w:t xml:space="preserve"> diensten. Dit </w:t>
      </w:r>
      <w:r w:rsidR="6885B8ED">
        <w:t>databasesysteem</w:t>
      </w:r>
      <w:r w:rsidR="00693D9B">
        <w:t xml:space="preserve"> vervangt het decentrale gebruik van Excel spreadsheets bij levering van deze diensten. Het ging de administratie van </w:t>
      </w:r>
      <w:r w:rsidR="4D1B2625">
        <w:t>IP-nummerplan</w:t>
      </w:r>
      <w:r w:rsidR="00693D9B">
        <w:t xml:space="preserve"> gegevens van routers die bij de levering van de diensten van belang zijn. Vanwege de schaalvergroting werd gedistribueerde administratie in spreadsheets te traag en leverde synchronisatieproblemen op.</w:t>
      </w:r>
    </w:p>
    <w:p w14:paraId="35A8E47A" w14:textId="6D747750" w:rsidR="00241161" w:rsidRDefault="00693D9B">
      <w:pPr>
        <w:tabs>
          <w:tab w:val="left" w:pos="2835"/>
        </w:tabs>
        <w:rPr>
          <w:noProof/>
        </w:rPr>
      </w:pPr>
      <w:r w:rsidRPr="351ADDFD">
        <w:rPr>
          <w:rStyle w:val="Kop2Char"/>
        </w:rPr>
        <w:t xml:space="preserve">METHODEN EN TECHNIEKEN: </w:t>
      </w:r>
      <w:r>
        <w:t xml:space="preserve">DSLAM, ATM, </w:t>
      </w:r>
      <w:r w:rsidR="3959AD84">
        <w:t>IP-routing</w:t>
      </w:r>
    </w:p>
    <w:p w14:paraId="2946DB82" w14:textId="77777777" w:rsidR="00241161" w:rsidRDefault="00A245FE">
      <w:pPr>
        <w:tabs>
          <w:tab w:val="left" w:pos="2835"/>
        </w:tabs>
      </w:pPr>
      <w:r>
        <w:pict w14:anchorId="6768F8AE">
          <v:rect id="_x0000_i1042" style="width:0;height:1.5pt" o:hralign="center" o:bordertopcolor="this" o:borderleftcolor="this" o:borderbottomcolor="this" o:borderrightcolor="this" o:hrstd="t" o:hr="t" fillcolor="#a0a0a0" stroked="f"/>
        </w:pict>
      </w:r>
    </w:p>
    <w:p w14:paraId="7998A9B8" w14:textId="77777777" w:rsidR="00241161" w:rsidRDefault="00693D9B">
      <w:pPr>
        <w:tabs>
          <w:tab w:val="left" w:pos="2835"/>
        </w:tabs>
      </w:pPr>
      <w:r w:rsidRPr="00CD47AA">
        <w:rPr>
          <w:rStyle w:val="Kop2Char"/>
        </w:rPr>
        <w:t>PROJECT:</w:t>
      </w:r>
      <w:r>
        <w:rPr>
          <w:rStyle w:val="Kop2Char"/>
        </w:rPr>
        <w:t xml:space="preserve"> </w:t>
      </w:r>
      <w:r>
        <w:t xml:space="preserve">Advies toepassing service </w:t>
      </w:r>
      <w:proofErr w:type="spellStart"/>
      <w:r>
        <w:t>discovery</w:t>
      </w:r>
      <w:proofErr w:type="spellEnd"/>
      <w:r>
        <w:t xml:space="preserve"> voor calamiteiten bestrijding</w:t>
      </w:r>
    </w:p>
    <w:p w14:paraId="7A2642C4" w14:textId="77777777" w:rsidR="00241161" w:rsidRDefault="00693D9B">
      <w:pPr>
        <w:tabs>
          <w:tab w:val="left" w:pos="2835"/>
        </w:tabs>
      </w:pPr>
      <w:r w:rsidRPr="00CD47AA">
        <w:rPr>
          <w:rStyle w:val="Kop2Char"/>
        </w:rPr>
        <w:t>OPDRACHTGEVER:</w:t>
      </w:r>
      <w:r>
        <w:rPr>
          <w:rStyle w:val="Kop2Char"/>
        </w:rPr>
        <w:t xml:space="preserve"> </w:t>
      </w:r>
      <w:r>
        <w:t>TNO, nood- en hulpdiensten</w:t>
      </w:r>
    </w:p>
    <w:p w14:paraId="255FDA55" w14:textId="7F6F1A73" w:rsidR="00241161" w:rsidRDefault="00693D9B">
      <w:pPr>
        <w:tabs>
          <w:tab w:val="left" w:pos="2835"/>
          <w:tab w:val="left" w:pos="5812"/>
        </w:tabs>
      </w:pPr>
      <w:r w:rsidRPr="7A2AFCD2">
        <w:rPr>
          <w:rStyle w:val="Kop2Char"/>
        </w:rPr>
        <w:t xml:space="preserve">BRANCHE: </w:t>
      </w:r>
      <w:r>
        <w:t>Nood – en hulpdiensten</w:t>
      </w:r>
      <w:r>
        <w:tab/>
      </w:r>
    </w:p>
    <w:p w14:paraId="0C5E52AF" w14:textId="63F908BA" w:rsidR="00241161" w:rsidRDefault="00693D9B">
      <w:pPr>
        <w:tabs>
          <w:tab w:val="left" w:pos="2835"/>
          <w:tab w:val="left" w:pos="5812"/>
        </w:tabs>
      </w:pPr>
      <w:r w:rsidRPr="7A2AFCD2">
        <w:rPr>
          <w:rStyle w:val="Kop2Char"/>
        </w:rPr>
        <w:t xml:space="preserve">PERIODE: </w:t>
      </w:r>
      <w:r>
        <w:t>jun 2003 - dec 2003</w:t>
      </w:r>
    </w:p>
    <w:p w14:paraId="65B2E5CD" w14:textId="77777777" w:rsidR="00241161" w:rsidRDefault="00693D9B">
      <w:pPr>
        <w:tabs>
          <w:tab w:val="left" w:pos="2835"/>
        </w:tabs>
      </w:pPr>
      <w:r w:rsidRPr="00CD47AA">
        <w:rPr>
          <w:rStyle w:val="Kop2Char"/>
        </w:rPr>
        <w:t>ROL:</w:t>
      </w:r>
      <w:r>
        <w:rPr>
          <w:rStyle w:val="Kop2Char"/>
        </w:rPr>
        <w:t xml:space="preserve"> </w:t>
      </w:r>
      <w:r>
        <w:t>Technisch Specialist</w:t>
      </w:r>
    </w:p>
    <w:p w14:paraId="7F4323E8" w14:textId="77777777" w:rsidR="00241161" w:rsidRDefault="00693D9B">
      <w:r>
        <w:rPr>
          <w:b/>
        </w:rPr>
        <w:t>OMSCHRIJVING:</w:t>
      </w:r>
      <w:r>
        <w:t xml:space="preserve"> Binnen het </w:t>
      </w:r>
      <w:proofErr w:type="spellStart"/>
      <w:r>
        <w:t>Scalable</w:t>
      </w:r>
      <w:proofErr w:type="spellEnd"/>
      <w:r>
        <w:t xml:space="preserve"> Personal Area Services (SPEARS) project wordt onderzoek gedaan naar robuuste applicaties die draaien op een mobiel ad-hoc netwerk. Deze applicaties zijn toegespitst op het bestrijden van calamiteiten.</w:t>
      </w:r>
    </w:p>
    <w:p w14:paraId="2BF9D2DA" w14:textId="7DDE2374" w:rsidR="00241161" w:rsidRDefault="00A245FE">
      <w:r>
        <w:t>X</w:t>
      </w:r>
      <w:r w:rsidR="00693D9B">
        <w:t xml:space="preserve"> heeft een applicatie voor makelaars die gebruik maakt van service </w:t>
      </w:r>
      <w:proofErr w:type="spellStart"/>
      <w:r w:rsidR="00693D9B">
        <w:t>discovery</w:t>
      </w:r>
      <w:proofErr w:type="spellEnd"/>
      <w:r w:rsidR="00693D9B">
        <w:t xml:space="preserve"> en spontane service interactie op basis van </w:t>
      </w:r>
      <w:proofErr w:type="spellStart"/>
      <w:r w:rsidR="00693D9B">
        <w:t>Jini</w:t>
      </w:r>
      <w:proofErr w:type="spellEnd"/>
      <w:r w:rsidR="00693D9B">
        <w:t xml:space="preserve"> veranderd voor gebruik door de nood- en hulpdiensten. De applicatie voor de nood- en hulpdiensten is op een beurs getoond en in een artikel beschreven. Daarnaast heeft hij met collega’s een </w:t>
      </w:r>
      <w:r w:rsidR="2C67759F">
        <w:t>IEEE-paper</w:t>
      </w:r>
      <w:r w:rsidR="00693D9B">
        <w:t xml:space="preserve"> gepubliceerd over service </w:t>
      </w:r>
      <w:proofErr w:type="spellStart"/>
      <w:r w:rsidR="00693D9B">
        <w:t>discovery</w:t>
      </w:r>
      <w:proofErr w:type="spellEnd"/>
      <w:r w:rsidR="00693D9B">
        <w:t xml:space="preserve"> over heterogene netwerken.</w:t>
      </w:r>
    </w:p>
    <w:p w14:paraId="450D5E9F" w14:textId="77777777" w:rsidR="00241161" w:rsidRDefault="00693D9B">
      <w:pPr>
        <w:tabs>
          <w:tab w:val="left" w:pos="2835"/>
        </w:tabs>
        <w:rPr>
          <w:noProof/>
        </w:rPr>
      </w:pPr>
      <w:r>
        <w:rPr>
          <w:rStyle w:val="Kop2Char"/>
        </w:rPr>
        <w:t>METHODEN EN TECHNIEKEN</w:t>
      </w:r>
      <w:r w:rsidRPr="008B6801">
        <w:rPr>
          <w:rStyle w:val="Kop2Char"/>
        </w:rPr>
        <w:t>:</w:t>
      </w:r>
      <w:r>
        <w:rPr>
          <w:rStyle w:val="Kop2Char"/>
        </w:rPr>
        <w:t xml:space="preserve"> </w:t>
      </w:r>
      <w:proofErr w:type="spellStart"/>
      <w:r>
        <w:t>Rational</w:t>
      </w:r>
      <w:proofErr w:type="spellEnd"/>
      <w:r>
        <w:t xml:space="preserve"> Rose, UML, Java Builder, J2ME/J2SE</w:t>
      </w:r>
    </w:p>
    <w:p w14:paraId="5997CC1D" w14:textId="77777777" w:rsidR="00241161" w:rsidRDefault="00A245FE">
      <w:pPr>
        <w:tabs>
          <w:tab w:val="left" w:pos="2835"/>
        </w:tabs>
      </w:pPr>
      <w:r>
        <w:pict w14:anchorId="378130B5">
          <v:rect id="_x0000_i1043" style="width:0;height:1.5pt" o:hralign="center" o:bordertopcolor="this" o:borderleftcolor="this" o:borderbottomcolor="this" o:borderrightcolor="this" o:hrstd="t" o:hr="t" fillcolor="#a0a0a0" stroked="f"/>
        </w:pict>
      </w:r>
    </w:p>
    <w:p w14:paraId="42F72AAF" w14:textId="77777777" w:rsidR="00241161" w:rsidRDefault="00693D9B">
      <w:pPr>
        <w:tabs>
          <w:tab w:val="left" w:pos="2835"/>
        </w:tabs>
      </w:pPr>
      <w:r w:rsidRPr="00CD47AA">
        <w:rPr>
          <w:rStyle w:val="Kop2Char"/>
        </w:rPr>
        <w:t>PROJECT:</w:t>
      </w:r>
      <w:r>
        <w:rPr>
          <w:rStyle w:val="Kop2Char"/>
        </w:rPr>
        <w:t xml:space="preserve"> </w:t>
      </w:r>
      <w:r>
        <w:t>Advisering en demonstratie van gepersonaliseerde diensten</w:t>
      </w:r>
    </w:p>
    <w:p w14:paraId="2070C990" w14:textId="77777777" w:rsidR="00241161" w:rsidRDefault="00693D9B">
      <w:pPr>
        <w:tabs>
          <w:tab w:val="left" w:pos="2835"/>
        </w:tabs>
      </w:pPr>
      <w:r w:rsidRPr="00CD47AA">
        <w:rPr>
          <w:rStyle w:val="Kop2Char"/>
        </w:rPr>
        <w:t>OPDRACHTGEVER:</w:t>
      </w:r>
      <w:r>
        <w:rPr>
          <w:rStyle w:val="Kop2Char"/>
        </w:rPr>
        <w:t xml:space="preserve"> </w:t>
      </w:r>
      <w:r>
        <w:t>KPN / Freeband</w:t>
      </w:r>
    </w:p>
    <w:p w14:paraId="2B206705" w14:textId="1766F5A4" w:rsidR="00241161" w:rsidRDefault="00693D9B">
      <w:pPr>
        <w:tabs>
          <w:tab w:val="left" w:pos="2835"/>
          <w:tab w:val="left" w:pos="5812"/>
        </w:tabs>
      </w:pPr>
      <w:r w:rsidRPr="7A2AFCD2">
        <w:rPr>
          <w:rStyle w:val="Kop2Char"/>
        </w:rPr>
        <w:t xml:space="preserve">BRANCHE: </w:t>
      </w:r>
      <w:r>
        <w:t>Telecommunicatie</w:t>
      </w:r>
      <w:r>
        <w:tab/>
      </w:r>
    </w:p>
    <w:p w14:paraId="18CCAEC3" w14:textId="6DD8FBC2" w:rsidR="00241161" w:rsidRDefault="00693D9B">
      <w:pPr>
        <w:tabs>
          <w:tab w:val="left" w:pos="2835"/>
          <w:tab w:val="left" w:pos="5812"/>
        </w:tabs>
      </w:pPr>
      <w:r w:rsidRPr="7A2AFCD2">
        <w:rPr>
          <w:rStyle w:val="Kop2Char"/>
        </w:rPr>
        <w:t xml:space="preserve">PERIODE: </w:t>
      </w:r>
      <w:r>
        <w:t>apr 2002 - jul 2002</w:t>
      </w:r>
    </w:p>
    <w:p w14:paraId="716D07FD" w14:textId="77777777" w:rsidR="00241161" w:rsidRDefault="00693D9B">
      <w:pPr>
        <w:tabs>
          <w:tab w:val="left" w:pos="2835"/>
        </w:tabs>
      </w:pPr>
      <w:r w:rsidRPr="00CD47AA">
        <w:rPr>
          <w:rStyle w:val="Kop2Char"/>
        </w:rPr>
        <w:t>ROL:</w:t>
      </w:r>
      <w:r>
        <w:rPr>
          <w:rStyle w:val="Kop2Char"/>
        </w:rPr>
        <w:t xml:space="preserve"> </w:t>
      </w:r>
      <w:r>
        <w:t>Technisch Specialist, Ontwerper / Ontwikkelaar</w:t>
      </w:r>
    </w:p>
    <w:p w14:paraId="223685EE" w14:textId="6823D463" w:rsidR="00241161" w:rsidRDefault="00693D9B">
      <w:r w:rsidRPr="7A2AFCD2">
        <w:rPr>
          <w:b/>
          <w:bCs/>
        </w:rPr>
        <w:t>OMSCHRIJVING:</w:t>
      </w:r>
      <w:r>
        <w:t xml:space="preserve"> In het kader van kennisopbouw voor gepersonaliseerde diensten is in dit project een aantal diensten uitgewerkt die gebruik maken van </w:t>
      </w:r>
      <w:proofErr w:type="spellStart"/>
      <w:r>
        <w:t>klantspecifieke</w:t>
      </w:r>
      <w:proofErr w:type="spellEnd"/>
      <w:r>
        <w:t xml:space="preserve"> data. In dit project is een demonstratiemodel uitgewerkt. </w:t>
      </w:r>
      <w:r w:rsidR="00A245FE">
        <w:t>X</w:t>
      </w:r>
      <w:r>
        <w:t xml:space="preserve"> heeft een gepersonaliseerde browser aangepast en een demonstratie voor gepersonaliseerde diensten op basis van een bedrijfstelefonie centrale onderzocht.</w:t>
      </w:r>
    </w:p>
    <w:p w14:paraId="4CF3D065" w14:textId="77777777" w:rsidR="00241161" w:rsidRDefault="00693D9B">
      <w:pPr>
        <w:tabs>
          <w:tab w:val="left" w:pos="2835"/>
        </w:tabs>
        <w:rPr>
          <w:noProof/>
        </w:rPr>
      </w:pPr>
      <w:r>
        <w:rPr>
          <w:rStyle w:val="Kop2Char"/>
        </w:rPr>
        <w:t>METHODEN EN TECHNIEKEN</w:t>
      </w:r>
      <w:r w:rsidRPr="008B6801">
        <w:rPr>
          <w:rStyle w:val="Kop2Char"/>
        </w:rPr>
        <w:t>:</w:t>
      </w:r>
      <w:r>
        <w:rPr>
          <w:rStyle w:val="Kop2Char"/>
        </w:rPr>
        <w:t xml:space="preserve"> </w:t>
      </w:r>
      <w:r>
        <w:t>Delphi</w:t>
      </w:r>
    </w:p>
    <w:p w14:paraId="110FFD37" w14:textId="77777777" w:rsidR="00241161" w:rsidRDefault="00A245FE">
      <w:pPr>
        <w:tabs>
          <w:tab w:val="left" w:pos="2835"/>
        </w:tabs>
      </w:pPr>
      <w:r>
        <w:pict w14:anchorId="32E8B988">
          <v:rect id="_x0000_i1044" style="width:0;height:1.5pt" o:hralign="center" o:bordertopcolor="this" o:borderleftcolor="this" o:borderbottomcolor="this" o:borderrightcolor="this" o:hrstd="t" o:hr="t" fillcolor="#a0a0a0" stroked="f"/>
        </w:pict>
      </w:r>
    </w:p>
    <w:p w14:paraId="0C8C9CD5" w14:textId="77777777" w:rsidR="00241161" w:rsidRDefault="00693D9B">
      <w:pPr>
        <w:tabs>
          <w:tab w:val="left" w:pos="2835"/>
        </w:tabs>
      </w:pPr>
      <w:r w:rsidRPr="00CD47AA">
        <w:rPr>
          <w:rStyle w:val="Kop2Char"/>
        </w:rPr>
        <w:t>PROJECT:</w:t>
      </w:r>
      <w:r>
        <w:rPr>
          <w:rStyle w:val="Kop2Char"/>
        </w:rPr>
        <w:t xml:space="preserve"> </w:t>
      </w:r>
      <w:r>
        <w:t>Ontwerp en bouw web frontend voor levering netwerkdiensten</w:t>
      </w:r>
    </w:p>
    <w:p w14:paraId="5E7748A0" w14:textId="77777777" w:rsidR="00241161" w:rsidRDefault="00693D9B">
      <w:pPr>
        <w:tabs>
          <w:tab w:val="left" w:pos="2835"/>
        </w:tabs>
      </w:pPr>
      <w:r w:rsidRPr="00CD47AA">
        <w:rPr>
          <w:rStyle w:val="Kop2Char"/>
        </w:rPr>
        <w:t>OPDRACHTGEVER:</w:t>
      </w:r>
      <w:r>
        <w:rPr>
          <w:rStyle w:val="Kop2Char"/>
        </w:rPr>
        <w:t xml:space="preserve"> </w:t>
      </w:r>
      <w:r>
        <w:t>KPN</w:t>
      </w:r>
    </w:p>
    <w:p w14:paraId="0273A2A7" w14:textId="3F07C145" w:rsidR="00241161" w:rsidRDefault="00693D9B">
      <w:pPr>
        <w:tabs>
          <w:tab w:val="left" w:pos="2835"/>
          <w:tab w:val="left" w:pos="5812"/>
        </w:tabs>
      </w:pPr>
      <w:r w:rsidRPr="7A2AFCD2">
        <w:rPr>
          <w:rStyle w:val="Kop2Char"/>
        </w:rPr>
        <w:t xml:space="preserve">BRANCHE: </w:t>
      </w:r>
      <w:r>
        <w:t>Telecommunicatie</w:t>
      </w:r>
      <w:r>
        <w:tab/>
      </w:r>
    </w:p>
    <w:p w14:paraId="3D44A9C7" w14:textId="1F0E5C7B" w:rsidR="00241161" w:rsidRDefault="00693D9B">
      <w:pPr>
        <w:tabs>
          <w:tab w:val="left" w:pos="2835"/>
          <w:tab w:val="left" w:pos="5812"/>
        </w:tabs>
      </w:pPr>
      <w:r w:rsidRPr="7A2AFCD2">
        <w:rPr>
          <w:rStyle w:val="Kop2Char"/>
        </w:rPr>
        <w:t xml:space="preserve">PERIODE: </w:t>
      </w:r>
      <w:r>
        <w:t>jan 2002 - dec 2002</w:t>
      </w:r>
    </w:p>
    <w:p w14:paraId="7DEF31A2" w14:textId="77777777" w:rsidR="00241161" w:rsidRDefault="00693D9B">
      <w:pPr>
        <w:tabs>
          <w:tab w:val="left" w:pos="2835"/>
        </w:tabs>
      </w:pPr>
      <w:r w:rsidRPr="00CD47AA">
        <w:rPr>
          <w:rStyle w:val="Kop2Char"/>
        </w:rPr>
        <w:t>ROL:</w:t>
      </w:r>
      <w:r>
        <w:rPr>
          <w:rStyle w:val="Kop2Char"/>
        </w:rPr>
        <w:t xml:space="preserve"> </w:t>
      </w:r>
      <w:r>
        <w:t>Software / Netwerk Ontwerper, Ontwikkelaar</w:t>
      </w:r>
    </w:p>
    <w:p w14:paraId="46424674" w14:textId="77777777" w:rsidR="00241161" w:rsidRDefault="00693D9B">
      <w:r>
        <w:rPr>
          <w:b/>
        </w:rPr>
        <w:t>OMSCHRIJVING:</w:t>
      </w:r>
      <w:r>
        <w:t xml:space="preserve"> Virtual Private Networks (</w:t>
      </w:r>
      <w:proofErr w:type="spellStart"/>
      <w:r>
        <w:t>VPN’s</w:t>
      </w:r>
      <w:proofErr w:type="spellEnd"/>
      <w:r>
        <w:t xml:space="preserve">) zijn een belangrijke </w:t>
      </w:r>
      <w:proofErr w:type="spellStart"/>
      <w:r>
        <w:t>wholesale</w:t>
      </w:r>
      <w:proofErr w:type="spellEnd"/>
      <w:r>
        <w:t xml:space="preserve"> dienst die interessant zijn voor zakelijke klanten. Om deze diensten te kunnen leveren is een leverstraat nodig, een </w:t>
      </w:r>
      <w:proofErr w:type="spellStart"/>
      <w:r>
        <w:t>Operation</w:t>
      </w:r>
      <w:proofErr w:type="spellEnd"/>
      <w:r>
        <w:t xml:space="preserve"> Systems Support (OSS) systeem bestaande uit diverse servers (SOA) die het operationele leverproces ondersteunen.</w:t>
      </w:r>
    </w:p>
    <w:p w14:paraId="4A390E51" w14:textId="753587DB" w:rsidR="00241161" w:rsidRDefault="00A245FE">
      <w:r>
        <w:t>X</w:t>
      </w:r>
      <w:r w:rsidR="00693D9B">
        <w:t xml:space="preserve"> heeft HTTP</w:t>
      </w:r>
      <w:r w:rsidR="0EB7DCCF">
        <w:t>-</w:t>
      </w:r>
      <w:r w:rsidR="00693D9B">
        <w:t xml:space="preserve">server applicaties en logica ontworpen ten behoeve van de levering van </w:t>
      </w:r>
      <w:r w:rsidR="0A649285">
        <w:t>VPN-diensten</w:t>
      </w:r>
      <w:r w:rsidR="00693D9B">
        <w:t xml:space="preserve">. In feite ging het om een Cramer </w:t>
      </w:r>
      <w:proofErr w:type="spellStart"/>
      <w:r w:rsidR="00693D9B">
        <w:t>Dimension</w:t>
      </w:r>
      <w:proofErr w:type="spellEnd"/>
      <w:r w:rsidR="00693D9B">
        <w:t xml:space="preserve"> OSS web frontend design. Deze applicaties werden getest en goedgekeurd. De uitdaging hierbij was het interpreteren van netwerkgegevens in een </w:t>
      </w:r>
      <w:proofErr w:type="spellStart"/>
      <w:r w:rsidR="00693D9B">
        <w:t>inventory</w:t>
      </w:r>
      <w:proofErr w:type="spellEnd"/>
      <w:r w:rsidR="00693D9B">
        <w:t xml:space="preserve"> database in het kader van het leveringsproces. Ontwikkeling gebeurde in een Enterprise </w:t>
      </w:r>
      <w:proofErr w:type="spellStart"/>
      <w:r w:rsidR="00693D9B">
        <w:t>Multitier</w:t>
      </w:r>
      <w:proofErr w:type="spellEnd"/>
      <w:r w:rsidR="00693D9B">
        <w:t xml:space="preserve"> omgeving op basis van een </w:t>
      </w:r>
      <w:r w:rsidR="013925B9">
        <w:t>Oracle-database</w:t>
      </w:r>
      <w:r w:rsidR="00693D9B">
        <w:t xml:space="preserve"> en OSS omgeving met </w:t>
      </w:r>
      <w:r w:rsidR="5EF260FD">
        <w:t>XML-koppeling</w:t>
      </w:r>
      <w:r w:rsidR="00693D9B">
        <w:t xml:space="preserve"> tussen leversystemen via </w:t>
      </w:r>
      <w:r w:rsidR="380ADDD8">
        <w:t>TIBCO-bus</w:t>
      </w:r>
      <w:r w:rsidR="00693D9B">
        <w:t xml:space="preserve"> (SOA).</w:t>
      </w:r>
    </w:p>
    <w:p w14:paraId="5BC04784" w14:textId="77777777" w:rsidR="00241161" w:rsidRDefault="00693D9B">
      <w:pPr>
        <w:tabs>
          <w:tab w:val="left" w:pos="2835"/>
        </w:tabs>
        <w:rPr>
          <w:noProof/>
        </w:rPr>
      </w:pPr>
      <w:r>
        <w:rPr>
          <w:rStyle w:val="Kop2Char"/>
        </w:rPr>
        <w:t>METHODEN EN TECHNIEKEN</w:t>
      </w:r>
      <w:r w:rsidRPr="008B6801">
        <w:rPr>
          <w:rStyle w:val="Kop2Char"/>
        </w:rPr>
        <w:t>:</w:t>
      </w:r>
      <w:r>
        <w:rPr>
          <w:rStyle w:val="Kop2Char"/>
        </w:rPr>
        <w:t xml:space="preserve"> </w:t>
      </w:r>
      <w:r>
        <w:t>TOAD, PL/SQL, XML, SOA, TIBCO, Oracle, Javascript</w:t>
      </w:r>
    </w:p>
    <w:p w14:paraId="6B699379" w14:textId="77777777" w:rsidR="00241161" w:rsidRDefault="00A245FE">
      <w:pPr>
        <w:tabs>
          <w:tab w:val="left" w:pos="2835"/>
        </w:tabs>
      </w:pPr>
      <w:r>
        <w:lastRenderedPageBreak/>
        <w:pict w14:anchorId="77ECC15A">
          <v:rect id="_x0000_i1045" style="width:0;height:1.5pt" o:hralign="center" o:bordertopcolor="this" o:borderleftcolor="this" o:borderbottomcolor="this" o:borderrightcolor="this" o:hrstd="t" o:hr="t" fillcolor="#a0a0a0" stroked="f"/>
        </w:pict>
      </w:r>
    </w:p>
    <w:p w14:paraId="0772F056" w14:textId="7AB8CBFB" w:rsidR="00241161" w:rsidRDefault="00693D9B">
      <w:pPr>
        <w:tabs>
          <w:tab w:val="left" w:pos="2835"/>
        </w:tabs>
      </w:pPr>
      <w:r w:rsidRPr="351ADDFD">
        <w:rPr>
          <w:rStyle w:val="Kop2Char"/>
        </w:rPr>
        <w:t xml:space="preserve">PROJECT: </w:t>
      </w:r>
      <w:r>
        <w:t xml:space="preserve">Projectleiding ontwikkelen kostenmodel en tool voor </w:t>
      </w:r>
      <w:r w:rsidR="0097C121">
        <w:t>LOFAR-netwerk</w:t>
      </w:r>
    </w:p>
    <w:p w14:paraId="7CB8BEA5" w14:textId="77777777" w:rsidR="00241161" w:rsidRDefault="00693D9B">
      <w:pPr>
        <w:tabs>
          <w:tab w:val="left" w:pos="2835"/>
        </w:tabs>
      </w:pPr>
      <w:r w:rsidRPr="00CD47AA">
        <w:rPr>
          <w:rStyle w:val="Kop2Char"/>
        </w:rPr>
        <w:t>OPDRACHTGEVER:</w:t>
      </w:r>
      <w:r>
        <w:rPr>
          <w:rStyle w:val="Kop2Char"/>
        </w:rPr>
        <w:t xml:space="preserve"> </w:t>
      </w:r>
      <w:r>
        <w:t xml:space="preserve">KPN / </w:t>
      </w:r>
      <w:proofErr w:type="spellStart"/>
      <w:r>
        <w:t>Senter</w:t>
      </w:r>
      <w:proofErr w:type="spellEnd"/>
    </w:p>
    <w:p w14:paraId="58903620" w14:textId="7F430305" w:rsidR="00241161" w:rsidRDefault="00693D9B">
      <w:pPr>
        <w:tabs>
          <w:tab w:val="left" w:pos="2835"/>
          <w:tab w:val="left" w:pos="5812"/>
        </w:tabs>
      </w:pPr>
      <w:r w:rsidRPr="7A2AFCD2">
        <w:rPr>
          <w:rStyle w:val="Kop2Char"/>
        </w:rPr>
        <w:t xml:space="preserve">BRANCHE: </w:t>
      </w:r>
      <w:proofErr w:type="spellStart"/>
      <w:r>
        <w:t>Aerospace</w:t>
      </w:r>
      <w:proofErr w:type="spellEnd"/>
      <w:r>
        <w:tab/>
      </w:r>
    </w:p>
    <w:p w14:paraId="1153FF55" w14:textId="25576F45" w:rsidR="00241161" w:rsidRDefault="00693D9B">
      <w:pPr>
        <w:tabs>
          <w:tab w:val="left" w:pos="2835"/>
          <w:tab w:val="left" w:pos="5812"/>
        </w:tabs>
      </w:pPr>
      <w:r w:rsidRPr="7A2AFCD2">
        <w:rPr>
          <w:rStyle w:val="Kop2Char"/>
        </w:rPr>
        <w:t xml:space="preserve">PERIODE: </w:t>
      </w:r>
      <w:r>
        <w:t>feb 2001 - apr 2004</w:t>
      </w:r>
    </w:p>
    <w:p w14:paraId="1EDB4A65" w14:textId="77777777" w:rsidR="00241161" w:rsidRDefault="00693D9B">
      <w:pPr>
        <w:tabs>
          <w:tab w:val="left" w:pos="2835"/>
        </w:tabs>
      </w:pPr>
      <w:r w:rsidRPr="00CD47AA">
        <w:rPr>
          <w:rStyle w:val="Kop2Char"/>
        </w:rPr>
        <w:t>ROL:</w:t>
      </w:r>
      <w:r>
        <w:rPr>
          <w:rStyle w:val="Kop2Char"/>
        </w:rPr>
        <w:t xml:space="preserve"> </w:t>
      </w:r>
      <w:r>
        <w:t>Projectleider, Technisch Specialist</w:t>
      </w:r>
    </w:p>
    <w:p w14:paraId="7D88B012" w14:textId="77777777" w:rsidR="00241161" w:rsidRDefault="00693D9B">
      <w:r>
        <w:rPr>
          <w:b/>
        </w:rPr>
        <w:t>OMSCHRIJVING:</w:t>
      </w:r>
      <w:r>
        <w:t xml:space="preserve"> </w:t>
      </w:r>
      <w:proofErr w:type="spellStart"/>
      <w:r>
        <w:t>LOw</w:t>
      </w:r>
      <w:proofErr w:type="spellEnd"/>
      <w:r>
        <w:t xml:space="preserve"> </w:t>
      </w:r>
      <w:proofErr w:type="spellStart"/>
      <w:r>
        <w:t>Frequency</w:t>
      </w:r>
      <w:proofErr w:type="spellEnd"/>
      <w:r>
        <w:t xml:space="preserve"> Array (LOFAR) is de projectnaam voor realisatie van een grote gedistribueerde ruimtetelescoop. In consortiumverband is het telecommunicatienetwerk voor deze antennes uitgewerkt. In dit samenwerkingsverband heeft KPN een tool aangeleverd om de kosten van het beoogde DWDM gebaseerde netwerk te kunnen uitrekenen, om op die manier de optimale topologie voor het netwerk te kunnen bepalen.</w:t>
      </w:r>
    </w:p>
    <w:p w14:paraId="17F6F3E5" w14:textId="7888E9BC" w:rsidR="00241161" w:rsidRDefault="00A245FE">
      <w:r>
        <w:t>X</w:t>
      </w:r>
      <w:r w:rsidR="00693D9B">
        <w:t xml:space="preserve"> is toen het project al liep als Projectleider van het </w:t>
      </w:r>
      <w:r w:rsidR="2D7889DE">
        <w:t>KPN-deel</w:t>
      </w:r>
      <w:r w:rsidR="00693D9B">
        <w:t xml:space="preserve"> tot het project toegetreden. </w:t>
      </w:r>
      <w:r>
        <w:t>X</w:t>
      </w:r>
      <w:r w:rsidR="00693D9B">
        <w:t xml:space="preserve"> heeft met de kostenberekeningstool calculaties uitgevoerd afhankelijk van geselecteerde multiplexscenario’s. Tevens beheerde hij de interne website die gebruikt werd door de consortium partners. Daarnaast heeft </w:t>
      </w:r>
      <w:r>
        <w:t>X</w:t>
      </w:r>
      <w:r w:rsidR="00693D9B">
        <w:t xml:space="preserve"> activiteiten afgestemd met </w:t>
      </w:r>
      <w:proofErr w:type="spellStart"/>
      <w:r w:rsidR="00693D9B">
        <w:t>Senter</w:t>
      </w:r>
      <w:proofErr w:type="spellEnd"/>
      <w:r w:rsidR="00693D9B">
        <w:t xml:space="preserve"> partners en de complexe overdracht van KPN naar TNO begeleid.</w:t>
      </w:r>
    </w:p>
    <w:p w14:paraId="56D5A8BC" w14:textId="77777777" w:rsidR="00241161" w:rsidRDefault="00693D9B">
      <w:pPr>
        <w:tabs>
          <w:tab w:val="left" w:pos="2835"/>
        </w:tabs>
        <w:rPr>
          <w:noProof/>
        </w:rPr>
      </w:pPr>
      <w:r>
        <w:rPr>
          <w:rStyle w:val="Kop2Char"/>
        </w:rPr>
        <w:t>METHODEN EN TECHNIEKEN</w:t>
      </w:r>
      <w:r w:rsidRPr="008B6801">
        <w:rPr>
          <w:rStyle w:val="Kop2Char"/>
        </w:rPr>
        <w:t>:</w:t>
      </w:r>
      <w:r>
        <w:rPr>
          <w:rStyle w:val="Kop2Char"/>
        </w:rPr>
        <w:t xml:space="preserve"> </w:t>
      </w:r>
      <w:r>
        <w:t>Excel, VBA, DWDM, CGI</w:t>
      </w:r>
    </w:p>
    <w:p w14:paraId="3FE9F23F" w14:textId="77777777" w:rsidR="00241161" w:rsidRDefault="00A245FE">
      <w:pPr>
        <w:tabs>
          <w:tab w:val="left" w:pos="2835"/>
        </w:tabs>
      </w:pPr>
      <w:r>
        <w:pict w14:anchorId="3E503B87">
          <v:rect id="_x0000_i1046" style="width:0;height:1.5pt" o:hralign="center" o:bordertopcolor="this" o:borderleftcolor="this" o:borderbottomcolor="this" o:borderrightcolor="this" o:hrstd="t" o:hr="t" fillcolor="#a0a0a0" stroked="f"/>
        </w:pict>
      </w:r>
    </w:p>
    <w:p w14:paraId="03DA8782" w14:textId="77777777" w:rsidR="00241161" w:rsidRDefault="00693D9B">
      <w:pPr>
        <w:tabs>
          <w:tab w:val="left" w:pos="2835"/>
        </w:tabs>
      </w:pPr>
      <w:r w:rsidRPr="00CD47AA">
        <w:rPr>
          <w:rStyle w:val="Kop2Char"/>
        </w:rPr>
        <w:t>PROJECT:</w:t>
      </w:r>
      <w:r>
        <w:rPr>
          <w:rStyle w:val="Kop2Char"/>
        </w:rPr>
        <w:t xml:space="preserve"> </w:t>
      </w:r>
      <w:r>
        <w:t xml:space="preserve">Advies architectuur en producten Voice over Digital </w:t>
      </w:r>
      <w:proofErr w:type="spellStart"/>
      <w:r>
        <w:t>Subscriber</w:t>
      </w:r>
      <w:proofErr w:type="spellEnd"/>
      <w:r>
        <w:t xml:space="preserve"> Line</w:t>
      </w:r>
    </w:p>
    <w:p w14:paraId="647A4404" w14:textId="77777777" w:rsidR="00241161" w:rsidRDefault="00693D9B">
      <w:pPr>
        <w:tabs>
          <w:tab w:val="left" w:pos="2835"/>
        </w:tabs>
      </w:pPr>
      <w:r w:rsidRPr="00CD47AA">
        <w:rPr>
          <w:rStyle w:val="Kop2Char"/>
        </w:rPr>
        <w:t>OPDRACHTGEVER:</w:t>
      </w:r>
      <w:r>
        <w:rPr>
          <w:rStyle w:val="Kop2Char"/>
        </w:rPr>
        <w:t xml:space="preserve"> </w:t>
      </w:r>
      <w:r>
        <w:t>KPN</w:t>
      </w:r>
    </w:p>
    <w:p w14:paraId="6D1FE94E" w14:textId="52836F65" w:rsidR="00241161" w:rsidRDefault="00693D9B">
      <w:pPr>
        <w:tabs>
          <w:tab w:val="left" w:pos="2835"/>
          <w:tab w:val="left" w:pos="5812"/>
        </w:tabs>
      </w:pPr>
      <w:r w:rsidRPr="7A2AFCD2">
        <w:rPr>
          <w:rStyle w:val="Kop2Char"/>
        </w:rPr>
        <w:t xml:space="preserve">BRANCHE: </w:t>
      </w:r>
      <w:r>
        <w:t>Telecommunicatie</w:t>
      </w:r>
      <w:r>
        <w:tab/>
      </w:r>
    </w:p>
    <w:p w14:paraId="51F9FBCD" w14:textId="0D1B7158" w:rsidR="00241161" w:rsidRDefault="00693D9B">
      <w:pPr>
        <w:tabs>
          <w:tab w:val="left" w:pos="2835"/>
          <w:tab w:val="left" w:pos="5812"/>
        </w:tabs>
      </w:pPr>
      <w:r w:rsidRPr="7A2AFCD2">
        <w:rPr>
          <w:rStyle w:val="Kop2Char"/>
        </w:rPr>
        <w:t xml:space="preserve">PERIODE: </w:t>
      </w:r>
      <w:r>
        <w:t>jan 2001 - feb 2001</w:t>
      </w:r>
    </w:p>
    <w:p w14:paraId="5FE716D5" w14:textId="77777777" w:rsidR="00241161" w:rsidRDefault="00693D9B">
      <w:pPr>
        <w:tabs>
          <w:tab w:val="left" w:pos="2835"/>
        </w:tabs>
      </w:pPr>
      <w:r w:rsidRPr="00CD47AA">
        <w:rPr>
          <w:rStyle w:val="Kop2Char"/>
        </w:rPr>
        <w:t>ROL:</w:t>
      </w:r>
      <w:r>
        <w:rPr>
          <w:rStyle w:val="Kop2Char"/>
        </w:rPr>
        <w:t xml:space="preserve"> </w:t>
      </w:r>
      <w:r>
        <w:t>Projectleider, Technisch Specialist</w:t>
      </w:r>
    </w:p>
    <w:p w14:paraId="599785A2" w14:textId="77777777" w:rsidR="00241161" w:rsidRDefault="00693D9B">
      <w:r>
        <w:rPr>
          <w:b/>
        </w:rPr>
        <w:t>OMSCHRIJVING:</w:t>
      </w:r>
      <w:r>
        <w:t xml:space="preserve"> Het leveren van spraakdiensten over DSL is een belangrijke convergentie mogelijkheid tussen spraak en data. De huidige architectuur op basis van V5 signalering is echter niet </w:t>
      </w:r>
      <w:proofErr w:type="spellStart"/>
      <w:r>
        <w:t>toekomstvast</w:t>
      </w:r>
      <w:proofErr w:type="spellEnd"/>
      <w:r>
        <w:t xml:space="preserve"> en is de aanleiding een studie uit te voeren.</w:t>
      </w:r>
    </w:p>
    <w:p w14:paraId="0460E376" w14:textId="235A963F" w:rsidR="00241161" w:rsidRDefault="00A245FE">
      <w:r>
        <w:t>X</w:t>
      </w:r>
      <w:r w:rsidR="00693D9B">
        <w:t xml:space="preserve"> heeft een strategie voor toekomstige Voice over Digital </w:t>
      </w:r>
      <w:proofErr w:type="spellStart"/>
      <w:r w:rsidR="00693D9B">
        <w:t>Subscriber</w:t>
      </w:r>
      <w:proofErr w:type="spellEnd"/>
      <w:r w:rsidR="00693D9B">
        <w:t xml:space="preserve"> Line (</w:t>
      </w:r>
      <w:proofErr w:type="spellStart"/>
      <w:r w:rsidR="00693D9B">
        <w:t>VoDSL</w:t>
      </w:r>
      <w:proofErr w:type="spellEnd"/>
      <w:r w:rsidR="00693D9B">
        <w:t xml:space="preserve">) uitgewerkt. De toekomstige </w:t>
      </w:r>
      <w:proofErr w:type="spellStart"/>
      <w:r w:rsidR="00693D9B">
        <w:t>VoDSL</w:t>
      </w:r>
      <w:proofErr w:type="spellEnd"/>
      <w:r w:rsidR="00693D9B">
        <w:t xml:space="preserve"> oplossingen zijn geclassificeerd op basis van bepaalde features en bijbehorende voordelen. Vervolgens is afhankelijk van mogelijke groeiscenario’s en verwachte beschikbaarheid van bepaalde producten op de markt, een advies voor de toekomstige architectuur uitgebracht.</w:t>
      </w:r>
    </w:p>
    <w:p w14:paraId="5D3D95DB" w14:textId="77777777" w:rsidR="00241161" w:rsidRPr="00A245FE" w:rsidRDefault="00693D9B">
      <w:pPr>
        <w:tabs>
          <w:tab w:val="left" w:pos="2835"/>
        </w:tabs>
        <w:rPr>
          <w:noProof/>
          <w:lang w:val="en-US"/>
        </w:rPr>
      </w:pPr>
      <w:r w:rsidRPr="00A245FE">
        <w:rPr>
          <w:rStyle w:val="Kop2Char"/>
          <w:lang w:val="en-US"/>
        </w:rPr>
        <w:t xml:space="preserve">METHODEN EN TECHNIEKEN: </w:t>
      </w:r>
      <w:r w:rsidRPr="00A245FE">
        <w:rPr>
          <w:lang w:val="en-US"/>
        </w:rPr>
        <w:t xml:space="preserve">Integrated Access Device, V5 en SS7 </w:t>
      </w:r>
      <w:proofErr w:type="spellStart"/>
      <w:r w:rsidRPr="00A245FE">
        <w:rPr>
          <w:lang w:val="en-US"/>
        </w:rPr>
        <w:t>signalering</w:t>
      </w:r>
      <w:proofErr w:type="spellEnd"/>
      <w:r w:rsidRPr="00A245FE">
        <w:rPr>
          <w:lang w:val="en-US"/>
        </w:rPr>
        <w:t>, Loop Emulation Service, ATM Adaptation Layer</w:t>
      </w:r>
    </w:p>
    <w:p w14:paraId="1F72F646" w14:textId="77777777" w:rsidR="00241161" w:rsidRDefault="00A245FE">
      <w:pPr>
        <w:tabs>
          <w:tab w:val="left" w:pos="2835"/>
        </w:tabs>
      </w:pPr>
      <w:r>
        <w:pict w14:anchorId="5173EB3D">
          <v:rect id="_x0000_i1047" style="width:0;height:1.5pt" o:hralign="center" o:bordertopcolor="this" o:borderleftcolor="this" o:borderbottomcolor="this" o:borderrightcolor="this" o:hrstd="t" o:hr="t" fillcolor="#a0a0a0" stroked="f"/>
        </w:pict>
      </w:r>
    </w:p>
    <w:p w14:paraId="46DFED70" w14:textId="77777777" w:rsidR="00241161" w:rsidRDefault="00693D9B">
      <w:pPr>
        <w:tabs>
          <w:tab w:val="left" w:pos="2835"/>
        </w:tabs>
      </w:pPr>
      <w:r w:rsidRPr="00CD47AA">
        <w:rPr>
          <w:rStyle w:val="Kop2Char"/>
        </w:rPr>
        <w:t>PROJECT:</w:t>
      </w:r>
      <w:r>
        <w:rPr>
          <w:rStyle w:val="Kop2Char"/>
        </w:rPr>
        <w:t xml:space="preserve"> </w:t>
      </w:r>
      <w:r>
        <w:t>Advisering over Internet toegang via open-routing</w:t>
      </w:r>
    </w:p>
    <w:p w14:paraId="251919E2" w14:textId="77777777" w:rsidR="00241161" w:rsidRDefault="00693D9B">
      <w:pPr>
        <w:tabs>
          <w:tab w:val="left" w:pos="2835"/>
        </w:tabs>
      </w:pPr>
      <w:r w:rsidRPr="00CD47AA">
        <w:rPr>
          <w:rStyle w:val="Kop2Char"/>
        </w:rPr>
        <w:t>OPDRACHTGEVER:</w:t>
      </w:r>
      <w:r>
        <w:rPr>
          <w:rStyle w:val="Kop2Char"/>
        </w:rPr>
        <w:t xml:space="preserve"> </w:t>
      </w:r>
      <w:r>
        <w:t>KPN</w:t>
      </w:r>
    </w:p>
    <w:p w14:paraId="0DBD8C45" w14:textId="11B12E41" w:rsidR="00241161" w:rsidRDefault="00693D9B">
      <w:pPr>
        <w:tabs>
          <w:tab w:val="left" w:pos="2835"/>
          <w:tab w:val="left" w:pos="5812"/>
        </w:tabs>
      </w:pPr>
      <w:r w:rsidRPr="7A2AFCD2">
        <w:rPr>
          <w:rStyle w:val="Kop2Char"/>
        </w:rPr>
        <w:t xml:space="preserve">BRANCHE: </w:t>
      </w:r>
      <w:r>
        <w:t>Telecommunicatie</w:t>
      </w:r>
      <w:r>
        <w:tab/>
      </w:r>
    </w:p>
    <w:p w14:paraId="4F591382" w14:textId="3C6B3EAA" w:rsidR="00241161" w:rsidRDefault="00693D9B">
      <w:pPr>
        <w:tabs>
          <w:tab w:val="left" w:pos="2835"/>
          <w:tab w:val="left" w:pos="5812"/>
        </w:tabs>
      </w:pPr>
      <w:r w:rsidRPr="7A2AFCD2">
        <w:rPr>
          <w:rStyle w:val="Kop2Char"/>
        </w:rPr>
        <w:t xml:space="preserve">PERIODE: </w:t>
      </w:r>
      <w:r>
        <w:t>jun 1999 - jun 2000</w:t>
      </w:r>
    </w:p>
    <w:p w14:paraId="671B2AF9" w14:textId="77777777" w:rsidR="00241161" w:rsidRDefault="00693D9B">
      <w:pPr>
        <w:tabs>
          <w:tab w:val="left" w:pos="2835"/>
        </w:tabs>
      </w:pPr>
      <w:r w:rsidRPr="00CD47AA">
        <w:rPr>
          <w:rStyle w:val="Kop2Char"/>
        </w:rPr>
        <w:t>ROL:</w:t>
      </w:r>
      <w:r>
        <w:rPr>
          <w:rStyle w:val="Kop2Char"/>
        </w:rPr>
        <w:t xml:space="preserve"> </w:t>
      </w:r>
      <w:r>
        <w:t>Adviseur</w:t>
      </w:r>
    </w:p>
    <w:p w14:paraId="527C2F8C" w14:textId="0CB565A0" w:rsidR="00241161" w:rsidRDefault="00693D9B">
      <w:r w:rsidRPr="351ADDFD">
        <w:rPr>
          <w:b/>
          <w:bCs/>
        </w:rPr>
        <w:t>OMSCHRIJVING:</w:t>
      </w:r>
      <w:r>
        <w:t xml:space="preserve"> Dit project ORWAN (Open </w:t>
      </w:r>
      <w:proofErr w:type="spellStart"/>
      <w:r>
        <w:t>Routed</w:t>
      </w:r>
      <w:proofErr w:type="spellEnd"/>
      <w:r>
        <w:t xml:space="preserve"> Wide Area IP Network) analyseert </w:t>
      </w:r>
      <w:r w:rsidR="4FAB64AD">
        <w:t>IP-connectiviteit</w:t>
      </w:r>
      <w:r>
        <w:t xml:space="preserve"> ontwikkelingen (</w:t>
      </w:r>
      <w:r w:rsidR="048C34CB">
        <w:t>IP-adressen</w:t>
      </w:r>
      <w:r>
        <w:t xml:space="preserve">, IPv4, IPv6, NAT, RSIP) en in het bijzonder een </w:t>
      </w:r>
      <w:proofErr w:type="spellStart"/>
      <w:r>
        <w:t>managed</w:t>
      </w:r>
      <w:proofErr w:type="spellEnd"/>
      <w:r>
        <w:t xml:space="preserve"> </w:t>
      </w:r>
      <w:r w:rsidR="5042A4D6">
        <w:t>IP-netwerk</w:t>
      </w:r>
      <w:r>
        <w:t xml:space="preserve"> dat gebruikers met elkaar en met het globale Internet verbindt.</w:t>
      </w:r>
    </w:p>
    <w:p w14:paraId="1A8FD47D" w14:textId="17888EB3" w:rsidR="00241161" w:rsidRDefault="00A245FE">
      <w:r>
        <w:t>X</w:t>
      </w:r>
      <w:r w:rsidR="00693D9B">
        <w:t xml:space="preserve"> heeft een architectuur uitgewerkt voor Internet toegang op basis van open routing. Dit betekent dat tussen de Internet Service Providers en hun klanten open-routing wordt toegepast. Daarnaast heeft </w:t>
      </w:r>
      <w:r>
        <w:t>X</w:t>
      </w:r>
      <w:r w:rsidR="00693D9B">
        <w:t xml:space="preserve"> RSIP geanalyseerd en de mogelijkheden uitgewerkt in relatie tot de problemen van NA(P)T. Advies is uitgebracht hoe om te gaan met RSIP (standaardisatie, toepasbaarheid, implementatie mogelijkheden).</w:t>
      </w:r>
    </w:p>
    <w:p w14:paraId="4F071219" w14:textId="77777777" w:rsidR="00241161" w:rsidRDefault="00693D9B">
      <w:pPr>
        <w:tabs>
          <w:tab w:val="left" w:pos="2835"/>
        </w:tabs>
        <w:rPr>
          <w:noProof/>
        </w:rPr>
      </w:pPr>
      <w:r>
        <w:rPr>
          <w:rStyle w:val="Kop2Char"/>
        </w:rPr>
        <w:t>METHODEN EN TECHNIEKEN</w:t>
      </w:r>
      <w:r w:rsidRPr="008B6801">
        <w:rPr>
          <w:rStyle w:val="Kop2Char"/>
        </w:rPr>
        <w:t>:</w:t>
      </w:r>
      <w:r>
        <w:rPr>
          <w:rStyle w:val="Kop2Char"/>
        </w:rPr>
        <w:t xml:space="preserve"> </w:t>
      </w:r>
      <w:proofErr w:type="spellStart"/>
      <w:r>
        <w:t>Realm</w:t>
      </w:r>
      <w:proofErr w:type="spellEnd"/>
      <w:r>
        <w:t xml:space="preserve"> </w:t>
      </w:r>
      <w:proofErr w:type="spellStart"/>
      <w:r>
        <w:t>Specific</w:t>
      </w:r>
      <w:proofErr w:type="spellEnd"/>
      <w:r>
        <w:t xml:space="preserve"> IP (RSIP), Network </w:t>
      </w:r>
      <w:proofErr w:type="spellStart"/>
      <w:r>
        <w:t>Address</w:t>
      </w:r>
      <w:proofErr w:type="spellEnd"/>
      <w:r>
        <w:t xml:space="preserve"> </w:t>
      </w:r>
      <w:proofErr w:type="spellStart"/>
      <w:r>
        <w:t>Translation</w:t>
      </w:r>
      <w:proofErr w:type="spellEnd"/>
      <w:r>
        <w:t xml:space="preserve"> (NAT),  </w:t>
      </w:r>
      <w:proofErr w:type="spellStart"/>
      <w:r>
        <w:t>caching</w:t>
      </w:r>
      <w:proofErr w:type="spellEnd"/>
      <w:r>
        <w:t xml:space="preserve">, </w:t>
      </w:r>
      <w:proofErr w:type="spellStart"/>
      <w:r>
        <w:t>multicasting</w:t>
      </w:r>
      <w:proofErr w:type="spellEnd"/>
    </w:p>
    <w:p w14:paraId="08CE6F91" w14:textId="77777777" w:rsidR="00241161" w:rsidRDefault="00A245FE">
      <w:pPr>
        <w:tabs>
          <w:tab w:val="left" w:pos="2835"/>
        </w:tabs>
      </w:pPr>
      <w:r>
        <w:pict w14:anchorId="6B46DDD6">
          <v:rect id="_x0000_i1048" style="width:0;height:1.5pt" o:hralign="center" o:bordertopcolor="this" o:borderleftcolor="this" o:borderbottomcolor="this" o:borderrightcolor="this" o:hrstd="t" o:hr="t" fillcolor="#a0a0a0" stroked="f"/>
        </w:pict>
      </w:r>
    </w:p>
    <w:p w14:paraId="0F3ECECE" w14:textId="2CE20008" w:rsidR="00241161" w:rsidRDefault="00693D9B">
      <w:pPr>
        <w:tabs>
          <w:tab w:val="left" w:pos="2835"/>
        </w:tabs>
      </w:pPr>
      <w:r w:rsidRPr="351ADDFD">
        <w:rPr>
          <w:rStyle w:val="Kop2Char"/>
        </w:rPr>
        <w:t xml:space="preserve">PROJECT: </w:t>
      </w:r>
      <w:r>
        <w:t xml:space="preserve">Projectleiding adviesproject </w:t>
      </w:r>
      <w:r w:rsidR="15371159">
        <w:t>IP-telefonie</w:t>
      </w:r>
    </w:p>
    <w:p w14:paraId="1004CF5A" w14:textId="77777777" w:rsidR="00241161" w:rsidRDefault="00693D9B">
      <w:pPr>
        <w:tabs>
          <w:tab w:val="left" w:pos="2835"/>
        </w:tabs>
      </w:pPr>
      <w:r w:rsidRPr="00CD47AA">
        <w:rPr>
          <w:rStyle w:val="Kop2Char"/>
        </w:rPr>
        <w:t>OPDRACHTGEVER:</w:t>
      </w:r>
      <w:r>
        <w:rPr>
          <w:rStyle w:val="Kop2Char"/>
        </w:rPr>
        <w:t xml:space="preserve"> </w:t>
      </w:r>
      <w:r>
        <w:t>KPN</w:t>
      </w:r>
    </w:p>
    <w:p w14:paraId="22089AA8" w14:textId="185B99D1" w:rsidR="00241161" w:rsidRDefault="00693D9B">
      <w:pPr>
        <w:tabs>
          <w:tab w:val="left" w:pos="2835"/>
          <w:tab w:val="left" w:pos="5812"/>
        </w:tabs>
      </w:pPr>
      <w:r w:rsidRPr="7A2AFCD2">
        <w:rPr>
          <w:rStyle w:val="Kop2Char"/>
        </w:rPr>
        <w:t xml:space="preserve">BRANCHE: </w:t>
      </w:r>
      <w:r>
        <w:t>Telecommunicatie</w:t>
      </w:r>
      <w:r>
        <w:tab/>
      </w:r>
    </w:p>
    <w:p w14:paraId="53D36B70" w14:textId="52D8CD13" w:rsidR="00241161" w:rsidRDefault="00693D9B">
      <w:pPr>
        <w:tabs>
          <w:tab w:val="left" w:pos="2835"/>
          <w:tab w:val="left" w:pos="5812"/>
        </w:tabs>
      </w:pPr>
      <w:r w:rsidRPr="7A2AFCD2">
        <w:rPr>
          <w:rStyle w:val="Kop2Char"/>
        </w:rPr>
        <w:t xml:space="preserve">PERIODE: </w:t>
      </w:r>
      <w:r>
        <w:t>jan 1999 - dec 1999</w:t>
      </w:r>
    </w:p>
    <w:p w14:paraId="5DA5C026" w14:textId="77777777" w:rsidR="00241161" w:rsidRDefault="00693D9B">
      <w:pPr>
        <w:tabs>
          <w:tab w:val="left" w:pos="2835"/>
        </w:tabs>
      </w:pPr>
      <w:r w:rsidRPr="00CD47AA">
        <w:rPr>
          <w:rStyle w:val="Kop2Char"/>
        </w:rPr>
        <w:lastRenderedPageBreak/>
        <w:t>ROL:</w:t>
      </w:r>
      <w:r>
        <w:rPr>
          <w:rStyle w:val="Kop2Char"/>
        </w:rPr>
        <w:t xml:space="preserve"> </w:t>
      </w:r>
      <w:r>
        <w:t>Projectleider, Adviseur</w:t>
      </w:r>
    </w:p>
    <w:p w14:paraId="33A287B0" w14:textId="17B1A165" w:rsidR="00241161" w:rsidRDefault="00693D9B">
      <w:r w:rsidRPr="351ADDFD">
        <w:rPr>
          <w:b/>
          <w:bCs/>
        </w:rPr>
        <w:t>OMSCHRIJVING:</w:t>
      </w:r>
      <w:r>
        <w:t xml:space="preserve"> </w:t>
      </w:r>
      <w:r w:rsidR="00A245FE">
        <w:t>X</w:t>
      </w:r>
      <w:r>
        <w:t xml:space="preserve"> heeft als Projectleider verschillende activiteiten met betrekking tot </w:t>
      </w:r>
      <w:r w:rsidR="253D88C8">
        <w:t>IP-telefonie</w:t>
      </w:r>
      <w:r>
        <w:t xml:space="preserve"> gecoördineerd. Deze activiteiten bestonden uit het bouwen van demonstraties, standaardisatie en </w:t>
      </w:r>
      <w:proofErr w:type="spellStart"/>
      <w:r>
        <w:t>industry</w:t>
      </w:r>
      <w:proofErr w:type="spellEnd"/>
      <w:r>
        <w:t xml:space="preserve"> </w:t>
      </w:r>
      <w:proofErr w:type="spellStart"/>
      <w:r>
        <w:t>watch</w:t>
      </w:r>
      <w:proofErr w:type="spellEnd"/>
      <w:r>
        <w:t xml:space="preserve"> activiteiten. Het doel was uiteindelijk het combineren van de resultaten van die activiteiten tot een visie over de stand van zaken van deze techniek en het bepalen welke diensten geleverd konden worden op korte en lange termijn. Het resultaat was een concreet beeld over deze technologie wat betreft schaalbaarheid van de systemen, regelgeving en mogelijkheden om bepaalde spraakkwaliteit en diensten te leveren.</w:t>
      </w:r>
    </w:p>
    <w:p w14:paraId="7DD31ABD" w14:textId="77777777" w:rsidR="00241161" w:rsidRDefault="00693D9B">
      <w:pPr>
        <w:tabs>
          <w:tab w:val="left" w:pos="2835"/>
        </w:tabs>
        <w:rPr>
          <w:noProof/>
        </w:rPr>
      </w:pPr>
      <w:r>
        <w:rPr>
          <w:rStyle w:val="Kop2Char"/>
        </w:rPr>
        <w:t>METHODEN EN TECHNIEKEN</w:t>
      </w:r>
      <w:r w:rsidRPr="008B6801">
        <w:rPr>
          <w:rStyle w:val="Kop2Char"/>
        </w:rPr>
        <w:t>:</w:t>
      </w:r>
      <w:r>
        <w:rPr>
          <w:rStyle w:val="Kop2Char"/>
        </w:rPr>
        <w:t xml:space="preserve"> </w:t>
      </w:r>
      <w:r>
        <w:t xml:space="preserve">Lotus </w:t>
      </w:r>
      <w:proofErr w:type="spellStart"/>
      <w:r>
        <w:t>Notes</w:t>
      </w:r>
      <w:proofErr w:type="spellEnd"/>
      <w:r>
        <w:t xml:space="preserve">, H.323, </w:t>
      </w:r>
      <w:proofErr w:type="spellStart"/>
      <w:r>
        <w:t>MeGaCo</w:t>
      </w:r>
      <w:proofErr w:type="spellEnd"/>
      <w:r>
        <w:t xml:space="preserve">, </w:t>
      </w:r>
      <w:proofErr w:type="spellStart"/>
      <w:r>
        <w:t>Session</w:t>
      </w:r>
      <w:proofErr w:type="spellEnd"/>
      <w:r>
        <w:t xml:space="preserve"> </w:t>
      </w:r>
      <w:proofErr w:type="spellStart"/>
      <w:r>
        <w:t>Initiation</w:t>
      </w:r>
      <w:proofErr w:type="spellEnd"/>
      <w:r>
        <w:t xml:space="preserve"> Protocol (SIP)</w:t>
      </w:r>
    </w:p>
    <w:p w14:paraId="61CDCEAD" w14:textId="77777777" w:rsidR="00241161" w:rsidRDefault="00A245FE">
      <w:pPr>
        <w:tabs>
          <w:tab w:val="left" w:pos="2835"/>
        </w:tabs>
      </w:pPr>
      <w:r>
        <w:pict w14:anchorId="04C100DE">
          <v:rect id="_x0000_i1049" style="width:0;height:1.5pt" o:hralign="center" o:bordertopcolor="this" o:borderleftcolor="this" o:borderbottomcolor="this" o:borderrightcolor="this" o:hrstd="t" o:hr="t" fillcolor="#a0a0a0" stroked="f"/>
        </w:pict>
      </w:r>
    </w:p>
    <w:p w14:paraId="17888149" w14:textId="5E38D9BF" w:rsidR="00241161" w:rsidRDefault="00693D9B">
      <w:pPr>
        <w:tabs>
          <w:tab w:val="left" w:pos="2835"/>
        </w:tabs>
      </w:pPr>
      <w:r w:rsidRPr="351ADDFD">
        <w:rPr>
          <w:rStyle w:val="Kop2Char"/>
        </w:rPr>
        <w:t xml:space="preserve">PROJECT: </w:t>
      </w:r>
      <w:r>
        <w:t xml:space="preserve">Ontwerp kostenmodel en bouw tool voor </w:t>
      </w:r>
      <w:r w:rsidR="490977B6">
        <w:t>DCME-apparatuur</w:t>
      </w:r>
    </w:p>
    <w:p w14:paraId="7D751B23" w14:textId="77777777" w:rsidR="00241161" w:rsidRDefault="00693D9B">
      <w:pPr>
        <w:tabs>
          <w:tab w:val="left" w:pos="2835"/>
        </w:tabs>
      </w:pPr>
      <w:r w:rsidRPr="00CD47AA">
        <w:rPr>
          <w:rStyle w:val="Kop2Char"/>
        </w:rPr>
        <w:t>OPDRACHTGEVER:</w:t>
      </w:r>
      <w:r>
        <w:rPr>
          <w:rStyle w:val="Kop2Char"/>
        </w:rPr>
        <w:t xml:space="preserve"> </w:t>
      </w:r>
      <w:r>
        <w:t>KPN</w:t>
      </w:r>
    </w:p>
    <w:p w14:paraId="7C958E77" w14:textId="14177E63" w:rsidR="00241161" w:rsidRDefault="00693D9B">
      <w:pPr>
        <w:tabs>
          <w:tab w:val="left" w:pos="2835"/>
          <w:tab w:val="left" w:pos="5812"/>
        </w:tabs>
      </w:pPr>
      <w:r w:rsidRPr="7A2AFCD2">
        <w:rPr>
          <w:rStyle w:val="Kop2Char"/>
        </w:rPr>
        <w:t xml:space="preserve">BRANCHE: </w:t>
      </w:r>
      <w:r>
        <w:t>Telecommunicatie</w:t>
      </w:r>
      <w:r>
        <w:tab/>
      </w:r>
    </w:p>
    <w:p w14:paraId="62629B29" w14:textId="59C4AC92" w:rsidR="00241161" w:rsidRDefault="00693D9B">
      <w:pPr>
        <w:tabs>
          <w:tab w:val="left" w:pos="2835"/>
          <w:tab w:val="left" w:pos="5812"/>
        </w:tabs>
      </w:pPr>
      <w:r w:rsidRPr="7A2AFCD2">
        <w:rPr>
          <w:rStyle w:val="Kop2Char"/>
        </w:rPr>
        <w:t xml:space="preserve">PERIODE: </w:t>
      </w:r>
      <w:r>
        <w:t>jan 1998 - dec 1998</w:t>
      </w:r>
    </w:p>
    <w:p w14:paraId="790491B4" w14:textId="77777777" w:rsidR="00241161" w:rsidRDefault="00693D9B">
      <w:pPr>
        <w:tabs>
          <w:tab w:val="left" w:pos="2835"/>
        </w:tabs>
      </w:pPr>
      <w:r w:rsidRPr="00CD47AA">
        <w:rPr>
          <w:rStyle w:val="Kop2Char"/>
        </w:rPr>
        <w:t>ROL:</w:t>
      </w:r>
      <w:r>
        <w:rPr>
          <w:rStyle w:val="Kop2Char"/>
        </w:rPr>
        <w:t xml:space="preserve"> </w:t>
      </w:r>
      <w:r>
        <w:t>Adviseur</w:t>
      </w:r>
    </w:p>
    <w:p w14:paraId="6D927E74" w14:textId="77777777" w:rsidR="00241161" w:rsidRDefault="00693D9B">
      <w:r>
        <w:rPr>
          <w:b/>
        </w:rPr>
        <w:t>OMSCHRIJVING:</w:t>
      </w:r>
      <w:r>
        <w:t xml:space="preserve"> Aanleiding voor dit adviesproject was de stijgende prijs van internationale verbindingen en het verschijnen van een nieuwe generatie Digital Circuit </w:t>
      </w:r>
      <w:proofErr w:type="spellStart"/>
      <w:r>
        <w:t>Multiplication</w:t>
      </w:r>
      <w:proofErr w:type="spellEnd"/>
      <w:r>
        <w:t xml:space="preserve"> Equipment (DCME) op de markt, die betere compressie mogelijk maakt.</w:t>
      </w:r>
    </w:p>
    <w:p w14:paraId="002DC5D9" w14:textId="3882055C" w:rsidR="00241161" w:rsidRDefault="00A245FE">
      <w:r>
        <w:t>X</w:t>
      </w:r>
      <w:r w:rsidR="00693D9B">
        <w:t xml:space="preserve"> heeft als adviseur kostenbesparing met behulp van </w:t>
      </w:r>
      <w:r w:rsidR="63F822EC">
        <w:t>DCME-apparatuur</w:t>
      </w:r>
      <w:r w:rsidR="00693D9B">
        <w:t xml:space="preserve"> uitgerekend. </w:t>
      </w:r>
      <w:r>
        <w:t>X</w:t>
      </w:r>
      <w:r w:rsidR="00693D9B">
        <w:t xml:space="preserve"> heeft de prijzen van de verbindingen en van de features van de apparatuur (verschillende compressiemogelijkheden) gecombineerd in een rekentool.</w:t>
      </w:r>
    </w:p>
    <w:p w14:paraId="110E5369" w14:textId="77777777" w:rsidR="00241161" w:rsidRDefault="00693D9B">
      <w:pPr>
        <w:tabs>
          <w:tab w:val="left" w:pos="2835"/>
        </w:tabs>
        <w:rPr>
          <w:noProof/>
        </w:rPr>
      </w:pPr>
      <w:r>
        <w:rPr>
          <w:rStyle w:val="Kop2Char"/>
        </w:rPr>
        <w:t>METHODEN EN TECHNIEKEN</w:t>
      </w:r>
      <w:r w:rsidRPr="008B6801">
        <w:rPr>
          <w:rStyle w:val="Kop2Char"/>
        </w:rPr>
        <w:t>:</w:t>
      </w:r>
      <w:r>
        <w:rPr>
          <w:rStyle w:val="Kop2Char"/>
        </w:rPr>
        <w:t xml:space="preserve"> </w:t>
      </w:r>
      <w:r>
        <w:t xml:space="preserve">Excel, ADPCM en CS-ACELP compressie, </w:t>
      </w:r>
      <w:proofErr w:type="spellStart"/>
      <w:r>
        <w:t>Mean</w:t>
      </w:r>
      <w:proofErr w:type="spellEnd"/>
      <w:r>
        <w:t xml:space="preserve"> Opinion Score, </w:t>
      </w:r>
      <w:proofErr w:type="spellStart"/>
      <w:r>
        <w:t>Dynamic</w:t>
      </w:r>
      <w:proofErr w:type="spellEnd"/>
      <w:r>
        <w:t xml:space="preserve"> Load Control</w:t>
      </w:r>
    </w:p>
    <w:p w14:paraId="6BB9E253" w14:textId="77777777" w:rsidR="00241161" w:rsidRDefault="00A245FE">
      <w:pPr>
        <w:tabs>
          <w:tab w:val="left" w:pos="2835"/>
        </w:tabs>
      </w:pPr>
      <w:r>
        <w:pict w14:anchorId="49059858">
          <v:rect id="_x0000_i1050" style="width:0;height:1.5pt" o:hralign="center" o:bordertopcolor="this" o:borderleftcolor="this" o:borderbottomcolor="this" o:borderrightcolor="this" o:hrstd="t" o:hr="t" fillcolor="#a0a0a0" stroked="f"/>
        </w:pict>
      </w:r>
    </w:p>
    <w:p w14:paraId="047719C8" w14:textId="33C79683" w:rsidR="00241161" w:rsidRDefault="00693D9B">
      <w:pPr>
        <w:tabs>
          <w:tab w:val="left" w:pos="2835"/>
        </w:tabs>
      </w:pPr>
      <w:r w:rsidRPr="351ADDFD">
        <w:rPr>
          <w:rStyle w:val="Kop2Char"/>
        </w:rPr>
        <w:t xml:space="preserve">PROJECT: </w:t>
      </w:r>
      <w:r>
        <w:t xml:space="preserve">Projectleiding specificatie </w:t>
      </w:r>
      <w:r w:rsidR="42A2E152">
        <w:t>ATM-netwerk</w:t>
      </w:r>
      <w:r>
        <w:t xml:space="preserve"> elementen</w:t>
      </w:r>
    </w:p>
    <w:p w14:paraId="53491693" w14:textId="77777777" w:rsidR="00241161" w:rsidRDefault="00693D9B">
      <w:pPr>
        <w:tabs>
          <w:tab w:val="left" w:pos="2835"/>
        </w:tabs>
      </w:pPr>
      <w:r w:rsidRPr="00CD47AA">
        <w:rPr>
          <w:rStyle w:val="Kop2Char"/>
        </w:rPr>
        <w:t>OPDRACHTGEVER:</w:t>
      </w:r>
      <w:r>
        <w:rPr>
          <w:rStyle w:val="Kop2Char"/>
        </w:rPr>
        <w:t xml:space="preserve"> </w:t>
      </w:r>
      <w:r>
        <w:t>KPN</w:t>
      </w:r>
    </w:p>
    <w:p w14:paraId="1BA2AC2D" w14:textId="2C74E3C8" w:rsidR="00241161" w:rsidRDefault="00693D9B">
      <w:pPr>
        <w:tabs>
          <w:tab w:val="left" w:pos="2835"/>
          <w:tab w:val="left" w:pos="5812"/>
        </w:tabs>
      </w:pPr>
      <w:r w:rsidRPr="7A2AFCD2">
        <w:rPr>
          <w:rStyle w:val="Kop2Char"/>
        </w:rPr>
        <w:t xml:space="preserve">BRANCHE: </w:t>
      </w:r>
      <w:r>
        <w:t>Telecommunicatie</w:t>
      </w:r>
      <w:r>
        <w:tab/>
      </w:r>
    </w:p>
    <w:p w14:paraId="3F713F96" w14:textId="541847A1" w:rsidR="00241161" w:rsidRDefault="00693D9B">
      <w:pPr>
        <w:tabs>
          <w:tab w:val="left" w:pos="2835"/>
          <w:tab w:val="left" w:pos="5812"/>
        </w:tabs>
      </w:pPr>
      <w:r w:rsidRPr="7A2AFCD2">
        <w:rPr>
          <w:rStyle w:val="Kop2Char"/>
        </w:rPr>
        <w:t xml:space="preserve">PERIODE: </w:t>
      </w:r>
      <w:r>
        <w:t>jan 1996 - jan 1998</w:t>
      </w:r>
    </w:p>
    <w:p w14:paraId="02867268" w14:textId="77777777" w:rsidR="00241161" w:rsidRDefault="00693D9B">
      <w:pPr>
        <w:tabs>
          <w:tab w:val="left" w:pos="2835"/>
        </w:tabs>
      </w:pPr>
      <w:r w:rsidRPr="00CD47AA">
        <w:rPr>
          <w:rStyle w:val="Kop2Char"/>
        </w:rPr>
        <w:t>ROL:</w:t>
      </w:r>
      <w:r>
        <w:rPr>
          <w:rStyle w:val="Kop2Char"/>
        </w:rPr>
        <w:t xml:space="preserve"> </w:t>
      </w:r>
      <w:r>
        <w:t>Projectleider, Technisch Specialist, Adviseur</w:t>
      </w:r>
    </w:p>
    <w:p w14:paraId="06FFD753" w14:textId="7D38F178" w:rsidR="00241161" w:rsidRDefault="00693D9B">
      <w:r w:rsidRPr="351ADDFD">
        <w:rPr>
          <w:b/>
          <w:bCs/>
        </w:rPr>
        <w:t>OMSCHRIJVING:</w:t>
      </w:r>
      <w:r>
        <w:t xml:space="preserve"> </w:t>
      </w:r>
      <w:r w:rsidR="00A245FE">
        <w:t>X</w:t>
      </w:r>
      <w:r>
        <w:t xml:space="preserve"> heeft als Projectleider geadviseerd over de specificatie van </w:t>
      </w:r>
      <w:proofErr w:type="spellStart"/>
      <w:r>
        <w:t>Asynchronous</w:t>
      </w:r>
      <w:proofErr w:type="spellEnd"/>
      <w:r>
        <w:t xml:space="preserve"> Transfer Mode (ATM) </w:t>
      </w:r>
      <w:r w:rsidR="38FC45F0">
        <w:t>netwerkelementen</w:t>
      </w:r>
      <w:r>
        <w:t xml:space="preserve"> aan leveranciers en analyse van emulatie van constant </w:t>
      </w:r>
      <w:proofErr w:type="spellStart"/>
      <w:r>
        <w:t>bitrate</w:t>
      </w:r>
      <w:proofErr w:type="spellEnd"/>
      <w:r>
        <w:t xml:space="preserve"> circuits over ATM. Met deze techniek wordt een constant </w:t>
      </w:r>
      <w:proofErr w:type="spellStart"/>
      <w:r>
        <w:t>bitrate</w:t>
      </w:r>
      <w:proofErr w:type="spellEnd"/>
      <w:r>
        <w:t xml:space="preserve"> verbinding gemaakt over een pakket gebaseerd netwerk. De advisering wat betreft de specificatie van </w:t>
      </w:r>
      <w:r w:rsidR="3E68152B">
        <w:t>ATM-netwerk</w:t>
      </w:r>
      <w:r>
        <w:t xml:space="preserve"> elementen is gebaseerd op ontwikkelingen in standaardisatie. Gestandaardiseerde functies en features werden geselecteerd voor een specificatie. Daarnaast werd met metingen onderzoek gedaan naar de kwaliteit van synchronisatieverbindingen over ATM met behulp van de zogenaamde circuit emulatie techniek.</w:t>
      </w:r>
    </w:p>
    <w:p w14:paraId="2A6EBD6D" w14:textId="77777777" w:rsidR="00241161" w:rsidRPr="00A245FE" w:rsidRDefault="00693D9B">
      <w:pPr>
        <w:tabs>
          <w:tab w:val="left" w:pos="2835"/>
        </w:tabs>
        <w:rPr>
          <w:noProof/>
          <w:lang w:val="en-US"/>
        </w:rPr>
      </w:pPr>
      <w:r w:rsidRPr="00A245FE">
        <w:rPr>
          <w:rStyle w:val="Kop2Char"/>
          <w:lang w:val="en-US"/>
        </w:rPr>
        <w:t xml:space="preserve">METHODEN EN TECHNIEKEN: </w:t>
      </w:r>
      <w:r w:rsidRPr="00A245FE">
        <w:rPr>
          <w:lang w:val="en-US"/>
        </w:rPr>
        <w:t>Virtual Path, Virtual Connection, shaping, policing, monitoring, jitter, wander, G.703, clock recovery, SRTS, echo</w:t>
      </w:r>
    </w:p>
    <w:p w14:paraId="23DE523C" w14:textId="77777777" w:rsidR="00241161" w:rsidRDefault="00A245FE">
      <w:pPr>
        <w:tabs>
          <w:tab w:val="left" w:pos="2835"/>
        </w:tabs>
      </w:pPr>
      <w:r>
        <w:pict w14:anchorId="59994260">
          <v:rect id="_x0000_i1051" style="width:0;height:1.5pt" o:hralign="center" o:bordertopcolor="this" o:borderleftcolor="this" o:borderbottomcolor="this" o:borderrightcolor="this" o:hrstd="t" o:hr="t" fillcolor="#a0a0a0" stroked="f"/>
        </w:pict>
      </w:r>
    </w:p>
    <w:p w14:paraId="5D2CA67E" w14:textId="77777777" w:rsidR="00241161" w:rsidRDefault="00693D9B">
      <w:pPr>
        <w:tabs>
          <w:tab w:val="left" w:pos="2835"/>
        </w:tabs>
      </w:pPr>
      <w:r w:rsidRPr="00CD47AA">
        <w:rPr>
          <w:rStyle w:val="Kop2Char"/>
        </w:rPr>
        <w:t>PROJECT:</w:t>
      </w:r>
      <w:r>
        <w:rPr>
          <w:rStyle w:val="Kop2Char"/>
        </w:rPr>
        <w:t xml:space="preserve"> </w:t>
      </w:r>
      <w:r>
        <w:t>Advies over kwaliteit analoge huurlijnen</w:t>
      </w:r>
    </w:p>
    <w:p w14:paraId="414ADDC5" w14:textId="77777777" w:rsidR="00241161" w:rsidRDefault="00693D9B">
      <w:pPr>
        <w:tabs>
          <w:tab w:val="left" w:pos="2835"/>
        </w:tabs>
      </w:pPr>
      <w:r w:rsidRPr="00CD47AA">
        <w:rPr>
          <w:rStyle w:val="Kop2Char"/>
        </w:rPr>
        <w:t>OPDRACHTGEVER:</w:t>
      </w:r>
      <w:r>
        <w:rPr>
          <w:rStyle w:val="Kop2Char"/>
        </w:rPr>
        <w:t xml:space="preserve"> </w:t>
      </w:r>
      <w:r>
        <w:t>KPN</w:t>
      </w:r>
    </w:p>
    <w:p w14:paraId="27FC562E" w14:textId="72A61293" w:rsidR="00241161" w:rsidRDefault="00693D9B">
      <w:pPr>
        <w:tabs>
          <w:tab w:val="left" w:pos="2835"/>
          <w:tab w:val="left" w:pos="5812"/>
        </w:tabs>
      </w:pPr>
      <w:r w:rsidRPr="7A2AFCD2">
        <w:rPr>
          <w:rStyle w:val="Kop2Char"/>
        </w:rPr>
        <w:t xml:space="preserve">BRANCHE: </w:t>
      </w:r>
      <w:r>
        <w:t>Telecommunicatie</w:t>
      </w:r>
      <w:r>
        <w:tab/>
      </w:r>
    </w:p>
    <w:p w14:paraId="3BBF6C2E" w14:textId="1CB8ACA9" w:rsidR="00241161" w:rsidRDefault="00693D9B">
      <w:pPr>
        <w:tabs>
          <w:tab w:val="left" w:pos="2835"/>
          <w:tab w:val="left" w:pos="5812"/>
        </w:tabs>
      </w:pPr>
      <w:r w:rsidRPr="7A2AFCD2">
        <w:rPr>
          <w:rStyle w:val="Kop2Char"/>
        </w:rPr>
        <w:t xml:space="preserve">PERIODE: </w:t>
      </w:r>
      <w:r>
        <w:t>jan 1995 - dec 1995</w:t>
      </w:r>
    </w:p>
    <w:p w14:paraId="678C2BCD" w14:textId="77777777" w:rsidR="00241161" w:rsidRDefault="00693D9B">
      <w:pPr>
        <w:tabs>
          <w:tab w:val="left" w:pos="2835"/>
        </w:tabs>
      </w:pPr>
      <w:r w:rsidRPr="00CD47AA">
        <w:rPr>
          <w:rStyle w:val="Kop2Char"/>
        </w:rPr>
        <w:t>ROL:</w:t>
      </w:r>
      <w:r>
        <w:rPr>
          <w:rStyle w:val="Kop2Char"/>
        </w:rPr>
        <w:t xml:space="preserve"> </w:t>
      </w:r>
      <w:r>
        <w:t>Specialist</w:t>
      </w:r>
    </w:p>
    <w:p w14:paraId="60DD2569" w14:textId="36656D7B" w:rsidR="00241161" w:rsidRDefault="00693D9B">
      <w:r w:rsidRPr="522DFB10">
        <w:rPr>
          <w:b/>
          <w:bCs/>
        </w:rPr>
        <w:t>OMSCHRIJVING:</w:t>
      </w:r>
      <w:r>
        <w:t xml:space="preserve"> </w:t>
      </w:r>
      <w:r w:rsidR="00A245FE">
        <w:t>X</w:t>
      </w:r>
      <w:r w:rsidR="61CB705F">
        <w:t xml:space="preserve"> </w:t>
      </w:r>
      <w:r>
        <w:t>heeft de kwaliteit van achter elkaar geschakelde analoge huurlijnen geanalyseerd. Echo, (</w:t>
      </w:r>
      <w:proofErr w:type="spellStart"/>
      <w:r>
        <w:t>kwantisatie</w:t>
      </w:r>
      <w:proofErr w:type="spellEnd"/>
      <w:r>
        <w:t>)ruis en demping/versterking van deze huurlijnen is geanalyseerd. Het resultaat bestond uit een haalbaarheidsadvies met betrekking tot bepaalde lijnmodellen in relatie tot de kwaliteit van analoge huurlijnen gespecificeerd in standaarden.</w:t>
      </w:r>
    </w:p>
    <w:p w14:paraId="7F682E4C" w14:textId="73E44BA7" w:rsidR="00241161" w:rsidRDefault="00693D9B">
      <w:pPr>
        <w:tabs>
          <w:tab w:val="left" w:pos="2835"/>
        </w:tabs>
        <w:rPr>
          <w:noProof/>
        </w:rPr>
      </w:pPr>
      <w:r w:rsidRPr="351ADDFD">
        <w:rPr>
          <w:rStyle w:val="Kop2Char"/>
        </w:rPr>
        <w:t xml:space="preserve">METHODEN EN TECHNIEKEN: </w:t>
      </w:r>
      <w:r>
        <w:t xml:space="preserve">Echo (ERL), </w:t>
      </w:r>
      <w:r w:rsidR="234CC630">
        <w:t>vervorming (</w:t>
      </w:r>
      <w:r>
        <w:t>SNR), demping (</w:t>
      </w:r>
      <w:proofErr w:type="spellStart"/>
      <w:r>
        <w:t>dBm</w:t>
      </w:r>
      <w:proofErr w:type="spellEnd"/>
      <w:r>
        <w:t xml:space="preserve">), </w:t>
      </w:r>
      <w:proofErr w:type="spellStart"/>
      <w:r>
        <w:t>kwantisatieruis</w:t>
      </w:r>
      <w:proofErr w:type="spellEnd"/>
    </w:p>
    <w:p w14:paraId="52E56223" w14:textId="77777777" w:rsidR="00241161" w:rsidRDefault="00A245FE">
      <w:pPr>
        <w:tabs>
          <w:tab w:val="left" w:pos="2835"/>
        </w:tabs>
      </w:pPr>
      <w:r>
        <w:pict w14:anchorId="56ADEE6A">
          <v:rect id="_x0000_i1052" style="width:0;height:1.5pt" o:hralign="center" o:bordertopcolor="this" o:borderleftcolor="this" o:borderbottomcolor="this" o:borderrightcolor="this" o:hrstd="t" o:hr="t" fillcolor="#a0a0a0" stroked="f"/>
        </w:pict>
      </w:r>
    </w:p>
    <w:p w14:paraId="153ED82C" w14:textId="77777777" w:rsidR="00241161" w:rsidRDefault="00693D9B">
      <w:pPr>
        <w:tabs>
          <w:tab w:val="left" w:pos="2835"/>
        </w:tabs>
      </w:pPr>
      <w:r w:rsidRPr="00CD47AA">
        <w:rPr>
          <w:rStyle w:val="Kop2Char"/>
        </w:rPr>
        <w:t>PROJECT:</w:t>
      </w:r>
      <w:r>
        <w:rPr>
          <w:rStyle w:val="Kop2Char"/>
        </w:rPr>
        <w:t xml:space="preserve"> </w:t>
      </w:r>
      <w:r>
        <w:t>Advisering architectuur Beheer Transmissienetwerk</w:t>
      </w:r>
    </w:p>
    <w:p w14:paraId="214D04B9" w14:textId="77777777" w:rsidR="00241161" w:rsidRDefault="00693D9B">
      <w:pPr>
        <w:tabs>
          <w:tab w:val="left" w:pos="2835"/>
        </w:tabs>
      </w:pPr>
      <w:r w:rsidRPr="00CD47AA">
        <w:rPr>
          <w:rStyle w:val="Kop2Char"/>
        </w:rPr>
        <w:lastRenderedPageBreak/>
        <w:t>OPDRACHTGEVER:</w:t>
      </w:r>
      <w:r>
        <w:rPr>
          <w:rStyle w:val="Kop2Char"/>
        </w:rPr>
        <w:t xml:space="preserve"> </w:t>
      </w:r>
      <w:r>
        <w:t>KPN</w:t>
      </w:r>
    </w:p>
    <w:p w14:paraId="40E7681A" w14:textId="150D3820" w:rsidR="00241161" w:rsidRDefault="00693D9B">
      <w:pPr>
        <w:tabs>
          <w:tab w:val="left" w:pos="2835"/>
          <w:tab w:val="left" w:pos="5812"/>
        </w:tabs>
      </w:pPr>
      <w:r w:rsidRPr="7A2AFCD2">
        <w:rPr>
          <w:rStyle w:val="Kop2Char"/>
        </w:rPr>
        <w:t xml:space="preserve">BRANCHE: </w:t>
      </w:r>
      <w:r>
        <w:t>Telecommunicatie</w:t>
      </w:r>
      <w:r>
        <w:tab/>
      </w:r>
    </w:p>
    <w:p w14:paraId="4B9C0CB5" w14:textId="5A0833E3" w:rsidR="00241161" w:rsidRDefault="00693D9B">
      <w:pPr>
        <w:tabs>
          <w:tab w:val="left" w:pos="2835"/>
          <w:tab w:val="left" w:pos="5812"/>
        </w:tabs>
      </w:pPr>
      <w:r w:rsidRPr="7A2AFCD2">
        <w:rPr>
          <w:rStyle w:val="Kop2Char"/>
        </w:rPr>
        <w:t xml:space="preserve">PERIODE: </w:t>
      </w:r>
      <w:r>
        <w:t>jan 1994 - jan 1995</w:t>
      </w:r>
    </w:p>
    <w:p w14:paraId="5CE1F871" w14:textId="77777777" w:rsidR="00241161" w:rsidRDefault="00693D9B">
      <w:pPr>
        <w:tabs>
          <w:tab w:val="left" w:pos="2835"/>
        </w:tabs>
      </w:pPr>
      <w:r w:rsidRPr="00CD47AA">
        <w:rPr>
          <w:rStyle w:val="Kop2Char"/>
        </w:rPr>
        <w:t>ROL:</w:t>
      </w:r>
      <w:r>
        <w:rPr>
          <w:rStyle w:val="Kop2Char"/>
        </w:rPr>
        <w:t xml:space="preserve"> </w:t>
      </w:r>
      <w:r>
        <w:t>Technisch Specialist, Ontwerper</w:t>
      </w:r>
    </w:p>
    <w:p w14:paraId="0AB2A738" w14:textId="77777777" w:rsidR="00241161" w:rsidRDefault="00693D9B">
      <w:r>
        <w:rPr>
          <w:b/>
        </w:rPr>
        <w:t>OMSCHRIJVING:</w:t>
      </w:r>
      <w:r>
        <w:t xml:space="preserve"> Diverse telefoniecentrales zijn aangesloten op een transmissienetwerk op basis van de digitale transmissietechniek </w:t>
      </w:r>
      <w:proofErr w:type="spellStart"/>
      <w:r>
        <w:t>Plesiochronous</w:t>
      </w:r>
      <w:proofErr w:type="spellEnd"/>
      <w:r>
        <w:t xml:space="preserve"> Digital </w:t>
      </w:r>
      <w:proofErr w:type="spellStart"/>
      <w:r>
        <w:t>Hierarchy</w:t>
      </w:r>
      <w:proofErr w:type="spellEnd"/>
      <w:r>
        <w:t xml:space="preserve"> (PDH) uit de jaren tachtig. Operators wensen PDH te vervangen met een nieuwe techniek genaamd </w:t>
      </w:r>
      <w:proofErr w:type="spellStart"/>
      <w:r>
        <w:t>Synchronous</w:t>
      </w:r>
      <w:proofErr w:type="spellEnd"/>
      <w:r>
        <w:t xml:space="preserve"> Digital </w:t>
      </w:r>
      <w:proofErr w:type="spellStart"/>
      <w:r>
        <w:t>Hierarchy</w:t>
      </w:r>
      <w:proofErr w:type="spellEnd"/>
      <w:r>
        <w:t xml:space="preserve"> (SDH). </w:t>
      </w:r>
    </w:p>
    <w:p w14:paraId="652D95DF" w14:textId="7EC2786A" w:rsidR="00241161" w:rsidRDefault="00693D9B">
      <w:r>
        <w:t xml:space="preserve">De </w:t>
      </w:r>
      <w:r w:rsidR="770F83B4">
        <w:t>SDH-transmissietechniek</w:t>
      </w:r>
      <w:r>
        <w:t xml:space="preserve"> onderscheidt zich van de voorafgaande </w:t>
      </w:r>
      <w:r w:rsidR="082C0E90">
        <w:t>PDH-techniek</w:t>
      </w:r>
      <w:r>
        <w:t xml:space="preserve"> door betere beheer- en </w:t>
      </w:r>
      <w:proofErr w:type="spellStart"/>
      <w:r>
        <w:t>crossconnect</w:t>
      </w:r>
      <w:proofErr w:type="spellEnd"/>
      <w:r>
        <w:t xml:space="preserve"> mogelijkheden. </w:t>
      </w:r>
    </w:p>
    <w:p w14:paraId="5D8E0D2C" w14:textId="77777777" w:rsidR="00241161" w:rsidRDefault="00693D9B">
      <w:r>
        <w:t xml:space="preserve">In dit project is een uitwerking van een optimale beheerarchitectuur gemaakt, die uitgaat van meerdere leveranciers. </w:t>
      </w:r>
    </w:p>
    <w:p w14:paraId="240F7FAC" w14:textId="04DC3CC3" w:rsidR="00241161" w:rsidRDefault="00A245FE">
      <w:r>
        <w:t>X</w:t>
      </w:r>
      <w:r w:rsidR="00693D9B">
        <w:t xml:space="preserve"> heeft de standaardisatie gevolgd en uitgebreid. Vervolgens heeft hij deze kennis gebruikt voor het specificeren van de beheerfunctionaliteit in </w:t>
      </w:r>
      <w:r w:rsidR="48CEA334">
        <w:t>SDH-netwerk</w:t>
      </w:r>
      <w:r w:rsidR="00693D9B">
        <w:t xml:space="preserve"> element en element- en netwerk </w:t>
      </w:r>
      <w:r w:rsidR="781E484E">
        <w:t>managementsystemen</w:t>
      </w:r>
      <w:r w:rsidR="00693D9B">
        <w:t>. Belangrijke visieontwikkeling heeft plaatsgevonden over multi-</w:t>
      </w:r>
      <w:proofErr w:type="spellStart"/>
      <w:r w:rsidR="00693D9B">
        <w:t>vendor</w:t>
      </w:r>
      <w:proofErr w:type="spellEnd"/>
      <w:r w:rsidR="00693D9B">
        <w:t xml:space="preserve"> oplossingen in relatie tot ontwikkeling van standaarden voor beheer zoals Q-interface en CMIP.</w:t>
      </w:r>
    </w:p>
    <w:p w14:paraId="65ACB272" w14:textId="77777777" w:rsidR="00241161" w:rsidRDefault="00693D9B">
      <w:pPr>
        <w:tabs>
          <w:tab w:val="left" w:pos="2835"/>
        </w:tabs>
        <w:rPr>
          <w:noProof/>
        </w:rPr>
      </w:pPr>
      <w:r>
        <w:rPr>
          <w:rStyle w:val="Kop2Char"/>
        </w:rPr>
        <w:t>METHODEN EN TECHNIEKEN</w:t>
      </w:r>
      <w:r w:rsidRPr="008B6801">
        <w:rPr>
          <w:rStyle w:val="Kop2Char"/>
        </w:rPr>
        <w:t>:</w:t>
      </w:r>
      <w:r>
        <w:rPr>
          <w:rStyle w:val="Kop2Char"/>
        </w:rPr>
        <w:t xml:space="preserve"> </w:t>
      </w:r>
      <w:r>
        <w:t>TMN (Telecom Management Network), CMIP, PDH, SDH</w:t>
      </w:r>
    </w:p>
    <w:p w14:paraId="07547A01" w14:textId="77777777" w:rsidR="00241161" w:rsidRDefault="00A245FE">
      <w:pPr>
        <w:tabs>
          <w:tab w:val="left" w:pos="2835"/>
        </w:tabs>
      </w:pPr>
      <w:r>
        <w:pict w14:anchorId="4B3BDE73">
          <v:rect id="_x0000_i1053" style="width:0;height:1.5pt" o:hralign="center" o:bordertopcolor="this" o:borderleftcolor="this" o:borderbottomcolor="this" o:borderrightcolor="this" o:hrstd="t" o:hr="t" fillcolor="#a0a0a0" stroked="f"/>
        </w:pict>
      </w:r>
    </w:p>
    <w:p w14:paraId="422A4AF2" w14:textId="77777777" w:rsidR="00241161" w:rsidRDefault="00693D9B">
      <w:pPr>
        <w:tabs>
          <w:tab w:val="left" w:pos="2835"/>
        </w:tabs>
      </w:pPr>
      <w:r w:rsidRPr="00CD47AA">
        <w:rPr>
          <w:rStyle w:val="Kop2Char"/>
        </w:rPr>
        <w:t>PROJECT:</w:t>
      </w:r>
      <w:r>
        <w:rPr>
          <w:rStyle w:val="Kop2Char"/>
        </w:rPr>
        <w:t xml:space="preserve"> </w:t>
      </w:r>
      <w:r>
        <w:t>Projectleiding advisering met SDH / ESSST simulator</w:t>
      </w:r>
    </w:p>
    <w:p w14:paraId="0C6DF894" w14:textId="77777777" w:rsidR="00241161" w:rsidRDefault="00693D9B">
      <w:pPr>
        <w:tabs>
          <w:tab w:val="left" w:pos="2835"/>
        </w:tabs>
      </w:pPr>
      <w:r w:rsidRPr="00CD47AA">
        <w:rPr>
          <w:rStyle w:val="Kop2Char"/>
        </w:rPr>
        <w:t>OPDRACHTGEVER:</w:t>
      </w:r>
      <w:r>
        <w:rPr>
          <w:rStyle w:val="Kop2Char"/>
        </w:rPr>
        <w:t xml:space="preserve"> </w:t>
      </w:r>
      <w:r>
        <w:t xml:space="preserve">KPN, </w:t>
      </w:r>
      <w:proofErr w:type="spellStart"/>
      <w:r>
        <w:t>Eurescom</w:t>
      </w:r>
      <w:proofErr w:type="spellEnd"/>
    </w:p>
    <w:p w14:paraId="6A0895B1" w14:textId="6332A3ED" w:rsidR="00241161" w:rsidRDefault="00693D9B">
      <w:pPr>
        <w:tabs>
          <w:tab w:val="left" w:pos="2835"/>
          <w:tab w:val="left" w:pos="5812"/>
        </w:tabs>
      </w:pPr>
      <w:r w:rsidRPr="7A2AFCD2">
        <w:rPr>
          <w:rStyle w:val="Kop2Char"/>
        </w:rPr>
        <w:t xml:space="preserve">BRANCHE: </w:t>
      </w:r>
      <w:r>
        <w:t>Telecommunicatie</w:t>
      </w:r>
      <w:r>
        <w:tab/>
      </w:r>
    </w:p>
    <w:p w14:paraId="209D3009" w14:textId="7FAEF33B" w:rsidR="00241161" w:rsidRDefault="00693D9B">
      <w:pPr>
        <w:tabs>
          <w:tab w:val="left" w:pos="2835"/>
          <w:tab w:val="left" w:pos="5812"/>
        </w:tabs>
      </w:pPr>
      <w:r w:rsidRPr="7A2AFCD2">
        <w:rPr>
          <w:rStyle w:val="Kop2Char"/>
        </w:rPr>
        <w:t xml:space="preserve">PERIODE: </w:t>
      </w:r>
      <w:r>
        <w:t>jan 1994 - jan 1996</w:t>
      </w:r>
    </w:p>
    <w:p w14:paraId="0B48378E" w14:textId="77777777" w:rsidR="00241161" w:rsidRDefault="00693D9B">
      <w:pPr>
        <w:tabs>
          <w:tab w:val="left" w:pos="2835"/>
        </w:tabs>
      </w:pPr>
      <w:r w:rsidRPr="00CD47AA">
        <w:rPr>
          <w:rStyle w:val="Kop2Char"/>
        </w:rPr>
        <w:t>ROL:</w:t>
      </w:r>
      <w:r>
        <w:rPr>
          <w:rStyle w:val="Kop2Char"/>
        </w:rPr>
        <w:t xml:space="preserve"> </w:t>
      </w:r>
      <w:r>
        <w:t>Projectleider, Technisch Specialist</w:t>
      </w:r>
    </w:p>
    <w:p w14:paraId="4DDD34E5" w14:textId="5CC42D6D" w:rsidR="00241161" w:rsidRDefault="00693D9B">
      <w:r w:rsidRPr="351ADDFD">
        <w:rPr>
          <w:b/>
          <w:bCs/>
        </w:rPr>
        <w:t>OMSCHRIJVING:</w:t>
      </w:r>
      <w:r>
        <w:t xml:space="preserve"> Dit project had als doel advisering over de optimale netwerk synchronisatie architectuur, als onderdeel van de </w:t>
      </w:r>
      <w:r w:rsidR="65147E11">
        <w:t>SDH-netwerk</w:t>
      </w:r>
      <w:r>
        <w:t xml:space="preserve"> planning voor </w:t>
      </w:r>
      <w:proofErr w:type="spellStart"/>
      <w:r>
        <w:t>KPN’s</w:t>
      </w:r>
      <w:proofErr w:type="spellEnd"/>
      <w:r>
        <w:t xml:space="preserve"> netwerk. </w:t>
      </w:r>
      <w:r w:rsidR="00A245FE">
        <w:t>X</w:t>
      </w:r>
      <w:r>
        <w:t xml:space="preserve"> heeft als Ontwikkelaar een meetopstelling ontworpen en geïmplementeerd, op basis van performance parameters voor faseruis in de standaardisatie. Deze complexe meetopstelling kan laag frequente fase variaties in het synchronisatienetwerk waarnemen door zonder dode tijd dagen achtereen faseverschillen te meten.</w:t>
      </w:r>
    </w:p>
    <w:p w14:paraId="3FFA29CF" w14:textId="5F2F7D1F" w:rsidR="00241161" w:rsidRDefault="00693D9B">
      <w:r>
        <w:t xml:space="preserve">Daarnaast heeft </w:t>
      </w:r>
      <w:r w:rsidR="00A245FE">
        <w:t>X</w:t>
      </w:r>
      <w:r>
        <w:t xml:space="preserve"> als Projectleider de ontwikkeling van een simulator voor </w:t>
      </w:r>
      <w:r w:rsidR="3DA50B44">
        <w:t>SDH-netwerk</w:t>
      </w:r>
      <w:r>
        <w:t xml:space="preserve"> synchronisatie (ESSST) begeleid. Met deze simulator kan de kwaliteit van geplande synchronisatie netwerken worden voorspeld en is een kostenbesparing van vele miljoenen geverifieerd op zogenaamde </w:t>
      </w:r>
      <w:proofErr w:type="spellStart"/>
      <w:r>
        <w:t>SSU’s</w:t>
      </w:r>
      <w:proofErr w:type="spellEnd"/>
      <w:r>
        <w:t xml:space="preserve">, die laagfrequente faseruis filteren. Een deel van bovengenoemde activiteiten heeft in internationaal samenwerkingsverband tussen operators plaatsgevonden, </w:t>
      </w:r>
      <w:proofErr w:type="spellStart"/>
      <w:r>
        <w:t>Eurescom</w:t>
      </w:r>
      <w:proofErr w:type="spellEnd"/>
      <w:r>
        <w:t xml:space="preserve">. </w:t>
      </w:r>
      <w:r w:rsidR="00A245FE">
        <w:t>X</w:t>
      </w:r>
      <w:r>
        <w:t xml:space="preserve"> is hier projectleider geweest van het </w:t>
      </w:r>
      <w:r w:rsidR="6E168E62">
        <w:t>KPN-deel</w:t>
      </w:r>
      <w:r>
        <w:t>.</w:t>
      </w:r>
    </w:p>
    <w:p w14:paraId="0F40CF01" w14:textId="77777777" w:rsidR="00241161" w:rsidRDefault="00693D9B">
      <w:pPr>
        <w:tabs>
          <w:tab w:val="left" w:pos="2835"/>
        </w:tabs>
        <w:rPr>
          <w:noProof/>
        </w:rPr>
      </w:pPr>
      <w:r>
        <w:rPr>
          <w:rStyle w:val="Kop2Char"/>
        </w:rPr>
        <w:t>METHODEN EN TECHNIEKEN</w:t>
      </w:r>
      <w:r w:rsidRPr="008B6801">
        <w:rPr>
          <w:rStyle w:val="Kop2Char"/>
        </w:rPr>
        <w:t>:</w:t>
      </w:r>
      <w:r>
        <w:rPr>
          <w:rStyle w:val="Kop2Char"/>
        </w:rPr>
        <w:t xml:space="preserve"> </w:t>
      </w:r>
      <w:proofErr w:type="spellStart"/>
      <w:r>
        <w:t>Matlab</w:t>
      </w:r>
      <w:proofErr w:type="spellEnd"/>
      <w:r>
        <w:t>, Basic, GPIB</w:t>
      </w:r>
    </w:p>
    <w:p w14:paraId="5043CB0F" w14:textId="77777777" w:rsidR="00241161" w:rsidRDefault="00A245FE">
      <w:pPr>
        <w:tabs>
          <w:tab w:val="left" w:pos="2835"/>
        </w:tabs>
      </w:pPr>
      <w:r>
        <w:pict w14:anchorId="481BBC3C">
          <v:rect id="_x0000_i1054" style="width:0;height:1.5pt" o:hralign="center" o:bordertopcolor="this" o:borderleftcolor="this" o:borderbottomcolor="this" o:borderrightcolor="this" o:hrstd="t" o:hr="t" fillcolor="#a0a0a0" stroked="f"/>
        </w:pict>
      </w:r>
    </w:p>
    <w:p w14:paraId="684E7CC2" w14:textId="77777777" w:rsidR="00241161" w:rsidRPr="00A245FE" w:rsidRDefault="00693D9B">
      <w:pPr>
        <w:tabs>
          <w:tab w:val="left" w:pos="2835"/>
        </w:tabs>
        <w:rPr>
          <w:lang w:val="en-US"/>
        </w:rPr>
      </w:pPr>
      <w:r w:rsidRPr="00A245FE">
        <w:rPr>
          <w:rStyle w:val="Kop2Char"/>
          <w:lang w:val="en-US"/>
        </w:rPr>
        <w:t xml:space="preserve">PROJECT: </w:t>
      </w:r>
      <w:proofErr w:type="spellStart"/>
      <w:r w:rsidRPr="00A245FE">
        <w:rPr>
          <w:lang w:val="en-US"/>
        </w:rPr>
        <w:t>Advisering</w:t>
      </w:r>
      <w:proofErr w:type="spellEnd"/>
      <w:r w:rsidRPr="00A245FE">
        <w:rPr>
          <w:lang w:val="en-US"/>
        </w:rPr>
        <w:t xml:space="preserve"> end-to-end performance ISDN </w:t>
      </w:r>
      <w:proofErr w:type="spellStart"/>
      <w:r w:rsidRPr="00A245FE">
        <w:rPr>
          <w:lang w:val="en-US"/>
        </w:rPr>
        <w:t>netwerken</w:t>
      </w:r>
      <w:proofErr w:type="spellEnd"/>
    </w:p>
    <w:p w14:paraId="471C64F5" w14:textId="77777777" w:rsidR="00241161" w:rsidRDefault="00693D9B">
      <w:pPr>
        <w:tabs>
          <w:tab w:val="left" w:pos="2835"/>
        </w:tabs>
      </w:pPr>
      <w:r w:rsidRPr="00CD47AA">
        <w:rPr>
          <w:rStyle w:val="Kop2Char"/>
        </w:rPr>
        <w:t>OPDRACHTGEVER:</w:t>
      </w:r>
      <w:r>
        <w:rPr>
          <w:rStyle w:val="Kop2Char"/>
        </w:rPr>
        <w:t xml:space="preserve"> </w:t>
      </w:r>
      <w:r>
        <w:t>KPN</w:t>
      </w:r>
    </w:p>
    <w:p w14:paraId="6EB01BCE" w14:textId="10749542" w:rsidR="00241161" w:rsidRDefault="00693D9B">
      <w:pPr>
        <w:tabs>
          <w:tab w:val="left" w:pos="2835"/>
          <w:tab w:val="left" w:pos="5812"/>
        </w:tabs>
      </w:pPr>
      <w:r w:rsidRPr="7A2AFCD2">
        <w:rPr>
          <w:rStyle w:val="Kop2Char"/>
        </w:rPr>
        <w:t xml:space="preserve">BRANCHE: </w:t>
      </w:r>
      <w:r>
        <w:t>Telecommunicatie</w:t>
      </w:r>
      <w:r>
        <w:tab/>
      </w:r>
    </w:p>
    <w:p w14:paraId="35EF43A5" w14:textId="5E6555BF" w:rsidR="00241161" w:rsidRDefault="00693D9B">
      <w:pPr>
        <w:tabs>
          <w:tab w:val="left" w:pos="2835"/>
          <w:tab w:val="left" w:pos="5812"/>
        </w:tabs>
      </w:pPr>
      <w:r w:rsidRPr="7A2AFCD2">
        <w:rPr>
          <w:rStyle w:val="Kop2Char"/>
        </w:rPr>
        <w:t xml:space="preserve">PERIODE: </w:t>
      </w:r>
      <w:r>
        <w:t>jan 1994 - jan 1996</w:t>
      </w:r>
    </w:p>
    <w:p w14:paraId="7CAA2128" w14:textId="77777777" w:rsidR="00241161" w:rsidRDefault="00693D9B">
      <w:pPr>
        <w:tabs>
          <w:tab w:val="left" w:pos="2835"/>
        </w:tabs>
      </w:pPr>
      <w:r w:rsidRPr="00CD47AA">
        <w:rPr>
          <w:rStyle w:val="Kop2Char"/>
        </w:rPr>
        <w:t>ROL:</w:t>
      </w:r>
      <w:r>
        <w:rPr>
          <w:rStyle w:val="Kop2Char"/>
        </w:rPr>
        <w:t xml:space="preserve"> </w:t>
      </w:r>
      <w:r>
        <w:t>Technisch Specialist, Systeem Ontwerper</w:t>
      </w:r>
    </w:p>
    <w:p w14:paraId="3043DA7A" w14:textId="37C8C00C" w:rsidR="00241161" w:rsidRDefault="00693D9B">
      <w:r w:rsidRPr="351ADDFD">
        <w:rPr>
          <w:b/>
          <w:bCs/>
        </w:rPr>
        <w:t>OMSCHRIJVING:</w:t>
      </w:r>
      <w:r>
        <w:t xml:space="preserve"> </w:t>
      </w:r>
      <w:r w:rsidR="14D7F85B">
        <w:t>ISDN-netwerken</w:t>
      </w:r>
      <w:r>
        <w:t xml:space="preserve"> worden door operators gepositioneerd als de basis voor kwaliteitsdiensten, die veel op digitale technieken en geïntegreerde toegang gebaseerde features (</w:t>
      </w:r>
      <w:proofErr w:type="spellStart"/>
      <w:r>
        <w:t>supplementary</w:t>
      </w:r>
      <w:proofErr w:type="spellEnd"/>
      <w:r>
        <w:t xml:space="preserve"> services) kunnen leveren. </w:t>
      </w:r>
    </w:p>
    <w:p w14:paraId="79E3EB73" w14:textId="1C391826" w:rsidR="00241161" w:rsidRDefault="00A245FE">
      <w:r>
        <w:t>X</w:t>
      </w:r>
      <w:r w:rsidR="00693D9B">
        <w:t xml:space="preserve"> heeft als specialist een set van end-</w:t>
      </w:r>
      <w:proofErr w:type="spellStart"/>
      <w:r w:rsidR="00693D9B">
        <w:t>to</w:t>
      </w:r>
      <w:proofErr w:type="spellEnd"/>
      <w:r w:rsidR="00693D9B">
        <w:t xml:space="preserve">-end performance parameters geselecteerd waarmee de kwaliteit van het </w:t>
      </w:r>
      <w:r w:rsidR="757FFB9F">
        <w:t>ISDN-netwerk</w:t>
      </w:r>
      <w:r w:rsidR="00693D9B">
        <w:t xml:space="preserve"> kan worden gemeten. Tevens heeft hij uitgewerkt hoe deze parameters kunnen worden gemeten.</w:t>
      </w:r>
    </w:p>
    <w:p w14:paraId="22959110" w14:textId="77443A04" w:rsidR="00241161" w:rsidRPr="00A245FE" w:rsidRDefault="00693D9B">
      <w:pPr>
        <w:tabs>
          <w:tab w:val="left" w:pos="2835"/>
        </w:tabs>
        <w:rPr>
          <w:noProof/>
          <w:lang w:val="en-US"/>
        </w:rPr>
      </w:pPr>
      <w:r w:rsidRPr="00A245FE">
        <w:rPr>
          <w:rStyle w:val="Kop2Char"/>
          <w:lang w:val="en-US"/>
        </w:rPr>
        <w:t xml:space="preserve">METHODEN EN TECHNIEKEN: </w:t>
      </w:r>
      <w:r w:rsidRPr="00A245FE">
        <w:rPr>
          <w:lang w:val="en-US"/>
        </w:rPr>
        <w:t>ISDN, bearer services, supplementary services, QoS parameters</w:t>
      </w:r>
    </w:p>
    <w:p w14:paraId="07459315" w14:textId="77777777" w:rsidR="00241161" w:rsidRDefault="00A245FE">
      <w:pPr>
        <w:tabs>
          <w:tab w:val="left" w:pos="2835"/>
        </w:tabs>
      </w:pPr>
      <w:r>
        <w:pict w14:anchorId="321A84DB">
          <v:rect id="_x0000_i1055" style="width:0;height:1.5pt" o:hralign="center" o:bordertopcolor="this" o:borderleftcolor="this" o:borderbottomcolor="this" o:borderrightcolor="this" o:hrstd="t" o:hr="t" fillcolor="#a0a0a0" stroked="f"/>
        </w:pict>
      </w:r>
    </w:p>
    <w:p w14:paraId="6D386586" w14:textId="77777777" w:rsidR="00241161" w:rsidRDefault="00693D9B">
      <w:pPr>
        <w:tabs>
          <w:tab w:val="left" w:pos="2835"/>
        </w:tabs>
      </w:pPr>
      <w:r w:rsidRPr="00CD47AA">
        <w:rPr>
          <w:rStyle w:val="Kop2Char"/>
        </w:rPr>
        <w:t>PROJECT:</w:t>
      </w:r>
      <w:r>
        <w:rPr>
          <w:rStyle w:val="Kop2Char"/>
        </w:rPr>
        <w:t xml:space="preserve"> </w:t>
      </w:r>
      <w:r>
        <w:t xml:space="preserve">Projectleiding SDH / </w:t>
      </w:r>
      <w:proofErr w:type="spellStart"/>
      <w:r>
        <w:t>Fieldtesting</w:t>
      </w:r>
      <w:proofErr w:type="spellEnd"/>
      <w:r>
        <w:t xml:space="preserve"> &amp; </w:t>
      </w:r>
      <w:proofErr w:type="spellStart"/>
      <w:r>
        <w:t>Tendering</w:t>
      </w:r>
      <w:proofErr w:type="spellEnd"/>
    </w:p>
    <w:p w14:paraId="749B5573" w14:textId="77777777" w:rsidR="00241161" w:rsidRDefault="00693D9B">
      <w:pPr>
        <w:tabs>
          <w:tab w:val="left" w:pos="2835"/>
        </w:tabs>
      </w:pPr>
      <w:r w:rsidRPr="00CD47AA">
        <w:rPr>
          <w:rStyle w:val="Kop2Char"/>
        </w:rPr>
        <w:t>OPDRACHTGEVER:</w:t>
      </w:r>
      <w:r>
        <w:rPr>
          <w:rStyle w:val="Kop2Char"/>
        </w:rPr>
        <w:t xml:space="preserve"> </w:t>
      </w:r>
      <w:r>
        <w:t>KPN</w:t>
      </w:r>
    </w:p>
    <w:p w14:paraId="3E64AC7E" w14:textId="256816DE" w:rsidR="00241161" w:rsidRDefault="00693D9B">
      <w:pPr>
        <w:tabs>
          <w:tab w:val="left" w:pos="2835"/>
          <w:tab w:val="left" w:pos="5812"/>
        </w:tabs>
      </w:pPr>
      <w:r w:rsidRPr="7A2AFCD2">
        <w:rPr>
          <w:rStyle w:val="Kop2Char"/>
        </w:rPr>
        <w:t xml:space="preserve">BRANCHE: </w:t>
      </w:r>
      <w:r>
        <w:t>Telecommunicatie</w:t>
      </w:r>
      <w:r>
        <w:tab/>
      </w:r>
    </w:p>
    <w:p w14:paraId="2FC88A06" w14:textId="740BDFBB" w:rsidR="00241161" w:rsidRDefault="00693D9B">
      <w:pPr>
        <w:tabs>
          <w:tab w:val="left" w:pos="2835"/>
          <w:tab w:val="left" w:pos="5812"/>
        </w:tabs>
      </w:pPr>
      <w:r w:rsidRPr="7A2AFCD2">
        <w:rPr>
          <w:rStyle w:val="Kop2Char"/>
        </w:rPr>
        <w:lastRenderedPageBreak/>
        <w:t xml:space="preserve">PERIODE: </w:t>
      </w:r>
      <w:r>
        <w:t>jan 1991 - jan 1994</w:t>
      </w:r>
    </w:p>
    <w:p w14:paraId="2E56B48C" w14:textId="77777777" w:rsidR="00241161" w:rsidRDefault="00693D9B">
      <w:pPr>
        <w:tabs>
          <w:tab w:val="left" w:pos="2835"/>
        </w:tabs>
      </w:pPr>
      <w:r w:rsidRPr="00CD47AA">
        <w:rPr>
          <w:rStyle w:val="Kop2Char"/>
        </w:rPr>
        <w:t>ROL:</w:t>
      </w:r>
      <w:r>
        <w:rPr>
          <w:rStyle w:val="Kop2Char"/>
        </w:rPr>
        <w:t xml:space="preserve"> </w:t>
      </w:r>
      <w:r>
        <w:t>Technisch Specialist, Projectleider</w:t>
      </w:r>
    </w:p>
    <w:p w14:paraId="1C9FA928" w14:textId="77777777" w:rsidR="00241161" w:rsidRDefault="00693D9B">
      <w:r>
        <w:rPr>
          <w:b/>
        </w:rPr>
        <w:t>OMSCHRIJVING:</w:t>
      </w:r>
      <w:r>
        <w:t xml:space="preserve"> In verband met de invoering van SDH heeft KPN een veldproef uitgevoerd en een aanbesteding gestart voor </w:t>
      </w:r>
      <w:proofErr w:type="spellStart"/>
      <w:r>
        <w:t>apparatuurleveranciers</w:t>
      </w:r>
      <w:proofErr w:type="spellEnd"/>
      <w:r>
        <w:t>.</w:t>
      </w:r>
    </w:p>
    <w:p w14:paraId="55AD6C58" w14:textId="62A68C75" w:rsidR="00241161" w:rsidRDefault="00A245FE">
      <w:r>
        <w:t>X</w:t>
      </w:r>
      <w:r w:rsidR="00693D9B">
        <w:t xml:space="preserve"> heeft in dit project diverse werkzaamheden uitgevoerd en heeft na verloop van tijd de activiteiten van 2 à 3 personen gecoördineerd. De volgende activiteiten zijn verricht: opstellen van specificaties voor leveranciers, test suites, bouwen van testopstellingen en standaardisatie. Het ging vooral om de netwerk aspecten. </w:t>
      </w:r>
      <w:proofErr w:type="spellStart"/>
      <w:r w:rsidR="00693D9B">
        <w:t>Protectieswitching</w:t>
      </w:r>
      <w:proofErr w:type="spellEnd"/>
      <w:r w:rsidR="00693D9B">
        <w:t xml:space="preserve"> is een complexe samenwerking tussen verschillende netwerkelementen en belangrijk voor de telefoniecentrales die gebruik maken van het transmissienetwerk. Een overzicht van de verschillende protectiemechanismen met hun voor- en nadelen (snelheid, standaardisatie et cetera) is opgesteld. Een ander onderzoek richtte zich op de synchronisatiekwaliteit. Een SDH transmissienet is ook een analoog distributienetwerk van fase informatie voor de telefooncentrales. Dit houdt in dat laagfrequentie fasevariaties kunnen leiden tot buffer-overflow en slip, hetgeen nadelig is voor spraakbandmodems.</w:t>
      </w:r>
    </w:p>
    <w:p w14:paraId="6592CFC9" w14:textId="6A17CF17" w:rsidR="00241161" w:rsidRDefault="00693D9B">
      <w:pPr>
        <w:tabs>
          <w:tab w:val="left" w:pos="2835"/>
        </w:tabs>
        <w:rPr>
          <w:noProof/>
        </w:rPr>
      </w:pPr>
      <w:r w:rsidRPr="522DFB10">
        <w:rPr>
          <w:rStyle w:val="Kop2Char"/>
        </w:rPr>
        <w:t xml:space="preserve">METHODEN EN TECHNIEKEN: </w:t>
      </w:r>
      <w:r>
        <w:t xml:space="preserve">SDH </w:t>
      </w:r>
      <w:proofErr w:type="spellStart"/>
      <w:r>
        <w:t>analyser</w:t>
      </w:r>
      <w:proofErr w:type="spellEnd"/>
      <w:r>
        <w:t xml:space="preserve">, </w:t>
      </w:r>
      <w:r w:rsidR="2544D930">
        <w:t>PDH-generator</w:t>
      </w:r>
    </w:p>
    <w:p w14:paraId="6537F28F" w14:textId="77777777" w:rsidR="00241161" w:rsidRDefault="00A245FE">
      <w:pPr>
        <w:tabs>
          <w:tab w:val="left" w:pos="2835"/>
        </w:tabs>
      </w:pPr>
      <w:r>
        <w:pict w14:anchorId="36A18B60">
          <v:rect id="_x0000_i1056" style="width:0;height:1.5pt" o:hralign="center" o:bordertopcolor="this" o:borderleftcolor="this" o:borderbottomcolor="this" o:borderrightcolor="this" o:hrstd="t" o:hr="t" fillcolor="#a0a0a0" stroked="f"/>
        </w:pict>
      </w:r>
    </w:p>
    <w:sectPr w:rsidR="00241161"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80CAD" w14:textId="77777777" w:rsidR="004D6DB6" w:rsidRDefault="00693D9B">
      <w:r>
        <w:separator/>
      </w:r>
    </w:p>
  </w:endnote>
  <w:endnote w:type="continuationSeparator" w:id="0">
    <w:p w14:paraId="00FA8D56" w14:textId="77777777" w:rsidR="004D6DB6" w:rsidRDefault="00693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241161" w:rsidRDefault="00693D9B">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3A5AAC32" wp14:editId="07777777">
          <wp:simplePos x="0" y="0"/>
          <wp:positionH relativeFrom="column">
            <wp:posOffset>5584825</wp:posOffset>
          </wp:positionH>
          <wp:positionV relativeFrom="paragraph">
            <wp:posOffset>-108585</wp:posOffset>
          </wp:positionV>
          <wp:extent cx="390741" cy="609600"/>
          <wp:effectExtent l="0" t="0" r="9525" b="0"/>
          <wp:wrapNone/>
          <wp:docPr id="108" name="_x0000_s1992"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992"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522DFB10" w:rsidRPr="00585E80">
      <w:rPr>
        <w:color w:val="808080"/>
        <w:sz w:val="20"/>
        <w:szCs w:val="20"/>
        <w:lang w:val="en-US"/>
      </w:rPr>
      <w:t>CIMSOLUTIONS B.V.</w:t>
    </w:r>
    <w:bookmarkStart w:id="2" w:name="FooterTextLine2"/>
    <w:bookmarkEnd w:id="2"/>
  </w:p>
  <w:p w14:paraId="5AC000AE" w14:textId="77777777" w:rsidR="00241161" w:rsidRDefault="00693D9B">
    <w:pPr>
      <w:tabs>
        <w:tab w:val="center" w:pos="4680"/>
        <w:tab w:val="right" w:pos="9360"/>
      </w:tabs>
      <w:rPr>
        <w:color w:val="808080"/>
        <w:sz w:val="20"/>
        <w:szCs w:val="16"/>
        <w:lang w:val="en-US"/>
      </w:rPr>
    </w:pPr>
    <w:bookmarkStart w:id="3" w:name="FooterTextLine3"/>
    <w:bookmarkStart w:id="4" w:name="FooterTextLine4"/>
    <w:bookmarkEnd w:id="3"/>
    <w:bookmarkEnd w:id="4"/>
    <w:r w:rsidRPr="00585E80">
      <w:rPr>
        <w:b/>
        <w:color w:val="808080"/>
        <w:sz w:val="20"/>
        <w:szCs w:val="16"/>
        <w:lang w:val="en-US"/>
      </w:rPr>
      <w:t>T</w:t>
    </w:r>
    <w:r w:rsidRPr="00585E80">
      <w:rPr>
        <w:color w:val="808080"/>
        <w:sz w:val="20"/>
        <w:szCs w:val="16"/>
        <w:lang w:val="en-US"/>
      </w:rPr>
      <w:t xml:space="preserve"> +31 (0)347 - 368100   </w:t>
    </w:r>
    <w:bookmarkStart w:id="5" w:name="FooterTextLine5"/>
    <w:bookmarkEnd w:id="5"/>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6" w:name="FooterTextLine6"/>
    <w:bookmarkEnd w:id="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8CBE3" w14:textId="77777777" w:rsidR="004D6DB6" w:rsidRDefault="00693D9B">
      <w:r>
        <w:separator/>
      </w:r>
    </w:p>
  </w:footnote>
  <w:footnote w:type="continuationSeparator" w:id="0">
    <w:p w14:paraId="7E0841FE" w14:textId="77777777" w:rsidR="004D6DB6" w:rsidRDefault="00693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0ADCD" w14:textId="77777777" w:rsidR="00241161" w:rsidRDefault="00693D9B">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17151BBF" wp14:editId="07777777">
              <wp:simplePos x="0" y="0"/>
              <wp:positionH relativeFrom="page">
                <wp:posOffset>895350</wp:posOffset>
              </wp:positionH>
              <wp:positionV relativeFrom="page">
                <wp:posOffset>504825</wp:posOffset>
              </wp:positionV>
              <wp:extent cx="5934075" cy="186055"/>
              <wp:effectExtent l="0" t="0" r="0" b="4445"/>
              <wp:wrapNone/>
              <wp:docPr id="103" name="_x0000_s19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46A43D6C" w14:textId="57AF920B" w:rsidR="00241161" w:rsidRDefault="00A245FE">
                          <w:pPr>
                            <w:jc w:val="right"/>
                            <w:rPr>
                              <w:color w:val="7FA244"/>
                            </w:rPr>
                          </w:pPr>
                          <w:r>
                            <w:rPr>
                              <w:caps/>
                              <w:color w:val="7FA244"/>
                              <w:sz w:val="24"/>
                              <w:szCs w:val="24"/>
                            </w:rPr>
                            <w:t>X</w:t>
                          </w:r>
                          <w:r w:rsidR="00693D9B">
                            <w:rPr>
                              <w:caps/>
                              <w:color w:val="7FA244"/>
                              <w:sz w:val="24"/>
                              <w:szCs w:val="24"/>
                            </w:rPr>
                            <w:t xml:space="preserve"> Blange - </w:t>
                          </w:r>
                          <w:r w:rsidR="00693D9B" w:rsidRPr="0085036D">
                            <w:rPr>
                              <w:caps/>
                              <w:color w:val="7FA244"/>
                              <w:sz w:val="24"/>
                              <w:szCs w:val="24"/>
                            </w:rPr>
                            <w:t>Curriculum vitae</w:t>
                          </w:r>
                          <w:r w:rsidR="00693D9B">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17151BBF" id="_x0000_s1987"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BGFF68GAgAA7Q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46A43D6C" w14:textId="57AF920B" w:rsidR="00241161" w:rsidRDefault="00A245FE">
                    <w:pPr>
                      <w:jc w:val="right"/>
                      <w:rPr>
                        <w:color w:val="7FA244"/>
                      </w:rPr>
                    </w:pPr>
                    <w:r>
                      <w:rPr>
                        <w:caps/>
                        <w:color w:val="7FA244"/>
                        <w:sz w:val="24"/>
                        <w:szCs w:val="24"/>
                      </w:rPr>
                      <w:t>X</w:t>
                    </w:r>
                    <w:r w:rsidR="00693D9B">
                      <w:rPr>
                        <w:caps/>
                        <w:color w:val="7FA244"/>
                        <w:sz w:val="24"/>
                        <w:szCs w:val="24"/>
                      </w:rPr>
                      <w:t xml:space="preserve"> Blange - </w:t>
                    </w:r>
                    <w:r w:rsidR="00693D9B" w:rsidRPr="0085036D">
                      <w:rPr>
                        <w:caps/>
                        <w:color w:val="7FA244"/>
                        <w:sz w:val="24"/>
                        <w:szCs w:val="24"/>
                      </w:rPr>
                      <w:t>Curriculum vitae</w:t>
                    </w:r>
                    <w:r w:rsidR="00693D9B">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7F71EF31" wp14:editId="07777777">
              <wp:simplePos x="0" y="0"/>
              <wp:positionH relativeFrom="page">
                <wp:posOffset>6831965</wp:posOffset>
              </wp:positionH>
              <wp:positionV relativeFrom="page">
                <wp:posOffset>506095</wp:posOffset>
              </wp:positionV>
              <wp:extent cx="683260" cy="123825"/>
              <wp:effectExtent l="0" t="0" r="19050" b="28575"/>
              <wp:wrapNone/>
              <wp:docPr id="104" name="_x0000_s19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241161" w:rsidRDefault="00693D9B">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7F71EF31" id="_x0000_s1988"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bdeJjh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241161" w:rsidRDefault="00693D9B">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241161" w:rsidRDefault="00693D9B">
    <w:pPr>
      <w:pStyle w:val="Koptekst"/>
    </w:pPr>
    <w:r>
      <w:rPr>
        <w:noProof/>
        <w:lang w:eastAsia="nl-NL"/>
      </w:rPr>
      <mc:AlternateContent>
        <mc:Choice Requires="wps">
          <w:drawing>
            <wp:anchor distT="0" distB="0" distL="114300" distR="114300" simplePos="0" relativeHeight="251657216" behindDoc="0" locked="0" layoutInCell="0" hidden="0" allowOverlap="1" wp14:anchorId="0BEBC454" wp14:editId="07777777">
              <wp:simplePos x="0" y="0"/>
              <wp:positionH relativeFrom="page">
                <wp:posOffset>895350</wp:posOffset>
              </wp:positionH>
              <wp:positionV relativeFrom="page">
                <wp:posOffset>552450</wp:posOffset>
              </wp:positionV>
              <wp:extent cx="5934075" cy="170815"/>
              <wp:effectExtent l="0" t="0" r="0" b="635"/>
              <wp:wrapNone/>
              <wp:docPr id="105" name="_x0000_s19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241161" w:rsidRDefault="00693D9B">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0BEBC454" id="_x0000_s1989"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" o:allowincell="f" filled="f" stroked="f">
              <o:lock v:ext="edit" aspectratio="t"/>
              <v:textbox inset=",0,,0">
                <w:txbxContent>
                  <w:p w14:paraId="46D3F454" w14:textId="77777777" w:rsidR="00241161" w:rsidRDefault="00693D9B">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7C047340" wp14:editId="07777777">
              <wp:simplePos x="0" y="0"/>
              <wp:positionH relativeFrom="page">
                <wp:posOffset>6827520</wp:posOffset>
              </wp:positionH>
              <wp:positionV relativeFrom="page">
                <wp:posOffset>548005</wp:posOffset>
              </wp:positionV>
              <wp:extent cx="683260" cy="123825"/>
              <wp:effectExtent l="0" t="0" r="19050" b="28575"/>
              <wp:wrapNone/>
              <wp:docPr id="106" name="_x0000_s19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241161" w:rsidRDefault="00693D9B">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7C047340" id="_x0000_s1990"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Hfc3ZkdAgAARQ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241161" w:rsidRDefault="00693D9B">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2AA4FF6F" wp14:editId="07777777">
          <wp:simplePos x="0" y="0"/>
          <wp:positionH relativeFrom="column">
            <wp:posOffset>0</wp:posOffset>
          </wp:positionH>
          <wp:positionV relativeFrom="paragraph">
            <wp:posOffset>-635</wp:posOffset>
          </wp:positionV>
          <wp:extent cx="2590586" cy="451067"/>
          <wp:effectExtent l="0" t="0" r="635" b="6350"/>
          <wp:wrapSquare wrapText="bothSides"/>
          <wp:docPr id="107" name="_x0000_s1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991"/>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761D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21BD7F2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4A381BD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5B1B6911"/>
    <w:multiLevelType w:val="hybridMultilevel"/>
    <w:tmpl w:val="FFFFFFFF"/>
    <w:lvl w:ilvl="0" w:tplc="0D4EEEF4">
      <w:start w:val="1"/>
      <w:numFmt w:val="bullet"/>
      <w:pStyle w:val="Opsomming"/>
      <w:lvlText w:val=""/>
      <w:lvlJc w:val="left"/>
      <w:pPr>
        <w:ind w:left="720" w:hanging="360"/>
      </w:pPr>
      <w:rPr>
        <w:rFonts w:ascii="Symbol" w:hAnsi="Symbol" w:hint="default"/>
      </w:rPr>
    </w:lvl>
    <w:lvl w:ilvl="1" w:tplc="A53C6E4E">
      <w:start w:val="1"/>
      <w:numFmt w:val="bullet"/>
      <w:lvlText w:val="o"/>
      <w:lvlJc w:val="left"/>
      <w:pPr>
        <w:ind w:left="1440" w:hanging="360"/>
      </w:pPr>
      <w:rPr>
        <w:rFonts w:ascii="Courier New" w:hAnsi="Courier New" w:cs="Courier New" w:hint="default"/>
      </w:rPr>
    </w:lvl>
    <w:lvl w:ilvl="2" w:tplc="17DA552C">
      <w:start w:val="1"/>
      <w:numFmt w:val="bullet"/>
      <w:lvlText w:val=""/>
      <w:lvlJc w:val="left"/>
      <w:pPr>
        <w:ind w:left="2160" w:hanging="360"/>
      </w:pPr>
      <w:rPr>
        <w:rFonts w:ascii="Wingdings" w:hAnsi="Wingdings" w:hint="default"/>
      </w:rPr>
    </w:lvl>
    <w:lvl w:ilvl="3" w:tplc="FA8ECA1E">
      <w:start w:val="1"/>
      <w:numFmt w:val="bullet"/>
      <w:lvlText w:val=""/>
      <w:lvlJc w:val="left"/>
      <w:pPr>
        <w:ind w:left="2880" w:hanging="360"/>
      </w:pPr>
      <w:rPr>
        <w:rFonts w:ascii="Symbol" w:hAnsi="Symbol" w:hint="default"/>
      </w:rPr>
    </w:lvl>
    <w:lvl w:ilvl="4" w:tplc="9332548C">
      <w:start w:val="1"/>
      <w:numFmt w:val="bullet"/>
      <w:lvlText w:val="o"/>
      <w:lvlJc w:val="left"/>
      <w:pPr>
        <w:ind w:left="3600" w:hanging="360"/>
      </w:pPr>
      <w:rPr>
        <w:rFonts w:ascii="Courier New" w:hAnsi="Courier New" w:cs="Courier New" w:hint="default"/>
      </w:rPr>
    </w:lvl>
    <w:lvl w:ilvl="5" w:tplc="E8DE3B62">
      <w:start w:val="1"/>
      <w:numFmt w:val="bullet"/>
      <w:lvlText w:val=""/>
      <w:lvlJc w:val="left"/>
      <w:pPr>
        <w:ind w:left="4320" w:hanging="360"/>
      </w:pPr>
      <w:rPr>
        <w:rFonts w:ascii="Wingdings" w:hAnsi="Wingdings" w:hint="default"/>
      </w:rPr>
    </w:lvl>
    <w:lvl w:ilvl="6" w:tplc="858265C4">
      <w:start w:val="1"/>
      <w:numFmt w:val="bullet"/>
      <w:lvlText w:val=""/>
      <w:lvlJc w:val="left"/>
      <w:pPr>
        <w:ind w:left="5040" w:hanging="360"/>
      </w:pPr>
      <w:rPr>
        <w:rFonts w:ascii="Symbol" w:hAnsi="Symbol" w:hint="default"/>
      </w:rPr>
    </w:lvl>
    <w:lvl w:ilvl="7" w:tplc="99665936">
      <w:start w:val="1"/>
      <w:numFmt w:val="bullet"/>
      <w:lvlText w:val="o"/>
      <w:lvlJc w:val="left"/>
      <w:pPr>
        <w:ind w:left="5760" w:hanging="360"/>
      </w:pPr>
      <w:rPr>
        <w:rFonts w:ascii="Courier New" w:hAnsi="Courier New" w:cs="Courier New" w:hint="default"/>
      </w:rPr>
    </w:lvl>
    <w:lvl w:ilvl="8" w:tplc="F8E27724">
      <w:start w:val="1"/>
      <w:numFmt w:val="bullet"/>
      <w:lvlText w:val=""/>
      <w:lvlJc w:val="left"/>
      <w:pPr>
        <w:ind w:left="6480" w:hanging="360"/>
      </w:pPr>
      <w:rPr>
        <w:rFonts w:ascii="Wingdings" w:hAnsi="Wingdings" w:hint="default"/>
      </w:rPr>
    </w:lvl>
  </w:abstractNum>
  <w:abstractNum w:abstractNumId="4" w15:restartNumberingAfterBreak="0">
    <w:nsid w:val="6ACD162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6AFC0647"/>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6" w15:restartNumberingAfterBreak="0">
    <w:nsid w:val="746A590F"/>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5"/>
  </w:num>
  <w:num w:numId="2">
    <w:abstractNumId w:val="6"/>
  </w:num>
  <w:num w:numId="3">
    <w:abstractNumId w:val="3"/>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161"/>
    <w:rsid w:val="00241161"/>
    <w:rsid w:val="002F0EA5"/>
    <w:rsid w:val="00403981"/>
    <w:rsid w:val="004D6DB6"/>
    <w:rsid w:val="00693D9B"/>
    <w:rsid w:val="0097C121"/>
    <w:rsid w:val="00A14281"/>
    <w:rsid w:val="00A245FE"/>
    <w:rsid w:val="0113011C"/>
    <w:rsid w:val="013925B9"/>
    <w:rsid w:val="02E01CEB"/>
    <w:rsid w:val="0389FD26"/>
    <w:rsid w:val="03FDFC21"/>
    <w:rsid w:val="048C34CB"/>
    <w:rsid w:val="058AAAC6"/>
    <w:rsid w:val="0608CE24"/>
    <w:rsid w:val="063A6938"/>
    <w:rsid w:val="06CC20F8"/>
    <w:rsid w:val="075AAAE1"/>
    <w:rsid w:val="082C0E90"/>
    <w:rsid w:val="08319030"/>
    <w:rsid w:val="086AF434"/>
    <w:rsid w:val="08DF81CF"/>
    <w:rsid w:val="0933FCBA"/>
    <w:rsid w:val="096DF7AC"/>
    <w:rsid w:val="09915CF6"/>
    <w:rsid w:val="09DAAEE9"/>
    <w:rsid w:val="0A35B6EF"/>
    <w:rsid w:val="0A3BF425"/>
    <w:rsid w:val="0A649285"/>
    <w:rsid w:val="0AFA5A73"/>
    <w:rsid w:val="0B3424E1"/>
    <w:rsid w:val="0B95CBAC"/>
    <w:rsid w:val="0C64F091"/>
    <w:rsid w:val="0CD04B69"/>
    <w:rsid w:val="0D124FAB"/>
    <w:rsid w:val="0D852A1D"/>
    <w:rsid w:val="0DB75CE6"/>
    <w:rsid w:val="0DC9E11C"/>
    <w:rsid w:val="0E130776"/>
    <w:rsid w:val="0E39F2C9"/>
    <w:rsid w:val="0EB7DCCF"/>
    <w:rsid w:val="0F133AF1"/>
    <w:rsid w:val="0F73A2DD"/>
    <w:rsid w:val="0F8A417F"/>
    <w:rsid w:val="101618D1"/>
    <w:rsid w:val="102425F7"/>
    <w:rsid w:val="10891A8D"/>
    <w:rsid w:val="10A153F4"/>
    <w:rsid w:val="13C78573"/>
    <w:rsid w:val="14D7F85B"/>
    <w:rsid w:val="14DF1DE4"/>
    <w:rsid w:val="1527055A"/>
    <w:rsid w:val="15371159"/>
    <w:rsid w:val="157015A6"/>
    <w:rsid w:val="16112483"/>
    <w:rsid w:val="166FB43A"/>
    <w:rsid w:val="16C03F43"/>
    <w:rsid w:val="17703A37"/>
    <w:rsid w:val="17F8B68D"/>
    <w:rsid w:val="194321B9"/>
    <w:rsid w:val="19CB82B6"/>
    <w:rsid w:val="1AF8A44E"/>
    <w:rsid w:val="1B1767F4"/>
    <w:rsid w:val="1B2CB285"/>
    <w:rsid w:val="1B563A61"/>
    <w:rsid w:val="1B91D4CE"/>
    <w:rsid w:val="1C1CE60C"/>
    <w:rsid w:val="1C32C4C8"/>
    <w:rsid w:val="1C985597"/>
    <w:rsid w:val="1D508F76"/>
    <w:rsid w:val="1D5ABFC1"/>
    <w:rsid w:val="1E01C856"/>
    <w:rsid w:val="1E42899D"/>
    <w:rsid w:val="1F3F1E4E"/>
    <w:rsid w:val="1F52A90B"/>
    <w:rsid w:val="2008B34F"/>
    <w:rsid w:val="201CE628"/>
    <w:rsid w:val="2218950A"/>
    <w:rsid w:val="225A9432"/>
    <w:rsid w:val="228DA37D"/>
    <w:rsid w:val="22929144"/>
    <w:rsid w:val="22984E9B"/>
    <w:rsid w:val="22A8E563"/>
    <w:rsid w:val="22FBCC59"/>
    <w:rsid w:val="233D172A"/>
    <w:rsid w:val="234CC630"/>
    <w:rsid w:val="23A61DB6"/>
    <w:rsid w:val="23F8F590"/>
    <w:rsid w:val="24AF7F55"/>
    <w:rsid w:val="24D394CB"/>
    <w:rsid w:val="24FEFEF9"/>
    <w:rsid w:val="253D88C8"/>
    <w:rsid w:val="2544D930"/>
    <w:rsid w:val="25B88142"/>
    <w:rsid w:val="264D4A10"/>
    <w:rsid w:val="26AC3A3B"/>
    <w:rsid w:val="277BD781"/>
    <w:rsid w:val="27C41A0C"/>
    <w:rsid w:val="27CA18C2"/>
    <w:rsid w:val="281D3098"/>
    <w:rsid w:val="283AA380"/>
    <w:rsid w:val="286F401D"/>
    <w:rsid w:val="28C10254"/>
    <w:rsid w:val="28D94C2E"/>
    <w:rsid w:val="290D63DA"/>
    <w:rsid w:val="2A641AE0"/>
    <w:rsid w:val="2B06114D"/>
    <w:rsid w:val="2B2DC72B"/>
    <w:rsid w:val="2B2E4D7C"/>
    <w:rsid w:val="2BAFC093"/>
    <w:rsid w:val="2BB01844"/>
    <w:rsid w:val="2C67759F"/>
    <w:rsid w:val="2D7889DE"/>
    <w:rsid w:val="2E172B1E"/>
    <w:rsid w:val="2E7349BF"/>
    <w:rsid w:val="2E75F210"/>
    <w:rsid w:val="2EA7758E"/>
    <w:rsid w:val="2F31495D"/>
    <w:rsid w:val="2FCFAFF6"/>
    <w:rsid w:val="300A3913"/>
    <w:rsid w:val="309453B5"/>
    <w:rsid w:val="30AA0775"/>
    <w:rsid w:val="30C6EF24"/>
    <w:rsid w:val="32908D87"/>
    <w:rsid w:val="33A15F5B"/>
    <w:rsid w:val="33F68401"/>
    <w:rsid w:val="33FC6B99"/>
    <w:rsid w:val="343B6DEE"/>
    <w:rsid w:val="3453A632"/>
    <w:rsid w:val="34C17EBE"/>
    <w:rsid w:val="34D87DBE"/>
    <w:rsid w:val="34F6F8DB"/>
    <w:rsid w:val="351ADDFD"/>
    <w:rsid w:val="35531F99"/>
    <w:rsid w:val="35A8DC06"/>
    <w:rsid w:val="35EBF4D3"/>
    <w:rsid w:val="36035183"/>
    <w:rsid w:val="363CE6A9"/>
    <w:rsid w:val="36A86DFE"/>
    <w:rsid w:val="378FA4C9"/>
    <w:rsid w:val="380ADDD8"/>
    <w:rsid w:val="38101E80"/>
    <w:rsid w:val="38FC45F0"/>
    <w:rsid w:val="3959AD84"/>
    <w:rsid w:val="3984ECE5"/>
    <w:rsid w:val="3A2B126C"/>
    <w:rsid w:val="3A819244"/>
    <w:rsid w:val="3AC15E11"/>
    <w:rsid w:val="3B39F53F"/>
    <w:rsid w:val="3C53946F"/>
    <w:rsid w:val="3CACAAA3"/>
    <w:rsid w:val="3CEA336B"/>
    <w:rsid w:val="3D092F7E"/>
    <w:rsid w:val="3DA50B44"/>
    <w:rsid w:val="3E056B7F"/>
    <w:rsid w:val="3E68152B"/>
    <w:rsid w:val="3EE34BE6"/>
    <w:rsid w:val="3EE963B0"/>
    <w:rsid w:val="3EFD62E5"/>
    <w:rsid w:val="3F806F2E"/>
    <w:rsid w:val="402059DC"/>
    <w:rsid w:val="41347BCD"/>
    <w:rsid w:val="4187770D"/>
    <w:rsid w:val="41B239B1"/>
    <w:rsid w:val="421DC09C"/>
    <w:rsid w:val="42A2E152"/>
    <w:rsid w:val="42F2476A"/>
    <w:rsid w:val="43969926"/>
    <w:rsid w:val="4396BB0B"/>
    <w:rsid w:val="4546F841"/>
    <w:rsid w:val="45A72102"/>
    <w:rsid w:val="45AE0ECE"/>
    <w:rsid w:val="46A5A953"/>
    <w:rsid w:val="46E2B39B"/>
    <w:rsid w:val="476DB308"/>
    <w:rsid w:val="479CAFF9"/>
    <w:rsid w:val="47EBE597"/>
    <w:rsid w:val="482273D8"/>
    <w:rsid w:val="48B5D1D9"/>
    <w:rsid w:val="48CEA334"/>
    <w:rsid w:val="48F7C5BA"/>
    <w:rsid w:val="490977B6"/>
    <w:rsid w:val="49645901"/>
    <w:rsid w:val="497F70BE"/>
    <w:rsid w:val="49854DA9"/>
    <w:rsid w:val="4A4C85D9"/>
    <w:rsid w:val="4A69A682"/>
    <w:rsid w:val="4A79D685"/>
    <w:rsid w:val="4A85F647"/>
    <w:rsid w:val="4AE0B0E3"/>
    <w:rsid w:val="4B3BC7F0"/>
    <w:rsid w:val="4BEBC2E4"/>
    <w:rsid w:val="4C9F7B83"/>
    <w:rsid w:val="4CB5CD24"/>
    <w:rsid w:val="4D1B2625"/>
    <w:rsid w:val="4EABDCAE"/>
    <w:rsid w:val="4ED4498A"/>
    <w:rsid w:val="4F755FBD"/>
    <w:rsid w:val="4F81F541"/>
    <w:rsid w:val="4FA72785"/>
    <w:rsid w:val="4FAB64AD"/>
    <w:rsid w:val="502FAC0A"/>
    <w:rsid w:val="5042A4D6"/>
    <w:rsid w:val="50CD7986"/>
    <w:rsid w:val="513F2808"/>
    <w:rsid w:val="51B6B4A5"/>
    <w:rsid w:val="51EF3E9C"/>
    <w:rsid w:val="522DFB10"/>
    <w:rsid w:val="52958F87"/>
    <w:rsid w:val="530B0569"/>
    <w:rsid w:val="531DCF2C"/>
    <w:rsid w:val="549FDE64"/>
    <w:rsid w:val="554FA785"/>
    <w:rsid w:val="558F263E"/>
    <w:rsid w:val="55D66D29"/>
    <w:rsid w:val="5649D2FE"/>
    <w:rsid w:val="58236314"/>
    <w:rsid w:val="58D26F5D"/>
    <w:rsid w:val="5985EC11"/>
    <w:rsid w:val="5A830F72"/>
    <w:rsid w:val="5AB23416"/>
    <w:rsid w:val="5AE204DE"/>
    <w:rsid w:val="5CAB8DA2"/>
    <w:rsid w:val="5CB44EAC"/>
    <w:rsid w:val="5D5B8CBC"/>
    <w:rsid w:val="5DDC3A54"/>
    <w:rsid w:val="5DE20AB0"/>
    <w:rsid w:val="5E46DD55"/>
    <w:rsid w:val="5E89AC31"/>
    <w:rsid w:val="5EEA8908"/>
    <w:rsid w:val="5EF260FD"/>
    <w:rsid w:val="5F78DC7A"/>
    <w:rsid w:val="5F7913F6"/>
    <w:rsid w:val="5FD91098"/>
    <w:rsid w:val="607A0521"/>
    <w:rsid w:val="60B096D6"/>
    <w:rsid w:val="612A0015"/>
    <w:rsid w:val="61635910"/>
    <w:rsid w:val="61B8650D"/>
    <w:rsid w:val="61CB705F"/>
    <w:rsid w:val="628CB7B1"/>
    <w:rsid w:val="63F822EC"/>
    <w:rsid w:val="643C3614"/>
    <w:rsid w:val="6461A0D7"/>
    <w:rsid w:val="64BDBDE1"/>
    <w:rsid w:val="64EFBF0E"/>
    <w:rsid w:val="65147E11"/>
    <w:rsid w:val="65686DC6"/>
    <w:rsid w:val="65B2988D"/>
    <w:rsid w:val="662C87FF"/>
    <w:rsid w:val="66554CCF"/>
    <w:rsid w:val="67C97CDA"/>
    <w:rsid w:val="67E35AA8"/>
    <w:rsid w:val="686A0DFB"/>
    <w:rsid w:val="687294C6"/>
    <w:rsid w:val="6885B8ED"/>
    <w:rsid w:val="689D0B37"/>
    <w:rsid w:val="6A32ACA3"/>
    <w:rsid w:val="6AF35C84"/>
    <w:rsid w:val="6B520E67"/>
    <w:rsid w:val="6BC8EF4C"/>
    <w:rsid w:val="6C6CB2BC"/>
    <w:rsid w:val="6DA536F3"/>
    <w:rsid w:val="6E168E62"/>
    <w:rsid w:val="6F202645"/>
    <w:rsid w:val="6FA537EC"/>
    <w:rsid w:val="6FA9A63E"/>
    <w:rsid w:val="6FB4161F"/>
    <w:rsid w:val="703BFCCA"/>
    <w:rsid w:val="71596D69"/>
    <w:rsid w:val="71721F52"/>
    <w:rsid w:val="7192DC99"/>
    <w:rsid w:val="71A805E5"/>
    <w:rsid w:val="72279517"/>
    <w:rsid w:val="725593B5"/>
    <w:rsid w:val="72687328"/>
    <w:rsid w:val="7272A667"/>
    <w:rsid w:val="72AB4372"/>
    <w:rsid w:val="73A134BC"/>
    <w:rsid w:val="743D53AB"/>
    <w:rsid w:val="7452BF80"/>
    <w:rsid w:val="7453492C"/>
    <w:rsid w:val="757FFB9F"/>
    <w:rsid w:val="76061931"/>
    <w:rsid w:val="765F8EEE"/>
    <w:rsid w:val="766C1EE7"/>
    <w:rsid w:val="76EAFC56"/>
    <w:rsid w:val="770F83B4"/>
    <w:rsid w:val="7716FE8D"/>
    <w:rsid w:val="7717D6FA"/>
    <w:rsid w:val="7809F959"/>
    <w:rsid w:val="78121029"/>
    <w:rsid w:val="781E484E"/>
    <w:rsid w:val="781F8611"/>
    <w:rsid w:val="784102E6"/>
    <w:rsid w:val="7854A354"/>
    <w:rsid w:val="792C2E68"/>
    <w:rsid w:val="796ECFCA"/>
    <w:rsid w:val="7A03F39D"/>
    <w:rsid w:val="7A2AFCD2"/>
    <w:rsid w:val="7C289E9C"/>
    <w:rsid w:val="7C7148C4"/>
    <w:rsid w:val="7CD7E668"/>
    <w:rsid w:val="7D5C9DCA"/>
    <w:rsid w:val="7DEC5D9B"/>
    <w:rsid w:val="7E0AFAFF"/>
    <w:rsid w:val="7E623410"/>
    <w:rsid w:val="7ED68C36"/>
    <w:rsid w:val="7F0E92AA"/>
    <w:rsid w:val="7F5A336A"/>
    <w:rsid w:val="7FC265A2"/>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32C91AA4"/>
  <w15:docId w15:val="{2676423B-7A42-4EDE-BCB3-35F3D0AF6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10.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7.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8.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9.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10.xml><?xml version="1.0" encoding="utf-8"?>
<ds:datastoreItem xmlns:ds="http://schemas.openxmlformats.org/officeDocument/2006/customXml" ds:itemID="{EAB94BC2-170A-4DD5-8AA1-F83CC05132E4}">
  <ds:schemaRefs>
    <ds:schemaRef ds:uri="http://schemas.openxmlformats.org/officeDocument/2006/custom-properties"/>
    <ds:schemaRef ds:uri="http://schemas.openxmlformats.org/officeDocument/2006/docPropsVTypes"/>
  </ds:schemaRefs>
</ds:datastoreItem>
</file>

<file path=customXml/itemProps11.xml><?xml version="1.0" encoding="utf-8"?>
<ds:datastoreItem xmlns:ds="http://schemas.openxmlformats.org/officeDocument/2006/customXml" ds:itemID="{81EDFC56-A86F-49AF-9EE9-C014955864F5}">
  <ds:schemaRefs/>
</ds:datastoreItem>
</file>

<file path=customXml/itemProps2.xml><?xml version="1.0" encoding="utf-8"?>
<ds:datastoreItem xmlns:ds="http://schemas.openxmlformats.org/officeDocument/2006/customXml" ds:itemID="{33150E60-1349-4507-A554-88E38999B853}">
  <ds:schemaRefs>
    <ds:schemaRef ds:uri="http://schemas.openxmlformats.org/officeDocument/2006/custom-properties"/>
    <ds:schemaRef ds:uri="http://schemas.openxmlformats.org/officeDocument/2006/docPropsVTypes"/>
  </ds:schemaRefs>
</ds:datastoreItem>
</file>

<file path=customXml/itemProps3.xml><?xml version="1.0" encoding="utf-8"?>
<ds:datastoreItem xmlns:ds="http://schemas.openxmlformats.org/officeDocument/2006/customXml" ds:itemID="{9CD48FC5-9B37-4D38-839F-B27D4F121B1C}">
  <ds:schemaRefs>
    <ds:schemaRef ds:uri="http://schemas.openxmlformats.org/package/2006/metadata/core-properties"/>
    <ds:schemaRef ds:uri="http://purl.org/dc/elements/1.1/"/>
    <ds:schemaRef ds:uri="http://purl.org/dc/terms/"/>
    <ds:schemaRef ds:uri="http://purl.org/dc/dcmitype/"/>
  </ds:schemaRefs>
</ds:datastoreItem>
</file>

<file path=customXml/itemProps4.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6.xml><?xml version="1.0" encoding="utf-8"?>
<ds:datastoreItem xmlns:ds="http://schemas.openxmlformats.org/officeDocument/2006/customXml" ds:itemID="{525F1E95-62DF-4851-808D-C299E195C01C}">
  <ds:schemaRefs>
    <ds:schemaRef ds:uri="http://schemas.openxmlformats.org/officeDocument/2006/extended-properties"/>
    <ds:schemaRef ds:uri="http://schemas.openxmlformats.org/officeDocument/2006/docPropsVTypes"/>
  </ds:schemaRefs>
</ds:datastoreItem>
</file>

<file path=customXml/itemProps7.xml><?xml version="1.0" encoding="utf-8"?>
<ds:datastoreItem xmlns:ds="http://schemas.openxmlformats.org/officeDocument/2006/customXml" ds:itemID="{DF2243FC-141E-4C94-AF7D-27A782E395CD}">
  <ds:schemaRefs/>
</ds:datastoreItem>
</file>

<file path=customXml/itemProps8.xml><?xml version="1.0" encoding="utf-8"?>
<ds:datastoreItem xmlns:ds="http://schemas.openxmlformats.org/officeDocument/2006/customXml" ds:itemID="{F5025AEF-3639-4D95-9F6E-FB21054CE4A3}">
  <ds:schemaRefs/>
</ds:datastoreItem>
</file>

<file path=customXml/itemProps9.xml><?xml version="1.0" encoding="utf-8"?>
<ds:datastoreItem xmlns:ds="http://schemas.openxmlformats.org/officeDocument/2006/customXml" ds:itemID="{AB539A24-BE2A-49EF-BC76-ED191997EA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6900</Words>
  <Characters>39333</Characters>
  <Application>Microsoft Office Word</Application>
  <DocSecurity>0</DocSecurity>
  <Lines>327</Lines>
  <Paragraphs>92</Paragraphs>
  <ScaleCrop>false</ScaleCrop>
  <Company>CIMSOLUTIONS</Company>
  <LinksUpToDate>false</LinksUpToDate>
  <CharactersWithSpaces>46141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2021-04-30T07:42:00Z</dcterms:created>
  <dcterms:modified xsi:type="dcterms:W3CDTF">2021-04-30T07:42:00Z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