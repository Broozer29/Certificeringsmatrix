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190258" w:rsidRDefault="005478B7">
      <w:pPr>
        <w:pStyle w:val="Kop1"/>
        <w:tabs>
          <w:tab w:val="left" w:pos="2127"/>
          <w:tab w:val="left" w:pos="2835"/>
        </w:tabs>
      </w:pPr>
      <w:r>
        <w:t>Personalia</w:t>
      </w:r>
    </w:p>
    <w:p w14:paraId="0A256500" w14:textId="77294121" w:rsidR="00190258" w:rsidRDefault="005478B7">
      <w:pPr>
        <w:tabs>
          <w:tab w:val="left" w:pos="2127"/>
          <w:tab w:val="left" w:pos="2268"/>
        </w:tabs>
      </w:pPr>
      <w:r w:rsidRPr="00B24CDE">
        <w:rPr>
          <w:rStyle w:val="LabelVetHOOFDletterChar"/>
        </w:rPr>
        <w:t>NAAM:</w:t>
      </w:r>
      <w:r>
        <w:tab/>
      </w:r>
      <w:del w:id="0" w:author="Linda Muller-Kessels" w:date="2021-04-30T09:29:00Z">
        <w:r w:rsidDel="006B0BA8">
          <w:delText>Sjoerd Flipse</w:delText>
        </w:r>
      </w:del>
      <w:ins w:id="1" w:author="Linda Muller-Kessels" w:date="2021-04-30T09:29:00Z">
        <w:r w:rsidR="006B0BA8">
          <w:t>X</w:t>
        </w:r>
      </w:ins>
    </w:p>
    <w:p w14:paraId="5DDE4911" w14:textId="77777777" w:rsidR="00190258" w:rsidRDefault="005478B7">
      <w:pPr>
        <w:tabs>
          <w:tab w:val="left" w:pos="2127"/>
          <w:tab w:val="left" w:pos="2268"/>
        </w:tabs>
      </w:pPr>
      <w:r w:rsidRPr="00CD47AA">
        <w:rPr>
          <w:rStyle w:val="Kop2Char"/>
        </w:rPr>
        <w:t>WOONPLAATS:</w:t>
      </w:r>
      <w:r w:rsidRPr="00CD47AA">
        <w:rPr>
          <w:rStyle w:val="Kop2Char"/>
        </w:rPr>
        <w:tab/>
      </w:r>
      <w:r>
        <w:t>Maarssen</w:t>
      </w:r>
    </w:p>
    <w:p w14:paraId="086B23A5" w14:textId="12833BFD" w:rsidR="00190258" w:rsidRDefault="005478B7">
      <w:pPr>
        <w:tabs>
          <w:tab w:val="left" w:pos="2127"/>
          <w:tab w:val="left" w:pos="2268"/>
        </w:tabs>
      </w:pPr>
      <w:r w:rsidRPr="48244F35">
        <w:rPr>
          <w:rStyle w:val="Kop2Char"/>
        </w:rPr>
        <w:t>FUNCTIE:</w:t>
      </w:r>
      <w:r>
        <w:tab/>
        <w:t xml:space="preserve">Informatie / Business Analist, Senior Functioneel Beheerder, </w:t>
      </w:r>
    </w:p>
    <w:p w14:paraId="78081B96" w14:textId="64D345ED" w:rsidR="00190258" w:rsidRDefault="005478B7" w:rsidP="48244F35">
      <w:pPr>
        <w:tabs>
          <w:tab w:val="left" w:pos="2127"/>
          <w:tab w:val="left" w:pos="2268"/>
        </w:tabs>
        <w:ind w:left="1416" w:firstLine="708"/>
      </w:pPr>
      <w:r>
        <w:t>Scrum Master, (Technisch) Projectleider</w:t>
      </w:r>
    </w:p>
    <w:p w14:paraId="75F4CF47" w14:textId="77777777" w:rsidR="00190258" w:rsidRDefault="005478B7">
      <w:pPr>
        <w:tabs>
          <w:tab w:val="left" w:pos="2127"/>
          <w:tab w:val="left" w:pos="2268"/>
        </w:tabs>
      </w:pPr>
      <w:r w:rsidRPr="00CD47AA">
        <w:rPr>
          <w:rStyle w:val="Kop2Char"/>
        </w:rPr>
        <w:t>GEBOORTEDATUM:</w:t>
      </w:r>
      <w:r>
        <w:tab/>
        <w:t>12-5-1975</w:t>
      </w:r>
    </w:p>
    <w:p w14:paraId="4D18C2BF" w14:textId="77777777" w:rsidR="00190258" w:rsidRDefault="005478B7">
      <w:pPr>
        <w:tabs>
          <w:tab w:val="left" w:pos="2127"/>
          <w:tab w:val="left" w:pos="2268"/>
        </w:tabs>
      </w:pPr>
      <w:r w:rsidRPr="009952E4">
        <w:rPr>
          <w:rStyle w:val="Kop2Char"/>
        </w:rPr>
        <w:t>NATIONALITEIT:</w:t>
      </w:r>
      <w:r w:rsidRPr="009952E4">
        <w:rPr>
          <w:b/>
        </w:rPr>
        <w:tab/>
      </w:r>
      <w:r w:rsidRPr="009952E4">
        <w:t>Nederlandse</w:t>
      </w:r>
    </w:p>
    <w:p w14:paraId="412D63CD" w14:textId="77777777" w:rsidR="00190258" w:rsidRDefault="005478B7">
      <w:pPr>
        <w:tabs>
          <w:tab w:val="left" w:pos="2127"/>
          <w:tab w:val="left" w:pos="2268"/>
        </w:tabs>
      </w:pPr>
      <w:r w:rsidRPr="009952E4">
        <w:rPr>
          <w:rStyle w:val="Kop2Char"/>
        </w:rPr>
        <w:t>TALEN:</w:t>
      </w:r>
      <w:r w:rsidRPr="009952E4">
        <w:rPr>
          <w:rStyle w:val="Kop2Char"/>
        </w:rPr>
        <w:tab/>
      </w:r>
      <w:r w:rsidRPr="009952E4">
        <w:t>Nederlands, Engels</w:t>
      </w:r>
    </w:p>
    <w:p w14:paraId="4A179EB7" w14:textId="77777777" w:rsidR="00190258" w:rsidRDefault="005478B7">
      <w:pPr>
        <w:tabs>
          <w:tab w:val="left" w:pos="2127"/>
          <w:tab w:val="left" w:pos="2268"/>
        </w:tabs>
      </w:pPr>
      <w:r w:rsidRPr="009952E4">
        <w:rPr>
          <w:rStyle w:val="Kop2Char"/>
        </w:rPr>
        <w:t>ERVARING SINDS:</w:t>
      </w:r>
      <w:r w:rsidRPr="009952E4">
        <w:tab/>
        <w:t>2000</w:t>
      </w:r>
    </w:p>
    <w:p w14:paraId="672A6659" w14:textId="77777777" w:rsidR="00190258" w:rsidRDefault="00190258">
      <w:pPr>
        <w:tabs>
          <w:tab w:val="left" w:pos="2835"/>
        </w:tabs>
      </w:pPr>
    </w:p>
    <w:p w14:paraId="6B249F65" w14:textId="77777777" w:rsidR="00190258" w:rsidRDefault="005478B7">
      <w:pPr>
        <w:pStyle w:val="Kop1"/>
        <w:tabs>
          <w:tab w:val="left" w:pos="2835"/>
        </w:tabs>
      </w:pPr>
      <w:r w:rsidRPr="000A52E1">
        <w:t>Specialisme</w:t>
      </w:r>
    </w:p>
    <w:p w14:paraId="6FBD615A" w14:textId="77777777" w:rsidR="00190258" w:rsidRDefault="005478B7">
      <w:pPr>
        <w:numPr>
          <w:ilvl w:val="0"/>
          <w:numId w:val="23"/>
        </w:numPr>
        <w:ind w:left="375" w:right="375"/>
      </w:pPr>
      <w:r>
        <w:t>Informatie / Business Analyse</w:t>
      </w:r>
    </w:p>
    <w:p w14:paraId="5EC4543E" w14:textId="77777777" w:rsidR="00190258" w:rsidRDefault="005478B7">
      <w:pPr>
        <w:numPr>
          <w:ilvl w:val="0"/>
          <w:numId w:val="23"/>
        </w:numPr>
        <w:ind w:left="375" w:right="375"/>
      </w:pPr>
      <w:r>
        <w:t>Functioneel Applicatiebeheer</w:t>
      </w:r>
    </w:p>
    <w:p w14:paraId="6C383A67" w14:textId="77777777" w:rsidR="00190258" w:rsidRDefault="005478B7">
      <w:pPr>
        <w:numPr>
          <w:ilvl w:val="0"/>
          <w:numId w:val="23"/>
        </w:numPr>
        <w:ind w:left="375" w:right="375"/>
      </w:pPr>
      <w:r>
        <w:t>Projectleiding</w:t>
      </w:r>
    </w:p>
    <w:p w14:paraId="4F6203D6" w14:textId="7086C9B2" w:rsidR="00190258" w:rsidRDefault="005478B7">
      <w:pPr>
        <w:numPr>
          <w:ilvl w:val="0"/>
          <w:numId w:val="23"/>
        </w:numPr>
        <w:ind w:left="375" w:right="375"/>
      </w:pPr>
      <w:r>
        <w:t>Agile</w:t>
      </w:r>
      <w:r w:rsidR="343A2B1B">
        <w:t xml:space="preserve"> </w:t>
      </w:r>
      <w:r>
        <w:t>/</w:t>
      </w:r>
      <w:r w:rsidR="343A2B1B">
        <w:t xml:space="preserve"> </w:t>
      </w:r>
      <w:r>
        <w:t>Scrum</w:t>
      </w:r>
    </w:p>
    <w:p w14:paraId="25CDC2C7" w14:textId="77777777" w:rsidR="00190258" w:rsidRDefault="005478B7">
      <w:pPr>
        <w:numPr>
          <w:ilvl w:val="0"/>
          <w:numId w:val="23"/>
        </w:numPr>
        <w:spacing w:afterAutospacing="1"/>
        <w:ind w:left="375" w:right="375"/>
      </w:pPr>
      <w:r>
        <w:t>SQL</w:t>
      </w:r>
    </w:p>
    <w:p w14:paraId="675EB11C" w14:textId="77777777" w:rsidR="00190258" w:rsidRDefault="005478B7">
      <w:pPr>
        <w:pStyle w:val="Kop1"/>
        <w:tabs>
          <w:tab w:val="left" w:pos="2835"/>
        </w:tabs>
      </w:pPr>
      <w:r w:rsidRPr="000A52E1">
        <w:t>Samenvatting</w:t>
      </w:r>
    </w:p>
    <w:p w14:paraId="5766B577" w14:textId="1E999490" w:rsidR="00190258" w:rsidRDefault="005478B7">
      <w:r>
        <w:t xml:space="preserve">Na zijn studie HBO Communicatiesystemen heeft </w:t>
      </w:r>
      <w:del w:id="2" w:author="Linda Muller-Kessels" w:date="2021-04-30T09:30:00Z">
        <w:r w:rsidR="53F44AFB" w:rsidDel="006B0BA8">
          <w:delText>Sjoerd</w:delText>
        </w:r>
      </w:del>
      <w:ins w:id="3" w:author="Linda Muller-Kessels" w:date="2021-04-30T09:30:00Z">
        <w:r w:rsidR="006B0BA8">
          <w:t>X</w:t>
        </w:r>
      </w:ins>
      <w:r>
        <w:t xml:space="preserve"> meer dan 18 jaar werkervaring opgedaan in zowel het publieke als private domein. </w:t>
      </w:r>
      <w:del w:id="4" w:author="Linda Muller-Kessels" w:date="2021-04-30T09:30:00Z">
        <w:r w:rsidR="53F44AFB" w:rsidDel="006B0BA8">
          <w:delText>Sjoerd</w:delText>
        </w:r>
      </w:del>
      <w:ins w:id="5" w:author="Linda Muller-Kessels" w:date="2021-04-30T09:30:00Z">
        <w:r w:rsidR="006B0BA8">
          <w:t>X</w:t>
        </w:r>
      </w:ins>
      <w:r>
        <w:t xml:space="preserve"> heeft ervaring als Informatie</w:t>
      </w:r>
      <w:r w:rsidR="769BD030">
        <w:t xml:space="preserve"> </w:t>
      </w:r>
      <w:r>
        <w:t>/</w:t>
      </w:r>
      <w:r w:rsidR="769BD030">
        <w:t xml:space="preserve"> </w:t>
      </w:r>
      <w:r>
        <w:t>Business Analist, Agile/Scrum Master, Functioneel Beheerder, Projectleider, Applicatiebeheerder, Functioneel Ontwerper, Test Engineer en Systeembeheerder. Kernpunten hierbij zijn communicatie met stakeholders (informeel en formeel), Informatieanalyse, Change Management, functioneel ontwerp, coördinatie en kwaliteitsbewaking. Dit in complexe, vaak internationale, omgevingen bij grootschalige organisaties, waarbij vaak samengewerkt moet worden in multidisciplinaire projectteams, met gebruikersgroepen en externe leveranciers.</w:t>
      </w:r>
    </w:p>
    <w:p w14:paraId="0A37501D" w14:textId="77777777" w:rsidR="00190258" w:rsidRDefault="00190258"/>
    <w:p w14:paraId="6C162BBC" w14:textId="61C2D8E6" w:rsidR="00190258" w:rsidRDefault="005478B7">
      <w:r>
        <w:t xml:space="preserve">Vanuit verschillende beheerderrollen is </w:t>
      </w:r>
      <w:del w:id="6" w:author="Linda Muller-Kessels" w:date="2021-04-30T09:30:00Z">
        <w:r w:rsidR="53F44AFB" w:rsidDel="006B0BA8">
          <w:delText>Sjoerd</w:delText>
        </w:r>
      </w:del>
      <w:ins w:id="7" w:author="Linda Muller-Kessels" w:date="2021-04-30T09:30:00Z">
        <w:r w:rsidR="006B0BA8">
          <w:t>X</w:t>
        </w:r>
      </w:ins>
      <w:r>
        <w:t xml:space="preserve"> doorgegroeid tot een veelzijdig Informatieanalist. Hij krijgt energie van het optimaliseren van bedrijfsprocessen en het vertalen van verbetervoorstellen naar technische oplossingen. De laatste jaren heeft </w:t>
      </w:r>
      <w:del w:id="8" w:author="Linda Muller-Kessels" w:date="2021-04-30T09:30:00Z">
        <w:r w:rsidR="53F44AFB" w:rsidDel="006B0BA8">
          <w:delText>Sjoerd</w:delText>
        </w:r>
      </w:del>
      <w:ins w:id="9" w:author="Linda Muller-Kessels" w:date="2021-04-30T09:30:00Z">
        <w:r w:rsidR="006B0BA8">
          <w:t>X</w:t>
        </w:r>
      </w:ins>
      <w:r>
        <w:t xml:space="preserve"> zich in Agile werkmethoden verdiept en heeft hij de Scrum methodiek geïntroduceerd bij Staatsbosbeheer, waarbij hij zelf als Scrum Master heeft gewerkt</w:t>
      </w:r>
    </w:p>
    <w:p w14:paraId="5DAB6C7B" w14:textId="77777777" w:rsidR="00190258" w:rsidRDefault="00190258"/>
    <w:p w14:paraId="130354CA" w14:textId="46CB6216" w:rsidR="00190258" w:rsidRDefault="53F44AFB">
      <w:del w:id="10" w:author="Linda Muller-Kessels" w:date="2021-04-30T09:30:00Z">
        <w:r w:rsidDel="006B0BA8">
          <w:delText>Sjoerd</w:delText>
        </w:r>
      </w:del>
      <w:ins w:id="11" w:author="Linda Muller-Kessels" w:date="2021-04-30T09:30:00Z">
        <w:r w:rsidR="006B0BA8">
          <w:t>X</w:t>
        </w:r>
      </w:ins>
      <w:r w:rsidR="005478B7">
        <w:t xml:space="preserve"> heeft succesvol opdrachten uitgevoerd voor o.a. Staatsbosbeheer, Makro, Volvo en het Centraal Bureau voor de Statistiek. </w:t>
      </w:r>
      <w:del w:id="12" w:author="Linda Muller-Kessels" w:date="2021-04-30T09:30:00Z">
        <w:r w:rsidDel="006B0BA8">
          <w:delText>Sjoerd</w:delText>
        </w:r>
      </w:del>
      <w:ins w:id="13" w:author="Linda Muller-Kessels" w:date="2021-04-30T09:30:00Z">
        <w:r w:rsidR="006B0BA8">
          <w:t>X</w:t>
        </w:r>
      </w:ins>
      <w:r w:rsidR="005478B7">
        <w:t xml:space="preserve"> ziet zichzelf als een brug tussen business en ICT en kan de taal van beide partijen spreken. In de afgelopen jaren is zijn rol binnen projecten steeds zwaarder geworden. Hij opereert meer en meer op tactisch en strategisch niveau, terwijl hij operationele taken ook zeker niet schuwt. Hij heeft ervaring met het aansturen van zowel de eigen organisatie als leveranciers.</w:t>
      </w:r>
    </w:p>
    <w:p w14:paraId="02EB378F" w14:textId="77777777" w:rsidR="00190258" w:rsidRDefault="00190258"/>
    <w:p w14:paraId="624A0FBE" w14:textId="037EB27F" w:rsidR="00190258" w:rsidRDefault="53F44AFB">
      <w:del w:id="14" w:author="Linda Muller-Kessels" w:date="2021-04-30T09:30:00Z">
        <w:r w:rsidDel="006B0BA8">
          <w:delText>Sjoerd</w:delText>
        </w:r>
      </w:del>
      <w:ins w:id="15" w:author="Linda Muller-Kessels" w:date="2021-04-30T09:30:00Z">
        <w:r w:rsidR="006B0BA8">
          <w:t>X</w:t>
        </w:r>
      </w:ins>
      <w:r w:rsidR="005478B7">
        <w:t xml:space="preserve"> is een teamspeler die via een gestructureerde aanpak gaat voor kwaliteit. Hij heeft continu verbeteren hoog in het vaandel staan. Dit geldt voor zijn eigen aanpak, maar zeker ook m.b.t. het optimaliseren van processen en producten teneinde toegevoegde waarde te realiseren voor de stakeholders. Bij het verzamelen, uitwerken, afstemmen en prioriteren van (niet-)functionele </w:t>
      </w:r>
      <w:proofErr w:type="spellStart"/>
      <w:r w:rsidR="005478B7">
        <w:t>requirements</w:t>
      </w:r>
      <w:proofErr w:type="spellEnd"/>
      <w:r w:rsidR="005478B7">
        <w:t xml:space="preserve"> hecht hij er veel waarde aan om op een transparante en begrijpelijke manier met alle betrokkenen en belanghebbenden te communiceren.</w:t>
      </w:r>
    </w:p>
    <w:p w14:paraId="6A05A809" w14:textId="77777777" w:rsidR="00190258" w:rsidRDefault="00190258"/>
    <w:p w14:paraId="67D815C8" w14:textId="2E927712" w:rsidR="00190258" w:rsidRDefault="005478B7">
      <w:r>
        <w:t xml:space="preserve">Vanuit zijn ruime ervaring als functioneel beheerder weet </w:t>
      </w:r>
      <w:del w:id="16" w:author="Linda Muller-Kessels" w:date="2021-04-30T09:30:00Z">
        <w:r w:rsidR="53F44AFB" w:rsidDel="006B0BA8">
          <w:delText>Sjoerd</w:delText>
        </w:r>
      </w:del>
      <w:ins w:id="17" w:author="Linda Muller-Kessels" w:date="2021-04-30T09:30:00Z">
        <w:r w:rsidR="006B0BA8">
          <w:t>X</w:t>
        </w:r>
      </w:ins>
      <w:r>
        <w:t xml:space="preserve"> dat het bij de optimalisatie van informatiesystemen draait om het vinden van de juiste balans tussen functionaliteit en gebruikersgemak. </w:t>
      </w:r>
    </w:p>
    <w:p w14:paraId="09ED2075" w14:textId="77777777" w:rsidR="00190258" w:rsidRDefault="005478B7">
      <w:r>
        <w:t xml:space="preserve">Hij omarmt hierbij graag het Agile/Scrum gedachtengoed door in overleg met de business </w:t>
      </w:r>
      <w:proofErr w:type="spellStart"/>
      <w:r>
        <w:t>epics</w:t>
      </w:r>
      <w:proofErr w:type="spellEnd"/>
      <w:r>
        <w:t xml:space="preserve"> en user stories te identificeren, en deze vervolgens geprioriteerd te vertalen naar de inrichting van bestaande </w:t>
      </w:r>
      <w:r>
        <w:lastRenderedPageBreak/>
        <w:t xml:space="preserve">applicaties of specificaties t.b.v. softwareleveranciers. Hij heeft in verschillende organisaties gewerkt in implementatietrajecten waarbij hij niet alleen verantwoordelijk was voor de technische implementatie, maar ook betrokken was bij het ontwikkelen en geven van gebruikerstrainingen en het creëren van draagvlak. Bij Staatsbosbeheer ondersteunde hij de product owners bij het beheren en </w:t>
      </w:r>
      <w:proofErr w:type="spellStart"/>
      <w:r>
        <w:t>refinen</w:t>
      </w:r>
      <w:proofErr w:type="spellEnd"/>
      <w:r>
        <w:t xml:space="preserve"> van de product backlog.</w:t>
      </w:r>
    </w:p>
    <w:p w14:paraId="5A39BBE3" w14:textId="77777777" w:rsidR="00190258" w:rsidRDefault="00190258"/>
    <w:p w14:paraId="23AB86F6" w14:textId="43EECB93" w:rsidR="00190258" w:rsidRPr="006B0BA8" w:rsidRDefault="53F44AFB">
      <w:pPr>
        <w:rPr>
          <w:lang w:val="en-US"/>
          <w:rPrChange w:id="18" w:author="Linda Muller-Kessels" w:date="2021-04-30T09:29:00Z">
            <w:rPr/>
          </w:rPrChange>
        </w:rPr>
      </w:pPr>
      <w:del w:id="19" w:author="Linda Muller-Kessels" w:date="2021-04-30T09:30:00Z">
        <w:r w:rsidRPr="006B0BA8" w:rsidDel="006B0BA8">
          <w:rPr>
            <w:lang w:val="en-US"/>
            <w:rPrChange w:id="20" w:author="Linda Muller-Kessels" w:date="2021-04-30T09:29:00Z">
              <w:rPr/>
            </w:rPrChange>
          </w:rPr>
          <w:delText>Sjoerd</w:delText>
        </w:r>
      </w:del>
      <w:ins w:id="21" w:author="Linda Muller-Kessels" w:date="2021-04-30T09:30:00Z">
        <w:r w:rsidR="006B0BA8">
          <w:rPr>
            <w:lang w:val="en-US"/>
          </w:rPr>
          <w:t>X</w:t>
        </w:r>
      </w:ins>
      <w:r w:rsidR="005478B7" w:rsidRPr="006B0BA8">
        <w:rPr>
          <w:lang w:val="en-US"/>
          <w:rPrChange w:id="22" w:author="Linda Muller-Kessels" w:date="2021-04-30T09:29:00Z">
            <w:rPr/>
          </w:rPrChange>
        </w:rPr>
        <w:t xml:space="preserve"> </w:t>
      </w:r>
      <w:proofErr w:type="spellStart"/>
      <w:r w:rsidR="005478B7" w:rsidRPr="006B0BA8">
        <w:rPr>
          <w:lang w:val="en-US"/>
          <w:rPrChange w:id="23" w:author="Linda Muller-Kessels" w:date="2021-04-30T09:29:00Z">
            <w:rPr/>
          </w:rPrChange>
        </w:rPr>
        <w:t>heeft</w:t>
      </w:r>
      <w:proofErr w:type="spellEnd"/>
      <w:r w:rsidR="005478B7" w:rsidRPr="006B0BA8">
        <w:rPr>
          <w:lang w:val="en-US"/>
          <w:rPrChange w:id="24" w:author="Linda Muller-Kessels" w:date="2021-04-30T09:29:00Z">
            <w:rPr/>
          </w:rPrChange>
        </w:rPr>
        <w:t xml:space="preserve"> kennis van- en </w:t>
      </w:r>
      <w:proofErr w:type="spellStart"/>
      <w:r w:rsidR="005478B7" w:rsidRPr="006B0BA8">
        <w:rPr>
          <w:lang w:val="en-US"/>
          <w:rPrChange w:id="25" w:author="Linda Muller-Kessels" w:date="2021-04-30T09:29:00Z">
            <w:rPr/>
          </w:rPrChange>
        </w:rPr>
        <w:t>ervaring</w:t>
      </w:r>
      <w:proofErr w:type="spellEnd"/>
      <w:r w:rsidR="005478B7" w:rsidRPr="006B0BA8">
        <w:rPr>
          <w:lang w:val="en-US"/>
          <w:rPrChange w:id="26" w:author="Linda Muller-Kessels" w:date="2021-04-30T09:29:00Z">
            <w:rPr/>
          </w:rPrChange>
        </w:rPr>
        <w:t xml:space="preserve"> met Agile/Scrum, SAFe, PRINCE2, BiSL, ASL, ITIL, IREB, UML, DSDM, RAD, RUP, SDM, JRP, JAD, ISAC, Yourdon, JIRA, TOAD, HP Service Manager, HP Quality Center, Business Objects, Oracle Designer, Oracle Forms,  Oracle Reports, Crystal Reports, Mercury </w:t>
      </w:r>
      <w:proofErr w:type="spellStart"/>
      <w:r w:rsidR="005478B7" w:rsidRPr="006B0BA8">
        <w:rPr>
          <w:lang w:val="en-US"/>
          <w:rPrChange w:id="27" w:author="Linda Muller-Kessels" w:date="2021-04-30T09:29:00Z">
            <w:rPr/>
          </w:rPrChange>
        </w:rPr>
        <w:t>Testdirector</w:t>
      </w:r>
      <w:proofErr w:type="spellEnd"/>
      <w:r w:rsidR="005478B7" w:rsidRPr="006B0BA8">
        <w:rPr>
          <w:lang w:val="en-US"/>
          <w:rPrChange w:id="28" w:author="Linda Muller-Kessels" w:date="2021-04-30T09:29:00Z">
            <w:rPr/>
          </w:rPrChange>
        </w:rPr>
        <w:t>, Assyst en MS Visual SourceSafe.</w:t>
      </w:r>
    </w:p>
    <w:p w14:paraId="41C8F396" w14:textId="77777777" w:rsidR="00190258" w:rsidRPr="006B0BA8" w:rsidRDefault="00190258">
      <w:pPr>
        <w:rPr>
          <w:lang w:val="en-US"/>
          <w:rPrChange w:id="29" w:author="Linda Muller-Kessels" w:date="2021-04-30T09:29:00Z">
            <w:rPr/>
          </w:rPrChange>
        </w:rPr>
      </w:pPr>
    </w:p>
    <w:p w14:paraId="45CE0989" w14:textId="77777777" w:rsidR="00190258" w:rsidRDefault="005478B7">
      <w:pPr>
        <w:pStyle w:val="Kop1"/>
        <w:tabs>
          <w:tab w:val="left" w:pos="2835"/>
        </w:tabs>
      </w:pPr>
      <w:r w:rsidRPr="000A52E1">
        <w:t>Opleidingen</w:t>
      </w:r>
    </w:p>
    <w:p w14:paraId="333EAF49" w14:textId="10888C6F" w:rsidR="00190258" w:rsidRDefault="005478B7">
      <w:r>
        <w:t>1995 - 2000</w:t>
      </w:r>
      <w:r>
        <w:tab/>
      </w:r>
      <w:proofErr w:type="spellStart"/>
      <w:r>
        <w:t>Communicatieystemen</w:t>
      </w:r>
      <w:proofErr w:type="spellEnd"/>
      <w:r>
        <w:t xml:space="preserve"> aan de Hogeschool van Utrecht</w:t>
      </w:r>
    </w:p>
    <w:p w14:paraId="0D0B940D" w14:textId="77777777" w:rsidR="00190258" w:rsidRDefault="00190258">
      <w:pPr>
        <w:tabs>
          <w:tab w:val="left" w:pos="2835"/>
        </w:tabs>
      </w:pPr>
    </w:p>
    <w:p w14:paraId="032FDCF6" w14:textId="77777777" w:rsidR="00190258" w:rsidRDefault="005478B7">
      <w:pPr>
        <w:pStyle w:val="Kop1"/>
        <w:tabs>
          <w:tab w:val="left" w:pos="2835"/>
        </w:tabs>
      </w:pPr>
      <w:r w:rsidRPr="000A52E1">
        <w:t>Trainingen</w:t>
      </w:r>
    </w:p>
    <w:p w14:paraId="152365A3" w14:textId="196D9006" w:rsidR="00190258" w:rsidRDefault="005478B7">
      <w:r>
        <w:t>2019</w:t>
      </w:r>
      <w:r>
        <w:tab/>
        <w:t>Leading SAFe</w:t>
      </w:r>
      <w:r>
        <w:br/>
        <w:t>2007</w:t>
      </w:r>
      <w:r>
        <w:tab/>
        <w:t>Introductiecursus Projectmanagement (onder andere PRINCE2, RUP, Agile Scrum)</w:t>
      </w:r>
      <w:r>
        <w:br/>
        <w:t>2006</w:t>
      </w:r>
      <w:r>
        <w:tab/>
        <w:t>Cursus PL/SQL voor ervaren programmeurs, 5-Hart IT Opleidingen</w:t>
      </w:r>
      <w:r>
        <w:br/>
        <w:t>2005</w:t>
      </w:r>
      <w:r>
        <w:tab/>
        <w:t>Business Objects, Interne training Volvo IT</w:t>
      </w:r>
      <w:r>
        <w:br/>
        <w:t>2001</w:t>
      </w:r>
      <w:r>
        <w:tab/>
        <w:t>Visual Basic en Projectmatig werken</w:t>
      </w:r>
      <w:r>
        <w:br/>
        <w:t>2001</w:t>
      </w:r>
      <w:r>
        <w:tab/>
        <w:t>Oracle Designer</w:t>
      </w:r>
      <w:r>
        <w:br/>
        <w:t>2000</w:t>
      </w:r>
      <w:r>
        <w:tab/>
        <w:t>Projectmatig Werken met behulp van Projectmethodiek Probaat</w:t>
      </w:r>
    </w:p>
    <w:p w14:paraId="0E27B00A" w14:textId="77777777" w:rsidR="00190258" w:rsidRDefault="00190258">
      <w:pPr>
        <w:tabs>
          <w:tab w:val="left" w:pos="2835"/>
        </w:tabs>
      </w:pPr>
    </w:p>
    <w:p w14:paraId="700FA469" w14:textId="77777777" w:rsidR="00190258" w:rsidRPr="006B0BA8" w:rsidRDefault="005478B7">
      <w:pPr>
        <w:pStyle w:val="Kop1"/>
        <w:tabs>
          <w:tab w:val="left" w:pos="2835"/>
        </w:tabs>
        <w:rPr>
          <w:lang w:val="en-US"/>
          <w:rPrChange w:id="30" w:author="Linda Muller-Kessels" w:date="2021-04-30T09:29:00Z">
            <w:rPr/>
          </w:rPrChange>
        </w:rPr>
      </w:pPr>
      <w:r w:rsidRPr="006B0BA8">
        <w:rPr>
          <w:lang w:val="en-US"/>
          <w:rPrChange w:id="31" w:author="Linda Muller-Kessels" w:date="2021-04-30T09:29:00Z">
            <w:rPr/>
          </w:rPrChange>
        </w:rPr>
        <w:t>Certificeringen</w:t>
      </w:r>
    </w:p>
    <w:p w14:paraId="21195935" w14:textId="32B53E44" w:rsidR="00190258" w:rsidRPr="006B0BA8" w:rsidRDefault="005478B7">
      <w:pPr>
        <w:rPr>
          <w:lang w:val="en-US"/>
          <w:rPrChange w:id="32" w:author="Linda Muller-Kessels" w:date="2021-04-30T09:29:00Z">
            <w:rPr/>
          </w:rPrChange>
        </w:rPr>
      </w:pPr>
      <w:r w:rsidRPr="006B0BA8">
        <w:rPr>
          <w:lang w:val="en-US"/>
          <w:rPrChange w:id="33" w:author="Linda Muller-Kessels" w:date="2021-04-30T09:29:00Z">
            <w:rPr/>
          </w:rPrChange>
        </w:rPr>
        <w:t>2020</w:t>
      </w:r>
      <w:r w:rsidRPr="006B0BA8">
        <w:rPr>
          <w:lang w:val="en-US"/>
          <w:rPrChange w:id="34" w:author="Linda Muller-Kessels" w:date="2021-04-30T09:29:00Z">
            <w:rPr/>
          </w:rPrChange>
        </w:rPr>
        <w:tab/>
        <w:t>Certified Integrator in Secure Cloud Services</w:t>
      </w:r>
      <w:r w:rsidRPr="006B0BA8">
        <w:rPr>
          <w:lang w:val="en-US"/>
          <w:rPrChange w:id="35" w:author="Linda Muller-Kessels" w:date="2021-04-30T09:29:00Z">
            <w:rPr/>
          </w:rPrChange>
        </w:rPr>
        <w:br/>
        <w:t>2020</w:t>
      </w:r>
      <w:r w:rsidRPr="006B0BA8">
        <w:rPr>
          <w:lang w:val="en-US"/>
          <w:rPrChange w:id="36" w:author="Linda Muller-Kessels" w:date="2021-04-30T09:29:00Z">
            <w:rPr/>
          </w:rPrChange>
        </w:rPr>
        <w:tab/>
        <w:t>ISFS (Information Security Foundation)</w:t>
      </w:r>
      <w:r w:rsidRPr="006B0BA8">
        <w:rPr>
          <w:lang w:val="en-US"/>
          <w:rPrChange w:id="37" w:author="Linda Muller-Kessels" w:date="2021-04-30T09:29:00Z">
            <w:rPr/>
          </w:rPrChange>
        </w:rPr>
        <w:br/>
        <w:t>2020</w:t>
      </w:r>
      <w:r w:rsidRPr="006B0BA8">
        <w:rPr>
          <w:lang w:val="en-US"/>
          <w:rPrChange w:id="38" w:author="Linda Muller-Kessels" w:date="2021-04-30T09:29:00Z">
            <w:rPr/>
          </w:rPrChange>
        </w:rPr>
        <w:tab/>
        <w:t>Cloud Computing Foundation</w:t>
      </w:r>
      <w:r w:rsidRPr="006B0BA8">
        <w:rPr>
          <w:lang w:val="en-US"/>
          <w:rPrChange w:id="39" w:author="Linda Muller-Kessels" w:date="2021-04-30T09:29:00Z">
            <w:rPr/>
          </w:rPrChange>
        </w:rPr>
        <w:br/>
        <w:t>2020</w:t>
      </w:r>
      <w:r w:rsidRPr="006B0BA8">
        <w:rPr>
          <w:lang w:val="en-US"/>
          <w:rPrChange w:id="40" w:author="Linda Muller-Kessels" w:date="2021-04-30T09:29:00Z">
            <w:rPr/>
          </w:rPrChange>
        </w:rPr>
        <w:tab/>
        <w:t>IREB Foundation</w:t>
      </w:r>
      <w:r w:rsidRPr="006B0BA8">
        <w:rPr>
          <w:lang w:val="en-US"/>
          <w:rPrChange w:id="41" w:author="Linda Muller-Kessels" w:date="2021-04-30T09:29:00Z">
            <w:rPr/>
          </w:rPrChange>
        </w:rPr>
        <w:br/>
        <w:t>2019</w:t>
      </w:r>
      <w:r w:rsidRPr="006B0BA8">
        <w:rPr>
          <w:lang w:val="en-US"/>
          <w:rPrChange w:id="42" w:author="Linda Muller-Kessels" w:date="2021-04-30T09:29:00Z">
            <w:rPr/>
          </w:rPrChange>
        </w:rPr>
        <w:tab/>
        <w:t>SAFe 4 Agilist</w:t>
      </w:r>
      <w:r w:rsidRPr="006B0BA8">
        <w:rPr>
          <w:lang w:val="en-US"/>
          <w:rPrChange w:id="43" w:author="Linda Muller-Kessels" w:date="2021-04-30T09:29:00Z">
            <w:rPr/>
          </w:rPrChange>
        </w:rPr>
        <w:br/>
        <w:t>2019</w:t>
      </w:r>
      <w:r w:rsidRPr="006B0BA8">
        <w:rPr>
          <w:lang w:val="en-US"/>
          <w:rPrChange w:id="44" w:author="Linda Muller-Kessels" w:date="2021-04-30T09:29:00Z">
            <w:rPr/>
          </w:rPrChange>
        </w:rPr>
        <w:tab/>
        <w:t>Professional Scrum Product Owner I (PSPO I)</w:t>
      </w:r>
      <w:r w:rsidRPr="006B0BA8">
        <w:rPr>
          <w:lang w:val="en-US"/>
          <w:rPrChange w:id="45" w:author="Linda Muller-Kessels" w:date="2021-04-30T09:29:00Z">
            <w:rPr/>
          </w:rPrChange>
        </w:rPr>
        <w:br/>
        <w:t>2018</w:t>
      </w:r>
      <w:r w:rsidRPr="006B0BA8">
        <w:rPr>
          <w:lang w:val="en-US"/>
          <w:rPrChange w:id="46" w:author="Linda Muller-Kessels" w:date="2021-04-30T09:29:00Z">
            <w:rPr/>
          </w:rPrChange>
        </w:rPr>
        <w:tab/>
        <w:t>Professional Scrum Master 1</w:t>
      </w:r>
      <w:r w:rsidRPr="006B0BA8">
        <w:rPr>
          <w:lang w:val="en-US"/>
          <w:rPrChange w:id="47" w:author="Linda Muller-Kessels" w:date="2021-04-30T09:29:00Z">
            <w:rPr/>
          </w:rPrChange>
        </w:rPr>
        <w:br/>
        <w:t>2017</w:t>
      </w:r>
      <w:r w:rsidRPr="006B0BA8">
        <w:rPr>
          <w:lang w:val="en-US"/>
          <w:rPrChange w:id="48" w:author="Linda Muller-Kessels" w:date="2021-04-30T09:29:00Z">
            <w:rPr/>
          </w:rPrChange>
        </w:rPr>
        <w:tab/>
        <w:t>LEAN IT Foundation</w:t>
      </w:r>
      <w:r w:rsidRPr="006B0BA8">
        <w:rPr>
          <w:lang w:val="en-US"/>
          <w:rPrChange w:id="49" w:author="Linda Muller-Kessels" w:date="2021-04-30T09:29:00Z">
            <w:rPr/>
          </w:rPrChange>
        </w:rPr>
        <w:br/>
        <w:t>2016</w:t>
      </w:r>
      <w:r w:rsidRPr="006B0BA8">
        <w:rPr>
          <w:lang w:val="en-US"/>
          <w:rPrChange w:id="50" w:author="Linda Muller-Kessels" w:date="2021-04-30T09:29:00Z">
            <w:rPr/>
          </w:rPrChange>
        </w:rPr>
        <w:tab/>
        <w:t>PRINCE2 Practitioner Renewal</w:t>
      </w:r>
      <w:r w:rsidRPr="006B0BA8">
        <w:rPr>
          <w:lang w:val="en-US"/>
          <w:rPrChange w:id="51" w:author="Linda Muller-Kessels" w:date="2021-04-30T09:29:00Z">
            <w:rPr/>
          </w:rPrChange>
        </w:rPr>
        <w:br/>
        <w:t>2014</w:t>
      </w:r>
      <w:r w:rsidRPr="006B0BA8">
        <w:rPr>
          <w:lang w:val="en-US"/>
          <w:rPrChange w:id="52" w:author="Linda Muller-Kessels" w:date="2021-04-30T09:29:00Z">
            <w:rPr/>
          </w:rPrChange>
        </w:rPr>
        <w:tab/>
        <w:t>ITIL v3 Foundation</w:t>
      </w:r>
      <w:r w:rsidRPr="006B0BA8">
        <w:rPr>
          <w:lang w:val="en-US"/>
          <w:rPrChange w:id="53" w:author="Linda Muller-Kessels" w:date="2021-04-30T09:29:00Z">
            <w:rPr/>
          </w:rPrChange>
        </w:rPr>
        <w:br/>
        <w:t>2012</w:t>
      </w:r>
      <w:r w:rsidRPr="006B0BA8">
        <w:rPr>
          <w:lang w:val="en-US"/>
          <w:rPrChange w:id="54" w:author="Linda Muller-Kessels" w:date="2021-04-30T09:29:00Z">
            <w:rPr/>
          </w:rPrChange>
        </w:rPr>
        <w:tab/>
        <w:t>Business Information Management (BiSL) Foundation</w:t>
      </w:r>
      <w:r w:rsidRPr="006B0BA8">
        <w:rPr>
          <w:lang w:val="en-US"/>
          <w:rPrChange w:id="55" w:author="Linda Muller-Kessels" w:date="2021-04-30T09:29:00Z">
            <w:rPr/>
          </w:rPrChange>
        </w:rPr>
        <w:br/>
        <w:t>2010</w:t>
      </w:r>
      <w:r w:rsidRPr="006B0BA8">
        <w:rPr>
          <w:lang w:val="en-US"/>
          <w:rPrChange w:id="56" w:author="Linda Muller-Kessels" w:date="2021-04-30T09:29:00Z">
            <w:rPr/>
          </w:rPrChange>
        </w:rPr>
        <w:tab/>
        <w:t>PRINCE2 Practitioner</w:t>
      </w:r>
      <w:r w:rsidRPr="006B0BA8">
        <w:rPr>
          <w:lang w:val="en-US"/>
          <w:rPrChange w:id="57" w:author="Linda Muller-Kessels" w:date="2021-04-30T09:29:00Z">
            <w:rPr/>
          </w:rPrChange>
        </w:rPr>
        <w:br/>
        <w:t>2009</w:t>
      </w:r>
      <w:r w:rsidRPr="006B0BA8">
        <w:rPr>
          <w:lang w:val="en-US"/>
          <w:rPrChange w:id="58" w:author="Linda Muller-Kessels" w:date="2021-04-30T09:29:00Z">
            <w:rPr/>
          </w:rPrChange>
        </w:rPr>
        <w:tab/>
        <w:t>PRINCE2 Foundation</w:t>
      </w:r>
      <w:r w:rsidRPr="006B0BA8">
        <w:rPr>
          <w:lang w:val="en-US"/>
          <w:rPrChange w:id="59" w:author="Linda Muller-Kessels" w:date="2021-04-30T09:29:00Z">
            <w:rPr/>
          </w:rPrChange>
        </w:rPr>
        <w:br/>
        <w:t>2008</w:t>
      </w:r>
      <w:r w:rsidRPr="006B0BA8">
        <w:rPr>
          <w:lang w:val="en-US"/>
          <w:rPrChange w:id="60" w:author="Linda Muller-Kessels" w:date="2021-04-30T09:29:00Z">
            <w:rPr/>
          </w:rPrChange>
        </w:rPr>
        <w:tab/>
        <w:t>ASL Foundation</w:t>
      </w:r>
      <w:r w:rsidRPr="006B0BA8">
        <w:rPr>
          <w:lang w:val="en-US"/>
          <w:rPrChange w:id="61" w:author="Linda Muller-Kessels" w:date="2021-04-30T09:29:00Z">
            <w:rPr/>
          </w:rPrChange>
        </w:rPr>
        <w:br/>
        <w:t>2006</w:t>
      </w:r>
      <w:r w:rsidRPr="006B0BA8">
        <w:rPr>
          <w:lang w:val="en-US"/>
          <w:rPrChange w:id="62" w:author="Linda Muller-Kessels" w:date="2021-04-30T09:29:00Z">
            <w:rPr/>
          </w:rPrChange>
        </w:rPr>
        <w:tab/>
        <w:t>ITIL v2 Foundation</w:t>
      </w:r>
    </w:p>
    <w:p w14:paraId="60061E4C" w14:textId="77777777" w:rsidR="00190258" w:rsidRPr="006B0BA8" w:rsidRDefault="00190258">
      <w:pPr>
        <w:tabs>
          <w:tab w:val="left" w:pos="2835"/>
        </w:tabs>
        <w:rPr>
          <w:lang w:val="en-US"/>
          <w:rPrChange w:id="63" w:author="Linda Muller-Kessels" w:date="2021-04-30T09:29:00Z">
            <w:rPr/>
          </w:rPrChange>
        </w:rPr>
      </w:pPr>
    </w:p>
    <w:p w14:paraId="553245CC" w14:textId="77777777" w:rsidR="00190258" w:rsidRPr="006B0BA8" w:rsidRDefault="005478B7">
      <w:pPr>
        <w:pStyle w:val="Kop1"/>
        <w:tabs>
          <w:tab w:val="left" w:pos="2835"/>
        </w:tabs>
        <w:rPr>
          <w:lang w:val="en-US"/>
          <w:rPrChange w:id="64" w:author="Linda Muller-Kessels" w:date="2021-04-30T09:29:00Z">
            <w:rPr/>
          </w:rPrChange>
        </w:rPr>
      </w:pPr>
      <w:r w:rsidRPr="006B0BA8">
        <w:rPr>
          <w:lang w:val="en-US"/>
          <w:rPrChange w:id="65" w:author="Linda Muller-Kessels" w:date="2021-04-30T09:29:00Z">
            <w:rPr/>
          </w:rPrChange>
        </w:rPr>
        <w:t>Expertise</w:t>
      </w:r>
    </w:p>
    <w:p w14:paraId="60C97852" w14:textId="77777777" w:rsidR="00190258" w:rsidRPr="006B0BA8" w:rsidRDefault="005478B7">
      <w:pPr>
        <w:tabs>
          <w:tab w:val="left" w:pos="2835"/>
        </w:tabs>
        <w:rPr>
          <w:lang w:val="en-US"/>
          <w:rPrChange w:id="66" w:author="Linda Muller-Kessels" w:date="2021-04-30T09:29:00Z">
            <w:rPr/>
          </w:rPrChange>
        </w:rPr>
      </w:pPr>
      <w:r w:rsidRPr="006B0BA8">
        <w:rPr>
          <w:b/>
          <w:lang w:val="en-US"/>
          <w:rPrChange w:id="67" w:author="Linda Muller-Kessels" w:date="2021-04-30T09:29:00Z">
            <w:rPr>
              <w:b/>
            </w:rPr>
          </w:rPrChange>
        </w:rPr>
        <w:t>COMPUTERSYSTEMEN:</w:t>
      </w:r>
      <w:r w:rsidRPr="006B0BA8">
        <w:rPr>
          <w:lang w:val="en-US"/>
          <w:rPrChange w:id="68" w:author="Linda Muller-Kessels" w:date="2021-04-30T09:29:00Z">
            <w:rPr/>
          </w:rPrChange>
        </w:rPr>
        <w:t xml:space="preserve"> PC</w:t>
      </w:r>
    </w:p>
    <w:p w14:paraId="69FAF194" w14:textId="77777777" w:rsidR="00190258" w:rsidRPr="006B0BA8" w:rsidRDefault="005478B7">
      <w:pPr>
        <w:tabs>
          <w:tab w:val="left" w:pos="2835"/>
        </w:tabs>
        <w:rPr>
          <w:lang w:val="en-US"/>
          <w:rPrChange w:id="69" w:author="Linda Muller-Kessels" w:date="2021-04-30T09:29:00Z">
            <w:rPr/>
          </w:rPrChange>
        </w:rPr>
      </w:pPr>
      <w:r w:rsidRPr="006B0BA8">
        <w:rPr>
          <w:b/>
          <w:lang w:val="en-US"/>
          <w:rPrChange w:id="70" w:author="Linda Muller-Kessels" w:date="2021-04-30T09:29:00Z">
            <w:rPr>
              <w:b/>
            </w:rPr>
          </w:rPrChange>
        </w:rPr>
        <w:t>BESTURINGSSYSTEMEN:</w:t>
      </w:r>
      <w:r w:rsidRPr="006B0BA8">
        <w:rPr>
          <w:lang w:val="en-US"/>
          <w:rPrChange w:id="71" w:author="Linda Muller-Kessels" w:date="2021-04-30T09:29:00Z">
            <w:rPr/>
          </w:rPrChange>
        </w:rPr>
        <w:t xml:space="preserve"> MS Windows, Unix</w:t>
      </w:r>
    </w:p>
    <w:p w14:paraId="1B96EA36" w14:textId="77777777" w:rsidR="00190258" w:rsidRPr="006B0BA8" w:rsidRDefault="005478B7">
      <w:pPr>
        <w:tabs>
          <w:tab w:val="left" w:pos="2835"/>
        </w:tabs>
        <w:rPr>
          <w:lang w:val="en-US"/>
          <w:rPrChange w:id="72" w:author="Linda Muller-Kessels" w:date="2021-04-30T09:29:00Z">
            <w:rPr/>
          </w:rPrChange>
        </w:rPr>
      </w:pPr>
      <w:r w:rsidRPr="006B0BA8">
        <w:rPr>
          <w:b/>
          <w:lang w:val="en-US"/>
          <w:rPrChange w:id="73" w:author="Linda Muller-Kessels" w:date="2021-04-30T09:29:00Z">
            <w:rPr>
              <w:b/>
            </w:rPr>
          </w:rPrChange>
        </w:rPr>
        <w:t>COMPUTERTALEN:</w:t>
      </w:r>
      <w:r w:rsidRPr="006B0BA8">
        <w:rPr>
          <w:lang w:val="en-US"/>
          <w:rPrChange w:id="74" w:author="Linda Muller-Kessels" w:date="2021-04-30T09:29:00Z">
            <w:rPr/>
          </w:rPrChange>
        </w:rPr>
        <w:t xml:space="preserve"> SQL, PL/SQL, HTML, XML</w:t>
      </w:r>
    </w:p>
    <w:p w14:paraId="205AE362" w14:textId="77777777" w:rsidR="00190258" w:rsidRPr="006B0BA8" w:rsidRDefault="005478B7">
      <w:pPr>
        <w:tabs>
          <w:tab w:val="left" w:pos="2835"/>
        </w:tabs>
        <w:rPr>
          <w:lang w:val="en-US"/>
          <w:rPrChange w:id="75" w:author="Linda Muller-Kessels" w:date="2021-04-30T09:29:00Z">
            <w:rPr/>
          </w:rPrChange>
        </w:rPr>
      </w:pPr>
      <w:r w:rsidRPr="006B0BA8">
        <w:rPr>
          <w:b/>
          <w:lang w:val="en-US"/>
          <w:rPrChange w:id="76" w:author="Linda Muller-Kessels" w:date="2021-04-30T09:29:00Z">
            <w:rPr>
              <w:b/>
            </w:rPr>
          </w:rPrChange>
        </w:rPr>
        <w:t>DATABASES:</w:t>
      </w:r>
      <w:r w:rsidRPr="006B0BA8">
        <w:rPr>
          <w:lang w:val="en-US"/>
          <w:rPrChange w:id="77" w:author="Linda Muller-Kessels" w:date="2021-04-30T09:29:00Z">
            <w:rPr/>
          </w:rPrChange>
        </w:rPr>
        <w:t xml:space="preserve"> MS SQL Server, Oracle, MS Access</w:t>
      </w:r>
    </w:p>
    <w:p w14:paraId="4DC8038A" w14:textId="77777777" w:rsidR="00190258" w:rsidRPr="006B0BA8" w:rsidRDefault="005478B7">
      <w:pPr>
        <w:tabs>
          <w:tab w:val="left" w:pos="2835"/>
        </w:tabs>
        <w:rPr>
          <w:lang w:val="en-US"/>
          <w:rPrChange w:id="78" w:author="Linda Muller-Kessels" w:date="2021-04-30T09:29:00Z">
            <w:rPr/>
          </w:rPrChange>
        </w:rPr>
      </w:pPr>
      <w:r w:rsidRPr="006B0BA8">
        <w:rPr>
          <w:b/>
          <w:lang w:val="en-US"/>
          <w:rPrChange w:id="79" w:author="Linda Muller-Kessels" w:date="2021-04-30T09:29:00Z">
            <w:rPr>
              <w:b/>
            </w:rPr>
          </w:rPrChange>
        </w:rPr>
        <w:lastRenderedPageBreak/>
        <w:t>(ONTWIKKEL) TOOLS:</w:t>
      </w:r>
      <w:r w:rsidRPr="006B0BA8">
        <w:rPr>
          <w:lang w:val="en-US"/>
          <w:rPrChange w:id="80" w:author="Linda Muller-Kessels" w:date="2021-04-30T09:29:00Z">
            <w:rPr/>
          </w:rPrChange>
        </w:rPr>
        <w:t xml:space="preserve"> HP OpenView, Issue Manager, JIRA, MS Visio, Business Objects, Oracle Designer, Oracle Forms, Oracle Reports, TOAD,  VS.NET 2005, Crystal Reports, Mercury </w:t>
      </w:r>
      <w:proofErr w:type="spellStart"/>
      <w:r w:rsidRPr="006B0BA8">
        <w:rPr>
          <w:lang w:val="en-US"/>
          <w:rPrChange w:id="81" w:author="Linda Muller-Kessels" w:date="2021-04-30T09:29:00Z">
            <w:rPr/>
          </w:rPrChange>
        </w:rPr>
        <w:t>Testdirector</w:t>
      </w:r>
      <w:proofErr w:type="spellEnd"/>
      <w:r w:rsidRPr="006B0BA8">
        <w:rPr>
          <w:lang w:val="en-US"/>
          <w:rPrChange w:id="82" w:author="Linda Muller-Kessels" w:date="2021-04-30T09:29:00Z">
            <w:rPr/>
          </w:rPrChange>
        </w:rPr>
        <w:t>, MS Visual SourceSafe</w:t>
      </w:r>
    </w:p>
    <w:p w14:paraId="519F9AA9" w14:textId="77777777" w:rsidR="00190258" w:rsidRPr="006B0BA8" w:rsidRDefault="005478B7">
      <w:pPr>
        <w:tabs>
          <w:tab w:val="left" w:pos="2835"/>
        </w:tabs>
        <w:rPr>
          <w:lang w:val="en-US"/>
          <w:rPrChange w:id="83" w:author="Linda Muller-Kessels" w:date="2021-04-30T09:29:00Z">
            <w:rPr/>
          </w:rPrChange>
        </w:rPr>
      </w:pPr>
      <w:r w:rsidRPr="006B0BA8">
        <w:rPr>
          <w:b/>
          <w:lang w:val="en-US"/>
          <w:rPrChange w:id="84" w:author="Linda Muller-Kessels" w:date="2021-04-30T09:29:00Z">
            <w:rPr>
              <w:b/>
            </w:rPr>
          </w:rPrChange>
        </w:rPr>
        <w:t>ONTWIKKELMETHODIEKEN:</w:t>
      </w:r>
      <w:r w:rsidRPr="006B0BA8">
        <w:rPr>
          <w:lang w:val="en-US"/>
          <w:rPrChange w:id="85" w:author="Linda Muller-Kessels" w:date="2021-04-30T09:29:00Z">
            <w:rPr/>
          </w:rPrChange>
        </w:rPr>
        <w:t xml:space="preserve"> Agile/Scrum, SAFE, PRINCE2, BiSL, ASL, ITIL, UML, DSDM, RAD, RUP, SDM, JRP, JAD, ISAC, Yourdon</w:t>
      </w:r>
    </w:p>
    <w:p w14:paraId="44EAFD9C" w14:textId="77777777" w:rsidR="00190258" w:rsidRPr="006B0BA8" w:rsidRDefault="00190258">
      <w:pPr>
        <w:tabs>
          <w:tab w:val="left" w:pos="2835"/>
        </w:tabs>
        <w:rPr>
          <w:lang w:val="en-US"/>
          <w:rPrChange w:id="86" w:author="Linda Muller-Kessels" w:date="2021-04-30T09:29:00Z">
            <w:rPr/>
          </w:rPrChange>
        </w:rPr>
      </w:pPr>
    </w:p>
    <w:p w14:paraId="31300F47" w14:textId="77777777" w:rsidR="00190258" w:rsidRDefault="005478B7">
      <w:pPr>
        <w:pStyle w:val="Kop1"/>
        <w:tabs>
          <w:tab w:val="left" w:pos="2835"/>
        </w:tabs>
      </w:pPr>
      <w:r>
        <w:t>Werkervaring</w:t>
      </w:r>
    </w:p>
    <w:p w14:paraId="125E8461" w14:textId="44725C35" w:rsidR="00190258" w:rsidRDefault="005478B7">
      <w:r>
        <w:t xml:space="preserve">jan 2001 - </w:t>
      </w:r>
      <w:r w:rsidR="65D0414D">
        <w:t>heden</w:t>
      </w:r>
      <w:r>
        <w:tab/>
        <w:t>CIMSOLUTIONS B.V. Informatie / Business Analist, Senior Functioneel Beheerder / (Technisch) Projectleider</w:t>
      </w:r>
      <w:r>
        <w:br/>
        <w:t>sep 2000 - dec 2000</w:t>
      </w:r>
      <w:r>
        <w:tab/>
      </w:r>
      <w:proofErr w:type="spellStart"/>
      <w:r>
        <w:t>Propago</w:t>
      </w:r>
      <w:proofErr w:type="spellEnd"/>
      <w:r>
        <w:t xml:space="preserve"> Software B.V. Applicatieontwikkelaar</w:t>
      </w:r>
      <w:r>
        <w:br/>
        <w:t>dec 1999 - mei 2000</w:t>
      </w:r>
      <w:r>
        <w:tab/>
        <w:t>AVRO Internet Afstudeerder</w:t>
      </w:r>
      <w:r>
        <w:br/>
        <w:t>feb 1998 - jul 1998</w:t>
      </w:r>
      <w:r>
        <w:tab/>
        <w:t>Akzo Nobel N.V. Stagiair</w:t>
      </w:r>
    </w:p>
    <w:p w14:paraId="4B94D5A5" w14:textId="77777777" w:rsidR="00190258" w:rsidRDefault="00190258">
      <w:pPr>
        <w:tabs>
          <w:tab w:val="left" w:pos="2835"/>
        </w:tabs>
      </w:pPr>
    </w:p>
    <w:p w14:paraId="745E8D8D" w14:textId="77777777" w:rsidR="00190258" w:rsidRDefault="005478B7">
      <w:pPr>
        <w:pStyle w:val="Kop1"/>
        <w:tabs>
          <w:tab w:val="left" w:pos="2835"/>
        </w:tabs>
      </w:pPr>
      <w:r>
        <w:t>opdrachten</w:t>
      </w:r>
    </w:p>
    <w:p w14:paraId="5AC0908C" w14:textId="77777777" w:rsidR="00190258" w:rsidRDefault="005478B7">
      <w:pPr>
        <w:tabs>
          <w:tab w:val="left" w:pos="2835"/>
        </w:tabs>
      </w:pPr>
      <w:r w:rsidRPr="00CD47AA">
        <w:rPr>
          <w:rStyle w:val="Kop2Char"/>
        </w:rPr>
        <w:t>PROJECT:</w:t>
      </w:r>
      <w:r>
        <w:rPr>
          <w:rStyle w:val="Kop2Char"/>
        </w:rPr>
        <w:t xml:space="preserve"> </w:t>
      </w:r>
      <w:r>
        <w:t>Beheren op Kaart (BOK), Informatieanalist</w:t>
      </w:r>
    </w:p>
    <w:p w14:paraId="698C9B66" w14:textId="77777777" w:rsidR="00190258" w:rsidRDefault="005478B7">
      <w:pPr>
        <w:tabs>
          <w:tab w:val="left" w:pos="2835"/>
        </w:tabs>
      </w:pPr>
      <w:r w:rsidRPr="00CD47AA">
        <w:rPr>
          <w:rStyle w:val="Kop2Char"/>
        </w:rPr>
        <w:t>OPDRACHTGEVER:</w:t>
      </w:r>
      <w:r>
        <w:rPr>
          <w:rStyle w:val="Kop2Char"/>
        </w:rPr>
        <w:t xml:space="preserve"> </w:t>
      </w:r>
      <w:r>
        <w:t>Staatsbosbeheer</w:t>
      </w:r>
    </w:p>
    <w:p w14:paraId="235E897D" w14:textId="77777777" w:rsidR="00190258" w:rsidRDefault="005478B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2019 - dec 2019</w:t>
      </w:r>
    </w:p>
    <w:p w14:paraId="63968BD7" w14:textId="77777777" w:rsidR="00190258" w:rsidRDefault="005478B7">
      <w:pPr>
        <w:tabs>
          <w:tab w:val="left" w:pos="2835"/>
        </w:tabs>
      </w:pPr>
      <w:r w:rsidRPr="00CD47AA">
        <w:rPr>
          <w:rStyle w:val="Kop2Char"/>
        </w:rPr>
        <w:t>ROL:</w:t>
      </w:r>
      <w:r>
        <w:rPr>
          <w:rStyle w:val="Kop2Char"/>
        </w:rPr>
        <w:t xml:space="preserve"> </w:t>
      </w:r>
      <w:r>
        <w:t>Informatieanalist</w:t>
      </w:r>
    </w:p>
    <w:p w14:paraId="19F25982" w14:textId="3B049EAB" w:rsidR="00190258" w:rsidRDefault="005478B7">
      <w:r w:rsidRPr="48244F35">
        <w:rPr>
          <w:b/>
          <w:bCs/>
        </w:rPr>
        <w:t>OMSCHRIJVING:</w:t>
      </w:r>
      <w:r>
        <w:t xml:space="preserve"> </w:t>
      </w:r>
      <w:del w:id="87" w:author="Linda Muller-Kessels" w:date="2021-04-30T09:30:00Z">
        <w:r w:rsidR="53F44AFB" w:rsidDel="006B0BA8">
          <w:delText>Sjoerd</w:delText>
        </w:r>
      </w:del>
      <w:ins w:id="88" w:author="Linda Muller-Kessels" w:date="2021-04-30T09:30:00Z">
        <w:r w:rsidR="006B0BA8">
          <w:t>X</w:t>
        </w:r>
      </w:ins>
      <w:r>
        <w:t xml:space="preserve"> heeft als informatieanalist meegewerkt in het project Beheren op Kaart (BOK). In deze eerste fase van het project werd door een multidisciplinair projectteam de informatiebehoefte geïnventariseerd en een prototype van een mobiele applicatie ter ondersteuning van de planning van het terreinbeheer, als geografisch georiënteerd alternatief voor het administratief georiënteerde </w:t>
      </w:r>
      <w:proofErr w:type="spellStart"/>
      <w:r>
        <w:t>CMSi</w:t>
      </w:r>
      <w:proofErr w:type="spellEnd"/>
      <w:r>
        <w:t xml:space="preserve"> systeem.</w:t>
      </w:r>
    </w:p>
    <w:p w14:paraId="3DEEC669" w14:textId="77777777" w:rsidR="00190258" w:rsidRDefault="00190258"/>
    <w:p w14:paraId="3DD4DC23" w14:textId="77777777" w:rsidR="00190258" w:rsidRDefault="005478B7">
      <w:r>
        <w:t>Activiteiten hierbij waren o.a.:</w:t>
      </w:r>
    </w:p>
    <w:p w14:paraId="6D1369DE" w14:textId="47DA62A0" w:rsidR="00190258" w:rsidRDefault="005478B7" w:rsidP="48244F35">
      <w:pPr>
        <w:pStyle w:val="Lijstalinea"/>
        <w:numPr>
          <w:ilvl w:val="0"/>
          <w:numId w:val="3"/>
        </w:numPr>
        <w:rPr>
          <w:rFonts w:eastAsiaTheme="minorEastAsia"/>
        </w:rPr>
      </w:pPr>
      <w:r>
        <w:t>Uitvoeren knelpuntenanalyse;</w:t>
      </w:r>
    </w:p>
    <w:p w14:paraId="281A9258" w14:textId="1E9CD31E" w:rsidR="00190258" w:rsidRDefault="005478B7" w:rsidP="48244F35">
      <w:pPr>
        <w:pStyle w:val="Lijstalinea"/>
        <w:numPr>
          <w:ilvl w:val="0"/>
          <w:numId w:val="3"/>
        </w:numPr>
        <w:rPr>
          <w:rFonts w:eastAsiaTheme="minorEastAsia"/>
        </w:rPr>
      </w:pPr>
      <w:r>
        <w:t>Uitvragen informatiebehoefte (eisen en wensen) bij boswachters en management;</w:t>
      </w:r>
    </w:p>
    <w:p w14:paraId="5D59052D" w14:textId="5136D6FA" w:rsidR="00190258" w:rsidRPr="006B0BA8" w:rsidRDefault="005478B7" w:rsidP="48244F35">
      <w:pPr>
        <w:pStyle w:val="Lijstalinea"/>
        <w:numPr>
          <w:ilvl w:val="0"/>
          <w:numId w:val="3"/>
        </w:numPr>
        <w:rPr>
          <w:rFonts w:eastAsiaTheme="minorEastAsia"/>
          <w:lang w:val="en-US"/>
          <w:rPrChange w:id="89" w:author="Linda Muller-Kessels" w:date="2021-04-30T09:29:00Z">
            <w:rPr>
              <w:rFonts w:eastAsiaTheme="minorEastAsia"/>
            </w:rPr>
          </w:rPrChange>
        </w:rPr>
      </w:pPr>
      <w:proofErr w:type="spellStart"/>
      <w:r w:rsidRPr="006B0BA8">
        <w:rPr>
          <w:lang w:val="en-US"/>
          <w:rPrChange w:id="90" w:author="Linda Muller-Kessels" w:date="2021-04-30T09:29:00Z">
            <w:rPr/>
          </w:rPrChange>
        </w:rPr>
        <w:t>Identificeren</w:t>
      </w:r>
      <w:proofErr w:type="spellEnd"/>
      <w:r w:rsidRPr="006B0BA8">
        <w:rPr>
          <w:lang w:val="en-US"/>
          <w:rPrChange w:id="91" w:author="Linda Muller-Kessels" w:date="2021-04-30T09:29:00Z">
            <w:rPr/>
          </w:rPrChange>
        </w:rPr>
        <w:t xml:space="preserve"> epics </w:t>
      </w:r>
      <w:proofErr w:type="spellStart"/>
      <w:r w:rsidRPr="006B0BA8">
        <w:rPr>
          <w:lang w:val="en-US"/>
          <w:rPrChange w:id="92" w:author="Linda Muller-Kessels" w:date="2021-04-30T09:29:00Z">
            <w:rPr/>
          </w:rPrChange>
        </w:rPr>
        <w:t>en</w:t>
      </w:r>
      <w:proofErr w:type="spellEnd"/>
      <w:r w:rsidRPr="006B0BA8">
        <w:rPr>
          <w:lang w:val="en-US"/>
          <w:rPrChange w:id="93" w:author="Linda Muller-Kessels" w:date="2021-04-30T09:29:00Z">
            <w:rPr/>
          </w:rPrChange>
        </w:rPr>
        <w:t xml:space="preserve"> user stories, user story mapping;</w:t>
      </w:r>
    </w:p>
    <w:p w14:paraId="08A5759C" w14:textId="34BD5CBF" w:rsidR="00190258" w:rsidRDefault="005478B7" w:rsidP="48244F35">
      <w:pPr>
        <w:pStyle w:val="Lijstalinea"/>
        <w:numPr>
          <w:ilvl w:val="0"/>
          <w:numId w:val="3"/>
        </w:numPr>
        <w:rPr>
          <w:rFonts w:eastAsiaTheme="minorEastAsia"/>
        </w:rPr>
      </w:pPr>
      <w:r>
        <w:t>Uitvoeren GAP-analyse (huidige versus gewenste situatie);</w:t>
      </w:r>
    </w:p>
    <w:p w14:paraId="6DA3F91D" w14:textId="6C3B1191" w:rsidR="00190258" w:rsidRDefault="005478B7" w:rsidP="48244F35">
      <w:pPr>
        <w:pStyle w:val="Lijstalinea"/>
        <w:numPr>
          <w:ilvl w:val="0"/>
          <w:numId w:val="3"/>
        </w:numPr>
        <w:rPr>
          <w:rFonts w:eastAsiaTheme="minorEastAsia"/>
        </w:rPr>
      </w:pPr>
      <w:r>
        <w:t>Opstellen procesplaten (flowcharts);</w:t>
      </w:r>
    </w:p>
    <w:p w14:paraId="5EF3A5AB" w14:textId="0D4635C4" w:rsidR="00190258" w:rsidRDefault="005478B7" w:rsidP="48244F35">
      <w:pPr>
        <w:pStyle w:val="Lijstalinea"/>
        <w:numPr>
          <w:ilvl w:val="0"/>
          <w:numId w:val="3"/>
        </w:numPr>
        <w:rPr>
          <w:rFonts w:eastAsiaTheme="minorEastAsia"/>
        </w:rPr>
      </w:pPr>
      <w:r>
        <w:t>Opstellen datastromen;</w:t>
      </w:r>
    </w:p>
    <w:p w14:paraId="3FCBD78C" w14:textId="28CD0643" w:rsidR="00190258" w:rsidRDefault="005478B7" w:rsidP="48244F35">
      <w:pPr>
        <w:pStyle w:val="Lijstalinea"/>
        <w:numPr>
          <w:ilvl w:val="0"/>
          <w:numId w:val="3"/>
        </w:numPr>
        <w:rPr>
          <w:rFonts w:eastAsiaTheme="minorEastAsia"/>
        </w:rPr>
      </w:pPr>
      <w:r>
        <w:t>Aanleveren stamgegevens t.b.v. prototype mobiele applicatie.</w:t>
      </w:r>
    </w:p>
    <w:p w14:paraId="3656B9AB" w14:textId="77777777" w:rsidR="00190258" w:rsidRDefault="00190258"/>
    <w:p w14:paraId="6F0123E1" w14:textId="77777777" w:rsidR="00190258" w:rsidRDefault="005478B7">
      <w:r>
        <w:t>Resultaten:</w:t>
      </w:r>
    </w:p>
    <w:p w14:paraId="467F65C7" w14:textId="2719BFC6" w:rsidR="00190258" w:rsidRDefault="005478B7" w:rsidP="48244F35">
      <w:pPr>
        <w:pStyle w:val="Lijstalinea"/>
        <w:numPr>
          <w:ilvl w:val="0"/>
          <w:numId w:val="1"/>
        </w:numPr>
        <w:rPr>
          <w:rFonts w:eastAsiaTheme="minorEastAsia"/>
        </w:rPr>
      </w:pPr>
      <w:r>
        <w:t>Vastgestelde informatiebehoefte;</w:t>
      </w:r>
    </w:p>
    <w:p w14:paraId="049F31CB" w14:textId="285EC8EF" w:rsidR="00190258" w:rsidRDefault="005478B7" w:rsidP="48244F35">
      <w:pPr>
        <w:pStyle w:val="Lijstalinea"/>
        <w:numPr>
          <w:ilvl w:val="0"/>
          <w:numId w:val="1"/>
        </w:numPr>
        <w:rPr>
          <w:rFonts w:eastAsiaTheme="minorEastAsia"/>
        </w:rPr>
      </w:pPr>
      <w:r>
        <w:t xml:space="preserve">Overzicht </w:t>
      </w:r>
      <w:proofErr w:type="spellStart"/>
      <w:r>
        <w:t>epics</w:t>
      </w:r>
      <w:proofErr w:type="spellEnd"/>
      <w:r>
        <w:t xml:space="preserve"> en user stories t.b.v. eerste increment.</w:t>
      </w:r>
    </w:p>
    <w:p w14:paraId="77B5CAE2"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MS Office, MS Visio, SQL, MS SQL Server Management Studio</w:t>
      </w:r>
    </w:p>
    <w:p w14:paraId="53128261" w14:textId="77777777" w:rsidR="00190258" w:rsidRDefault="006B0BA8">
      <w:pPr>
        <w:tabs>
          <w:tab w:val="left" w:pos="2835"/>
        </w:tabs>
      </w:pPr>
      <w:r>
        <w:pict w14:anchorId="69FEB98D">
          <v:rect id="_x0000_i1025" style="width:0;height:1.5pt" o:hralign="center" o:bordertopcolor="this" o:borderleftcolor="this" o:borderbottomcolor="this" o:borderrightcolor="this" o:hrstd="t" o:hr="t" fillcolor="#a0a0a0" stroked="f"/>
        </w:pict>
      </w:r>
    </w:p>
    <w:p w14:paraId="572835C4" w14:textId="77777777" w:rsidR="00190258" w:rsidRPr="006B0BA8" w:rsidRDefault="005478B7">
      <w:pPr>
        <w:tabs>
          <w:tab w:val="left" w:pos="2835"/>
        </w:tabs>
        <w:rPr>
          <w:lang w:val="en-US"/>
          <w:rPrChange w:id="94" w:author="Linda Muller-Kessels" w:date="2021-04-30T09:29:00Z">
            <w:rPr/>
          </w:rPrChange>
        </w:rPr>
      </w:pPr>
      <w:r w:rsidRPr="006B0BA8">
        <w:rPr>
          <w:rStyle w:val="Kop2Char"/>
          <w:lang w:val="en-US"/>
          <w:rPrChange w:id="95" w:author="Linda Muller-Kessels" w:date="2021-04-30T09:29:00Z">
            <w:rPr>
              <w:rStyle w:val="Kop2Char"/>
            </w:rPr>
          </w:rPrChange>
        </w:rPr>
        <w:t xml:space="preserve">PROJECT: </w:t>
      </w:r>
      <w:proofErr w:type="spellStart"/>
      <w:r w:rsidRPr="006B0BA8">
        <w:rPr>
          <w:lang w:val="en-US"/>
          <w:rPrChange w:id="96" w:author="Linda Muller-Kessels" w:date="2021-04-30T09:29:00Z">
            <w:rPr/>
          </w:rPrChange>
        </w:rPr>
        <w:t>CMSi</w:t>
      </w:r>
      <w:proofErr w:type="spellEnd"/>
      <w:r w:rsidRPr="006B0BA8">
        <w:rPr>
          <w:lang w:val="en-US"/>
          <w:rPrChange w:id="97" w:author="Linda Muller-Kessels" w:date="2021-04-30T09:29:00Z">
            <w:rPr/>
          </w:rPrChange>
        </w:rPr>
        <w:t>, Scrum Master, Proxy Product Owner</w:t>
      </w:r>
    </w:p>
    <w:p w14:paraId="475C03B7" w14:textId="77777777" w:rsidR="00190258" w:rsidRDefault="005478B7">
      <w:pPr>
        <w:tabs>
          <w:tab w:val="left" w:pos="2835"/>
        </w:tabs>
      </w:pPr>
      <w:r w:rsidRPr="00CD47AA">
        <w:rPr>
          <w:rStyle w:val="Kop2Char"/>
        </w:rPr>
        <w:t>OPDRACHTGEVER:</w:t>
      </w:r>
      <w:r>
        <w:rPr>
          <w:rStyle w:val="Kop2Char"/>
        </w:rPr>
        <w:t xml:space="preserve"> </w:t>
      </w:r>
      <w:r>
        <w:t>Staatsbosbeheer</w:t>
      </w:r>
    </w:p>
    <w:p w14:paraId="1C960200" w14:textId="77777777" w:rsidR="00190258" w:rsidRDefault="005478B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2018 - dec 2019</w:t>
      </w:r>
    </w:p>
    <w:p w14:paraId="0CE6B6B0" w14:textId="77777777" w:rsidR="00190258" w:rsidRDefault="005478B7">
      <w:pPr>
        <w:tabs>
          <w:tab w:val="left" w:pos="2835"/>
        </w:tabs>
      </w:pPr>
      <w:r w:rsidRPr="00CD47AA">
        <w:rPr>
          <w:rStyle w:val="Kop2Char"/>
        </w:rPr>
        <w:t>ROL:</w:t>
      </w:r>
      <w:r>
        <w:rPr>
          <w:rStyle w:val="Kop2Char"/>
        </w:rPr>
        <w:t xml:space="preserve"> </w:t>
      </w:r>
      <w:r>
        <w:t>Scrum Master, Proxy Product Owner, Informatie Analist</w:t>
      </w:r>
    </w:p>
    <w:p w14:paraId="2FF737C7" w14:textId="3B47DEE9" w:rsidR="00190258" w:rsidRDefault="005478B7">
      <w:r w:rsidRPr="48244F35">
        <w:rPr>
          <w:b/>
          <w:bCs/>
        </w:rPr>
        <w:t>OMSCHRIJVING:</w:t>
      </w:r>
      <w:r>
        <w:t xml:space="preserve"> Naast zijn rol als Coördinator van het team functioneel applicatiebeheerders </w:t>
      </w:r>
      <w:proofErr w:type="spellStart"/>
      <w:r>
        <w:t>CMSi</w:t>
      </w:r>
      <w:proofErr w:type="spellEnd"/>
      <w:r>
        <w:t xml:space="preserve">, heeft </w:t>
      </w:r>
      <w:del w:id="98" w:author="Linda Muller-Kessels" w:date="2021-04-30T09:30:00Z">
        <w:r w:rsidR="53F44AFB" w:rsidDel="006B0BA8">
          <w:delText>Sjoerd</w:delText>
        </w:r>
      </w:del>
      <w:ins w:id="99" w:author="Linda Muller-Kessels" w:date="2021-04-30T09:30:00Z">
        <w:r w:rsidR="006B0BA8">
          <w:t>X</w:t>
        </w:r>
      </w:ins>
      <w:r>
        <w:t xml:space="preserve"> vanaf 2018 de rol van Scrum Master en Proxy Product Owner vervuld. </w:t>
      </w:r>
      <w:proofErr w:type="spellStart"/>
      <w:r>
        <w:t>CMSi</w:t>
      </w:r>
      <w:proofErr w:type="spellEnd"/>
      <w:r>
        <w:t xml:space="preserve"> is een grote bedrijfskritische applicatie die zowel procesmatig als </w:t>
      </w:r>
      <w:proofErr w:type="spellStart"/>
      <w:r>
        <w:t>applicatief</w:t>
      </w:r>
      <w:proofErr w:type="spellEnd"/>
      <w:r>
        <w:t xml:space="preserve"> opgedeeld kan worden in drie domeinen: Vastgoed, Planning en Monitoring.</w:t>
      </w:r>
    </w:p>
    <w:p w14:paraId="64166E2B" w14:textId="4F3F73D9" w:rsidR="00190258" w:rsidRDefault="005478B7">
      <w:r>
        <w:t xml:space="preserve">Binnen deze drie domeinen worden aan de hand van issuelijsten verbeteringen doorgevoerd door multidisciplinaire teams. Deze teams bestaan uit ongeveer 4 personen en worden aangestuurd vanuit functioneel applicatiebeheer. Issues kunnen betrekking hebben op werkprocessen, datakwaliteit of het </w:t>
      </w:r>
      <w:r>
        <w:lastRenderedPageBreak/>
        <w:t xml:space="preserve">gebruik en de werking van de software. Omdat het werken vanuit de issuelijst niet erg efficiënt en effectief bleek heeft </w:t>
      </w:r>
      <w:del w:id="100" w:author="Linda Muller-Kessels" w:date="2021-04-30T09:30:00Z">
        <w:r w:rsidR="53F44AFB" w:rsidDel="006B0BA8">
          <w:delText>Sjoerd</w:delText>
        </w:r>
      </w:del>
      <w:ins w:id="101" w:author="Linda Muller-Kessels" w:date="2021-04-30T09:30:00Z">
        <w:r w:rsidR="006B0BA8">
          <w:t>X</w:t>
        </w:r>
      </w:ins>
      <w:r>
        <w:t xml:space="preserve"> de Scrum methodiek geïntroduceerd, waarbij de issuelijsten de product backlogs werden. Zelf vervulde hij de rol van Scrum Master en Developer en ondersteunde hij de Product Owners bij het prioriteren, </w:t>
      </w:r>
      <w:proofErr w:type="spellStart"/>
      <w:r>
        <w:t>refinen</w:t>
      </w:r>
      <w:proofErr w:type="spellEnd"/>
      <w:r>
        <w:t xml:space="preserve"> en beheren van de Product Backlogs.</w:t>
      </w:r>
    </w:p>
    <w:p w14:paraId="4101652C" w14:textId="77777777" w:rsidR="00190258" w:rsidRDefault="00190258"/>
    <w:p w14:paraId="2BCD5ABD" w14:textId="77777777" w:rsidR="00190258" w:rsidRDefault="005478B7">
      <w:r>
        <w:t>Activiteiten hierbij zijn o.a.:</w:t>
      </w:r>
    </w:p>
    <w:p w14:paraId="5D54B825" w14:textId="77777777" w:rsidR="00190258" w:rsidRDefault="005478B7">
      <w:pPr>
        <w:numPr>
          <w:ilvl w:val="0"/>
          <w:numId w:val="7"/>
        </w:numPr>
        <w:ind w:left="375" w:right="375"/>
      </w:pPr>
      <w:r>
        <w:t>De organisatie adviseren en coachen in toepassing Scrum;</w:t>
      </w:r>
    </w:p>
    <w:p w14:paraId="00B0DBF2" w14:textId="77777777" w:rsidR="00190258" w:rsidRDefault="005478B7">
      <w:pPr>
        <w:numPr>
          <w:ilvl w:val="0"/>
          <w:numId w:val="7"/>
        </w:numPr>
        <w:ind w:left="375" w:right="375"/>
      </w:pPr>
      <w:r>
        <w:t>Scrum meetings plannen, organiseren en faciliteren;</w:t>
      </w:r>
    </w:p>
    <w:p w14:paraId="5571BFF8" w14:textId="77777777" w:rsidR="00190258" w:rsidRDefault="005478B7">
      <w:pPr>
        <w:numPr>
          <w:ilvl w:val="0"/>
          <w:numId w:val="7"/>
        </w:numPr>
        <w:ind w:left="375" w:right="375"/>
      </w:pPr>
      <w:r>
        <w:t>Zelfsturend vermogen stimuleren;</w:t>
      </w:r>
    </w:p>
    <w:p w14:paraId="4BFA5CBD" w14:textId="77777777" w:rsidR="00190258" w:rsidRDefault="005478B7">
      <w:pPr>
        <w:numPr>
          <w:ilvl w:val="0"/>
          <w:numId w:val="7"/>
        </w:numPr>
        <w:ind w:left="375" w:right="375"/>
      </w:pPr>
      <w:r>
        <w:t xml:space="preserve">Product Owners ondersteunen bij </w:t>
      </w:r>
      <w:proofErr w:type="spellStart"/>
      <w:r>
        <w:t>refinement</w:t>
      </w:r>
      <w:proofErr w:type="spellEnd"/>
      <w:r>
        <w:t xml:space="preserve"> en prioritering items;</w:t>
      </w:r>
    </w:p>
    <w:p w14:paraId="4C5BAEF2" w14:textId="77777777" w:rsidR="00190258" w:rsidRDefault="005478B7">
      <w:pPr>
        <w:numPr>
          <w:ilvl w:val="0"/>
          <w:numId w:val="7"/>
        </w:numPr>
        <w:ind w:left="375" w:right="375"/>
      </w:pPr>
      <w:r>
        <w:t>Beheren Product Backlog.</w:t>
      </w:r>
    </w:p>
    <w:p w14:paraId="4B99056E" w14:textId="77777777" w:rsidR="00190258" w:rsidRDefault="00190258"/>
    <w:p w14:paraId="0BAD4468" w14:textId="77777777" w:rsidR="00190258" w:rsidRDefault="005478B7">
      <w:r>
        <w:t>Resultaten:</w:t>
      </w:r>
    </w:p>
    <w:p w14:paraId="2E3784D7" w14:textId="77777777" w:rsidR="00190258" w:rsidRDefault="005478B7">
      <w:pPr>
        <w:numPr>
          <w:ilvl w:val="0"/>
          <w:numId w:val="8"/>
        </w:numPr>
        <w:ind w:left="375" w:right="375"/>
      </w:pPr>
      <w:r>
        <w:t>Introductie Scrum methodiek bij Staatsbosbeheer;</w:t>
      </w:r>
    </w:p>
    <w:p w14:paraId="13091AF9" w14:textId="77777777" w:rsidR="00190258" w:rsidRDefault="005478B7">
      <w:pPr>
        <w:numPr>
          <w:ilvl w:val="0"/>
          <w:numId w:val="8"/>
        </w:numPr>
        <w:ind w:left="375" w:right="375"/>
      </w:pPr>
      <w:r>
        <w:t>Versterkte focus op afhandeling issues;</w:t>
      </w:r>
    </w:p>
    <w:p w14:paraId="06BC1C69" w14:textId="77777777" w:rsidR="00190258" w:rsidRDefault="005478B7">
      <w:pPr>
        <w:numPr>
          <w:ilvl w:val="0"/>
          <w:numId w:val="8"/>
        </w:numPr>
        <w:ind w:left="375" w:right="375"/>
      </w:pPr>
      <w:r>
        <w:t>Verbeterde samenwerking business en ICT;</w:t>
      </w:r>
    </w:p>
    <w:p w14:paraId="15FF43C3" w14:textId="77777777" w:rsidR="00190258" w:rsidRDefault="005478B7">
      <w:pPr>
        <w:numPr>
          <w:ilvl w:val="0"/>
          <w:numId w:val="8"/>
        </w:numPr>
        <w:ind w:left="375" w:right="375"/>
      </w:pPr>
      <w:r>
        <w:t>Opschaling aantal scrumteams van 1 naar 3 in 2019;</w:t>
      </w:r>
    </w:p>
    <w:p w14:paraId="5C46AC9D" w14:textId="77777777" w:rsidR="00190258" w:rsidRDefault="005478B7">
      <w:pPr>
        <w:numPr>
          <w:ilvl w:val="0"/>
          <w:numId w:val="8"/>
        </w:numPr>
        <w:ind w:left="375" w:right="375"/>
      </w:pPr>
      <w:r>
        <w:t>Efficiëntere en effectievere afhandeling van issues.</w:t>
      </w:r>
    </w:p>
    <w:p w14:paraId="656C42DD"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Scrum, SQL, MS SQL Server Management Studio, PRINCE2, MS Office, MS Visio, JIRA</w:t>
      </w:r>
    </w:p>
    <w:p w14:paraId="4DDBEF00" w14:textId="77777777" w:rsidR="00190258" w:rsidRDefault="006B0BA8">
      <w:pPr>
        <w:tabs>
          <w:tab w:val="left" w:pos="2835"/>
        </w:tabs>
      </w:pPr>
      <w:r>
        <w:pict w14:anchorId="3BA65DF1">
          <v:rect id="_x0000_i1026" style="width:0;height:1.5pt" o:hralign="center" o:bordertopcolor="this" o:borderleftcolor="this" o:borderbottomcolor="this" o:borderrightcolor="this" o:hrstd="t" o:hr="t" fillcolor="#a0a0a0" stroked="f"/>
        </w:pict>
      </w:r>
    </w:p>
    <w:p w14:paraId="1CA7099C" w14:textId="77777777" w:rsidR="00190258" w:rsidRDefault="005478B7">
      <w:pPr>
        <w:tabs>
          <w:tab w:val="left" w:pos="2835"/>
        </w:tabs>
      </w:pPr>
      <w:r w:rsidRPr="00CD47AA">
        <w:rPr>
          <w:rStyle w:val="Kop2Char"/>
        </w:rPr>
        <w:t>PROJECT:</w:t>
      </w:r>
      <w:r>
        <w:rPr>
          <w:rStyle w:val="Kop2Char"/>
        </w:rPr>
        <w:t xml:space="preserve"> </w:t>
      </w:r>
      <w:proofErr w:type="spellStart"/>
      <w:r>
        <w:t>CMSi</w:t>
      </w:r>
      <w:proofErr w:type="spellEnd"/>
      <w:r>
        <w:t>, Coördinator Functioneel Applicatiebeheer</w:t>
      </w:r>
    </w:p>
    <w:p w14:paraId="094F6691" w14:textId="77777777" w:rsidR="00190258" w:rsidRDefault="005478B7">
      <w:pPr>
        <w:tabs>
          <w:tab w:val="left" w:pos="2835"/>
        </w:tabs>
      </w:pPr>
      <w:r w:rsidRPr="00CD47AA">
        <w:rPr>
          <w:rStyle w:val="Kop2Char"/>
        </w:rPr>
        <w:t>OPDRACHTGEVER:</w:t>
      </w:r>
      <w:r>
        <w:rPr>
          <w:rStyle w:val="Kop2Char"/>
        </w:rPr>
        <w:t xml:space="preserve"> </w:t>
      </w:r>
      <w:r>
        <w:t>Staatbosbeheer</w:t>
      </w:r>
    </w:p>
    <w:p w14:paraId="623B39AF" w14:textId="77777777" w:rsidR="00190258" w:rsidRDefault="005478B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2015 - dec 2019</w:t>
      </w:r>
    </w:p>
    <w:p w14:paraId="681867F8" w14:textId="77777777" w:rsidR="00190258" w:rsidRDefault="005478B7">
      <w:pPr>
        <w:tabs>
          <w:tab w:val="left" w:pos="2835"/>
        </w:tabs>
      </w:pPr>
      <w:r w:rsidRPr="00CD47AA">
        <w:rPr>
          <w:rStyle w:val="Kop2Char"/>
        </w:rPr>
        <w:t>ROL:</w:t>
      </w:r>
      <w:r>
        <w:rPr>
          <w:rStyle w:val="Kop2Char"/>
        </w:rPr>
        <w:t xml:space="preserve"> </w:t>
      </w:r>
      <w:r>
        <w:t>Functioneel Applicatiebeheerder, Technisch Projectleider, Informatie Analist</w:t>
      </w:r>
    </w:p>
    <w:p w14:paraId="66D75EEB" w14:textId="17226892" w:rsidR="00190258" w:rsidRDefault="005478B7">
      <w:r w:rsidRPr="48244F35">
        <w:rPr>
          <w:b/>
          <w:bCs/>
        </w:rPr>
        <w:t>OMSCHRIJVING:</w:t>
      </w:r>
      <w:r>
        <w:t xml:space="preserve"> Na de succesvolle productiegang van de Planning module bleef </w:t>
      </w:r>
      <w:del w:id="102" w:author="Linda Muller-Kessels" w:date="2021-04-30T09:30:00Z">
        <w:r w:rsidR="53F44AFB" w:rsidDel="006B0BA8">
          <w:delText>Sjoerd</w:delText>
        </w:r>
      </w:del>
      <w:ins w:id="103" w:author="Linda Muller-Kessels" w:date="2021-04-30T09:30:00Z">
        <w:r w:rsidR="006B0BA8">
          <w:t>X</w:t>
        </w:r>
      </w:ins>
      <w:r>
        <w:t xml:space="preserve"> als Technisch Specialist nauw betrokken bij het CMSI implementatietraject binnen Staatsbosbeheer. Vanuit zijn rol als Functioneel Applicatiebeheerder </w:t>
      </w:r>
      <w:proofErr w:type="spellStart"/>
      <w:r>
        <w:t>CMSi</w:t>
      </w:r>
      <w:proofErr w:type="spellEnd"/>
      <w:r>
        <w:t xml:space="preserve"> Planning is </w:t>
      </w:r>
      <w:del w:id="104" w:author="Linda Muller-Kessels" w:date="2021-04-30T09:30:00Z">
        <w:r w:rsidR="53F44AFB" w:rsidDel="006B0BA8">
          <w:delText>Sjoerd</w:delText>
        </w:r>
      </w:del>
      <w:ins w:id="105" w:author="Linda Muller-Kessels" w:date="2021-04-30T09:30:00Z">
        <w:r w:rsidR="006B0BA8">
          <w:t>X</w:t>
        </w:r>
      </w:ins>
      <w:r>
        <w:t xml:space="preserve"> daarbij doorgegroeid tot Coördinator van het team functioneel applicatiebeheerders </w:t>
      </w:r>
      <w:proofErr w:type="spellStart"/>
      <w:r>
        <w:t>CMSi</w:t>
      </w:r>
      <w:proofErr w:type="spellEnd"/>
      <w:r>
        <w:t xml:space="preserve"> (4 FTE).  </w:t>
      </w:r>
    </w:p>
    <w:p w14:paraId="2A223F4B" w14:textId="1E12595F" w:rsidR="00190258" w:rsidRDefault="005478B7">
      <w:r>
        <w:t xml:space="preserve">Als ‘spin in het web’ tussen de business, eindgebruikers en de leverancier zorgde </w:t>
      </w:r>
      <w:del w:id="106" w:author="Linda Muller-Kessels" w:date="2021-04-30T09:30:00Z">
        <w:r w:rsidR="53F44AFB" w:rsidDel="006B0BA8">
          <w:delText>Sjoerd</w:delText>
        </w:r>
      </w:del>
      <w:ins w:id="107" w:author="Linda Muller-Kessels" w:date="2021-04-30T09:30:00Z">
        <w:r w:rsidR="006B0BA8">
          <w:t>X</w:t>
        </w:r>
      </w:ins>
      <w:r>
        <w:t xml:space="preserve"> dat </w:t>
      </w:r>
      <w:proofErr w:type="spellStart"/>
      <w:r>
        <w:t>CMSi</w:t>
      </w:r>
      <w:proofErr w:type="spellEnd"/>
      <w:r>
        <w:t xml:space="preserve"> optimaal ingericht en toegankelijk is.</w:t>
      </w:r>
    </w:p>
    <w:p w14:paraId="02268223" w14:textId="40FB4B0F" w:rsidR="00190258" w:rsidRDefault="005478B7">
      <w:r>
        <w:t xml:space="preserve">Naast deze beheermatige kant van zijn rol was </w:t>
      </w:r>
      <w:del w:id="108" w:author="Linda Muller-Kessels" w:date="2021-04-30T09:30:00Z">
        <w:r w:rsidR="53F44AFB" w:rsidDel="006B0BA8">
          <w:delText>Sjoerd</w:delText>
        </w:r>
      </w:del>
      <w:ins w:id="109" w:author="Linda Muller-Kessels" w:date="2021-04-30T09:30:00Z">
        <w:r w:rsidR="006B0BA8">
          <w:t>X</w:t>
        </w:r>
      </w:ins>
      <w:r>
        <w:t xml:space="preserve"> nauw betrokken bij de doorontwikkeling van </w:t>
      </w:r>
      <w:proofErr w:type="spellStart"/>
      <w:r>
        <w:t>CMSi</w:t>
      </w:r>
      <w:proofErr w:type="spellEnd"/>
      <w:r>
        <w:t>. Hierbij kwam hij zowel gevraagd als ongevraagd met verbetervoorstellen.</w:t>
      </w:r>
    </w:p>
    <w:p w14:paraId="1FDB309B" w14:textId="77777777" w:rsidR="00190258" w:rsidRDefault="005478B7">
      <w:r>
        <w:t>De nadruk lag op het uitvoeren van impact analyses, het opstellen van functionele eisen en ontwerpen, afstemming met stakeholders en het begeleiden van gebruikersacceptatietesten.</w:t>
      </w:r>
    </w:p>
    <w:p w14:paraId="5A725228" w14:textId="037B451C" w:rsidR="00190258" w:rsidRDefault="005478B7">
      <w:r>
        <w:t xml:space="preserve">Complicerende factor is dat de doorontwikkeling aan </w:t>
      </w:r>
      <w:proofErr w:type="spellStart"/>
      <w:r>
        <w:t>CMSi</w:t>
      </w:r>
      <w:proofErr w:type="spellEnd"/>
      <w:r>
        <w:t xml:space="preserve"> plaatsvindt binnen een consortiumconstructie met daarin andere terreinbeheerorganisaties (</w:t>
      </w:r>
      <w:proofErr w:type="spellStart"/>
      <w:r>
        <w:t>TBO’s</w:t>
      </w:r>
      <w:proofErr w:type="spellEnd"/>
      <w:r>
        <w:t xml:space="preserve">) zoals Natuurmonumenten, en ook de leverancier zelf. Dit vraagt veel onderlinge samenwerking en afstemming. </w:t>
      </w:r>
      <w:del w:id="110" w:author="Linda Muller-Kessels" w:date="2021-04-30T09:30:00Z">
        <w:r w:rsidR="53F44AFB" w:rsidDel="006B0BA8">
          <w:delText>Sjoerd</w:delText>
        </w:r>
      </w:del>
      <w:ins w:id="111" w:author="Linda Muller-Kessels" w:date="2021-04-30T09:30:00Z">
        <w:r w:rsidR="006B0BA8">
          <w:t>X</w:t>
        </w:r>
      </w:ins>
      <w:r>
        <w:t xml:space="preserve"> was binnen het consortium inhoudelijk aanspreekpunt voor Staatsbosbeheer.</w:t>
      </w:r>
    </w:p>
    <w:p w14:paraId="3CF2D8B6" w14:textId="77777777" w:rsidR="00190258" w:rsidRDefault="00190258"/>
    <w:p w14:paraId="6EE08CAE" w14:textId="77777777" w:rsidR="00190258" w:rsidRDefault="005478B7">
      <w:r>
        <w:t>Activiteiten hierbij waren o.a.:</w:t>
      </w:r>
    </w:p>
    <w:p w14:paraId="0A34DB56" w14:textId="77777777" w:rsidR="00190258" w:rsidRDefault="005478B7">
      <w:pPr>
        <w:numPr>
          <w:ilvl w:val="0"/>
          <w:numId w:val="9"/>
        </w:numPr>
        <w:ind w:left="375" w:right="375"/>
      </w:pPr>
      <w:r>
        <w:t>Impactanalyse uitvoeren;</w:t>
      </w:r>
    </w:p>
    <w:p w14:paraId="3398DB98" w14:textId="77777777" w:rsidR="00190258" w:rsidRDefault="005478B7">
      <w:pPr>
        <w:numPr>
          <w:ilvl w:val="0"/>
          <w:numId w:val="9"/>
        </w:numPr>
        <w:ind w:left="375" w:right="375"/>
      </w:pPr>
      <w:r>
        <w:t xml:space="preserve">Voorzitten periodiek overleg met </w:t>
      </w:r>
      <w:proofErr w:type="spellStart"/>
      <w:r>
        <w:t>CMSi</w:t>
      </w:r>
      <w:proofErr w:type="spellEnd"/>
      <w:r>
        <w:t xml:space="preserve"> functioneel applicatiebeer van andere </w:t>
      </w:r>
      <w:proofErr w:type="spellStart"/>
      <w:r>
        <w:t>TBO’s</w:t>
      </w:r>
      <w:proofErr w:type="spellEnd"/>
      <w:r>
        <w:t>;</w:t>
      </w:r>
    </w:p>
    <w:p w14:paraId="072E87E2" w14:textId="77777777" w:rsidR="00190258" w:rsidRDefault="005478B7">
      <w:pPr>
        <w:numPr>
          <w:ilvl w:val="0"/>
          <w:numId w:val="9"/>
        </w:numPr>
        <w:ind w:left="375" w:right="375"/>
      </w:pPr>
      <w:r>
        <w:t xml:space="preserve">Vertegenwoordigen Staatsbosbeheer in periodiek overleg </w:t>
      </w:r>
      <w:proofErr w:type="spellStart"/>
      <w:r>
        <w:t>CMSi</w:t>
      </w:r>
      <w:proofErr w:type="spellEnd"/>
      <w:r>
        <w:t xml:space="preserve"> consortium;</w:t>
      </w:r>
    </w:p>
    <w:p w14:paraId="44C86E26" w14:textId="77777777" w:rsidR="00190258" w:rsidRDefault="005478B7">
      <w:pPr>
        <w:numPr>
          <w:ilvl w:val="0"/>
          <w:numId w:val="9"/>
        </w:numPr>
        <w:ind w:left="375" w:right="375"/>
      </w:pPr>
      <w:r>
        <w:t xml:space="preserve">Verbeteren change- en release managementproces met andere </w:t>
      </w:r>
      <w:proofErr w:type="spellStart"/>
      <w:r>
        <w:t>TBO’s</w:t>
      </w:r>
      <w:proofErr w:type="spellEnd"/>
      <w:r>
        <w:t xml:space="preserve"> en leverancier;</w:t>
      </w:r>
    </w:p>
    <w:p w14:paraId="418AB484" w14:textId="77777777" w:rsidR="00190258" w:rsidRDefault="005478B7">
      <w:pPr>
        <w:numPr>
          <w:ilvl w:val="0"/>
          <w:numId w:val="9"/>
        </w:numPr>
        <w:ind w:left="375" w:right="375"/>
      </w:pPr>
      <w:r>
        <w:t>Onderhouden contacten en afstemming interne en externe leveranciers;</w:t>
      </w:r>
    </w:p>
    <w:p w14:paraId="5AB5C21C" w14:textId="77777777" w:rsidR="00190258" w:rsidRDefault="005478B7">
      <w:pPr>
        <w:numPr>
          <w:ilvl w:val="0"/>
          <w:numId w:val="9"/>
        </w:numPr>
        <w:ind w:left="375" w:right="375"/>
      </w:pPr>
      <w:r>
        <w:t>Administreren en prioriteren van wijzigingsverzoeken;</w:t>
      </w:r>
    </w:p>
    <w:p w14:paraId="73A8D702" w14:textId="77777777" w:rsidR="00190258" w:rsidRDefault="005478B7">
      <w:pPr>
        <w:numPr>
          <w:ilvl w:val="0"/>
          <w:numId w:val="9"/>
        </w:numPr>
        <w:ind w:left="375" w:right="375"/>
      </w:pPr>
      <w:r>
        <w:t>Coördinatie implementatie van nieuwe releases;</w:t>
      </w:r>
    </w:p>
    <w:p w14:paraId="4CE81193" w14:textId="77777777" w:rsidR="00190258" w:rsidRDefault="005478B7">
      <w:pPr>
        <w:numPr>
          <w:ilvl w:val="0"/>
          <w:numId w:val="9"/>
        </w:numPr>
        <w:ind w:left="375" w:right="375"/>
      </w:pPr>
      <w:r>
        <w:t>Beantwoorden van gebruikersvragen;</w:t>
      </w:r>
    </w:p>
    <w:p w14:paraId="17667CD8" w14:textId="77777777" w:rsidR="00190258" w:rsidRDefault="005478B7">
      <w:pPr>
        <w:numPr>
          <w:ilvl w:val="0"/>
          <w:numId w:val="9"/>
        </w:numPr>
        <w:ind w:left="375" w:right="375"/>
      </w:pPr>
      <w:r>
        <w:t>Verzorgen gebruikersopleidingen en -documentatie.</w:t>
      </w:r>
    </w:p>
    <w:p w14:paraId="0FB78278" w14:textId="77777777" w:rsidR="00190258" w:rsidRDefault="00190258"/>
    <w:p w14:paraId="2A425C06" w14:textId="77777777" w:rsidR="00190258" w:rsidRDefault="005478B7">
      <w:r>
        <w:t>Resultaten:</w:t>
      </w:r>
    </w:p>
    <w:p w14:paraId="39229C7C" w14:textId="77777777" w:rsidR="00190258" w:rsidRDefault="005478B7">
      <w:pPr>
        <w:numPr>
          <w:ilvl w:val="0"/>
          <w:numId w:val="10"/>
        </w:numPr>
        <w:ind w:left="375" w:right="375"/>
      </w:pPr>
      <w:r>
        <w:t xml:space="preserve">Aantal gebieden en eindgebruikers </w:t>
      </w:r>
      <w:proofErr w:type="spellStart"/>
      <w:r>
        <w:t>CMSi</w:t>
      </w:r>
      <w:proofErr w:type="spellEnd"/>
      <w:r>
        <w:t xml:space="preserve"> opgeschaald;</w:t>
      </w:r>
    </w:p>
    <w:p w14:paraId="6FFF1D53" w14:textId="77777777" w:rsidR="00190258" w:rsidRDefault="005478B7">
      <w:pPr>
        <w:numPr>
          <w:ilvl w:val="0"/>
          <w:numId w:val="10"/>
        </w:numPr>
        <w:ind w:left="375" w:right="375"/>
      </w:pPr>
      <w:r>
        <w:t>Bestaande functionaliteiten gestabiliseerd;</w:t>
      </w:r>
    </w:p>
    <w:p w14:paraId="0AD68860" w14:textId="77777777" w:rsidR="00190258" w:rsidRDefault="005478B7">
      <w:pPr>
        <w:numPr>
          <w:ilvl w:val="0"/>
          <w:numId w:val="10"/>
        </w:numPr>
        <w:ind w:left="375" w:right="375"/>
      </w:pPr>
      <w:r>
        <w:t xml:space="preserve">Implementatie van aanvullende functionaliteiten in </w:t>
      </w:r>
      <w:proofErr w:type="spellStart"/>
      <w:r>
        <w:t>CMSi</w:t>
      </w:r>
      <w:proofErr w:type="spellEnd"/>
      <w:r>
        <w:t xml:space="preserve"> afgerond.</w:t>
      </w:r>
    </w:p>
    <w:p w14:paraId="7078ED0E"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SQL, MS SQL Server Management Studio, PRINCE2, MS Office, MS Visio, JIRA</w:t>
      </w:r>
    </w:p>
    <w:p w14:paraId="0562CB0E" w14:textId="77777777" w:rsidR="00190258" w:rsidRDefault="006B0BA8">
      <w:pPr>
        <w:tabs>
          <w:tab w:val="left" w:pos="2835"/>
        </w:tabs>
      </w:pPr>
      <w:r>
        <w:pict w14:anchorId="4A16386B">
          <v:rect id="_x0000_i1027" style="width:0;height:1.5pt" o:hralign="center" o:bordertopcolor="this" o:borderleftcolor="this" o:borderbottomcolor="this" o:borderrightcolor="this" o:hrstd="t" o:hr="t" fillcolor="#a0a0a0" stroked="f"/>
        </w:pict>
      </w:r>
    </w:p>
    <w:p w14:paraId="0C538B7D" w14:textId="77777777" w:rsidR="00190258" w:rsidRDefault="005478B7">
      <w:pPr>
        <w:tabs>
          <w:tab w:val="left" w:pos="2835"/>
        </w:tabs>
      </w:pPr>
      <w:r w:rsidRPr="00CD47AA">
        <w:rPr>
          <w:rStyle w:val="Kop2Char"/>
        </w:rPr>
        <w:t>PROJECT:</w:t>
      </w:r>
      <w:r>
        <w:rPr>
          <w:rStyle w:val="Kop2Char"/>
        </w:rPr>
        <w:t xml:space="preserve"> </w:t>
      </w:r>
      <w:proofErr w:type="spellStart"/>
      <w:r>
        <w:t>CMSi</w:t>
      </w:r>
      <w:proofErr w:type="spellEnd"/>
      <w:r>
        <w:t>, implementatie module Planning</w:t>
      </w:r>
    </w:p>
    <w:p w14:paraId="3A1C2D43" w14:textId="77777777" w:rsidR="00190258" w:rsidRDefault="005478B7">
      <w:pPr>
        <w:tabs>
          <w:tab w:val="left" w:pos="2835"/>
        </w:tabs>
      </w:pPr>
      <w:r w:rsidRPr="00CD47AA">
        <w:rPr>
          <w:rStyle w:val="Kop2Char"/>
        </w:rPr>
        <w:t>OPDRACHTGEVER:</w:t>
      </w:r>
      <w:r>
        <w:rPr>
          <w:rStyle w:val="Kop2Char"/>
        </w:rPr>
        <w:t xml:space="preserve"> </w:t>
      </w:r>
      <w:r>
        <w:t>Staatbosbeheer</w:t>
      </w:r>
    </w:p>
    <w:p w14:paraId="48EE7489" w14:textId="77777777" w:rsidR="00190258" w:rsidRDefault="005478B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2014 - mrt 2015</w:t>
      </w:r>
    </w:p>
    <w:p w14:paraId="4EE0C19E" w14:textId="77777777" w:rsidR="00190258" w:rsidRDefault="005478B7">
      <w:pPr>
        <w:tabs>
          <w:tab w:val="left" w:pos="2835"/>
        </w:tabs>
      </w:pPr>
      <w:r w:rsidRPr="00CD47AA">
        <w:rPr>
          <w:rStyle w:val="Kop2Char"/>
        </w:rPr>
        <w:t>ROL:</w:t>
      </w:r>
      <w:r>
        <w:rPr>
          <w:rStyle w:val="Kop2Char"/>
        </w:rPr>
        <w:t xml:space="preserve"> </w:t>
      </w:r>
      <w:r>
        <w:t>Functioneel Applicatiebeheerder, Informatie Analist</w:t>
      </w:r>
    </w:p>
    <w:p w14:paraId="77AF6540" w14:textId="2B1701AA" w:rsidR="00190258" w:rsidRDefault="005478B7">
      <w:r w:rsidRPr="48244F35">
        <w:rPr>
          <w:b/>
          <w:bCs/>
        </w:rPr>
        <w:t>OMSCHRIJVING:</w:t>
      </w:r>
      <w:r>
        <w:t xml:space="preserve"> </w:t>
      </w:r>
      <w:del w:id="112" w:author="Linda Muller-Kessels" w:date="2021-04-30T09:30:00Z">
        <w:r w:rsidR="53F44AFB" w:rsidDel="006B0BA8">
          <w:delText>Sjoerd</w:delText>
        </w:r>
      </w:del>
      <w:ins w:id="113" w:author="Linda Muller-Kessels" w:date="2021-04-30T09:30:00Z">
        <w:r w:rsidR="006B0BA8">
          <w:t>X</w:t>
        </w:r>
      </w:ins>
      <w:r>
        <w:t xml:space="preserve"> werkte als Functioneel Applicatiebeheerder mee aan het implementeren van een nieuw ERP-softwarepakket voor Staatsbosbeheer, genaamd </w:t>
      </w:r>
      <w:proofErr w:type="spellStart"/>
      <w:r>
        <w:t>CMSi</w:t>
      </w:r>
      <w:proofErr w:type="spellEnd"/>
      <w:r>
        <w:t xml:space="preserve"> (</w:t>
      </w:r>
      <w:proofErr w:type="spellStart"/>
      <w:r>
        <w:t>Conservation</w:t>
      </w:r>
      <w:proofErr w:type="spellEnd"/>
      <w:r>
        <w:t xml:space="preserve"> Management System International). De leverancier van </w:t>
      </w:r>
      <w:proofErr w:type="spellStart"/>
      <w:r>
        <w:t>CMSi</w:t>
      </w:r>
      <w:proofErr w:type="spellEnd"/>
      <w:r>
        <w:t xml:space="preserve"> is </w:t>
      </w:r>
      <w:proofErr w:type="spellStart"/>
      <w:r>
        <w:t>exeGesIS</w:t>
      </w:r>
      <w:proofErr w:type="spellEnd"/>
      <w:r>
        <w:t xml:space="preserve"> </w:t>
      </w:r>
      <w:proofErr w:type="spellStart"/>
      <w:r>
        <w:t>Spatial</w:t>
      </w:r>
      <w:proofErr w:type="spellEnd"/>
      <w:r>
        <w:t xml:space="preserve"> Data Management uit </w:t>
      </w:r>
      <w:proofErr w:type="spellStart"/>
      <w:r>
        <w:t>Talgarth</w:t>
      </w:r>
      <w:proofErr w:type="spellEnd"/>
      <w:r>
        <w:t>, Wales.</w:t>
      </w:r>
    </w:p>
    <w:p w14:paraId="01701BED" w14:textId="77777777" w:rsidR="00190258" w:rsidRDefault="005478B7">
      <w:proofErr w:type="spellStart"/>
      <w:r>
        <w:t>CMSi</w:t>
      </w:r>
      <w:proofErr w:type="spellEnd"/>
      <w:r>
        <w:t xml:space="preserve"> is een bedrijfskritische applicatie voor Staatsbosbeheer, waarin alle terrein gerelateerde gegevens worden geadministreerd. Naast de percelen-, gebouwen-, en overeenkomstenadministratie worden ook de beheerwerkzaamheden in de terreinen beschreven en gepland in </w:t>
      </w:r>
      <w:proofErr w:type="spellStart"/>
      <w:r>
        <w:t>CMSi</w:t>
      </w:r>
      <w:proofErr w:type="spellEnd"/>
      <w:r>
        <w:t xml:space="preserve"> en worden via inventarisaties (mobiele app) verkregen monitoringsgegevens in </w:t>
      </w:r>
      <w:proofErr w:type="spellStart"/>
      <w:r>
        <w:t>CMSi</w:t>
      </w:r>
      <w:proofErr w:type="spellEnd"/>
      <w:r>
        <w:t xml:space="preserve"> opgeslagen. </w:t>
      </w:r>
      <w:proofErr w:type="spellStart"/>
      <w:r>
        <w:t>CMSi</w:t>
      </w:r>
      <w:proofErr w:type="spellEnd"/>
      <w:r>
        <w:t xml:space="preserve"> is een zeer </w:t>
      </w:r>
      <w:proofErr w:type="spellStart"/>
      <w:r>
        <w:t>configurabele</w:t>
      </w:r>
      <w:proofErr w:type="spellEnd"/>
      <w:r>
        <w:t xml:space="preserve"> standaardapplicatie. De situatie was dat het project al ruime vertraging had en dat de applicatie na een herstart van het project z.s.m. in gebruik genomen moest worden.</w:t>
      </w:r>
    </w:p>
    <w:p w14:paraId="62EBF3C5" w14:textId="77777777" w:rsidR="00190258" w:rsidRDefault="00190258"/>
    <w:p w14:paraId="4EB5B9E3" w14:textId="2CA79CF8" w:rsidR="00190258" w:rsidRDefault="005478B7">
      <w:r>
        <w:t xml:space="preserve">De taken van </w:t>
      </w:r>
      <w:del w:id="114" w:author="Linda Muller-Kessels" w:date="2021-04-30T09:30:00Z">
        <w:r w:rsidR="53F44AFB" w:rsidDel="006B0BA8">
          <w:delText>Sjoerd</w:delText>
        </w:r>
      </w:del>
      <w:ins w:id="115" w:author="Linda Muller-Kessels" w:date="2021-04-30T09:30:00Z">
        <w:r w:rsidR="006B0BA8">
          <w:t>X</w:t>
        </w:r>
      </w:ins>
      <w:r>
        <w:t xml:space="preserve"> bestaan uit het functioneel beschrijven, inrichten en beheren van de </w:t>
      </w:r>
      <w:proofErr w:type="spellStart"/>
      <w:r>
        <w:t>CMSi</w:t>
      </w:r>
      <w:proofErr w:type="spellEnd"/>
      <w:r>
        <w:t xml:space="preserve"> module Planning. In deze module staat het meerjarig plannen van terreinbeheermaatregelen centraal.</w:t>
      </w:r>
    </w:p>
    <w:p w14:paraId="03052CB7" w14:textId="77777777" w:rsidR="00190258" w:rsidRDefault="005478B7">
      <w:r>
        <w:t>Activiteiten hierbij waren o.a.:</w:t>
      </w:r>
    </w:p>
    <w:p w14:paraId="51FD0473" w14:textId="77777777" w:rsidR="00190258" w:rsidRDefault="005478B7">
      <w:pPr>
        <w:numPr>
          <w:ilvl w:val="0"/>
          <w:numId w:val="11"/>
        </w:numPr>
        <w:ind w:left="375" w:right="375"/>
      </w:pPr>
      <w:r>
        <w:t xml:space="preserve">Uitvragen en vertalen </w:t>
      </w:r>
      <w:proofErr w:type="spellStart"/>
      <w:r>
        <w:t>requirements</w:t>
      </w:r>
      <w:proofErr w:type="spellEnd"/>
      <w:r>
        <w:t xml:space="preserve"> naar inrichting systeem;</w:t>
      </w:r>
    </w:p>
    <w:p w14:paraId="1C61029B" w14:textId="77777777" w:rsidR="00190258" w:rsidRDefault="005478B7">
      <w:pPr>
        <w:numPr>
          <w:ilvl w:val="0"/>
          <w:numId w:val="11"/>
        </w:numPr>
        <w:ind w:left="375" w:right="375"/>
      </w:pPr>
      <w:r>
        <w:t>Uitvragen stamgegevens (master data) en laden in database via SQL;</w:t>
      </w:r>
    </w:p>
    <w:p w14:paraId="40EC9FBB" w14:textId="77777777" w:rsidR="00190258" w:rsidRDefault="005478B7">
      <w:pPr>
        <w:numPr>
          <w:ilvl w:val="0"/>
          <w:numId w:val="11"/>
        </w:numPr>
        <w:ind w:left="375" w:right="375"/>
      </w:pPr>
      <w:r>
        <w:t>Schrijven van Functioneel Ontwerp (o.b.v. reverse engineering);</w:t>
      </w:r>
    </w:p>
    <w:p w14:paraId="47738541" w14:textId="77777777" w:rsidR="00190258" w:rsidRDefault="005478B7">
      <w:pPr>
        <w:numPr>
          <w:ilvl w:val="0"/>
          <w:numId w:val="11"/>
        </w:numPr>
        <w:ind w:left="375" w:right="375"/>
      </w:pPr>
      <w:r>
        <w:t>Afstemming met Business, kerngebruikers en softwareleverancier;</w:t>
      </w:r>
    </w:p>
    <w:p w14:paraId="727B1D7A" w14:textId="77777777" w:rsidR="00190258" w:rsidRDefault="005478B7">
      <w:pPr>
        <w:numPr>
          <w:ilvl w:val="0"/>
          <w:numId w:val="11"/>
        </w:numPr>
        <w:ind w:left="375" w:right="375"/>
      </w:pPr>
      <w:r>
        <w:t>Inrichten OTAP-straat;</w:t>
      </w:r>
    </w:p>
    <w:p w14:paraId="67808071" w14:textId="77777777" w:rsidR="00190258" w:rsidRDefault="005478B7">
      <w:pPr>
        <w:numPr>
          <w:ilvl w:val="0"/>
          <w:numId w:val="11"/>
        </w:numPr>
        <w:ind w:left="375" w:right="375"/>
      </w:pPr>
      <w:r>
        <w:t>Coördineren Gebruikersacceptatietest;</w:t>
      </w:r>
    </w:p>
    <w:p w14:paraId="646E8461" w14:textId="77777777" w:rsidR="00190258" w:rsidRDefault="005478B7">
      <w:pPr>
        <w:numPr>
          <w:ilvl w:val="0"/>
          <w:numId w:val="11"/>
        </w:numPr>
        <w:ind w:left="375" w:right="375"/>
      </w:pPr>
      <w:r>
        <w:t>Opstellen implementatieplan;</w:t>
      </w:r>
    </w:p>
    <w:p w14:paraId="5AED2DBF" w14:textId="77777777" w:rsidR="00190258" w:rsidRDefault="005478B7">
      <w:pPr>
        <w:numPr>
          <w:ilvl w:val="0"/>
          <w:numId w:val="11"/>
        </w:numPr>
        <w:ind w:left="375" w:right="375"/>
      </w:pPr>
      <w:r>
        <w:t>Afstemming met Systeembeheer;</w:t>
      </w:r>
    </w:p>
    <w:p w14:paraId="16B37A16" w14:textId="77777777" w:rsidR="00190258" w:rsidRDefault="005478B7">
      <w:r>
        <w:t xml:space="preserve">De module Planning van </w:t>
      </w:r>
      <w:proofErr w:type="spellStart"/>
      <w:r>
        <w:t>CMSi</w:t>
      </w:r>
      <w:proofErr w:type="spellEnd"/>
      <w:r>
        <w:t xml:space="preserve"> is in het voorjaar van 2015 succesvol in productie genomen.</w:t>
      </w:r>
    </w:p>
    <w:p w14:paraId="295F12AA"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SQL, MS SQL Server Management Studio, MS Office, MS Visio, JIRA</w:t>
      </w:r>
    </w:p>
    <w:p w14:paraId="6B699379" w14:textId="77777777" w:rsidR="00190258" w:rsidRDefault="006B0BA8">
      <w:pPr>
        <w:tabs>
          <w:tab w:val="left" w:pos="2835"/>
        </w:tabs>
      </w:pPr>
      <w:r>
        <w:pict w14:anchorId="695351A1">
          <v:rect id="_x0000_i1028" style="width:0;height:1.5pt" o:hralign="center" o:bordertopcolor="this" o:borderleftcolor="this" o:borderbottomcolor="this" o:borderrightcolor="this" o:hrstd="t" o:hr="t" fillcolor="#a0a0a0" stroked="f"/>
        </w:pict>
      </w:r>
    </w:p>
    <w:p w14:paraId="3351FD86" w14:textId="77777777" w:rsidR="00190258" w:rsidRPr="006B0BA8" w:rsidRDefault="005478B7">
      <w:pPr>
        <w:tabs>
          <w:tab w:val="left" w:pos="2835"/>
        </w:tabs>
        <w:rPr>
          <w:lang w:val="en-US"/>
          <w:rPrChange w:id="116" w:author="Linda Muller-Kessels" w:date="2021-04-30T09:29:00Z">
            <w:rPr/>
          </w:rPrChange>
        </w:rPr>
      </w:pPr>
      <w:r w:rsidRPr="006B0BA8">
        <w:rPr>
          <w:rStyle w:val="Kop2Char"/>
          <w:lang w:val="en-US"/>
          <w:rPrChange w:id="117" w:author="Linda Muller-Kessels" w:date="2021-04-30T09:29:00Z">
            <w:rPr>
              <w:rStyle w:val="Kop2Char"/>
            </w:rPr>
          </w:rPrChange>
        </w:rPr>
        <w:t xml:space="preserve">PROJECT: </w:t>
      </w:r>
      <w:r w:rsidRPr="006B0BA8">
        <w:rPr>
          <w:lang w:val="en-US"/>
          <w:rPrChange w:id="118" w:author="Linda Muller-Kessels" w:date="2021-04-30T09:29:00Z">
            <w:rPr/>
          </w:rPrChange>
        </w:rPr>
        <w:t xml:space="preserve">In-house </w:t>
      </w:r>
      <w:proofErr w:type="spellStart"/>
      <w:r w:rsidRPr="006B0BA8">
        <w:rPr>
          <w:lang w:val="en-US"/>
          <w:rPrChange w:id="119" w:author="Linda Muller-Kessels" w:date="2021-04-30T09:29:00Z">
            <w:rPr/>
          </w:rPrChange>
        </w:rPr>
        <w:t>projecten</w:t>
      </w:r>
      <w:proofErr w:type="spellEnd"/>
      <w:r w:rsidRPr="006B0BA8">
        <w:rPr>
          <w:lang w:val="en-US"/>
          <w:rPrChange w:id="120" w:author="Linda Muller-Kessels" w:date="2021-04-30T09:29:00Z">
            <w:rPr/>
          </w:rPrChange>
        </w:rPr>
        <w:t xml:space="preserve"> Volvo Financial Services (VFS)</w:t>
      </w:r>
    </w:p>
    <w:p w14:paraId="03AE15B2" w14:textId="77777777" w:rsidR="00190258" w:rsidRDefault="005478B7">
      <w:pPr>
        <w:tabs>
          <w:tab w:val="left" w:pos="2835"/>
        </w:tabs>
      </w:pPr>
      <w:r w:rsidRPr="00CD47AA">
        <w:rPr>
          <w:rStyle w:val="Kop2Char"/>
        </w:rPr>
        <w:t>OPDRACHTGEVER:</w:t>
      </w:r>
      <w:r>
        <w:rPr>
          <w:rStyle w:val="Kop2Char"/>
        </w:rPr>
        <w:t xml:space="preserve"> </w:t>
      </w:r>
      <w:r>
        <w:t>Volvo Financial Services (VFS)</w:t>
      </w:r>
    </w:p>
    <w:p w14:paraId="1499A118" w14:textId="77777777" w:rsidR="00190258" w:rsidRDefault="005478B7">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jan 2014 - mrt 2014</w:t>
      </w:r>
    </w:p>
    <w:p w14:paraId="06B05067" w14:textId="77777777" w:rsidR="00190258" w:rsidRDefault="005478B7">
      <w:pPr>
        <w:tabs>
          <w:tab w:val="left" w:pos="2835"/>
        </w:tabs>
      </w:pPr>
      <w:r w:rsidRPr="00CD47AA">
        <w:rPr>
          <w:rStyle w:val="Kop2Char"/>
        </w:rPr>
        <w:t>ROL:</w:t>
      </w:r>
      <w:r>
        <w:rPr>
          <w:rStyle w:val="Kop2Char"/>
        </w:rPr>
        <w:t xml:space="preserve"> </w:t>
      </w:r>
      <w:r>
        <w:t>Projectmanager</w:t>
      </w:r>
    </w:p>
    <w:p w14:paraId="2BD611A6" w14:textId="77777777" w:rsidR="00190258" w:rsidRDefault="005478B7">
      <w:r>
        <w:rPr>
          <w:b/>
        </w:rPr>
        <w:t>OMSCHRIJVING:</w:t>
      </w:r>
      <w:r>
        <w:t xml:space="preserve"> CIMSOLUTIONS heeft 3 in-house projecten voor VFS uitgevoerd:</w:t>
      </w:r>
    </w:p>
    <w:p w14:paraId="7AAE3B59" w14:textId="77777777" w:rsidR="00190258" w:rsidRPr="006B0BA8" w:rsidRDefault="005478B7">
      <w:pPr>
        <w:numPr>
          <w:ilvl w:val="0"/>
          <w:numId w:val="12"/>
        </w:numPr>
        <w:ind w:left="375" w:right="375"/>
        <w:rPr>
          <w:lang w:val="en-US"/>
          <w:rPrChange w:id="121" w:author="Linda Muller-Kessels" w:date="2021-04-30T09:29:00Z">
            <w:rPr/>
          </w:rPrChange>
        </w:rPr>
      </w:pPr>
      <w:r w:rsidRPr="006B0BA8">
        <w:rPr>
          <w:lang w:val="en-US"/>
          <w:rPrChange w:id="122" w:author="Linda Muller-Kessels" w:date="2021-04-30T09:29:00Z">
            <w:rPr/>
          </w:rPrChange>
        </w:rPr>
        <w:t xml:space="preserve">iPad compliance test: </w:t>
      </w:r>
      <w:proofErr w:type="spellStart"/>
      <w:r w:rsidRPr="006B0BA8">
        <w:rPr>
          <w:lang w:val="en-US"/>
          <w:rPrChange w:id="123" w:author="Linda Muller-Kessels" w:date="2021-04-30T09:29:00Z">
            <w:rPr/>
          </w:rPrChange>
        </w:rPr>
        <w:t>Testen</w:t>
      </w:r>
      <w:proofErr w:type="spellEnd"/>
      <w:r w:rsidRPr="006B0BA8">
        <w:rPr>
          <w:lang w:val="en-US"/>
          <w:rPrChange w:id="124" w:author="Linda Muller-Kessels" w:date="2021-04-30T09:29:00Z">
            <w:rPr/>
          </w:rPrChange>
        </w:rPr>
        <w:t xml:space="preserve"> iPad compatibility van VFS </w:t>
      </w:r>
      <w:proofErr w:type="spellStart"/>
      <w:r w:rsidRPr="006B0BA8">
        <w:rPr>
          <w:lang w:val="en-US"/>
          <w:rPrChange w:id="125" w:author="Linda Muller-Kessels" w:date="2021-04-30T09:29:00Z">
            <w:rPr/>
          </w:rPrChange>
        </w:rPr>
        <w:t>webapplicatie</w:t>
      </w:r>
      <w:proofErr w:type="spellEnd"/>
      <w:r w:rsidRPr="006B0BA8">
        <w:rPr>
          <w:lang w:val="en-US"/>
          <w:rPrChange w:id="126" w:author="Linda Muller-Kessels" w:date="2021-04-30T09:29:00Z">
            <w:rPr/>
          </w:rPrChange>
        </w:rPr>
        <w:t xml:space="preserve"> Price Manager;</w:t>
      </w:r>
    </w:p>
    <w:p w14:paraId="37534564" w14:textId="77777777" w:rsidR="00190258" w:rsidRDefault="005478B7">
      <w:pPr>
        <w:numPr>
          <w:ilvl w:val="0"/>
          <w:numId w:val="12"/>
        </w:numPr>
        <w:ind w:left="375" w:right="375"/>
      </w:pPr>
      <w:proofErr w:type="spellStart"/>
      <w:r>
        <w:t>Documenting</w:t>
      </w:r>
      <w:proofErr w:type="spellEnd"/>
      <w:r>
        <w:t xml:space="preserve"> &amp; </w:t>
      </w:r>
      <w:proofErr w:type="spellStart"/>
      <w:r>
        <w:t>Testing</w:t>
      </w:r>
      <w:proofErr w:type="spellEnd"/>
      <w:r>
        <w:t>: Assessment van VFS Price Manager test- en documentatieproces;</w:t>
      </w:r>
    </w:p>
    <w:p w14:paraId="0AD39B1C" w14:textId="77777777" w:rsidR="00190258" w:rsidRDefault="005478B7">
      <w:pPr>
        <w:numPr>
          <w:ilvl w:val="0"/>
          <w:numId w:val="12"/>
        </w:numPr>
        <w:ind w:left="375" w:right="375"/>
      </w:pPr>
      <w:r>
        <w:t>iPhone App Proof of Concept: Ontwikkelen iPhone App Financial Lease (</w:t>
      </w:r>
      <w:proofErr w:type="spellStart"/>
      <w:r>
        <w:t>PoC</w:t>
      </w:r>
      <w:proofErr w:type="spellEnd"/>
      <w:r>
        <w:t>) en onderzoek naar integratie van de App met Price Manager.</w:t>
      </w:r>
    </w:p>
    <w:p w14:paraId="3FE9F23F" w14:textId="77777777" w:rsidR="00190258" w:rsidRDefault="00190258"/>
    <w:p w14:paraId="5BC32D51" w14:textId="353D9123" w:rsidR="00190258" w:rsidRDefault="53F44AFB">
      <w:del w:id="127" w:author="Linda Muller-Kessels" w:date="2021-04-30T09:30:00Z">
        <w:r w:rsidDel="006B0BA8">
          <w:delText>Sjoerd</w:delText>
        </w:r>
      </w:del>
      <w:ins w:id="128" w:author="Linda Muller-Kessels" w:date="2021-04-30T09:30:00Z">
        <w:r w:rsidR="006B0BA8">
          <w:t>X</w:t>
        </w:r>
      </w:ins>
      <w:r w:rsidR="005478B7">
        <w:t xml:space="preserve"> was als Projectmanager verantwoordelijk voor de tijdige oplevering van de projectresultaten. De projecten zijn op basis van een time-</w:t>
      </w:r>
      <w:proofErr w:type="spellStart"/>
      <w:r w:rsidR="005478B7">
        <w:t>boxed</w:t>
      </w:r>
      <w:proofErr w:type="spellEnd"/>
      <w:r w:rsidR="005478B7">
        <w:t xml:space="preserve"> aantal manuren per project uitgevoerd. </w:t>
      </w:r>
    </w:p>
    <w:p w14:paraId="1F72F646" w14:textId="77777777" w:rsidR="00190258" w:rsidRDefault="00190258"/>
    <w:p w14:paraId="749732B0" w14:textId="15F5CAA7" w:rsidR="00190258" w:rsidRDefault="005478B7">
      <w:r>
        <w:t xml:space="preserve">Hierbij heeft </w:t>
      </w:r>
      <w:del w:id="129" w:author="Linda Muller-Kessels" w:date="2021-04-30T09:30:00Z">
        <w:r w:rsidR="53F44AFB" w:rsidDel="006B0BA8">
          <w:delText>Sjoerd</w:delText>
        </w:r>
      </w:del>
      <w:ins w:id="130" w:author="Linda Muller-Kessels" w:date="2021-04-30T09:30:00Z">
        <w:r w:rsidR="006B0BA8">
          <w:t>X</w:t>
        </w:r>
      </w:ins>
      <w:r>
        <w:t xml:space="preserve"> o.a. de volgende activiteiten uitgevoerd:</w:t>
      </w:r>
    </w:p>
    <w:p w14:paraId="4BD331B0" w14:textId="77777777" w:rsidR="00190258" w:rsidRDefault="005478B7">
      <w:pPr>
        <w:numPr>
          <w:ilvl w:val="0"/>
          <w:numId w:val="13"/>
        </w:numPr>
        <w:ind w:left="375" w:right="375"/>
      </w:pPr>
      <w:r>
        <w:t>Opstellen activiteitenplanning;</w:t>
      </w:r>
    </w:p>
    <w:p w14:paraId="05376A10" w14:textId="77777777" w:rsidR="00190258" w:rsidRDefault="005478B7">
      <w:pPr>
        <w:numPr>
          <w:ilvl w:val="0"/>
          <w:numId w:val="13"/>
        </w:numPr>
        <w:ind w:left="375" w:right="375"/>
      </w:pPr>
      <w:r>
        <w:lastRenderedPageBreak/>
        <w:t xml:space="preserve">Aansturen </w:t>
      </w:r>
      <w:proofErr w:type="spellStart"/>
      <w:r>
        <w:t>projectgroepleden</w:t>
      </w:r>
      <w:proofErr w:type="spellEnd"/>
      <w:r>
        <w:t>;</w:t>
      </w:r>
    </w:p>
    <w:p w14:paraId="6A0E25C6" w14:textId="77777777" w:rsidR="00190258" w:rsidRDefault="005478B7">
      <w:pPr>
        <w:numPr>
          <w:ilvl w:val="0"/>
          <w:numId w:val="13"/>
        </w:numPr>
        <w:ind w:left="375" w:right="375"/>
      </w:pPr>
      <w:r>
        <w:t>Monitoren, informeren en rapporteren over status, issues en risico’s aan de project eigenaar;</w:t>
      </w:r>
    </w:p>
    <w:p w14:paraId="22595FBA" w14:textId="77777777" w:rsidR="00190258" w:rsidRDefault="005478B7">
      <w:pPr>
        <w:numPr>
          <w:ilvl w:val="0"/>
          <w:numId w:val="13"/>
        </w:numPr>
        <w:ind w:left="375" w:right="375"/>
      </w:pPr>
      <w:r>
        <w:t xml:space="preserve">Organiseren en leiden </w:t>
      </w:r>
      <w:proofErr w:type="spellStart"/>
      <w:r>
        <w:t>projectgroepoverleggen</w:t>
      </w:r>
      <w:proofErr w:type="spellEnd"/>
      <w:r>
        <w:t>;</w:t>
      </w:r>
    </w:p>
    <w:p w14:paraId="27B6E63B" w14:textId="77777777" w:rsidR="00190258" w:rsidRDefault="005478B7">
      <w:pPr>
        <w:numPr>
          <w:ilvl w:val="0"/>
          <w:numId w:val="13"/>
        </w:numPr>
        <w:ind w:left="375" w:right="375"/>
      </w:pPr>
      <w:r>
        <w:t>Opstellen Plan van Aanpak;</w:t>
      </w:r>
    </w:p>
    <w:p w14:paraId="44B2ACC7" w14:textId="77777777" w:rsidR="00190258" w:rsidRDefault="005478B7">
      <w:pPr>
        <w:numPr>
          <w:ilvl w:val="0"/>
          <w:numId w:val="13"/>
        </w:numPr>
        <w:ind w:left="375" w:right="375"/>
      </w:pPr>
      <w:r>
        <w:t>Beoordelen kwaliteit deliverables;</w:t>
      </w:r>
    </w:p>
    <w:p w14:paraId="787F8B99" w14:textId="77777777" w:rsidR="00190258" w:rsidRPr="006B0BA8" w:rsidRDefault="005478B7">
      <w:pPr>
        <w:numPr>
          <w:ilvl w:val="0"/>
          <w:numId w:val="13"/>
        </w:numPr>
        <w:ind w:left="375" w:right="375"/>
        <w:rPr>
          <w:lang w:val="en-US"/>
          <w:rPrChange w:id="131" w:author="Linda Muller-Kessels" w:date="2021-04-30T09:29:00Z">
            <w:rPr/>
          </w:rPrChange>
        </w:rPr>
      </w:pPr>
      <w:r w:rsidRPr="006B0BA8">
        <w:rPr>
          <w:lang w:val="en-US"/>
          <w:rPrChange w:id="132" w:author="Linda Muller-Kessels" w:date="2021-04-30T09:29:00Z">
            <w:rPr/>
          </w:rPrChange>
        </w:rPr>
        <w:t xml:space="preserve">Single Point of Contact </w:t>
      </w:r>
      <w:proofErr w:type="spellStart"/>
      <w:r w:rsidRPr="006B0BA8">
        <w:rPr>
          <w:lang w:val="en-US"/>
          <w:rPrChange w:id="133" w:author="Linda Muller-Kessels" w:date="2021-04-30T09:29:00Z">
            <w:rPr/>
          </w:rPrChange>
        </w:rPr>
        <w:t>voor</w:t>
      </w:r>
      <w:proofErr w:type="spellEnd"/>
      <w:r w:rsidRPr="006B0BA8">
        <w:rPr>
          <w:lang w:val="en-US"/>
          <w:rPrChange w:id="134" w:author="Linda Muller-Kessels" w:date="2021-04-30T09:29:00Z">
            <w:rPr/>
          </w:rPrChange>
        </w:rPr>
        <w:t xml:space="preserve"> VFS;</w:t>
      </w:r>
    </w:p>
    <w:p w14:paraId="19184152" w14:textId="77777777" w:rsidR="00190258" w:rsidRDefault="005478B7">
      <w:pPr>
        <w:numPr>
          <w:ilvl w:val="0"/>
          <w:numId w:val="13"/>
        </w:numPr>
        <w:ind w:left="375" w:right="375"/>
      </w:pPr>
      <w:r>
        <w:t>Monitoren en rapporteren tijdverantwoording projectleden.</w:t>
      </w:r>
    </w:p>
    <w:p w14:paraId="0A7A7B19" w14:textId="77777777" w:rsidR="00190258" w:rsidRDefault="005478B7">
      <w:r>
        <w:t>De 3 projecten zijn binnen de time-</w:t>
      </w:r>
      <w:proofErr w:type="spellStart"/>
      <w:r>
        <w:t>boxes</w:t>
      </w:r>
      <w:proofErr w:type="spellEnd"/>
      <w:r>
        <w:t xml:space="preserve"> afgerond.</w:t>
      </w:r>
    </w:p>
    <w:p w14:paraId="7C9B7526"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MS Office, PRINCE2</w:t>
      </w:r>
    </w:p>
    <w:p w14:paraId="61CDCEAD" w14:textId="77777777" w:rsidR="00190258" w:rsidRDefault="006B0BA8">
      <w:pPr>
        <w:tabs>
          <w:tab w:val="left" w:pos="2835"/>
        </w:tabs>
      </w:pPr>
      <w:r>
        <w:pict w14:anchorId="0BAD3823">
          <v:rect id="_x0000_i1029" style="width:0;height:1.5pt" o:hralign="center" o:bordertopcolor="this" o:borderleftcolor="this" o:borderbottomcolor="this" o:borderrightcolor="this" o:hrstd="t" o:hr="t" fillcolor="#a0a0a0" stroked="f"/>
        </w:pict>
      </w:r>
    </w:p>
    <w:p w14:paraId="0ABCD173" w14:textId="77777777" w:rsidR="00190258" w:rsidRDefault="005478B7">
      <w:pPr>
        <w:tabs>
          <w:tab w:val="left" w:pos="2835"/>
        </w:tabs>
      </w:pPr>
      <w:r w:rsidRPr="00CD47AA">
        <w:rPr>
          <w:rStyle w:val="Kop2Char"/>
        </w:rPr>
        <w:t>PROJECT:</w:t>
      </w:r>
      <w:r>
        <w:rPr>
          <w:rStyle w:val="Kop2Char"/>
        </w:rPr>
        <w:t xml:space="preserve"> </w:t>
      </w:r>
      <w:r>
        <w:t>Implementatie MMS Store</w:t>
      </w:r>
    </w:p>
    <w:p w14:paraId="5E18B6D1" w14:textId="77777777" w:rsidR="00190258" w:rsidRDefault="005478B7">
      <w:pPr>
        <w:tabs>
          <w:tab w:val="left" w:pos="2835"/>
        </w:tabs>
      </w:pPr>
      <w:r w:rsidRPr="00CD47AA">
        <w:rPr>
          <w:rStyle w:val="Kop2Char"/>
        </w:rPr>
        <w:t>OPDRACHTGEVER:</w:t>
      </w:r>
      <w:r>
        <w:rPr>
          <w:rStyle w:val="Kop2Char"/>
        </w:rPr>
        <w:t xml:space="preserve"> </w:t>
      </w:r>
      <w:r>
        <w:t>Makro Nederland B.V.</w:t>
      </w:r>
    </w:p>
    <w:p w14:paraId="4C8872FA" w14:textId="77777777" w:rsidR="00190258" w:rsidRDefault="005478B7">
      <w:pPr>
        <w:tabs>
          <w:tab w:val="left" w:pos="2835"/>
          <w:tab w:val="left" w:pos="5812"/>
        </w:tabs>
      </w:pPr>
      <w:r w:rsidRPr="00BA776E">
        <w:rPr>
          <w:rStyle w:val="Kop2Char"/>
        </w:rPr>
        <w:t xml:space="preserve">BRANCHE: </w:t>
      </w:r>
      <w:r w:rsidRPr="00BA776E">
        <w:t>Retail</w:t>
      </w:r>
      <w:r w:rsidRPr="00BA776E">
        <w:tab/>
      </w:r>
      <w:r w:rsidRPr="00BA776E">
        <w:rPr>
          <w:rStyle w:val="Kop2Char"/>
        </w:rPr>
        <w:t xml:space="preserve">PERIODE: </w:t>
      </w:r>
      <w:r w:rsidRPr="00BA776E">
        <w:t>jan 2013 - dec 2013</w:t>
      </w:r>
    </w:p>
    <w:p w14:paraId="18697F19" w14:textId="77777777" w:rsidR="00190258" w:rsidRDefault="005478B7">
      <w:pPr>
        <w:tabs>
          <w:tab w:val="left" w:pos="2835"/>
        </w:tabs>
      </w:pPr>
      <w:r w:rsidRPr="00CD47AA">
        <w:rPr>
          <w:rStyle w:val="Kop2Char"/>
        </w:rPr>
        <w:t>ROL:</w:t>
      </w:r>
      <w:r>
        <w:rPr>
          <w:rStyle w:val="Kop2Char"/>
        </w:rPr>
        <w:t xml:space="preserve"> </w:t>
      </w:r>
      <w:r>
        <w:t>Informatie Analist, Technisch Projectleider</w:t>
      </w:r>
    </w:p>
    <w:p w14:paraId="040942C0" w14:textId="77777777" w:rsidR="00190258" w:rsidRDefault="005478B7">
      <w:r w:rsidRPr="48244F35">
        <w:rPr>
          <w:b/>
          <w:bCs/>
        </w:rPr>
        <w:t>OMSCHRIJVING:</w:t>
      </w:r>
      <w:r>
        <w:t xml:space="preserve"> In 2013 heeft Makro Nederland haar intern ontwikkelde maatwerk ERP-systeem MBS Store vervangen door het Metro Group corporate ERP-systeem: MMS Store.</w:t>
      </w:r>
    </w:p>
    <w:p w14:paraId="75E05AD5" w14:textId="116C2177" w:rsidR="00190258" w:rsidRDefault="005478B7">
      <w:r>
        <w:t xml:space="preserve">Binnen dit omvangrijke bedrijfskritische project was </w:t>
      </w:r>
      <w:del w:id="135" w:author="Linda Muller-Kessels" w:date="2021-04-30T09:30:00Z">
        <w:r w:rsidR="53F44AFB" w:rsidDel="006B0BA8">
          <w:delText>Sjoerd</w:delText>
        </w:r>
      </w:del>
      <w:ins w:id="136" w:author="Linda Muller-Kessels" w:date="2021-04-30T09:30:00Z">
        <w:r w:rsidR="006B0BA8">
          <w:t>X</w:t>
        </w:r>
      </w:ins>
      <w:r>
        <w:t xml:space="preserve"> als Informatieanalist en Technisch Projectleider verantwoordelijk voor de tijdige en correcte migratie van randapparatuur met een koppelvlak naar het ERP-systeem. </w:t>
      </w:r>
    </w:p>
    <w:p w14:paraId="281213EB" w14:textId="77777777" w:rsidR="00190258" w:rsidRDefault="005478B7">
      <w:r>
        <w:t xml:space="preserve">Randapparatuur: weegschalen, elektronische </w:t>
      </w:r>
      <w:proofErr w:type="spellStart"/>
      <w:r>
        <w:t>schapkaartjes</w:t>
      </w:r>
      <w:proofErr w:type="spellEnd"/>
      <w:r>
        <w:t xml:space="preserve"> (ESL) en prijsstickerprinters. </w:t>
      </w:r>
    </w:p>
    <w:p w14:paraId="23DE523C" w14:textId="77777777" w:rsidR="00190258" w:rsidRDefault="00190258"/>
    <w:p w14:paraId="2077ACE8" w14:textId="77777777" w:rsidR="00190258" w:rsidRDefault="005478B7">
      <w:r>
        <w:t>Uitgangspunt was dat de klanten en vestigingsmedewerkers zo min mogelijk zouden merken van de overgang van MBS naar MMS.</w:t>
      </w:r>
    </w:p>
    <w:p w14:paraId="52E56223" w14:textId="77777777" w:rsidR="00190258" w:rsidRDefault="00190258"/>
    <w:p w14:paraId="181B6988" w14:textId="77777777" w:rsidR="00190258" w:rsidRDefault="005478B7">
      <w:r>
        <w:t>In dit project zijn o.a. de volgende activiteiten uitgevoerd:</w:t>
      </w:r>
    </w:p>
    <w:p w14:paraId="279CDB25" w14:textId="77777777" w:rsidR="00190258" w:rsidRDefault="005478B7">
      <w:pPr>
        <w:numPr>
          <w:ilvl w:val="0"/>
          <w:numId w:val="14"/>
        </w:numPr>
        <w:ind w:left="375" w:right="375"/>
      </w:pPr>
      <w:r>
        <w:t xml:space="preserve">Stakeholderanalyse, </w:t>
      </w:r>
      <w:proofErr w:type="spellStart"/>
      <w:r>
        <w:t>requirementsanalyse</w:t>
      </w:r>
      <w:proofErr w:type="spellEnd"/>
      <w:r>
        <w:t xml:space="preserve"> en GAP-analyse;</w:t>
      </w:r>
    </w:p>
    <w:p w14:paraId="13EA3878" w14:textId="77777777" w:rsidR="00190258" w:rsidRDefault="005478B7">
      <w:pPr>
        <w:numPr>
          <w:ilvl w:val="0"/>
          <w:numId w:val="14"/>
        </w:numPr>
        <w:ind w:left="375" w:right="375"/>
      </w:pPr>
      <w:r>
        <w:t>Opstellen en bewaken projectplanning;</w:t>
      </w:r>
    </w:p>
    <w:p w14:paraId="7B199C6D" w14:textId="77777777" w:rsidR="00190258" w:rsidRDefault="005478B7">
      <w:pPr>
        <w:numPr>
          <w:ilvl w:val="0"/>
          <w:numId w:val="14"/>
        </w:numPr>
        <w:ind w:left="375" w:right="375"/>
      </w:pPr>
      <w:r>
        <w:t>Opstellen migratieplan en -draaiboek;</w:t>
      </w:r>
    </w:p>
    <w:p w14:paraId="015A588B" w14:textId="77777777" w:rsidR="00190258" w:rsidRDefault="005478B7">
      <w:pPr>
        <w:numPr>
          <w:ilvl w:val="0"/>
          <w:numId w:val="14"/>
        </w:numPr>
        <w:ind w:left="375" w:right="375"/>
      </w:pPr>
      <w:r>
        <w:t>Beheren issue log;</w:t>
      </w:r>
    </w:p>
    <w:p w14:paraId="79FB492C" w14:textId="77777777" w:rsidR="00190258" w:rsidRDefault="005478B7">
      <w:pPr>
        <w:numPr>
          <w:ilvl w:val="0"/>
          <w:numId w:val="14"/>
        </w:numPr>
        <w:ind w:left="375" w:right="375"/>
      </w:pPr>
      <w:r>
        <w:t xml:space="preserve">Organiseren en voorzitten </w:t>
      </w:r>
      <w:proofErr w:type="spellStart"/>
      <w:r>
        <w:t>projectgroepoverleggen</w:t>
      </w:r>
      <w:proofErr w:type="spellEnd"/>
      <w:r>
        <w:t>;</w:t>
      </w:r>
    </w:p>
    <w:p w14:paraId="40EDD409" w14:textId="77777777" w:rsidR="00190258" w:rsidRDefault="005478B7">
      <w:pPr>
        <w:numPr>
          <w:ilvl w:val="0"/>
          <w:numId w:val="14"/>
        </w:numPr>
        <w:ind w:left="375" w:right="375"/>
      </w:pPr>
      <w:r>
        <w:t xml:space="preserve">Afstemming met stakeholders, hardware leveranciers en </w:t>
      </w:r>
      <w:proofErr w:type="spellStart"/>
      <w:r>
        <w:t>MetroSystems</w:t>
      </w:r>
      <w:proofErr w:type="spellEnd"/>
      <w:r>
        <w:t xml:space="preserve"> Düsseldorf;</w:t>
      </w:r>
    </w:p>
    <w:p w14:paraId="38122B8F" w14:textId="77777777" w:rsidR="00190258" w:rsidRDefault="005478B7">
      <w:pPr>
        <w:numPr>
          <w:ilvl w:val="0"/>
          <w:numId w:val="14"/>
        </w:numPr>
        <w:ind w:left="375" w:right="375"/>
      </w:pPr>
      <w:r>
        <w:t>Coördinatie levering en installatie benodigde hardware;</w:t>
      </w:r>
    </w:p>
    <w:p w14:paraId="23D66A17" w14:textId="77777777" w:rsidR="00190258" w:rsidRDefault="005478B7">
      <w:pPr>
        <w:numPr>
          <w:ilvl w:val="0"/>
          <w:numId w:val="14"/>
        </w:numPr>
        <w:ind w:left="375" w:right="375"/>
      </w:pPr>
      <w:r>
        <w:t>Coördinatie en uitvoering systeem, integratie en acceptatietesten; </w:t>
      </w:r>
    </w:p>
    <w:p w14:paraId="455274C0" w14:textId="77777777" w:rsidR="00190258" w:rsidRDefault="005478B7">
      <w:pPr>
        <w:numPr>
          <w:ilvl w:val="0"/>
          <w:numId w:val="14"/>
        </w:numPr>
        <w:ind w:left="375" w:right="375"/>
      </w:pPr>
      <w:r>
        <w:t>Uitvoeren gefaseerd implementatieplan in de Makro vestigingen.</w:t>
      </w:r>
    </w:p>
    <w:p w14:paraId="26C92675" w14:textId="7C4C9FEE" w:rsidR="00190258" w:rsidRDefault="005478B7">
      <w:r>
        <w:t xml:space="preserve">Na een zorgvuldige voorbereiding en een uitgebreid testtraject is de aansluiting van de randapparatuur tijdens de uitrol van de MMS Store in de Makro vestigingen onder leiding van </w:t>
      </w:r>
      <w:del w:id="137" w:author="Linda Muller-Kessels" w:date="2021-04-30T09:30:00Z">
        <w:r w:rsidR="53F44AFB" w:rsidDel="006B0BA8">
          <w:delText>Sjoerd</w:delText>
        </w:r>
      </w:del>
      <w:ins w:id="138" w:author="Linda Muller-Kessels" w:date="2021-04-30T09:30:00Z">
        <w:r w:rsidR="006B0BA8">
          <w:t>X</w:t>
        </w:r>
      </w:ins>
      <w:r>
        <w:t xml:space="preserve"> probleemloos verlopen.</w:t>
      </w:r>
    </w:p>
    <w:p w14:paraId="135447DD"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MS Office, PRINCE2, MS Visio, TOAD, HPQC</w:t>
      </w:r>
    </w:p>
    <w:p w14:paraId="5043CB0F" w14:textId="77777777" w:rsidR="00190258" w:rsidRDefault="006B0BA8">
      <w:pPr>
        <w:tabs>
          <w:tab w:val="left" w:pos="2835"/>
        </w:tabs>
      </w:pPr>
      <w:r>
        <w:pict w14:anchorId="646592B6">
          <v:rect id="_x0000_i1030" style="width:0;height:1.5pt" o:hralign="center" o:bordertopcolor="this" o:borderleftcolor="this" o:borderbottomcolor="this" o:borderrightcolor="this" o:hrstd="t" o:hr="t" fillcolor="#a0a0a0" stroked="f"/>
        </w:pict>
      </w:r>
    </w:p>
    <w:p w14:paraId="60EE7760" w14:textId="77777777" w:rsidR="00190258" w:rsidRDefault="005478B7">
      <w:pPr>
        <w:tabs>
          <w:tab w:val="left" w:pos="2835"/>
        </w:tabs>
      </w:pPr>
      <w:r w:rsidRPr="00CD47AA">
        <w:rPr>
          <w:rStyle w:val="Kop2Char"/>
        </w:rPr>
        <w:t>PROJECT:</w:t>
      </w:r>
      <w:r>
        <w:rPr>
          <w:rStyle w:val="Kop2Char"/>
        </w:rPr>
        <w:t xml:space="preserve"> </w:t>
      </w:r>
      <w:r>
        <w:t xml:space="preserve">Implementatie </w:t>
      </w:r>
      <w:proofErr w:type="spellStart"/>
      <w:r>
        <w:t>ZirOnline</w:t>
      </w:r>
      <w:proofErr w:type="spellEnd"/>
    </w:p>
    <w:p w14:paraId="3904D7D9" w14:textId="77777777" w:rsidR="00190258" w:rsidRDefault="005478B7">
      <w:pPr>
        <w:tabs>
          <w:tab w:val="left" w:pos="2835"/>
        </w:tabs>
      </w:pPr>
      <w:r w:rsidRPr="00CD47AA">
        <w:rPr>
          <w:rStyle w:val="Kop2Char"/>
        </w:rPr>
        <w:t>OPDRACHTGEVER:</w:t>
      </w:r>
      <w:r>
        <w:rPr>
          <w:rStyle w:val="Kop2Char"/>
        </w:rPr>
        <w:t xml:space="preserve"> </w:t>
      </w:r>
      <w:r>
        <w:t>Makro Nederland B.V.</w:t>
      </w:r>
    </w:p>
    <w:p w14:paraId="17EC4843" w14:textId="77777777" w:rsidR="00190258" w:rsidRPr="006B0BA8" w:rsidRDefault="005478B7">
      <w:pPr>
        <w:tabs>
          <w:tab w:val="left" w:pos="2835"/>
          <w:tab w:val="left" w:pos="5812"/>
        </w:tabs>
        <w:rPr>
          <w:lang w:val="en-US"/>
          <w:rPrChange w:id="139" w:author="Linda Muller-Kessels" w:date="2021-04-30T09:29:00Z">
            <w:rPr/>
          </w:rPrChange>
        </w:rPr>
      </w:pPr>
      <w:r w:rsidRPr="006B0BA8">
        <w:rPr>
          <w:rStyle w:val="Kop2Char"/>
          <w:lang w:val="en-US"/>
          <w:rPrChange w:id="140" w:author="Linda Muller-Kessels" w:date="2021-04-30T09:29:00Z">
            <w:rPr>
              <w:rStyle w:val="Kop2Char"/>
            </w:rPr>
          </w:rPrChange>
        </w:rPr>
        <w:t xml:space="preserve">BRANCHE: </w:t>
      </w:r>
      <w:r w:rsidRPr="006B0BA8">
        <w:rPr>
          <w:lang w:val="en-US"/>
          <w:rPrChange w:id="141" w:author="Linda Muller-Kessels" w:date="2021-04-30T09:29:00Z">
            <w:rPr/>
          </w:rPrChange>
        </w:rPr>
        <w:t>Retail</w:t>
      </w:r>
      <w:r w:rsidRPr="006B0BA8">
        <w:rPr>
          <w:lang w:val="en-US"/>
          <w:rPrChange w:id="142" w:author="Linda Muller-Kessels" w:date="2021-04-30T09:29:00Z">
            <w:rPr/>
          </w:rPrChange>
        </w:rPr>
        <w:tab/>
      </w:r>
      <w:r w:rsidRPr="006B0BA8">
        <w:rPr>
          <w:rStyle w:val="Kop2Char"/>
          <w:lang w:val="en-US"/>
          <w:rPrChange w:id="143" w:author="Linda Muller-Kessels" w:date="2021-04-30T09:29:00Z">
            <w:rPr>
              <w:rStyle w:val="Kop2Char"/>
            </w:rPr>
          </w:rPrChange>
        </w:rPr>
        <w:t xml:space="preserve">PERIODE: </w:t>
      </w:r>
      <w:proofErr w:type="spellStart"/>
      <w:r w:rsidRPr="006B0BA8">
        <w:rPr>
          <w:lang w:val="en-US"/>
          <w:rPrChange w:id="144" w:author="Linda Muller-Kessels" w:date="2021-04-30T09:29:00Z">
            <w:rPr/>
          </w:rPrChange>
        </w:rPr>
        <w:t>jul</w:t>
      </w:r>
      <w:proofErr w:type="spellEnd"/>
      <w:r w:rsidRPr="006B0BA8">
        <w:rPr>
          <w:lang w:val="en-US"/>
          <w:rPrChange w:id="145" w:author="Linda Muller-Kessels" w:date="2021-04-30T09:29:00Z">
            <w:rPr/>
          </w:rPrChange>
        </w:rPr>
        <w:t xml:space="preserve"> 2012 - dec 2012</w:t>
      </w:r>
    </w:p>
    <w:p w14:paraId="4BA9812A" w14:textId="77777777" w:rsidR="00190258" w:rsidRDefault="005478B7">
      <w:pPr>
        <w:tabs>
          <w:tab w:val="left" w:pos="2835"/>
        </w:tabs>
      </w:pPr>
      <w:r w:rsidRPr="00CD47AA">
        <w:rPr>
          <w:rStyle w:val="Kop2Char"/>
        </w:rPr>
        <w:t>ROL:</w:t>
      </w:r>
      <w:r>
        <w:rPr>
          <w:rStyle w:val="Kop2Char"/>
        </w:rPr>
        <w:t xml:space="preserve"> </w:t>
      </w:r>
      <w:r>
        <w:t>(Technisch) Projectleider</w:t>
      </w:r>
    </w:p>
    <w:p w14:paraId="02A561D5" w14:textId="77777777" w:rsidR="00190258" w:rsidRDefault="005478B7">
      <w:r w:rsidRPr="48244F35">
        <w:rPr>
          <w:b/>
          <w:bCs/>
        </w:rPr>
        <w:t>OMSCHRIJVING:</w:t>
      </w:r>
      <w:r>
        <w:t xml:space="preserve"> Makro Nederland heeft besloten het intern ontwikkelde reparatie-</w:t>
      </w:r>
      <w:proofErr w:type="spellStart"/>
      <w:r>
        <w:t>workflowsysteem</w:t>
      </w:r>
      <w:proofErr w:type="spellEnd"/>
      <w:r>
        <w:t xml:space="preserve"> REPA te vervangen door de webapplicatie </w:t>
      </w:r>
      <w:proofErr w:type="spellStart"/>
      <w:r>
        <w:t>ZirOnline</w:t>
      </w:r>
      <w:proofErr w:type="spellEnd"/>
      <w:r>
        <w:t xml:space="preserve"> van dienstverlener Z.E.S.</w:t>
      </w:r>
    </w:p>
    <w:p w14:paraId="3F33D816" w14:textId="22A0552A" w:rsidR="00190258" w:rsidRDefault="53F44AFB">
      <w:del w:id="146" w:author="Linda Muller-Kessels" w:date="2021-04-30T09:30:00Z">
        <w:r w:rsidDel="006B0BA8">
          <w:delText>Sjoerd</w:delText>
        </w:r>
      </w:del>
      <w:ins w:id="147" w:author="Linda Muller-Kessels" w:date="2021-04-30T09:30:00Z">
        <w:r w:rsidR="006B0BA8">
          <w:t>X</w:t>
        </w:r>
      </w:ins>
      <w:r w:rsidR="005478B7">
        <w:t xml:space="preserve"> was binnen dit project als (Technisch) IT-Projecteider verantwoordelijk voor de tijdige en correcte uitvoering van alle IT-gerelateerde projectactiviteiten namens Makro Nederland. </w:t>
      </w:r>
    </w:p>
    <w:p w14:paraId="6537F28F" w14:textId="77777777" w:rsidR="00190258" w:rsidRDefault="00190258"/>
    <w:p w14:paraId="0D0884E5" w14:textId="77777777" w:rsidR="00190258" w:rsidRDefault="005478B7">
      <w:r>
        <w:t>Hierbij zijn o.a. de volgende activiteiten uitgevoerd:</w:t>
      </w:r>
    </w:p>
    <w:p w14:paraId="1C69A1B1" w14:textId="77777777" w:rsidR="00190258" w:rsidRDefault="005478B7">
      <w:pPr>
        <w:numPr>
          <w:ilvl w:val="0"/>
          <w:numId w:val="15"/>
        </w:numPr>
        <w:ind w:left="375" w:right="375"/>
      </w:pPr>
      <w:r>
        <w:t>Opstellen en bewaken projectplanning;</w:t>
      </w:r>
    </w:p>
    <w:p w14:paraId="7969E3EF" w14:textId="77777777" w:rsidR="00190258" w:rsidRDefault="005478B7">
      <w:pPr>
        <w:numPr>
          <w:ilvl w:val="0"/>
          <w:numId w:val="15"/>
        </w:numPr>
        <w:ind w:left="375" w:right="375"/>
      </w:pPr>
      <w:r>
        <w:t xml:space="preserve">Stakeholder analyse, </w:t>
      </w:r>
      <w:proofErr w:type="spellStart"/>
      <w:r>
        <w:t>requirementsanalyse</w:t>
      </w:r>
      <w:proofErr w:type="spellEnd"/>
      <w:r>
        <w:t xml:space="preserve"> en GAP-analyse;</w:t>
      </w:r>
    </w:p>
    <w:p w14:paraId="22551278" w14:textId="77777777" w:rsidR="00190258" w:rsidRDefault="005478B7">
      <w:pPr>
        <w:numPr>
          <w:ilvl w:val="0"/>
          <w:numId w:val="15"/>
        </w:numPr>
        <w:ind w:left="375" w:right="375"/>
      </w:pPr>
      <w:r>
        <w:lastRenderedPageBreak/>
        <w:t xml:space="preserve">Organiseren en voorzitten </w:t>
      </w:r>
      <w:proofErr w:type="spellStart"/>
      <w:r>
        <w:t>projectgroepoverleggen</w:t>
      </w:r>
      <w:proofErr w:type="spellEnd"/>
      <w:r>
        <w:t>;</w:t>
      </w:r>
    </w:p>
    <w:p w14:paraId="73C3C56C" w14:textId="77777777" w:rsidR="00190258" w:rsidRDefault="005478B7">
      <w:pPr>
        <w:numPr>
          <w:ilvl w:val="0"/>
          <w:numId w:val="15"/>
        </w:numPr>
        <w:ind w:left="375" w:right="375"/>
      </w:pPr>
      <w:r>
        <w:t>Inventarisatie en coördinatie levering en installatie benodigde hardware;</w:t>
      </w:r>
    </w:p>
    <w:p w14:paraId="6FAA5CD8" w14:textId="77777777" w:rsidR="00190258" w:rsidRDefault="005478B7">
      <w:pPr>
        <w:numPr>
          <w:ilvl w:val="0"/>
          <w:numId w:val="15"/>
        </w:numPr>
        <w:ind w:left="375" w:right="375"/>
      </w:pPr>
      <w:r>
        <w:t xml:space="preserve">Coördinatie user </w:t>
      </w:r>
      <w:proofErr w:type="spellStart"/>
      <w:r>
        <w:t>acceptance</w:t>
      </w:r>
      <w:proofErr w:type="spellEnd"/>
      <w:r>
        <w:t xml:space="preserve"> test;</w:t>
      </w:r>
    </w:p>
    <w:p w14:paraId="0C1D94F9" w14:textId="77777777" w:rsidR="00190258" w:rsidRDefault="005478B7">
      <w:pPr>
        <w:numPr>
          <w:ilvl w:val="0"/>
          <w:numId w:val="15"/>
        </w:numPr>
        <w:ind w:left="375" w:right="375"/>
      </w:pPr>
      <w:r>
        <w:t>Opstellen implementatieplan;</w:t>
      </w:r>
    </w:p>
    <w:p w14:paraId="4F8684CF" w14:textId="77777777" w:rsidR="00190258" w:rsidRDefault="005478B7">
      <w:pPr>
        <w:numPr>
          <w:ilvl w:val="0"/>
          <w:numId w:val="15"/>
        </w:numPr>
        <w:ind w:left="375" w:right="375"/>
      </w:pPr>
      <w:r>
        <w:t>Begeleiden productieoverdracht.</w:t>
      </w:r>
    </w:p>
    <w:p w14:paraId="6DFB9E20" w14:textId="77777777" w:rsidR="00190258" w:rsidRDefault="00190258"/>
    <w:p w14:paraId="1701152C" w14:textId="77777777" w:rsidR="00190258" w:rsidRDefault="005478B7">
      <w:r>
        <w:t xml:space="preserve">Na een korte pilotperiode in 2 vestigingen zijn alle 17 Makro-vestigingen in een periode van 6 weken probleemloos overgegaan op het nieuwe systeem. Bij de implementatie van </w:t>
      </w:r>
      <w:proofErr w:type="spellStart"/>
      <w:r>
        <w:t>ZirOnline</w:t>
      </w:r>
      <w:proofErr w:type="spellEnd"/>
      <w:r>
        <w:t xml:space="preserve"> is bewust gekozen een aantal koppelingen met andere Makro IT-systemen te laten vervallen. Hierdoor is voor de eindgebruikers het reparatie- en stamdata-invoerproces transparanter geworden, terwijl voor de IT-afdeling van Makro het applicatiebeheer is vereenvoudigd.</w:t>
      </w:r>
    </w:p>
    <w:p w14:paraId="55F26835"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MS Office, MS Visio, TOAD</w:t>
      </w:r>
    </w:p>
    <w:p w14:paraId="70DF9E56" w14:textId="77777777" w:rsidR="00190258" w:rsidRDefault="006B0BA8">
      <w:pPr>
        <w:tabs>
          <w:tab w:val="left" w:pos="2835"/>
        </w:tabs>
      </w:pPr>
      <w:r>
        <w:pict w14:anchorId="2D937FA7">
          <v:rect id="_x0000_i1031" style="width:0;height:1.5pt" o:hralign="center" o:bordertopcolor="this" o:borderleftcolor="this" o:borderbottomcolor="this" o:borderrightcolor="this" o:hrstd="t" o:hr="t" fillcolor="#a0a0a0" stroked="f"/>
        </w:pict>
      </w:r>
    </w:p>
    <w:p w14:paraId="7E20A629" w14:textId="77777777" w:rsidR="00190258" w:rsidRDefault="005478B7">
      <w:pPr>
        <w:tabs>
          <w:tab w:val="left" w:pos="2835"/>
        </w:tabs>
      </w:pPr>
      <w:r w:rsidRPr="00CD47AA">
        <w:rPr>
          <w:rStyle w:val="Kop2Char"/>
        </w:rPr>
        <w:t>PROJECT:</w:t>
      </w:r>
      <w:r>
        <w:rPr>
          <w:rStyle w:val="Kop2Char"/>
        </w:rPr>
        <w:t xml:space="preserve"> </w:t>
      </w:r>
      <w:proofErr w:type="spellStart"/>
      <w:r>
        <w:t>MijnMakro</w:t>
      </w:r>
      <w:proofErr w:type="spellEnd"/>
      <w:r>
        <w:t xml:space="preserve"> en Makro Webshop</w:t>
      </w:r>
    </w:p>
    <w:p w14:paraId="18EF7BF4" w14:textId="77777777" w:rsidR="00190258" w:rsidRDefault="005478B7">
      <w:pPr>
        <w:tabs>
          <w:tab w:val="left" w:pos="2835"/>
        </w:tabs>
      </w:pPr>
      <w:r w:rsidRPr="00CD47AA">
        <w:rPr>
          <w:rStyle w:val="Kop2Char"/>
        </w:rPr>
        <w:t>OPDRACHTGEVER:</w:t>
      </w:r>
      <w:r>
        <w:rPr>
          <w:rStyle w:val="Kop2Char"/>
        </w:rPr>
        <w:t xml:space="preserve"> </w:t>
      </w:r>
      <w:r>
        <w:t>Makro Nederland B.V.</w:t>
      </w:r>
    </w:p>
    <w:p w14:paraId="024C1F1D" w14:textId="77777777" w:rsidR="00190258" w:rsidRPr="006B0BA8" w:rsidRDefault="005478B7">
      <w:pPr>
        <w:tabs>
          <w:tab w:val="left" w:pos="2835"/>
          <w:tab w:val="left" w:pos="5812"/>
        </w:tabs>
        <w:rPr>
          <w:lang w:val="en-US"/>
          <w:rPrChange w:id="148" w:author="Linda Muller-Kessels" w:date="2021-04-30T09:29:00Z">
            <w:rPr/>
          </w:rPrChange>
        </w:rPr>
      </w:pPr>
      <w:r w:rsidRPr="006B0BA8">
        <w:rPr>
          <w:rStyle w:val="Kop2Char"/>
          <w:lang w:val="en-US"/>
          <w:rPrChange w:id="149" w:author="Linda Muller-Kessels" w:date="2021-04-30T09:29:00Z">
            <w:rPr>
              <w:rStyle w:val="Kop2Char"/>
            </w:rPr>
          </w:rPrChange>
        </w:rPr>
        <w:t xml:space="preserve">BRANCHE: </w:t>
      </w:r>
      <w:r w:rsidRPr="006B0BA8">
        <w:rPr>
          <w:lang w:val="en-US"/>
          <w:rPrChange w:id="150" w:author="Linda Muller-Kessels" w:date="2021-04-30T09:29:00Z">
            <w:rPr/>
          </w:rPrChange>
        </w:rPr>
        <w:t>Retail</w:t>
      </w:r>
      <w:r w:rsidRPr="006B0BA8">
        <w:rPr>
          <w:lang w:val="en-US"/>
          <w:rPrChange w:id="151" w:author="Linda Muller-Kessels" w:date="2021-04-30T09:29:00Z">
            <w:rPr/>
          </w:rPrChange>
        </w:rPr>
        <w:tab/>
      </w:r>
      <w:r w:rsidRPr="006B0BA8">
        <w:rPr>
          <w:rStyle w:val="Kop2Char"/>
          <w:lang w:val="en-US"/>
          <w:rPrChange w:id="152" w:author="Linda Muller-Kessels" w:date="2021-04-30T09:29:00Z">
            <w:rPr>
              <w:rStyle w:val="Kop2Char"/>
            </w:rPr>
          </w:rPrChange>
        </w:rPr>
        <w:t xml:space="preserve">PERIODE: </w:t>
      </w:r>
      <w:r w:rsidRPr="006B0BA8">
        <w:rPr>
          <w:lang w:val="en-US"/>
          <w:rPrChange w:id="153" w:author="Linda Muller-Kessels" w:date="2021-04-30T09:29:00Z">
            <w:rPr/>
          </w:rPrChange>
        </w:rPr>
        <w:t xml:space="preserve">dec 2010 - </w:t>
      </w:r>
      <w:proofErr w:type="spellStart"/>
      <w:r w:rsidRPr="006B0BA8">
        <w:rPr>
          <w:lang w:val="en-US"/>
          <w:rPrChange w:id="154" w:author="Linda Muller-Kessels" w:date="2021-04-30T09:29:00Z">
            <w:rPr/>
          </w:rPrChange>
        </w:rPr>
        <w:t>sep</w:t>
      </w:r>
      <w:proofErr w:type="spellEnd"/>
      <w:r w:rsidRPr="006B0BA8">
        <w:rPr>
          <w:lang w:val="en-US"/>
          <w:rPrChange w:id="155" w:author="Linda Muller-Kessels" w:date="2021-04-30T09:29:00Z">
            <w:rPr/>
          </w:rPrChange>
        </w:rPr>
        <w:t xml:space="preserve"> 2012</w:t>
      </w:r>
    </w:p>
    <w:p w14:paraId="60CE58F5" w14:textId="77777777" w:rsidR="00190258" w:rsidRDefault="005478B7">
      <w:pPr>
        <w:tabs>
          <w:tab w:val="left" w:pos="2835"/>
        </w:tabs>
      </w:pPr>
      <w:r w:rsidRPr="00CD47AA">
        <w:rPr>
          <w:rStyle w:val="Kop2Char"/>
        </w:rPr>
        <w:t>ROL:</w:t>
      </w:r>
      <w:r>
        <w:rPr>
          <w:rStyle w:val="Kop2Char"/>
        </w:rPr>
        <w:t xml:space="preserve"> </w:t>
      </w:r>
      <w:r>
        <w:t>(Technisch) Projectleider, Informatieanalist</w:t>
      </w:r>
    </w:p>
    <w:p w14:paraId="5BE6375D" w14:textId="77777777" w:rsidR="00190258" w:rsidRDefault="005478B7">
      <w:r w:rsidRPr="48244F35">
        <w:rPr>
          <w:b/>
          <w:bCs/>
        </w:rPr>
        <w:t>OMSCHRIJVING:</w:t>
      </w:r>
      <w:r>
        <w:t xml:space="preserve"> Als onderdeel van de </w:t>
      </w:r>
      <w:proofErr w:type="spellStart"/>
      <w:r>
        <w:t>multichannel</w:t>
      </w:r>
      <w:proofErr w:type="spellEnd"/>
      <w:r>
        <w:t xml:space="preserve"> strategie heeft Makro Nederland een webshop geïmplementeerd binnen www.makro.nl. De uitdaging binnen dit project was het inpassen van de technische oplossingen, geleverd vanuit de corporate IT-afdeling van Metro Group, in het bestaande applicatielandschap van Makro Nederland.</w:t>
      </w:r>
    </w:p>
    <w:p w14:paraId="7FDEB0E3" w14:textId="77777777" w:rsidR="00190258" w:rsidRDefault="005478B7">
      <w:r>
        <w:t xml:space="preserve">Voor het online kopen in de Makro-webshop moet men ingelogd zijn in </w:t>
      </w:r>
      <w:proofErr w:type="spellStart"/>
      <w:r>
        <w:t>MijnMakro</w:t>
      </w:r>
      <w:proofErr w:type="spellEnd"/>
      <w:r>
        <w:t xml:space="preserve">, een online </w:t>
      </w:r>
      <w:proofErr w:type="spellStart"/>
      <w:r>
        <w:t>self</w:t>
      </w:r>
      <w:proofErr w:type="spellEnd"/>
      <w:r>
        <w:t xml:space="preserve"> service portal binnen www.makro.nl. De implementatie van </w:t>
      </w:r>
      <w:proofErr w:type="spellStart"/>
      <w:r>
        <w:t>MijnMakro</w:t>
      </w:r>
      <w:proofErr w:type="spellEnd"/>
      <w:r>
        <w:t xml:space="preserve"> was daarmee </w:t>
      </w:r>
      <w:proofErr w:type="spellStart"/>
      <w:r>
        <w:t>randvoorwaardelijk</w:t>
      </w:r>
      <w:proofErr w:type="spellEnd"/>
      <w:r>
        <w:t xml:space="preserve"> voor de in </w:t>
      </w:r>
      <w:proofErr w:type="spellStart"/>
      <w:r>
        <w:t>productiename</w:t>
      </w:r>
      <w:proofErr w:type="spellEnd"/>
      <w:r>
        <w:t xml:space="preserve"> van de Makro webshop.</w:t>
      </w:r>
    </w:p>
    <w:p w14:paraId="144A5D23" w14:textId="77777777" w:rsidR="00190258" w:rsidRDefault="00190258"/>
    <w:p w14:paraId="20730D0A" w14:textId="7BEFEEB7" w:rsidR="00190258" w:rsidRDefault="53F44AFB">
      <w:del w:id="156" w:author="Linda Muller-Kessels" w:date="2021-04-30T09:30:00Z">
        <w:r w:rsidDel="006B0BA8">
          <w:delText>Sjoerd</w:delText>
        </w:r>
      </w:del>
      <w:ins w:id="157" w:author="Linda Muller-Kessels" w:date="2021-04-30T09:30:00Z">
        <w:r w:rsidR="006B0BA8">
          <w:t>X</w:t>
        </w:r>
      </w:ins>
      <w:r w:rsidR="005478B7">
        <w:t xml:space="preserve"> was binnen dit project als (Technisch) IT-Projectleider en informatieanalist verantwoordelijk voor de tijdige en correcte uitvoering van alle IT-gerelateerde projectactiviteiten namens Makro Nederland. </w:t>
      </w:r>
    </w:p>
    <w:p w14:paraId="340F5357" w14:textId="77777777" w:rsidR="00190258" w:rsidRDefault="005478B7">
      <w:r>
        <w:t>Hierbij zijn o.a. de volgende activiteiten uitgevoerd:</w:t>
      </w:r>
    </w:p>
    <w:p w14:paraId="070966CE" w14:textId="77777777" w:rsidR="00190258" w:rsidRDefault="005478B7">
      <w:pPr>
        <w:numPr>
          <w:ilvl w:val="0"/>
          <w:numId w:val="16"/>
        </w:numPr>
        <w:ind w:left="375" w:right="375"/>
      </w:pPr>
      <w:r>
        <w:t>Opstellen en bewaken projectplanning;</w:t>
      </w:r>
    </w:p>
    <w:p w14:paraId="6D6EBC38" w14:textId="77777777" w:rsidR="00190258" w:rsidRDefault="005478B7">
      <w:pPr>
        <w:numPr>
          <w:ilvl w:val="0"/>
          <w:numId w:val="16"/>
        </w:numPr>
        <w:ind w:left="375" w:right="375"/>
      </w:pPr>
      <w:r>
        <w:t xml:space="preserve">Organiseren en voorzitten </w:t>
      </w:r>
      <w:proofErr w:type="spellStart"/>
      <w:r>
        <w:t>projectgroepoverleggen</w:t>
      </w:r>
      <w:proofErr w:type="spellEnd"/>
      <w:r>
        <w:t>;</w:t>
      </w:r>
    </w:p>
    <w:p w14:paraId="16820A41" w14:textId="77777777" w:rsidR="00190258" w:rsidRDefault="005478B7">
      <w:pPr>
        <w:numPr>
          <w:ilvl w:val="0"/>
          <w:numId w:val="16"/>
        </w:numPr>
        <w:ind w:left="375" w:right="375"/>
      </w:pPr>
      <w:r>
        <w:t xml:space="preserve">Uitvoeren stakeholder </w:t>
      </w:r>
      <w:proofErr w:type="spellStart"/>
      <w:r>
        <w:t>analyses,requirementsanalyse</w:t>
      </w:r>
      <w:proofErr w:type="spellEnd"/>
      <w:r>
        <w:t xml:space="preserve"> en GAP-analyses;</w:t>
      </w:r>
    </w:p>
    <w:p w14:paraId="5D189A66" w14:textId="77777777" w:rsidR="00190258" w:rsidRDefault="005478B7">
      <w:pPr>
        <w:numPr>
          <w:ilvl w:val="0"/>
          <w:numId w:val="16"/>
        </w:numPr>
        <w:ind w:left="375" w:right="375"/>
      </w:pPr>
      <w:r>
        <w:t xml:space="preserve">Afstemming met </w:t>
      </w:r>
      <w:proofErr w:type="spellStart"/>
      <w:r>
        <w:t>MetroSystems</w:t>
      </w:r>
      <w:proofErr w:type="spellEnd"/>
      <w:r>
        <w:t xml:space="preserve"> Düsseldorf en interne stakeholders;</w:t>
      </w:r>
    </w:p>
    <w:p w14:paraId="4CBE05CA" w14:textId="77777777" w:rsidR="00190258" w:rsidRDefault="005478B7">
      <w:pPr>
        <w:numPr>
          <w:ilvl w:val="0"/>
          <w:numId w:val="16"/>
        </w:numPr>
        <w:ind w:left="375" w:right="375"/>
      </w:pPr>
      <w:r>
        <w:t>Opstellen Functioneel Ontwerp;</w:t>
      </w:r>
    </w:p>
    <w:p w14:paraId="28794C14" w14:textId="77777777" w:rsidR="00190258" w:rsidRDefault="005478B7">
      <w:pPr>
        <w:numPr>
          <w:ilvl w:val="0"/>
          <w:numId w:val="16"/>
        </w:numPr>
        <w:ind w:left="375" w:right="375"/>
      </w:pPr>
      <w:r>
        <w:t xml:space="preserve">Begeleiden systeem-, integratie- en user </w:t>
      </w:r>
      <w:proofErr w:type="spellStart"/>
      <w:r>
        <w:t>acceptance</w:t>
      </w:r>
      <w:proofErr w:type="spellEnd"/>
      <w:r>
        <w:t xml:space="preserve"> tests;</w:t>
      </w:r>
    </w:p>
    <w:p w14:paraId="16CEA56E" w14:textId="77777777" w:rsidR="00190258" w:rsidRDefault="005478B7">
      <w:pPr>
        <w:numPr>
          <w:ilvl w:val="0"/>
          <w:numId w:val="16"/>
        </w:numPr>
        <w:ind w:left="375" w:right="375"/>
      </w:pPr>
      <w:r>
        <w:t>Begeleiden productieoverdracht.</w:t>
      </w:r>
    </w:p>
    <w:p w14:paraId="0FB93D08" w14:textId="77777777" w:rsidR="00190258" w:rsidRDefault="005478B7">
      <w:r>
        <w:t xml:space="preserve">Na de succesvolle lancering van de </w:t>
      </w:r>
      <w:proofErr w:type="spellStart"/>
      <w:r>
        <w:t>MijnMakro</w:t>
      </w:r>
      <w:proofErr w:type="spellEnd"/>
      <w:r>
        <w:t xml:space="preserve"> en de Makro webshop beschikt Makro Nederland over een strategisch zeer belangrijk nieuw verkoopkanaal.</w:t>
      </w:r>
    </w:p>
    <w:p w14:paraId="7B960551"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JIRA issue &amp; project tracking</w:t>
      </w:r>
    </w:p>
    <w:p w14:paraId="463F29E8" w14:textId="77777777" w:rsidR="00190258" w:rsidRDefault="006B0BA8">
      <w:pPr>
        <w:tabs>
          <w:tab w:val="left" w:pos="2835"/>
        </w:tabs>
      </w:pPr>
      <w:r>
        <w:pict w14:anchorId="1C7DFE23">
          <v:rect id="_x0000_i1032" style="width:0;height:1.5pt" o:hralign="center" o:bordertopcolor="this" o:borderleftcolor="this" o:borderbottomcolor="this" o:borderrightcolor="this" o:hrstd="t" o:hr="t" fillcolor="#a0a0a0" stroked="f"/>
        </w:pict>
      </w:r>
    </w:p>
    <w:p w14:paraId="54EFF4F5" w14:textId="77777777" w:rsidR="00190258" w:rsidRDefault="005478B7">
      <w:pPr>
        <w:tabs>
          <w:tab w:val="left" w:pos="2835"/>
        </w:tabs>
      </w:pPr>
      <w:r w:rsidRPr="00CD47AA">
        <w:rPr>
          <w:rStyle w:val="Kop2Char"/>
        </w:rPr>
        <w:t>PROJECT:</w:t>
      </w:r>
      <w:r>
        <w:rPr>
          <w:rStyle w:val="Kop2Char"/>
        </w:rPr>
        <w:t xml:space="preserve"> </w:t>
      </w:r>
      <w:r>
        <w:t>Windows migratie REPA</w:t>
      </w:r>
    </w:p>
    <w:p w14:paraId="780665BD" w14:textId="77777777" w:rsidR="00190258" w:rsidRDefault="005478B7">
      <w:pPr>
        <w:tabs>
          <w:tab w:val="left" w:pos="2835"/>
        </w:tabs>
      </w:pPr>
      <w:r w:rsidRPr="00CD47AA">
        <w:rPr>
          <w:rStyle w:val="Kop2Char"/>
        </w:rPr>
        <w:t>OPDRACHTGEVER:</w:t>
      </w:r>
      <w:r>
        <w:rPr>
          <w:rStyle w:val="Kop2Char"/>
        </w:rPr>
        <w:t xml:space="preserve"> </w:t>
      </w:r>
      <w:r>
        <w:t>Metro Cash &amp; Carry B.V. (Makro)</w:t>
      </w:r>
    </w:p>
    <w:p w14:paraId="420F501A" w14:textId="77777777" w:rsidR="00190258" w:rsidRDefault="005478B7">
      <w:pPr>
        <w:tabs>
          <w:tab w:val="left" w:pos="2835"/>
          <w:tab w:val="left" w:pos="5812"/>
        </w:tabs>
      </w:pPr>
      <w:r w:rsidRPr="00BA776E">
        <w:rPr>
          <w:rStyle w:val="Kop2Char"/>
        </w:rPr>
        <w:t xml:space="preserve">BRANCHE: </w:t>
      </w:r>
      <w:r w:rsidRPr="00BA776E">
        <w:t>Retail</w:t>
      </w:r>
      <w:r w:rsidRPr="00BA776E">
        <w:tab/>
      </w:r>
      <w:r w:rsidRPr="00BA776E">
        <w:rPr>
          <w:rStyle w:val="Kop2Char"/>
        </w:rPr>
        <w:t xml:space="preserve">PERIODE: </w:t>
      </w:r>
      <w:r w:rsidRPr="00BA776E">
        <w:t>sep 2010 - nov 2010</w:t>
      </w:r>
    </w:p>
    <w:p w14:paraId="30AD0F54" w14:textId="77777777" w:rsidR="00190258" w:rsidRDefault="005478B7">
      <w:pPr>
        <w:tabs>
          <w:tab w:val="left" w:pos="2835"/>
        </w:tabs>
      </w:pPr>
      <w:r w:rsidRPr="00CD47AA">
        <w:rPr>
          <w:rStyle w:val="Kop2Char"/>
        </w:rPr>
        <w:t>ROL:</w:t>
      </w:r>
      <w:r>
        <w:rPr>
          <w:rStyle w:val="Kop2Char"/>
        </w:rPr>
        <w:t xml:space="preserve"> </w:t>
      </w:r>
      <w:r>
        <w:t>(Technisch) Projectleider, Informatieanalist</w:t>
      </w:r>
    </w:p>
    <w:p w14:paraId="7D2A6793" w14:textId="3EA5E71B" w:rsidR="00190258" w:rsidRDefault="005478B7">
      <w:r w:rsidRPr="48244F35">
        <w:rPr>
          <w:b/>
          <w:bCs/>
        </w:rPr>
        <w:t>OMSCHRIJVING:</w:t>
      </w:r>
      <w:r>
        <w:t xml:space="preserve"> </w:t>
      </w:r>
      <w:del w:id="158" w:author="Linda Muller-Kessels" w:date="2021-04-30T09:30:00Z">
        <w:r w:rsidR="53F44AFB" w:rsidDel="006B0BA8">
          <w:delText>Sjoerd</w:delText>
        </w:r>
      </w:del>
      <w:ins w:id="159" w:author="Linda Muller-Kessels" w:date="2021-04-30T09:30:00Z">
        <w:r w:rsidR="006B0BA8">
          <w:t>X</w:t>
        </w:r>
      </w:ins>
      <w:r>
        <w:t xml:space="preserve"> is door Makro ingezet als Projectleider op het project ‘REPA migratie’. Het systeem moest worden gemigreerd van Windows 2000 naar Windows 2003. REPA is een door Makro Nederland intern ontwikkelde Oracle applicatie, waarin door Makro-klanten ter reparatie aangeboden artikelen worden geadministreerd en opgevolgd. Het systeem bevat een interface naar </w:t>
      </w:r>
      <w:proofErr w:type="spellStart"/>
      <w:r>
        <w:t>Makro’s</w:t>
      </w:r>
      <w:proofErr w:type="spellEnd"/>
      <w:r>
        <w:t xml:space="preserve"> ERP-systeem MBS. Vanuit REPA worden o.a. brieven aan klanten gegenereerd (afhaalberichten, prijsopgaven, etc.). Er vindt ook data-uitwisseling plaats met E-Care, de externe partij die reparaties logistiek afhandelt namens Makro. </w:t>
      </w:r>
    </w:p>
    <w:p w14:paraId="3B7B4B86" w14:textId="77777777" w:rsidR="00190258" w:rsidRDefault="00190258"/>
    <w:p w14:paraId="4DE17E48" w14:textId="77777777" w:rsidR="00190258" w:rsidRDefault="005478B7">
      <w:r>
        <w:lastRenderedPageBreak/>
        <w:t>Hierbij zijn o.a. de volgende activiteiten uitgevoerd:</w:t>
      </w:r>
    </w:p>
    <w:p w14:paraId="1B03FA70" w14:textId="77777777" w:rsidR="00190258" w:rsidRDefault="005478B7">
      <w:pPr>
        <w:numPr>
          <w:ilvl w:val="0"/>
          <w:numId w:val="17"/>
        </w:numPr>
        <w:ind w:left="375" w:right="375"/>
      </w:pPr>
      <w:r>
        <w:t>Uitvoeren impact analyse;</w:t>
      </w:r>
    </w:p>
    <w:p w14:paraId="0B4078A7" w14:textId="77777777" w:rsidR="00190258" w:rsidRDefault="005478B7">
      <w:pPr>
        <w:numPr>
          <w:ilvl w:val="0"/>
          <w:numId w:val="17"/>
        </w:numPr>
        <w:ind w:left="375" w:right="375"/>
      </w:pPr>
      <w:r>
        <w:t xml:space="preserve">Afstemming met interne </w:t>
      </w:r>
      <w:proofErr w:type="spellStart"/>
      <w:r>
        <w:t>stakholders</w:t>
      </w:r>
      <w:proofErr w:type="spellEnd"/>
      <w:r>
        <w:t>;</w:t>
      </w:r>
    </w:p>
    <w:p w14:paraId="3A30225E" w14:textId="77777777" w:rsidR="00190258" w:rsidRDefault="005478B7">
      <w:pPr>
        <w:numPr>
          <w:ilvl w:val="0"/>
          <w:numId w:val="17"/>
        </w:numPr>
        <w:ind w:left="375" w:right="375"/>
      </w:pPr>
      <w:r>
        <w:t>Begeleiden systeem-, integratie- en acceptatietest;</w:t>
      </w:r>
    </w:p>
    <w:p w14:paraId="51B8DB8C" w14:textId="77777777" w:rsidR="00190258" w:rsidRDefault="005478B7">
      <w:pPr>
        <w:numPr>
          <w:ilvl w:val="0"/>
          <w:numId w:val="17"/>
        </w:numPr>
        <w:ind w:left="375" w:right="375"/>
      </w:pPr>
      <w:r>
        <w:t xml:space="preserve">Organiseren en voorzitten </w:t>
      </w:r>
      <w:proofErr w:type="spellStart"/>
      <w:r>
        <w:t>projectgroepoverleggen</w:t>
      </w:r>
      <w:proofErr w:type="spellEnd"/>
      <w:r>
        <w:t>;</w:t>
      </w:r>
    </w:p>
    <w:p w14:paraId="630A5E19" w14:textId="77777777" w:rsidR="00190258" w:rsidRDefault="005478B7">
      <w:pPr>
        <w:numPr>
          <w:ilvl w:val="0"/>
          <w:numId w:val="17"/>
        </w:numPr>
        <w:ind w:left="375" w:right="375"/>
      </w:pPr>
      <w:r>
        <w:t>Begeleiden migratie.</w:t>
      </w:r>
    </w:p>
    <w:p w14:paraId="6D2A24A3" w14:textId="77777777" w:rsidR="00190258" w:rsidRDefault="005478B7">
      <w:r>
        <w:t>De REPA applicatie is in november 2010 succesvol gemigreerd van een Windows 2000 naar een Windows 2003 platform.</w:t>
      </w:r>
    </w:p>
    <w:p w14:paraId="39C8EAE7"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JIRA issue &amp; project tracking</w:t>
      </w:r>
    </w:p>
    <w:p w14:paraId="5630AD66" w14:textId="77777777" w:rsidR="00190258" w:rsidRDefault="006B0BA8">
      <w:pPr>
        <w:tabs>
          <w:tab w:val="left" w:pos="2835"/>
        </w:tabs>
      </w:pPr>
      <w:r>
        <w:pict w14:anchorId="0AF4269E">
          <v:rect id="_x0000_i1033" style="width:0;height:1.5pt" o:hralign="center" o:bordertopcolor="this" o:borderleftcolor="this" o:borderbottomcolor="this" o:borderrightcolor="this" o:hrstd="t" o:hr="t" fillcolor="#a0a0a0" stroked="f"/>
        </w:pict>
      </w:r>
    </w:p>
    <w:p w14:paraId="326765F6" w14:textId="77777777" w:rsidR="00190258" w:rsidRDefault="005478B7">
      <w:pPr>
        <w:tabs>
          <w:tab w:val="left" w:pos="2835"/>
        </w:tabs>
      </w:pPr>
      <w:r w:rsidRPr="00CD47AA">
        <w:rPr>
          <w:rStyle w:val="Kop2Char"/>
        </w:rPr>
        <w:t>PROJECT:</w:t>
      </w:r>
      <w:r>
        <w:rPr>
          <w:rStyle w:val="Kop2Char"/>
        </w:rPr>
        <w:t xml:space="preserve"> </w:t>
      </w:r>
      <w:r>
        <w:t xml:space="preserve">Upgrade en migratie van </w:t>
      </w:r>
      <w:proofErr w:type="spellStart"/>
      <w:r>
        <w:t>folderopmaakapplicatie</w:t>
      </w:r>
      <w:proofErr w:type="spellEnd"/>
    </w:p>
    <w:p w14:paraId="7BD7DB51" w14:textId="77777777" w:rsidR="00190258" w:rsidRPr="006B0BA8" w:rsidRDefault="005478B7">
      <w:pPr>
        <w:tabs>
          <w:tab w:val="left" w:pos="2835"/>
        </w:tabs>
        <w:rPr>
          <w:lang w:val="en-US"/>
          <w:rPrChange w:id="160" w:author="Linda Muller-Kessels" w:date="2021-04-30T09:29:00Z">
            <w:rPr/>
          </w:rPrChange>
        </w:rPr>
      </w:pPr>
      <w:r w:rsidRPr="006B0BA8">
        <w:rPr>
          <w:rStyle w:val="Kop2Char"/>
          <w:lang w:val="en-US"/>
          <w:rPrChange w:id="161" w:author="Linda Muller-Kessels" w:date="2021-04-30T09:29:00Z">
            <w:rPr>
              <w:rStyle w:val="Kop2Char"/>
            </w:rPr>
          </w:rPrChange>
        </w:rPr>
        <w:t xml:space="preserve">OPDRACHTGEVER: </w:t>
      </w:r>
      <w:r w:rsidRPr="006B0BA8">
        <w:rPr>
          <w:lang w:val="en-US"/>
          <w:rPrChange w:id="162" w:author="Linda Muller-Kessels" w:date="2021-04-30T09:29:00Z">
            <w:rPr/>
          </w:rPrChange>
        </w:rPr>
        <w:t>Metro Cash &amp; Carry B.V. (Makro)</w:t>
      </w:r>
    </w:p>
    <w:p w14:paraId="3591A315" w14:textId="77777777" w:rsidR="00190258" w:rsidRPr="006B0BA8" w:rsidRDefault="005478B7">
      <w:pPr>
        <w:tabs>
          <w:tab w:val="left" w:pos="2835"/>
          <w:tab w:val="left" w:pos="5812"/>
        </w:tabs>
        <w:rPr>
          <w:lang w:val="en-US"/>
          <w:rPrChange w:id="163" w:author="Linda Muller-Kessels" w:date="2021-04-30T09:29:00Z">
            <w:rPr/>
          </w:rPrChange>
        </w:rPr>
      </w:pPr>
      <w:r w:rsidRPr="006B0BA8">
        <w:rPr>
          <w:rStyle w:val="Kop2Char"/>
          <w:lang w:val="en-US"/>
          <w:rPrChange w:id="164" w:author="Linda Muller-Kessels" w:date="2021-04-30T09:29:00Z">
            <w:rPr>
              <w:rStyle w:val="Kop2Char"/>
            </w:rPr>
          </w:rPrChange>
        </w:rPr>
        <w:t xml:space="preserve">BRANCHE: </w:t>
      </w:r>
      <w:r w:rsidRPr="006B0BA8">
        <w:rPr>
          <w:lang w:val="en-US"/>
          <w:rPrChange w:id="165" w:author="Linda Muller-Kessels" w:date="2021-04-30T09:29:00Z">
            <w:rPr/>
          </w:rPrChange>
        </w:rPr>
        <w:t>Retail</w:t>
      </w:r>
      <w:r w:rsidRPr="006B0BA8">
        <w:rPr>
          <w:lang w:val="en-US"/>
          <w:rPrChange w:id="166" w:author="Linda Muller-Kessels" w:date="2021-04-30T09:29:00Z">
            <w:rPr/>
          </w:rPrChange>
        </w:rPr>
        <w:tab/>
      </w:r>
      <w:r w:rsidRPr="006B0BA8">
        <w:rPr>
          <w:rStyle w:val="Kop2Char"/>
          <w:lang w:val="en-US"/>
          <w:rPrChange w:id="167" w:author="Linda Muller-Kessels" w:date="2021-04-30T09:29:00Z">
            <w:rPr>
              <w:rStyle w:val="Kop2Char"/>
            </w:rPr>
          </w:rPrChange>
        </w:rPr>
        <w:t xml:space="preserve">PERIODE: </w:t>
      </w:r>
      <w:proofErr w:type="spellStart"/>
      <w:r w:rsidRPr="006B0BA8">
        <w:rPr>
          <w:lang w:val="en-US"/>
          <w:rPrChange w:id="168" w:author="Linda Muller-Kessels" w:date="2021-04-30T09:29:00Z">
            <w:rPr/>
          </w:rPrChange>
        </w:rPr>
        <w:t>nov</w:t>
      </w:r>
      <w:proofErr w:type="spellEnd"/>
      <w:r w:rsidRPr="006B0BA8">
        <w:rPr>
          <w:lang w:val="en-US"/>
          <w:rPrChange w:id="169" w:author="Linda Muller-Kessels" w:date="2021-04-30T09:29:00Z">
            <w:rPr/>
          </w:rPrChange>
        </w:rPr>
        <w:t xml:space="preserve"> 2009 - </w:t>
      </w:r>
      <w:proofErr w:type="spellStart"/>
      <w:r w:rsidRPr="006B0BA8">
        <w:rPr>
          <w:lang w:val="en-US"/>
          <w:rPrChange w:id="170" w:author="Linda Muller-Kessels" w:date="2021-04-30T09:29:00Z">
            <w:rPr/>
          </w:rPrChange>
        </w:rPr>
        <w:t>jan</w:t>
      </w:r>
      <w:proofErr w:type="spellEnd"/>
      <w:r w:rsidRPr="006B0BA8">
        <w:rPr>
          <w:lang w:val="en-US"/>
          <w:rPrChange w:id="171" w:author="Linda Muller-Kessels" w:date="2021-04-30T09:29:00Z">
            <w:rPr/>
          </w:rPrChange>
        </w:rPr>
        <w:t xml:space="preserve"> 2010</w:t>
      </w:r>
    </w:p>
    <w:p w14:paraId="6D5299C8" w14:textId="77777777" w:rsidR="00190258" w:rsidRDefault="005478B7">
      <w:pPr>
        <w:tabs>
          <w:tab w:val="left" w:pos="2835"/>
        </w:tabs>
      </w:pPr>
      <w:r w:rsidRPr="00CD47AA">
        <w:rPr>
          <w:rStyle w:val="Kop2Char"/>
        </w:rPr>
        <w:t>ROL:</w:t>
      </w:r>
      <w:r>
        <w:rPr>
          <w:rStyle w:val="Kop2Char"/>
        </w:rPr>
        <w:t xml:space="preserve"> </w:t>
      </w:r>
      <w:r>
        <w:t>(Technisch) Projectleider, Informatieanalist</w:t>
      </w:r>
    </w:p>
    <w:p w14:paraId="10E3F07E" w14:textId="7D9FBDC3" w:rsidR="00190258" w:rsidRDefault="005478B7">
      <w:r w:rsidRPr="48244F35">
        <w:rPr>
          <w:b/>
          <w:bCs/>
        </w:rPr>
        <w:t>OMSCHRIJVING:</w:t>
      </w:r>
      <w:r>
        <w:t xml:space="preserve"> </w:t>
      </w:r>
      <w:del w:id="172" w:author="Linda Muller-Kessels" w:date="2021-04-30T09:30:00Z">
        <w:r w:rsidR="53F44AFB" w:rsidDel="006B0BA8">
          <w:delText>Sjoerd</w:delText>
        </w:r>
      </w:del>
      <w:ins w:id="173" w:author="Linda Muller-Kessels" w:date="2021-04-30T09:30:00Z">
        <w:r w:rsidR="006B0BA8">
          <w:t>X</w:t>
        </w:r>
      </w:ins>
      <w:r>
        <w:t xml:space="preserve"> is door Metro ingezet als Projectleider op een project waarbinnen de upgrade en migratie van de webapplicatie </w:t>
      </w:r>
      <w:proofErr w:type="spellStart"/>
      <w:r>
        <w:t>WebDigital</w:t>
      </w:r>
      <w:proofErr w:type="spellEnd"/>
      <w:r>
        <w:t xml:space="preserve"> plaatsvond, die door een externe leverancier (</w:t>
      </w:r>
      <w:proofErr w:type="spellStart"/>
      <w:r>
        <w:t>Nefli</w:t>
      </w:r>
      <w:proofErr w:type="spellEnd"/>
      <w:r>
        <w:t xml:space="preserve">) is gemaakt en ook bij hen wordt gehost. Met behulp van </w:t>
      </w:r>
      <w:proofErr w:type="spellStart"/>
      <w:r>
        <w:t>WebDigital</w:t>
      </w:r>
      <w:proofErr w:type="spellEnd"/>
      <w:r>
        <w:t xml:space="preserve"> maakt de Marketingafdeling van Makro Nederland de Makro-folder op. </w:t>
      </w:r>
      <w:proofErr w:type="spellStart"/>
      <w:r>
        <w:t>WebDigital</w:t>
      </w:r>
      <w:proofErr w:type="spellEnd"/>
      <w:r>
        <w:t xml:space="preserve"> wordt gevoed met prijsinformatie en productbeschrijvingen vanuit MBS, </w:t>
      </w:r>
      <w:proofErr w:type="spellStart"/>
      <w:r>
        <w:t>Makro’s</w:t>
      </w:r>
      <w:proofErr w:type="spellEnd"/>
      <w:r>
        <w:t xml:space="preserve"> ERP-systeem. </w:t>
      </w:r>
    </w:p>
    <w:p w14:paraId="37105E3F" w14:textId="77777777" w:rsidR="00190258" w:rsidRDefault="005478B7">
      <w:r>
        <w:t>De focus binnen het project lag op het (acceptatie)testen van deze applicatie door de eindgebruikers binnen Makro. Het waarborgen van de continuïteit van de folderproductie was een belangrijke succesfactor.</w:t>
      </w:r>
    </w:p>
    <w:p w14:paraId="2BA226A1" w14:textId="77777777" w:rsidR="00190258" w:rsidRDefault="00190258"/>
    <w:p w14:paraId="65DAA764" w14:textId="77777777" w:rsidR="00190258" w:rsidRDefault="005478B7">
      <w:r>
        <w:t>Hierbij zijn o.a. de volgende activiteiten uitgevoerd:</w:t>
      </w:r>
    </w:p>
    <w:p w14:paraId="0E08DDE1" w14:textId="77777777" w:rsidR="00190258" w:rsidRDefault="005478B7">
      <w:pPr>
        <w:numPr>
          <w:ilvl w:val="0"/>
          <w:numId w:val="18"/>
        </w:numPr>
        <w:ind w:left="375" w:right="375"/>
      </w:pPr>
      <w:r>
        <w:t>Uitvoeren impact analyse;</w:t>
      </w:r>
    </w:p>
    <w:p w14:paraId="3AD1A75F" w14:textId="77777777" w:rsidR="00190258" w:rsidRDefault="005478B7">
      <w:pPr>
        <w:numPr>
          <w:ilvl w:val="0"/>
          <w:numId w:val="18"/>
        </w:numPr>
        <w:ind w:left="375" w:right="375"/>
      </w:pPr>
      <w:r>
        <w:t>Afstemming met leverancier en interne stakeholders;</w:t>
      </w:r>
    </w:p>
    <w:p w14:paraId="5EDA9990" w14:textId="77777777" w:rsidR="00190258" w:rsidRDefault="005478B7">
      <w:pPr>
        <w:numPr>
          <w:ilvl w:val="0"/>
          <w:numId w:val="18"/>
        </w:numPr>
        <w:ind w:left="375" w:right="375"/>
      </w:pPr>
      <w:r>
        <w:t>Begeleiden systeem-, integratie- en acceptatietests:</w:t>
      </w:r>
    </w:p>
    <w:p w14:paraId="284BD7B9" w14:textId="77777777" w:rsidR="00190258" w:rsidRDefault="005478B7">
      <w:pPr>
        <w:numPr>
          <w:ilvl w:val="0"/>
          <w:numId w:val="18"/>
        </w:numPr>
        <w:ind w:left="375" w:right="375"/>
      </w:pPr>
      <w:r>
        <w:t xml:space="preserve">Organiseren en voorzitten </w:t>
      </w:r>
      <w:proofErr w:type="spellStart"/>
      <w:r>
        <w:t>projectgroepoverleggen</w:t>
      </w:r>
      <w:proofErr w:type="spellEnd"/>
      <w:r>
        <w:t>;</w:t>
      </w:r>
    </w:p>
    <w:p w14:paraId="4366F458" w14:textId="77777777" w:rsidR="00190258" w:rsidRDefault="005478B7">
      <w:pPr>
        <w:numPr>
          <w:ilvl w:val="0"/>
          <w:numId w:val="18"/>
        </w:numPr>
        <w:ind w:left="375" w:right="375"/>
      </w:pPr>
      <w:r>
        <w:t>Begeleiden upgrade.</w:t>
      </w:r>
    </w:p>
    <w:p w14:paraId="20D96518" w14:textId="77777777" w:rsidR="00190258" w:rsidRDefault="005478B7">
      <w:r>
        <w:t xml:space="preserve">De nieuwe versie van </w:t>
      </w:r>
      <w:proofErr w:type="spellStart"/>
      <w:r>
        <w:t>Nefli</w:t>
      </w:r>
      <w:proofErr w:type="spellEnd"/>
      <w:r>
        <w:t xml:space="preserve"> </w:t>
      </w:r>
      <w:proofErr w:type="spellStart"/>
      <w:r>
        <w:t>WebDigital</w:t>
      </w:r>
      <w:proofErr w:type="spellEnd"/>
      <w:r>
        <w:t xml:space="preserve"> is volgens planning in productie genomen.</w:t>
      </w:r>
    </w:p>
    <w:p w14:paraId="57333F5A"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JIRA issue &amp; project tracking</w:t>
      </w:r>
    </w:p>
    <w:p w14:paraId="0DE4B5B7" w14:textId="77777777" w:rsidR="00190258" w:rsidRDefault="006B0BA8">
      <w:pPr>
        <w:tabs>
          <w:tab w:val="left" w:pos="2835"/>
        </w:tabs>
      </w:pPr>
      <w:r>
        <w:pict w14:anchorId="3CE18083">
          <v:rect id="_x0000_i1034" style="width:0;height:1.5pt" o:hralign="center" o:bordertopcolor="this" o:borderleftcolor="this" o:borderbottomcolor="this" o:borderrightcolor="this" o:hrstd="t" o:hr="t" fillcolor="#a0a0a0" stroked="f"/>
        </w:pict>
      </w:r>
    </w:p>
    <w:p w14:paraId="13B70C69" w14:textId="77777777" w:rsidR="00190258" w:rsidRDefault="005478B7">
      <w:pPr>
        <w:tabs>
          <w:tab w:val="left" w:pos="2835"/>
        </w:tabs>
      </w:pPr>
      <w:r w:rsidRPr="00CD47AA">
        <w:rPr>
          <w:rStyle w:val="Kop2Char"/>
        </w:rPr>
        <w:t>PROJECT:</w:t>
      </w:r>
      <w:r>
        <w:rPr>
          <w:rStyle w:val="Kop2Char"/>
        </w:rPr>
        <w:t xml:space="preserve"> </w:t>
      </w:r>
      <w:r>
        <w:t xml:space="preserve">Systems Support Customer &amp; </w:t>
      </w:r>
      <w:proofErr w:type="spellStart"/>
      <w:r>
        <w:t>Goods</w:t>
      </w:r>
      <w:proofErr w:type="spellEnd"/>
    </w:p>
    <w:p w14:paraId="06EBC658" w14:textId="77777777" w:rsidR="00190258" w:rsidRDefault="005478B7">
      <w:pPr>
        <w:tabs>
          <w:tab w:val="left" w:pos="2835"/>
        </w:tabs>
      </w:pPr>
      <w:r w:rsidRPr="00CD47AA">
        <w:rPr>
          <w:rStyle w:val="Kop2Char"/>
        </w:rPr>
        <w:t>OPDRACHTGEVER:</w:t>
      </w:r>
      <w:r>
        <w:rPr>
          <w:rStyle w:val="Kop2Char"/>
        </w:rPr>
        <w:t xml:space="preserve"> </w:t>
      </w:r>
      <w:r>
        <w:t>Makro Nederland B.V.</w:t>
      </w:r>
    </w:p>
    <w:p w14:paraId="4517B7E1" w14:textId="77777777" w:rsidR="00190258" w:rsidRDefault="005478B7">
      <w:pPr>
        <w:tabs>
          <w:tab w:val="left" w:pos="2835"/>
          <w:tab w:val="left" w:pos="5812"/>
        </w:tabs>
      </w:pPr>
      <w:r w:rsidRPr="00BA776E">
        <w:rPr>
          <w:rStyle w:val="Kop2Char"/>
        </w:rPr>
        <w:t xml:space="preserve">BRANCHE: </w:t>
      </w:r>
      <w:r w:rsidRPr="00BA776E">
        <w:t>Retail</w:t>
      </w:r>
      <w:r w:rsidRPr="00BA776E">
        <w:tab/>
      </w:r>
      <w:r w:rsidRPr="00BA776E">
        <w:rPr>
          <w:rStyle w:val="Kop2Char"/>
        </w:rPr>
        <w:t xml:space="preserve">PERIODE: </w:t>
      </w:r>
      <w:r w:rsidRPr="00BA776E">
        <w:t>jan 2008 - dec 2013</w:t>
      </w:r>
    </w:p>
    <w:p w14:paraId="0B41069C" w14:textId="77777777" w:rsidR="00190258" w:rsidRDefault="005478B7">
      <w:pPr>
        <w:tabs>
          <w:tab w:val="left" w:pos="2835"/>
        </w:tabs>
      </w:pPr>
      <w:r w:rsidRPr="00CD47AA">
        <w:rPr>
          <w:rStyle w:val="Kop2Char"/>
        </w:rPr>
        <w:t>ROL:</w:t>
      </w:r>
      <w:r>
        <w:rPr>
          <w:rStyle w:val="Kop2Char"/>
        </w:rPr>
        <w:t xml:space="preserve"> </w:t>
      </w:r>
      <w:r>
        <w:t>ITIL Procesmanager, Applicatiebeheerder</w:t>
      </w:r>
    </w:p>
    <w:p w14:paraId="1D1F50F2" w14:textId="743FE290" w:rsidR="00190258" w:rsidRDefault="005478B7">
      <w:r w:rsidRPr="48244F35">
        <w:rPr>
          <w:b/>
          <w:bCs/>
        </w:rPr>
        <w:t>OMSCHRIJVING:</w:t>
      </w:r>
      <w:r>
        <w:t xml:space="preserve"> </w:t>
      </w:r>
      <w:del w:id="174" w:author="Linda Muller-Kessels" w:date="2021-04-30T09:30:00Z">
        <w:r w:rsidR="53F44AFB" w:rsidDel="006B0BA8">
          <w:delText>Sjoerd</w:delText>
        </w:r>
      </w:del>
      <w:ins w:id="175" w:author="Linda Muller-Kessels" w:date="2021-04-30T09:30:00Z">
        <w:r w:rsidR="006B0BA8">
          <w:t>X</w:t>
        </w:r>
      </w:ins>
      <w:r>
        <w:t xml:space="preserve"> was binnen het cluster Customer &amp; </w:t>
      </w:r>
      <w:proofErr w:type="spellStart"/>
      <w:r>
        <w:t>Goods</w:t>
      </w:r>
      <w:proofErr w:type="spellEnd"/>
      <w:r>
        <w:t xml:space="preserve"> verantwoordelijk voor de coördinatie van tweedelijnssupport m.b.t. Customer- en Supply Chain managementsystemen, die gebruikt worden op het hoofdkantoor en in de vestigingen van zelfbedieningsgroothandel Makro in Nederland ter ondersteuning van de klant- en goederenstroomprocessen. </w:t>
      </w:r>
    </w:p>
    <w:p w14:paraId="66204FF1" w14:textId="77777777" w:rsidR="00190258" w:rsidRDefault="00190258"/>
    <w:p w14:paraId="1E363A45" w14:textId="51E3B0E9" w:rsidR="00190258" w:rsidRDefault="53F44AFB">
      <w:del w:id="176" w:author="Linda Muller-Kessels" w:date="2021-04-30T09:30:00Z">
        <w:r w:rsidDel="006B0BA8">
          <w:delText>Sjoerd</w:delText>
        </w:r>
      </w:del>
      <w:ins w:id="177" w:author="Linda Muller-Kessels" w:date="2021-04-30T09:30:00Z">
        <w:r w:rsidR="006B0BA8">
          <w:t>X</w:t>
        </w:r>
      </w:ins>
      <w:r w:rsidR="005478B7">
        <w:t xml:space="preserve"> rapporteerde aan de Information Manager Customer &amp; </w:t>
      </w:r>
      <w:proofErr w:type="spellStart"/>
      <w:r w:rsidR="005478B7">
        <w:t>Goods</w:t>
      </w:r>
      <w:proofErr w:type="spellEnd"/>
      <w:r w:rsidR="005478B7">
        <w:t xml:space="preserve"> en werd bij zijn werkzaamheden ondersteund door 1 fulltime medewerker, die hij zelf aanstuurde. Zijn focus lag op het vroegtijdig signaleren en zo snel mogelijk (laten) oplossen van verstoringen, en op het doorvoeren van maatregelen om herhaling van incidenten te voorkomen.</w:t>
      </w:r>
    </w:p>
    <w:p w14:paraId="2DBF0D7D" w14:textId="77777777" w:rsidR="00190258" w:rsidRDefault="00190258"/>
    <w:p w14:paraId="2C5D34D8" w14:textId="2706CB90" w:rsidR="00190258" w:rsidRDefault="005478B7">
      <w:r>
        <w:t xml:space="preserve">Activiteiten van </w:t>
      </w:r>
      <w:del w:id="178" w:author="Linda Muller-Kessels" w:date="2021-04-30T09:30:00Z">
        <w:r w:rsidR="53F44AFB" w:rsidDel="006B0BA8">
          <w:delText>Sjoerd</w:delText>
        </w:r>
      </w:del>
      <w:ins w:id="179" w:author="Linda Muller-Kessels" w:date="2021-04-30T09:30:00Z">
        <w:r w:rsidR="006B0BA8">
          <w:t>X</w:t>
        </w:r>
      </w:ins>
      <w:r>
        <w:t xml:space="preserve"> waren:</w:t>
      </w:r>
    </w:p>
    <w:p w14:paraId="3FA2F785" w14:textId="77777777" w:rsidR="00190258" w:rsidRDefault="005478B7">
      <w:pPr>
        <w:numPr>
          <w:ilvl w:val="0"/>
          <w:numId w:val="19"/>
        </w:numPr>
        <w:ind w:left="375" w:right="375"/>
      </w:pPr>
      <w:r>
        <w:t>Bewaken continuïteit en kwaliteit dienstenlevering;</w:t>
      </w:r>
    </w:p>
    <w:p w14:paraId="6D84A0C3" w14:textId="77777777" w:rsidR="00190258" w:rsidRDefault="005478B7">
      <w:pPr>
        <w:numPr>
          <w:ilvl w:val="0"/>
          <w:numId w:val="19"/>
        </w:numPr>
        <w:ind w:left="375" w:right="375"/>
      </w:pPr>
      <w:r>
        <w:t>Communicatie naar stakeholders als onderdeel incident-, change- en releasemanagement;</w:t>
      </w:r>
    </w:p>
    <w:p w14:paraId="28B75886" w14:textId="77777777" w:rsidR="00190258" w:rsidRDefault="005478B7">
      <w:pPr>
        <w:numPr>
          <w:ilvl w:val="0"/>
          <w:numId w:val="19"/>
        </w:numPr>
        <w:ind w:left="375" w:right="375"/>
      </w:pPr>
      <w:r>
        <w:t>Coördineren bij oplossen van systeemstoringen, incidenten;</w:t>
      </w:r>
    </w:p>
    <w:p w14:paraId="41777494" w14:textId="77777777" w:rsidR="00190258" w:rsidRDefault="005478B7">
      <w:pPr>
        <w:numPr>
          <w:ilvl w:val="0"/>
          <w:numId w:val="19"/>
        </w:numPr>
        <w:ind w:left="375" w:right="375"/>
      </w:pPr>
      <w:r>
        <w:lastRenderedPageBreak/>
        <w:t>Analyseren, documenteren, evalueren verstoringen;</w:t>
      </w:r>
    </w:p>
    <w:p w14:paraId="34E23794" w14:textId="77777777" w:rsidR="00190258" w:rsidRDefault="005478B7">
      <w:pPr>
        <w:numPr>
          <w:ilvl w:val="0"/>
          <w:numId w:val="19"/>
        </w:numPr>
        <w:ind w:left="375" w:right="375"/>
      </w:pPr>
      <w:r>
        <w:t xml:space="preserve">Uitwerken </w:t>
      </w:r>
      <w:proofErr w:type="spellStart"/>
      <w:r>
        <w:t>procesverbetervoorstellen</w:t>
      </w:r>
      <w:proofErr w:type="spellEnd"/>
      <w:r>
        <w:t xml:space="preserve"> t.a.v. incident-, change- en releasemanagement;</w:t>
      </w:r>
    </w:p>
    <w:p w14:paraId="503F9351" w14:textId="77777777" w:rsidR="00190258" w:rsidRDefault="005478B7">
      <w:pPr>
        <w:numPr>
          <w:ilvl w:val="0"/>
          <w:numId w:val="19"/>
        </w:numPr>
        <w:ind w:left="375" w:right="375"/>
      </w:pPr>
      <w:r>
        <w:t>Implementeren procesverbeteringen.</w:t>
      </w:r>
    </w:p>
    <w:p w14:paraId="65BEF0B8" w14:textId="4ABC22E3" w:rsidR="00190258" w:rsidRDefault="53F44AFB">
      <w:del w:id="180" w:author="Linda Muller-Kessels" w:date="2021-04-30T09:30:00Z">
        <w:r w:rsidDel="006B0BA8">
          <w:delText>Sjoerd</w:delText>
        </w:r>
      </w:del>
      <w:ins w:id="181" w:author="Linda Muller-Kessels" w:date="2021-04-30T09:30:00Z">
        <w:r w:rsidR="006B0BA8">
          <w:t>X</w:t>
        </w:r>
      </w:ins>
      <w:r w:rsidR="005478B7">
        <w:t xml:space="preserve"> heeft gedurende zijn inzet bij Makro verschillende procesverbeteringen doorgevoerd, waardoor het dienstverleningsniveau van het cluster sterk verbeterd is ten opzichte van de voorgaande jaren.</w:t>
      </w:r>
    </w:p>
    <w:p w14:paraId="44D34CE7" w14:textId="77777777" w:rsidR="00190258" w:rsidRPr="006B0BA8" w:rsidRDefault="005478B7">
      <w:pPr>
        <w:tabs>
          <w:tab w:val="left" w:pos="2835"/>
        </w:tabs>
        <w:rPr>
          <w:noProof/>
          <w:lang w:val="en-US"/>
          <w:rPrChange w:id="182" w:author="Linda Muller-Kessels" w:date="2021-04-30T09:29:00Z">
            <w:rPr>
              <w:noProof/>
            </w:rPr>
          </w:rPrChange>
        </w:rPr>
      </w:pPr>
      <w:r w:rsidRPr="006B0BA8">
        <w:rPr>
          <w:rStyle w:val="Kop2Char"/>
          <w:lang w:val="en-US"/>
          <w:rPrChange w:id="183" w:author="Linda Muller-Kessels" w:date="2021-04-30T09:29:00Z">
            <w:rPr>
              <w:rStyle w:val="Kop2Char"/>
            </w:rPr>
          </w:rPrChange>
        </w:rPr>
        <w:t xml:space="preserve">METHODEN EN TECHNIEKEN: </w:t>
      </w:r>
      <w:r w:rsidRPr="006B0BA8">
        <w:rPr>
          <w:lang w:val="en-US"/>
          <w:rPrChange w:id="184" w:author="Linda Muller-Kessels" w:date="2021-04-30T09:29:00Z">
            <w:rPr/>
          </w:rPrChange>
        </w:rPr>
        <w:t>ASL, ITIL, Oracle databases, TOAD, HP Service Manager, Reflection for Unix, MS Visio</w:t>
      </w:r>
    </w:p>
    <w:p w14:paraId="02F2C34E" w14:textId="77777777" w:rsidR="00190258" w:rsidRDefault="006B0BA8">
      <w:pPr>
        <w:tabs>
          <w:tab w:val="left" w:pos="2835"/>
        </w:tabs>
      </w:pPr>
      <w:r>
        <w:pict w14:anchorId="0BDFC1C7">
          <v:rect id="_x0000_i1035" style="width:0;height:1.5pt" o:hralign="center" o:bordertopcolor="this" o:borderleftcolor="this" o:borderbottomcolor="this" o:borderrightcolor="this" o:hrstd="t" o:hr="t" fillcolor="#a0a0a0" stroked="f"/>
        </w:pict>
      </w:r>
    </w:p>
    <w:p w14:paraId="1C703BBC" w14:textId="77777777" w:rsidR="00190258" w:rsidRDefault="005478B7">
      <w:pPr>
        <w:tabs>
          <w:tab w:val="left" w:pos="2835"/>
        </w:tabs>
      </w:pPr>
      <w:r w:rsidRPr="00CD47AA">
        <w:rPr>
          <w:rStyle w:val="Kop2Char"/>
        </w:rPr>
        <w:t>PROJECT:</w:t>
      </w:r>
      <w:r>
        <w:rPr>
          <w:rStyle w:val="Kop2Char"/>
        </w:rPr>
        <w:t xml:space="preserve"> </w:t>
      </w:r>
      <w:r>
        <w:t>Applicatiebeheer, Informatieanalyse</w:t>
      </w:r>
    </w:p>
    <w:p w14:paraId="0E61DA1C" w14:textId="77777777" w:rsidR="00190258" w:rsidRDefault="005478B7">
      <w:pPr>
        <w:tabs>
          <w:tab w:val="left" w:pos="2835"/>
        </w:tabs>
      </w:pPr>
      <w:r w:rsidRPr="00CD47AA">
        <w:rPr>
          <w:rStyle w:val="Kop2Char"/>
        </w:rPr>
        <w:t>OPDRACHTGEVER:</w:t>
      </w:r>
      <w:r>
        <w:rPr>
          <w:rStyle w:val="Kop2Char"/>
        </w:rPr>
        <w:t xml:space="preserve"> </w:t>
      </w:r>
      <w:r>
        <w:t>Makro Nederland B.V.</w:t>
      </w:r>
    </w:p>
    <w:p w14:paraId="361352DE" w14:textId="77777777" w:rsidR="00190258" w:rsidRPr="006B0BA8" w:rsidRDefault="005478B7">
      <w:pPr>
        <w:tabs>
          <w:tab w:val="left" w:pos="2835"/>
          <w:tab w:val="left" w:pos="5812"/>
        </w:tabs>
        <w:rPr>
          <w:lang w:val="en-US"/>
          <w:rPrChange w:id="185" w:author="Linda Muller-Kessels" w:date="2021-04-30T09:29:00Z">
            <w:rPr/>
          </w:rPrChange>
        </w:rPr>
      </w:pPr>
      <w:r w:rsidRPr="006B0BA8">
        <w:rPr>
          <w:rStyle w:val="Kop2Char"/>
          <w:lang w:val="en-US"/>
          <w:rPrChange w:id="186" w:author="Linda Muller-Kessels" w:date="2021-04-30T09:29:00Z">
            <w:rPr>
              <w:rStyle w:val="Kop2Char"/>
            </w:rPr>
          </w:rPrChange>
        </w:rPr>
        <w:t xml:space="preserve">BRANCHE: </w:t>
      </w:r>
      <w:r w:rsidRPr="006B0BA8">
        <w:rPr>
          <w:lang w:val="en-US"/>
          <w:rPrChange w:id="187" w:author="Linda Muller-Kessels" w:date="2021-04-30T09:29:00Z">
            <w:rPr/>
          </w:rPrChange>
        </w:rPr>
        <w:t>Retail</w:t>
      </w:r>
      <w:r w:rsidRPr="006B0BA8">
        <w:rPr>
          <w:lang w:val="en-US"/>
          <w:rPrChange w:id="188" w:author="Linda Muller-Kessels" w:date="2021-04-30T09:29:00Z">
            <w:rPr/>
          </w:rPrChange>
        </w:rPr>
        <w:tab/>
      </w:r>
      <w:r w:rsidRPr="006B0BA8">
        <w:rPr>
          <w:rStyle w:val="Kop2Char"/>
          <w:lang w:val="en-US"/>
          <w:rPrChange w:id="189" w:author="Linda Muller-Kessels" w:date="2021-04-30T09:29:00Z">
            <w:rPr>
              <w:rStyle w:val="Kop2Char"/>
            </w:rPr>
          </w:rPrChange>
        </w:rPr>
        <w:t xml:space="preserve">PERIODE: </w:t>
      </w:r>
      <w:r w:rsidRPr="006B0BA8">
        <w:rPr>
          <w:lang w:val="en-US"/>
          <w:rPrChange w:id="190" w:author="Linda Muller-Kessels" w:date="2021-04-30T09:29:00Z">
            <w:rPr/>
          </w:rPrChange>
        </w:rPr>
        <w:t>dec 2006 - dec 2007</w:t>
      </w:r>
    </w:p>
    <w:p w14:paraId="455E13EF" w14:textId="77777777" w:rsidR="00190258" w:rsidRDefault="005478B7">
      <w:pPr>
        <w:tabs>
          <w:tab w:val="left" w:pos="2835"/>
        </w:tabs>
      </w:pPr>
      <w:r w:rsidRPr="00CD47AA">
        <w:rPr>
          <w:rStyle w:val="Kop2Char"/>
        </w:rPr>
        <w:t>ROL:</w:t>
      </w:r>
      <w:r>
        <w:rPr>
          <w:rStyle w:val="Kop2Char"/>
        </w:rPr>
        <w:t xml:space="preserve"> </w:t>
      </w:r>
      <w:r>
        <w:t>Informatie Analist, Tester, Applicatiebeheerder</w:t>
      </w:r>
    </w:p>
    <w:p w14:paraId="61C00536" w14:textId="60542079" w:rsidR="00190258" w:rsidRDefault="005478B7">
      <w:r w:rsidRPr="48244F35">
        <w:rPr>
          <w:b/>
          <w:bCs/>
        </w:rPr>
        <w:t>OMSCHRIJVING:</w:t>
      </w:r>
      <w:r>
        <w:t xml:space="preserve"> </w:t>
      </w:r>
      <w:del w:id="191" w:author="Linda Muller-Kessels" w:date="2021-04-30T09:30:00Z">
        <w:r w:rsidR="53F44AFB" w:rsidDel="006B0BA8">
          <w:delText>Sjoerd</w:delText>
        </w:r>
      </w:del>
      <w:ins w:id="192" w:author="Linda Muller-Kessels" w:date="2021-04-30T09:30:00Z">
        <w:r w:rsidR="006B0BA8">
          <w:t>X</w:t>
        </w:r>
      </w:ins>
      <w:r>
        <w:t xml:space="preserve"> werkte in een team dat zorgde voor de uitvoering van het dagelijks beheer en projectmatige optimalisatie van Customer- en Supply Chain managementsystemen, die gebruikt worden op het hoofdkantoor en in de vestigingen van zelfbedieningsgroothandel Makro in Nederland. Om bekend te raken met de werkmethoden en zijn technische vaardigheden verder te ontwikkelen heeft </w:t>
      </w:r>
      <w:del w:id="193" w:author="Linda Muller-Kessels" w:date="2021-04-30T09:30:00Z">
        <w:r w:rsidR="53F44AFB" w:rsidDel="006B0BA8">
          <w:delText>Sjoerd</w:delText>
        </w:r>
      </w:del>
      <w:ins w:id="194" w:author="Linda Muller-Kessels" w:date="2021-04-30T09:30:00Z">
        <w:r w:rsidR="006B0BA8">
          <w:t>X</w:t>
        </w:r>
      </w:ins>
      <w:r>
        <w:t xml:space="preserve"> in het eerste jaar van zijn opdracht bij Makro teamleden ondersteund bij hun beheer- en projectmatige werkzaamheden.</w:t>
      </w:r>
    </w:p>
    <w:p w14:paraId="680A4E5D" w14:textId="77777777" w:rsidR="00190258" w:rsidRDefault="00190258"/>
    <w:p w14:paraId="695323A9" w14:textId="166EA996" w:rsidR="00190258" w:rsidRDefault="005478B7">
      <w:r>
        <w:t xml:space="preserve">Activiteiten van </w:t>
      </w:r>
      <w:del w:id="195" w:author="Linda Muller-Kessels" w:date="2021-04-30T09:30:00Z">
        <w:r w:rsidR="53F44AFB" w:rsidDel="006B0BA8">
          <w:delText>Sjoerd</w:delText>
        </w:r>
      </w:del>
      <w:ins w:id="196" w:author="Linda Muller-Kessels" w:date="2021-04-30T09:30:00Z">
        <w:r w:rsidR="006B0BA8">
          <w:t>X</w:t>
        </w:r>
      </w:ins>
      <w:r>
        <w:t xml:space="preserve"> waren onder andere:</w:t>
      </w:r>
    </w:p>
    <w:p w14:paraId="080CBE79" w14:textId="77777777" w:rsidR="00190258" w:rsidRDefault="005478B7">
      <w:pPr>
        <w:numPr>
          <w:ilvl w:val="0"/>
          <w:numId w:val="20"/>
        </w:numPr>
        <w:ind w:left="375" w:right="375"/>
      </w:pPr>
      <w:r>
        <w:t>Informatieanalyse (impactanalyse/functioneel ontwerp/technisch ontwerp);</w:t>
      </w:r>
    </w:p>
    <w:p w14:paraId="66D8C542" w14:textId="77777777" w:rsidR="00190258" w:rsidRDefault="005478B7">
      <w:pPr>
        <w:numPr>
          <w:ilvl w:val="0"/>
          <w:numId w:val="20"/>
        </w:numPr>
        <w:ind w:left="375" w:right="375"/>
      </w:pPr>
      <w:r>
        <w:t>Schrijven en laten uitvoeren van PL/SQL scripts ter verbetering van de datakwaliteit;</w:t>
      </w:r>
    </w:p>
    <w:p w14:paraId="4BE74CEA" w14:textId="77777777" w:rsidR="00190258" w:rsidRDefault="005478B7">
      <w:pPr>
        <w:numPr>
          <w:ilvl w:val="0"/>
          <w:numId w:val="20"/>
        </w:numPr>
        <w:ind w:left="375" w:right="375"/>
      </w:pPr>
      <w:r>
        <w:t xml:space="preserve">Ondersteunen bij testen van nieuwe releases/patches (beoordelen testcases, beheren </w:t>
      </w:r>
      <w:proofErr w:type="spellStart"/>
      <w:r>
        <w:t>demands</w:t>
      </w:r>
      <w:proofErr w:type="spellEnd"/>
      <w:r>
        <w:t>/defects);</w:t>
      </w:r>
    </w:p>
    <w:p w14:paraId="63E857E3" w14:textId="77777777" w:rsidR="00190258" w:rsidRDefault="005478B7">
      <w:pPr>
        <w:numPr>
          <w:ilvl w:val="0"/>
          <w:numId w:val="20"/>
        </w:numPr>
        <w:ind w:left="375" w:right="375"/>
      </w:pPr>
      <w:r>
        <w:t>Opstellen acceptatietestplannen, uitvoeren systeem- en integratietesten;</w:t>
      </w:r>
    </w:p>
    <w:p w14:paraId="6A948222" w14:textId="77777777" w:rsidR="00190258" w:rsidRDefault="005478B7">
      <w:pPr>
        <w:numPr>
          <w:ilvl w:val="0"/>
          <w:numId w:val="20"/>
        </w:numPr>
        <w:ind w:left="375" w:right="375"/>
      </w:pPr>
      <w:r>
        <w:t>Controleren nachtelijke batchverwerking;</w:t>
      </w:r>
    </w:p>
    <w:p w14:paraId="2D41A2DC" w14:textId="77777777" w:rsidR="00190258" w:rsidRDefault="005478B7">
      <w:pPr>
        <w:numPr>
          <w:ilvl w:val="0"/>
          <w:numId w:val="20"/>
        </w:numPr>
        <w:ind w:left="375" w:right="375"/>
      </w:pPr>
      <w:r>
        <w:t>Tweedelijnssupport, incidentmanagement.</w:t>
      </w:r>
    </w:p>
    <w:p w14:paraId="02E83E18" w14:textId="77777777" w:rsidR="00190258" w:rsidRPr="006B0BA8" w:rsidRDefault="005478B7">
      <w:pPr>
        <w:tabs>
          <w:tab w:val="left" w:pos="2835"/>
        </w:tabs>
        <w:rPr>
          <w:noProof/>
          <w:lang w:val="en-US"/>
          <w:rPrChange w:id="197" w:author="Linda Muller-Kessels" w:date="2021-04-30T09:29:00Z">
            <w:rPr>
              <w:noProof/>
            </w:rPr>
          </w:rPrChange>
        </w:rPr>
      </w:pPr>
      <w:r w:rsidRPr="006B0BA8">
        <w:rPr>
          <w:rStyle w:val="Kop2Char"/>
          <w:lang w:val="en-US"/>
          <w:rPrChange w:id="198" w:author="Linda Muller-Kessels" w:date="2021-04-30T09:29:00Z">
            <w:rPr>
              <w:rStyle w:val="Kop2Char"/>
            </w:rPr>
          </w:rPrChange>
        </w:rPr>
        <w:t xml:space="preserve">METHODEN EN TECHNIEKEN: </w:t>
      </w:r>
      <w:r w:rsidRPr="006B0BA8">
        <w:rPr>
          <w:lang w:val="en-US"/>
          <w:rPrChange w:id="199" w:author="Linda Muller-Kessels" w:date="2021-04-30T09:29:00Z">
            <w:rPr/>
          </w:rPrChange>
        </w:rPr>
        <w:t xml:space="preserve">Oracle databases, TOAD, Reflection for Unix, Mercury </w:t>
      </w:r>
      <w:proofErr w:type="spellStart"/>
      <w:r w:rsidRPr="006B0BA8">
        <w:rPr>
          <w:lang w:val="en-US"/>
          <w:rPrChange w:id="200" w:author="Linda Muller-Kessels" w:date="2021-04-30T09:29:00Z">
            <w:rPr/>
          </w:rPrChange>
        </w:rPr>
        <w:t>Testdirector</w:t>
      </w:r>
      <w:proofErr w:type="spellEnd"/>
      <w:r w:rsidRPr="006B0BA8">
        <w:rPr>
          <w:lang w:val="en-US"/>
          <w:rPrChange w:id="201" w:author="Linda Muller-Kessels" w:date="2021-04-30T09:29:00Z">
            <w:rPr/>
          </w:rPrChange>
        </w:rPr>
        <w:t>, PL/SQL, XML, MS Visio</w:t>
      </w:r>
    </w:p>
    <w:p w14:paraId="19219836" w14:textId="77777777" w:rsidR="00190258" w:rsidRDefault="006B0BA8">
      <w:pPr>
        <w:tabs>
          <w:tab w:val="left" w:pos="2835"/>
        </w:tabs>
      </w:pPr>
      <w:r>
        <w:pict w14:anchorId="5D3E059F">
          <v:rect id="_x0000_i1036" style="width:0;height:1.5pt" o:hralign="center" o:bordertopcolor="this" o:borderleftcolor="this" o:borderbottomcolor="this" o:borderrightcolor="this" o:hrstd="t" o:hr="t" fillcolor="#a0a0a0" stroked="f"/>
        </w:pict>
      </w:r>
    </w:p>
    <w:p w14:paraId="2160EFE7" w14:textId="77777777" w:rsidR="00190258" w:rsidRDefault="005478B7">
      <w:pPr>
        <w:tabs>
          <w:tab w:val="left" w:pos="2835"/>
        </w:tabs>
      </w:pPr>
      <w:r w:rsidRPr="00CD47AA">
        <w:rPr>
          <w:rStyle w:val="Kop2Char"/>
        </w:rPr>
        <w:t>PROJECT:</w:t>
      </w:r>
      <w:r>
        <w:rPr>
          <w:rStyle w:val="Kop2Char"/>
        </w:rPr>
        <w:t xml:space="preserve"> </w:t>
      </w:r>
      <w:r>
        <w:t>Applicatiebeheer SA-Z</w:t>
      </w:r>
    </w:p>
    <w:p w14:paraId="7F2E27A7" w14:textId="77777777" w:rsidR="00190258" w:rsidRDefault="005478B7">
      <w:pPr>
        <w:tabs>
          <w:tab w:val="left" w:pos="2835"/>
        </w:tabs>
      </w:pPr>
      <w:r w:rsidRPr="00CD47AA">
        <w:rPr>
          <w:rStyle w:val="Kop2Char"/>
        </w:rPr>
        <w:t>OPDRACHTGEVER:</w:t>
      </w:r>
      <w:r>
        <w:rPr>
          <w:rStyle w:val="Kop2Char"/>
        </w:rPr>
        <w:t xml:space="preserve"> </w:t>
      </w:r>
      <w:proofErr w:type="spellStart"/>
      <w:r>
        <w:t>Vektis</w:t>
      </w:r>
      <w:proofErr w:type="spellEnd"/>
      <w:r>
        <w:t xml:space="preserve"> B.V.</w:t>
      </w:r>
    </w:p>
    <w:p w14:paraId="7ADA538E" w14:textId="77777777" w:rsidR="00190258" w:rsidRDefault="005478B7">
      <w:pPr>
        <w:tabs>
          <w:tab w:val="left" w:pos="2835"/>
          <w:tab w:val="left" w:pos="5812"/>
        </w:tabs>
      </w:pPr>
      <w:r w:rsidRPr="00BA776E">
        <w:rPr>
          <w:rStyle w:val="Kop2Char"/>
        </w:rPr>
        <w:t xml:space="preserve">BRANCHE: </w:t>
      </w:r>
      <w:r w:rsidRPr="00BA776E">
        <w:t>Dienstverlening / Zorgsector</w:t>
      </w:r>
      <w:r w:rsidRPr="00BA776E">
        <w:tab/>
      </w:r>
      <w:r w:rsidRPr="00BA776E">
        <w:rPr>
          <w:rStyle w:val="Kop2Char"/>
        </w:rPr>
        <w:t xml:space="preserve">PERIODE: </w:t>
      </w:r>
      <w:r w:rsidRPr="00BA776E">
        <w:t>mrt 2006 - nov 2006</w:t>
      </w:r>
    </w:p>
    <w:p w14:paraId="4EC9A8DC" w14:textId="77777777" w:rsidR="00190258" w:rsidRDefault="005478B7">
      <w:pPr>
        <w:tabs>
          <w:tab w:val="left" w:pos="2835"/>
        </w:tabs>
      </w:pPr>
      <w:r w:rsidRPr="00CD47AA">
        <w:rPr>
          <w:rStyle w:val="Kop2Char"/>
        </w:rPr>
        <w:t>ROL:</w:t>
      </w:r>
      <w:r>
        <w:rPr>
          <w:rStyle w:val="Kop2Char"/>
        </w:rPr>
        <w:t xml:space="preserve"> </w:t>
      </w:r>
      <w:r>
        <w:t>Technisch Applicatiebeheerder, Database Administrator, Incident Manager, Gegevensbeheerder</w:t>
      </w:r>
    </w:p>
    <w:p w14:paraId="5B6A0333" w14:textId="77777777" w:rsidR="00190258" w:rsidRDefault="005478B7">
      <w:r>
        <w:rPr>
          <w:b/>
        </w:rPr>
        <w:t>OMSCHRIJVING:</w:t>
      </w:r>
      <w:r>
        <w:t xml:space="preserve"> </w:t>
      </w:r>
      <w:proofErr w:type="spellStart"/>
      <w:r>
        <w:t>Vektis</w:t>
      </w:r>
      <w:proofErr w:type="spellEnd"/>
      <w:r>
        <w:t xml:space="preserve"> is hét business intelligence centrum voor de zorg.</w:t>
      </w:r>
    </w:p>
    <w:p w14:paraId="7F0DA6F0" w14:textId="77777777" w:rsidR="00190258" w:rsidRDefault="005478B7">
      <w:r>
        <w:t xml:space="preserve">SA-Z is het Sectorale Aanspreekpunt (SA) voor de Zorgverzekeraars met betrekking tot het elektronisch routeren van gestandaardiseerde berichten tussen alle Nederlandse zorgverzekeraars en andere belanghebbenden, zoals de Belastingdienst en het UWV. </w:t>
      </w:r>
      <w:proofErr w:type="spellStart"/>
      <w:r>
        <w:t>Vektis</w:t>
      </w:r>
      <w:proofErr w:type="spellEnd"/>
      <w:r>
        <w:t xml:space="preserve"> verzorgt tevens voor referentiedoeleinden de opslag en het beheer van deze berichten in databases (Oracle en MS SQL Server).</w:t>
      </w:r>
    </w:p>
    <w:p w14:paraId="2F562895" w14:textId="2E6C9AFD" w:rsidR="00190258" w:rsidRDefault="005478B7">
      <w:r>
        <w:t xml:space="preserve">Als Technisch Specialist heeft </w:t>
      </w:r>
      <w:del w:id="202" w:author="Linda Muller-Kessels" w:date="2021-04-30T09:30:00Z">
        <w:r w:rsidR="53F44AFB" w:rsidDel="006B0BA8">
          <w:delText>Sjoerd</w:delText>
        </w:r>
      </w:del>
      <w:ins w:id="203" w:author="Linda Muller-Kessels" w:date="2021-04-30T09:30:00Z">
        <w:r w:rsidR="006B0BA8">
          <w:t>X</w:t>
        </w:r>
      </w:ins>
      <w:r>
        <w:t xml:space="preserve"> ondersteund bij de uitrol van een client tool, waarmee externe partijen via een beveiligde internetverbinding gestandaardiseerde berichten met </w:t>
      </w:r>
      <w:proofErr w:type="spellStart"/>
      <w:r>
        <w:t>Vektis</w:t>
      </w:r>
      <w:proofErr w:type="spellEnd"/>
      <w:r>
        <w:t xml:space="preserve"> uitwisselen. </w:t>
      </w:r>
    </w:p>
    <w:p w14:paraId="2A7F4C25" w14:textId="77777777" w:rsidR="00190258" w:rsidRDefault="005478B7">
      <w:r>
        <w:t>Voorts heeft hij de Functioneel Beheerders technisch ondersteund bij het beantwoorden van klantvragen en het operationeel houden van de verschillende SA-Z systemen.</w:t>
      </w:r>
    </w:p>
    <w:p w14:paraId="66F2E644" w14:textId="178297EE" w:rsidR="00190258" w:rsidRDefault="005478B7">
      <w:r>
        <w:t xml:space="preserve">Daarnaast heeft </w:t>
      </w:r>
      <w:del w:id="204" w:author="Linda Muller-Kessels" w:date="2021-04-30T09:30:00Z">
        <w:r w:rsidR="53F44AFB" w:rsidDel="006B0BA8">
          <w:delText>Sjoerd</w:delText>
        </w:r>
      </w:del>
      <w:ins w:id="205" w:author="Linda Muller-Kessels" w:date="2021-04-30T09:30:00Z">
        <w:r w:rsidR="006B0BA8">
          <w:t>X</w:t>
        </w:r>
      </w:ins>
      <w:r>
        <w:t xml:space="preserve"> voortgangs- en managementrapportages voor intern en extern gebruik ontwikkeld met behulp van MS SQL Server - DTS.</w:t>
      </w:r>
    </w:p>
    <w:p w14:paraId="5CDEA555"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MS Windows Server 2003, MS SQL Server 2000, SQL, XML, FTP</w:t>
      </w:r>
    </w:p>
    <w:p w14:paraId="54CD245A" w14:textId="77777777" w:rsidR="00190258" w:rsidRDefault="006B0BA8">
      <w:pPr>
        <w:tabs>
          <w:tab w:val="left" w:pos="2835"/>
        </w:tabs>
      </w:pPr>
      <w:r>
        <w:pict w14:anchorId="55DAB77E">
          <v:rect id="_x0000_i1037" style="width:0;height:1.5pt" o:hralign="center" o:bordertopcolor="this" o:borderleftcolor="this" o:borderbottomcolor="this" o:borderrightcolor="this" o:hrstd="t" o:hr="t" fillcolor="#a0a0a0" stroked="f"/>
        </w:pict>
      </w:r>
    </w:p>
    <w:p w14:paraId="28B58696" w14:textId="77777777" w:rsidR="00190258" w:rsidRDefault="005478B7">
      <w:pPr>
        <w:tabs>
          <w:tab w:val="left" w:pos="2835"/>
        </w:tabs>
      </w:pPr>
      <w:r w:rsidRPr="00CD47AA">
        <w:rPr>
          <w:rStyle w:val="Kop2Char"/>
        </w:rPr>
        <w:t>PROJECT:</w:t>
      </w:r>
      <w:r>
        <w:rPr>
          <w:rStyle w:val="Kop2Char"/>
        </w:rPr>
        <w:t xml:space="preserve"> </w:t>
      </w:r>
      <w:r>
        <w:t>Management Informatiesysteem</w:t>
      </w:r>
    </w:p>
    <w:p w14:paraId="7811CE4F" w14:textId="77777777" w:rsidR="00190258" w:rsidRDefault="005478B7">
      <w:pPr>
        <w:tabs>
          <w:tab w:val="left" w:pos="2835"/>
        </w:tabs>
      </w:pPr>
      <w:r w:rsidRPr="00CD47AA">
        <w:rPr>
          <w:rStyle w:val="Kop2Char"/>
        </w:rPr>
        <w:t>OPDRACHTGEVER:</w:t>
      </w:r>
      <w:r>
        <w:rPr>
          <w:rStyle w:val="Kop2Char"/>
        </w:rPr>
        <w:t xml:space="preserve"> </w:t>
      </w:r>
      <w:r>
        <w:t>CIMSOLUTIONS B.V.</w:t>
      </w:r>
    </w:p>
    <w:p w14:paraId="25DE219B" w14:textId="77777777" w:rsidR="00190258" w:rsidRPr="006B0BA8" w:rsidRDefault="005478B7">
      <w:pPr>
        <w:tabs>
          <w:tab w:val="left" w:pos="2835"/>
          <w:tab w:val="left" w:pos="5812"/>
        </w:tabs>
        <w:rPr>
          <w:lang w:val="en-US"/>
          <w:rPrChange w:id="206" w:author="Linda Muller-Kessels" w:date="2021-04-30T09:29:00Z">
            <w:rPr/>
          </w:rPrChange>
        </w:rPr>
      </w:pPr>
      <w:r w:rsidRPr="006B0BA8">
        <w:rPr>
          <w:rStyle w:val="Kop2Char"/>
          <w:lang w:val="en-US"/>
          <w:rPrChange w:id="207" w:author="Linda Muller-Kessels" w:date="2021-04-30T09:29:00Z">
            <w:rPr>
              <w:rStyle w:val="Kop2Char"/>
            </w:rPr>
          </w:rPrChange>
        </w:rPr>
        <w:t xml:space="preserve">BRANCHE: </w:t>
      </w:r>
      <w:r w:rsidRPr="006B0BA8">
        <w:rPr>
          <w:lang w:val="en-US"/>
          <w:rPrChange w:id="208" w:author="Linda Muller-Kessels" w:date="2021-04-30T09:29:00Z">
            <w:rPr/>
          </w:rPrChange>
        </w:rPr>
        <w:t xml:space="preserve">Business </w:t>
      </w:r>
      <w:proofErr w:type="spellStart"/>
      <w:r w:rsidRPr="006B0BA8">
        <w:rPr>
          <w:lang w:val="en-US"/>
          <w:rPrChange w:id="209" w:author="Linda Muller-Kessels" w:date="2021-04-30T09:29:00Z">
            <w:rPr/>
          </w:rPrChange>
        </w:rPr>
        <w:t>Applicatie</w:t>
      </w:r>
      <w:proofErr w:type="spellEnd"/>
      <w:r w:rsidRPr="006B0BA8">
        <w:rPr>
          <w:lang w:val="en-US"/>
          <w:rPrChange w:id="210" w:author="Linda Muller-Kessels" w:date="2021-04-30T09:29:00Z">
            <w:rPr/>
          </w:rPrChange>
        </w:rPr>
        <w:tab/>
      </w:r>
      <w:r w:rsidRPr="006B0BA8">
        <w:rPr>
          <w:rStyle w:val="Kop2Char"/>
          <w:lang w:val="en-US"/>
          <w:rPrChange w:id="211" w:author="Linda Muller-Kessels" w:date="2021-04-30T09:29:00Z">
            <w:rPr>
              <w:rStyle w:val="Kop2Char"/>
            </w:rPr>
          </w:rPrChange>
        </w:rPr>
        <w:t xml:space="preserve">PERIODE: </w:t>
      </w:r>
      <w:proofErr w:type="spellStart"/>
      <w:r w:rsidRPr="006B0BA8">
        <w:rPr>
          <w:lang w:val="en-US"/>
          <w:rPrChange w:id="212" w:author="Linda Muller-Kessels" w:date="2021-04-30T09:29:00Z">
            <w:rPr/>
          </w:rPrChange>
        </w:rPr>
        <w:t>okt</w:t>
      </w:r>
      <w:proofErr w:type="spellEnd"/>
      <w:r w:rsidRPr="006B0BA8">
        <w:rPr>
          <w:lang w:val="en-US"/>
          <w:rPrChange w:id="213" w:author="Linda Muller-Kessels" w:date="2021-04-30T09:29:00Z">
            <w:rPr/>
          </w:rPrChange>
        </w:rPr>
        <w:t xml:space="preserve"> 2005 - </w:t>
      </w:r>
      <w:proofErr w:type="spellStart"/>
      <w:r w:rsidRPr="006B0BA8">
        <w:rPr>
          <w:lang w:val="en-US"/>
          <w:rPrChange w:id="214" w:author="Linda Muller-Kessels" w:date="2021-04-30T09:29:00Z">
            <w:rPr/>
          </w:rPrChange>
        </w:rPr>
        <w:t>jan</w:t>
      </w:r>
      <w:proofErr w:type="spellEnd"/>
      <w:r w:rsidRPr="006B0BA8">
        <w:rPr>
          <w:lang w:val="en-US"/>
          <w:rPrChange w:id="215" w:author="Linda Muller-Kessels" w:date="2021-04-30T09:29:00Z">
            <w:rPr/>
          </w:rPrChange>
        </w:rPr>
        <w:t xml:space="preserve"> 2006</w:t>
      </w:r>
    </w:p>
    <w:p w14:paraId="5B207737" w14:textId="77777777" w:rsidR="00190258" w:rsidRDefault="005478B7">
      <w:pPr>
        <w:tabs>
          <w:tab w:val="left" w:pos="2835"/>
        </w:tabs>
      </w:pPr>
      <w:r w:rsidRPr="00CD47AA">
        <w:rPr>
          <w:rStyle w:val="Kop2Char"/>
        </w:rPr>
        <w:t>ROL:</w:t>
      </w:r>
      <w:r>
        <w:rPr>
          <w:rStyle w:val="Kop2Char"/>
        </w:rPr>
        <w:t xml:space="preserve"> </w:t>
      </w:r>
      <w:r>
        <w:t>Informatie Analist, Database Ontwerper / DBA</w:t>
      </w:r>
    </w:p>
    <w:p w14:paraId="72FDCF09" w14:textId="77777777" w:rsidR="00190258" w:rsidRDefault="005478B7">
      <w:r w:rsidRPr="48244F35">
        <w:rPr>
          <w:b/>
          <w:bCs/>
        </w:rPr>
        <w:lastRenderedPageBreak/>
        <w:t>OMSCHRIJVING:</w:t>
      </w:r>
      <w:r>
        <w:t xml:space="preserve"> Het doel van dit interne project was het ontwerpen en realiseren van een gecentraliseerd, consistent en functioneel informatiesysteem dat verscheidene CIMSOLUTIONS managementprocessen op een effectieve en efficiënte manier ondersteunt. </w:t>
      </w:r>
    </w:p>
    <w:p w14:paraId="36FEB5B0" w14:textId="080B4BE6" w:rsidR="00190258" w:rsidRDefault="53F44AFB">
      <w:del w:id="216" w:author="Linda Muller-Kessels" w:date="2021-04-30T09:30:00Z">
        <w:r w:rsidDel="006B0BA8">
          <w:delText>Sjoerd</w:delText>
        </w:r>
      </w:del>
      <w:ins w:id="217" w:author="Linda Muller-Kessels" w:date="2021-04-30T09:30:00Z">
        <w:r w:rsidR="006B0BA8">
          <w:t>X</w:t>
        </w:r>
      </w:ins>
      <w:r w:rsidR="005478B7">
        <w:t xml:space="preserve"> vervulde de rol van Informatieanalist en Database Ontwerper / DBA. Hij werkte mee aan het analyseren en documenteren van de </w:t>
      </w:r>
      <w:proofErr w:type="spellStart"/>
      <w:r w:rsidR="005478B7">
        <w:t>requirements</w:t>
      </w:r>
      <w:proofErr w:type="spellEnd"/>
      <w:r w:rsidR="005478B7">
        <w:t xml:space="preserve"> en ontwierp het datamodel op basis van specificaties volgens UML.  </w:t>
      </w:r>
    </w:p>
    <w:p w14:paraId="204CF297" w14:textId="77777777" w:rsidR="00190258" w:rsidRDefault="005478B7">
      <w:r>
        <w:t xml:space="preserve">Omdat het systeem in zeer korte tijd operationeel moest zijn, werd de </w:t>
      </w:r>
      <w:proofErr w:type="spellStart"/>
      <w:r>
        <w:t>XTreme</w:t>
      </w:r>
      <w:proofErr w:type="spellEnd"/>
      <w:r>
        <w:t xml:space="preserve"> Programming ontwikkelmethode toegepast. Het informatiesysteem werd incrementeel opgeleverd, waarbij eerst de ‘must </w:t>
      </w:r>
      <w:proofErr w:type="spellStart"/>
      <w:r>
        <w:t>haves</w:t>
      </w:r>
      <w:proofErr w:type="spellEnd"/>
      <w:r>
        <w:t>’ werden gerealiseerd.</w:t>
      </w:r>
    </w:p>
    <w:p w14:paraId="5C3F8209"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 xml:space="preserve">MS SQL Server, SQL, OO, UML, </w:t>
      </w:r>
      <w:proofErr w:type="spellStart"/>
      <w:r>
        <w:t>Xtreme</w:t>
      </w:r>
      <w:proofErr w:type="spellEnd"/>
      <w:r>
        <w:t xml:space="preserve"> Programming, Microsoft .NET, C#, MS Visual Studio 2003, MS Visual SourceSafe, </w:t>
      </w:r>
      <w:proofErr w:type="spellStart"/>
      <w:r>
        <w:t>Subversion</w:t>
      </w:r>
      <w:proofErr w:type="spellEnd"/>
      <w:r>
        <w:t xml:space="preserve">, </w:t>
      </w:r>
      <w:proofErr w:type="spellStart"/>
      <w:r>
        <w:t>NUnit</w:t>
      </w:r>
      <w:proofErr w:type="spellEnd"/>
    </w:p>
    <w:p w14:paraId="30D7AA69" w14:textId="77777777" w:rsidR="00190258" w:rsidRDefault="006B0BA8">
      <w:pPr>
        <w:tabs>
          <w:tab w:val="left" w:pos="2835"/>
        </w:tabs>
      </w:pPr>
      <w:r>
        <w:pict w14:anchorId="39AC0B81">
          <v:rect id="_x0000_i1038" style="width:0;height:1.5pt" o:hralign="center" o:bordertopcolor="this" o:borderleftcolor="this" o:borderbottomcolor="this" o:borderrightcolor="this" o:hrstd="t" o:hr="t" fillcolor="#a0a0a0" stroked="f"/>
        </w:pict>
      </w:r>
    </w:p>
    <w:p w14:paraId="38837B38" w14:textId="77777777" w:rsidR="00190258" w:rsidRDefault="005478B7">
      <w:pPr>
        <w:tabs>
          <w:tab w:val="left" w:pos="2835"/>
        </w:tabs>
      </w:pPr>
      <w:r w:rsidRPr="00CD47AA">
        <w:rPr>
          <w:rStyle w:val="Kop2Char"/>
        </w:rPr>
        <w:t>PROJECT:</w:t>
      </w:r>
      <w:r>
        <w:rPr>
          <w:rStyle w:val="Kop2Char"/>
        </w:rPr>
        <w:t xml:space="preserve"> </w:t>
      </w:r>
      <w:r>
        <w:t>Best: ontwikkeling datawarehouse</w:t>
      </w:r>
    </w:p>
    <w:p w14:paraId="0F7175D5" w14:textId="77777777" w:rsidR="00190258" w:rsidRDefault="005478B7">
      <w:pPr>
        <w:tabs>
          <w:tab w:val="left" w:pos="2835"/>
        </w:tabs>
      </w:pPr>
      <w:r w:rsidRPr="00CD47AA">
        <w:rPr>
          <w:rStyle w:val="Kop2Char"/>
        </w:rPr>
        <w:t>OPDRACHTGEVER:</w:t>
      </w:r>
      <w:r>
        <w:rPr>
          <w:rStyle w:val="Kop2Char"/>
        </w:rPr>
        <w:t xml:space="preserve"> </w:t>
      </w:r>
      <w:r>
        <w:t>Volvo Financial Services</w:t>
      </w:r>
    </w:p>
    <w:p w14:paraId="3AEC8645" w14:textId="77777777" w:rsidR="00190258" w:rsidRDefault="005478B7">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jul 2004 - sep 2005</w:t>
      </w:r>
    </w:p>
    <w:p w14:paraId="7C9D7BB4" w14:textId="77777777" w:rsidR="00190258" w:rsidRDefault="005478B7">
      <w:pPr>
        <w:tabs>
          <w:tab w:val="left" w:pos="2835"/>
        </w:tabs>
      </w:pPr>
      <w:r w:rsidRPr="00CD47AA">
        <w:rPr>
          <w:rStyle w:val="Kop2Char"/>
        </w:rPr>
        <w:t>ROL:</w:t>
      </w:r>
      <w:r>
        <w:rPr>
          <w:rStyle w:val="Kop2Char"/>
        </w:rPr>
        <w:t xml:space="preserve"> </w:t>
      </w:r>
      <w:r>
        <w:t>Functioneel Applicatiebeheerder, DBA, Gegevensbeheerder</w:t>
      </w:r>
    </w:p>
    <w:p w14:paraId="4E871817" w14:textId="346B6024" w:rsidR="00190258" w:rsidRDefault="005478B7">
      <w:r w:rsidRPr="48244F35">
        <w:rPr>
          <w:b/>
          <w:bCs/>
        </w:rPr>
        <w:t>OMSCHRIJVING:</w:t>
      </w:r>
      <w:r>
        <w:t xml:space="preserve"> Als Functioneel Applicatiebeheerder heeft </w:t>
      </w:r>
      <w:del w:id="218" w:author="Linda Muller-Kessels" w:date="2021-04-30T09:30:00Z">
        <w:r w:rsidR="53F44AFB" w:rsidDel="006B0BA8">
          <w:delText>Sjoerd</w:delText>
        </w:r>
      </w:del>
      <w:ins w:id="219" w:author="Linda Muller-Kessels" w:date="2021-04-30T09:30:00Z">
        <w:r w:rsidR="006B0BA8">
          <w:t>X</w:t>
        </w:r>
      </w:ins>
      <w:r>
        <w:t xml:space="preserve"> gewerkt in het BEST project. Dit project behelsde de ontwikkeling van een datawarehouse, waarbij historische gegevens worden opgeslagen en beschikbaar gemaakt voor rapportages en data-analyse.</w:t>
      </w:r>
    </w:p>
    <w:p w14:paraId="487C52EE" w14:textId="165417A7" w:rsidR="00190258" w:rsidRDefault="53F44AFB">
      <w:del w:id="220" w:author="Linda Muller-Kessels" w:date="2021-04-30T09:30:00Z">
        <w:r w:rsidDel="006B0BA8">
          <w:delText>Sjoerd</w:delText>
        </w:r>
      </w:del>
      <w:ins w:id="221" w:author="Linda Muller-Kessels" w:date="2021-04-30T09:30:00Z">
        <w:r w:rsidR="006B0BA8">
          <w:t>X</w:t>
        </w:r>
      </w:ins>
      <w:r w:rsidR="005478B7">
        <w:t xml:space="preserve"> ontwikkelde en verbeterde, met als bron de datawarehouse, rapporten met Business Objects op basis van bestaande periodieke rapporten of door stakeholder aangeleverde </w:t>
      </w:r>
      <w:proofErr w:type="spellStart"/>
      <w:r w:rsidR="005478B7">
        <w:t>requirements</w:t>
      </w:r>
      <w:proofErr w:type="spellEnd"/>
      <w:r w:rsidR="005478B7">
        <w:t>.</w:t>
      </w:r>
    </w:p>
    <w:p w14:paraId="1D1BAEB5" w14:textId="77777777" w:rsidR="00190258" w:rsidRDefault="005478B7">
      <w:r>
        <w:t xml:space="preserve">Daarnaast was hij verantwoordelijk voor het via scripts </w:t>
      </w:r>
      <w:proofErr w:type="spellStart"/>
      <w:r>
        <w:t>priodiek</w:t>
      </w:r>
      <w:proofErr w:type="spellEnd"/>
      <w:r>
        <w:t xml:space="preserve"> voeden van het datawarehouse met View21 data.</w:t>
      </w:r>
    </w:p>
    <w:p w14:paraId="70DAAED0" w14:textId="77777777" w:rsidR="00190258" w:rsidRPr="006B0BA8" w:rsidRDefault="005478B7">
      <w:pPr>
        <w:tabs>
          <w:tab w:val="left" w:pos="2835"/>
        </w:tabs>
        <w:rPr>
          <w:noProof/>
          <w:lang w:val="en-US"/>
          <w:rPrChange w:id="222" w:author="Linda Muller-Kessels" w:date="2021-04-30T09:29:00Z">
            <w:rPr>
              <w:noProof/>
            </w:rPr>
          </w:rPrChange>
        </w:rPr>
      </w:pPr>
      <w:r w:rsidRPr="006B0BA8">
        <w:rPr>
          <w:rStyle w:val="Kop2Char"/>
          <w:lang w:val="en-US"/>
          <w:rPrChange w:id="223" w:author="Linda Muller-Kessels" w:date="2021-04-30T09:29:00Z">
            <w:rPr>
              <w:rStyle w:val="Kop2Char"/>
            </w:rPr>
          </w:rPrChange>
        </w:rPr>
        <w:t xml:space="preserve">METHODEN EN TECHNIEKEN: </w:t>
      </w:r>
      <w:r w:rsidRPr="006B0BA8">
        <w:rPr>
          <w:lang w:val="en-US"/>
          <w:rPrChange w:id="224" w:author="Linda Muller-Kessels" w:date="2021-04-30T09:29:00Z">
            <w:rPr/>
          </w:rPrChange>
        </w:rPr>
        <w:t xml:space="preserve">Windows 2000, MS SQL Server 2000, View21, Informix database, MS Access, Crystal Reports, Visual Studio, </w:t>
      </w:r>
      <w:proofErr w:type="spellStart"/>
      <w:r w:rsidRPr="006B0BA8">
        <w:rPr>
          <w:lang w:val="en-US"/>
          <w:rPrChange w:id="225" w:author="Linda Muller-Kessels" w:date="2021-04-30T09:29:00Z">
            <w:rPr/>
          </w:rPrChange>
        </w:rPr>
        <w:t>Streamserve</w:t>
      </w:r>
      <w:proofErr w:type="spellEnd"/>
      <w:r w:rsidRPr="006B0BA8">
        <w:rPr>
          <w:lang w:val="en-US"/>
          <w:rPrChange w:id="226" w:author="Linda Muller-Kessels" w:date="2021-04-30T09:29:00Z">
            <w:rPr/>
          </w:rPrChange>
        </w:rPr>
        <w:t xml:space="preserve">, Business Objects, </w:t>
      </w:r>
      <w:proofErr w:type="spellStart"/>
      <w:r w:rsidRPr="006B0BA8">
        <w:rPr>
          <w:lang w:val="en-US"/>
          <w:rPrChange w:id="227" w:author="Linda Muller-Kessels" w:date="2021-04-30T09:29:00Z">
            <w:rPr/>
          </w:rPrChange>
        </w:rPr>
        <w:t>datawarehouse</w:t>
      </w:r>
      <w:proofErr w:type="spellEnd"/>
    </w:p>
    <w:p w14:paraId="34FF1C98" w14:textId="77777777" w:rsidR="00190258" w:rsidRDefault="006B0BA8">
      <w:pPr>
        <w:tabs>
          <w:tab w:val="left" w:pos="2835"/>
        </w:tabs>
      </w:pPr>
      <w:r>
        <w:pict w14:anchorId="0AC683CD">
          <v:rect id="_x0000_i1039" style="width:0;height:1.5pt" o:hralign="center" o:bordertopcolor="this" o:borderleftcolor="this" o:borderbottomcolor="this" o:borderrightcolor="this" o:hrstd="t" o:hr="t" fillcolor="#a0a0a0" stroked="f"/>
        </w:pict>
      </w:r>
    </w:p>
    <w:p w14:paraId="3A6FAF2C" w14:textId="77777777" w:rsidR="00190258" w:rsidRDefault="005478B7">
      <w:pPr>
        <w:tabs>
          <w:tab w:val="left" w:pos="2835"/>
        </w:tabs>
      </w:pPr>
      <w:r w:rsidRPr="00CD47AA">
        <w:rPr>
          <w:rStyle w:val="Kop2Char"/>
        </w:rPr>
        <w:t>PROJECT:</w:t>
      </w:r>
      <w:r>
        <w:rPr>
          <w:rStyle w:val="Kop2Char"/>
        </w:rPr>
        <w:t xml:space="preserve"> </w:t>
      </w:r>
      <w:r>
        <w:t>CASE: implementatie en nazorg financieel administratiesysteem</w:t>
      </w:r>
    </w:p>
    <w:p w14:paraId="53574855" w14:textId="77777777" w:rsidR="00190258" w:rsidRDefault="005478B7">
      <w:pPr>
        <w:tabs>
          <w:tab w:val="left" w:pos="2835"/>
        </w:tabs>
      </w:pPr>
      <w:r w:rsidRPr="00CD47AA">
        <w:rPr>
          <w:rStyle w:val="Kop2Char"/>
        </w:rPr>
        <w:t>OPDRACHTGEVER:</w:t>
      </w:r>
      <w:r>
        <w:rPr>
          <w:rStyle w:val="Kop2Char"/>
        </w:rPr>
        <w:t xml:space="preserve"> </w:t>
      </w:r>
      <w:r>
        <w:t>Volvo Financial Services</w:t>
      </w:r>
    </w:p>
    <w:p w14:paraId="695227C7" w14:textId="77777777" w:rsidR="00190258" w:rsidRDefault="005478B7">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mrt 2003 - jun 2004</w:t>
      </w:r>
    </w:p>
    <w:p w14:paraId="778EB919" w14:textId="77777777" w:rsidR="00190258" w:rsidRDefault="005478B7">
      <w:pPr>
        <w:tabs>
          <w:tab w:val="left" w:pos="2835"/>
        </w:tabs>
      </w:pPr>
      <w:r w:rsidRPr="00CD47AA">
        <w:rPr>
          <w:rStyle w:val="Kop2Char"/>
        </w:rPr>
        <w:t>ROL:</w:t>
      </w:r>
      <w:r>
        <w:rPr>
          <w:rStyle w:val="Kop2Char"/>
        </w:rPr>
        <w:t xml:space="preserve"> </w:t>
      </w:r>
      <w:r>
        <w:t>Functioneel Applicatiebeheerder, Database Administrator, Helpdesk, Gegevensbeheerder, Functioneel Ontwerper</w:t>
      </w:r>
    </w:p>
    <w:p w14:paraId="2832E405" w14:textId="331C1B97" w:rsidR="00190258" w:rsidRDefault="005478B7">
      <w:r w:rsidRPr="48244F35">
        <w:rPr>
          <w:b/>
          <w:bCs/>
        </w:rPr>
        <w:t>OMSCHRIJVING:</w:t>
      </w:r>
      <w:r>
        <w:t xml:space="preserve"> Dit internationale project behelsde de implementatie van een softwarepakket (View21) voor de financiële contractadministratie van leasing- en </w:t>
      </w:r>
      <w:proofErr w:type="spellStart"/>
      <w:r>
        <w:t>kredietverstrekkingscontracten</w:t>
      </w:r>
      <w:proofErr w:type="spellEnd"/>
      <w:r>
        <w:t xml:space="preserve"> in Nederland en Scandinavië. De Noorse leverancier (</w:t>
      </w:r>
      <w:proofErr w:type="spellStart"/>
      <w:r>
        <w:t>Banqsoft</w:t>
      </w:r>
      <w:proofErr w:type="spellEnd"/>
      <w:r>
        <w:t xml:space="preserve">) van het standaardpakket verzorgde de implementatie, waarbij </w:t>
      </w:r>
      <w:del w:id="228" w:author="Linda Muller-Kessels" w:date="2021-04-30T09:30:00Z">
        <w:r w:rsidR="53F44AFB" w:rsidDel="006B0BA8">
          <w:delText>Sjoerd</w:delText>
        </w:r>
      </w:del>
      <w:ins w:id="229" w:author="Linda Muller-Kessels" w:date="2021-04-30T09:30:00Z">
        <w:r w:rsidR="006B0BA8">
          <w:t>X</w:t>
        </w:r>
      </w:ins>
      <w:r>
        <w:t xml:space="preserve"> als lid van het Application Centre (4FTEAC) een hoofdzakelijk coördinerende functie had. Het AC ondersteunde vanuit Nederland bij de implementatie en was de schakel tussen leverancier, Volvo IT en de eindgebruikers.</w:t>
      </w:r>
    </w:p>
    <w:p w14:paraId="5F636E95" w14:textId="3DC00A86" w:rsidR="00190258" w:rsidRDefault="005478B7">
      <w:r>
        <w:t xml:space="preserve">Na de succesvolle implementatie heeft </w:t>
      </w:r>
      <w:del w:id="230" w:author="Linda Muller-Kessels" w:date="2021-04-30T09:30:00Z">
        <w:r w:rsidR="53F44AFB" w:rsidDel="006B0BA8">
          <w:delText>Sjoerd</w:delText>
        </w:r>
      </w:del>
      <w:ins w:id="231" w:author="Linda Muller-Kessels" w:date="2021-04-30T09:30:00Z">
        <w:r w:rsidR="006B0BA8">
          <w:t>X</w:t>
        </w:r>
      </w:ins>
      <w:r>
        <w:t xml:space="preserve"> zich voornamelijk beziggehouden met de nazorg. Hij was het eerste aanspreekpunt voor de eindgebruikers en verzorgde de installaties en upgrades van de software. Daarnaast verzorgde hij de maandelijkse rapportage vanuit View21 voor de Scandinavische landen. Voor overleg met stakeholders is </w:t>
      </w:r>
      <w:del w:id="232" w:author="Linda Muller-Kessels" w:date="2021-04-30T09:30:00Z">
        <w:r w:rsidR="53F44AFB" w:rsidDel="006B0BA8">
          <w:delText>Sjoerd</w:delText>
        </w:r>
      </w:del>
      <w:ins w:id="233" w:author="Linda Muller-Kessels" w:date="2021-04-30T09:30:00Z">
        <w:r w:rsidR="006B0BA8">
          <w:t>X</w:t>
        </w:r>
      </w:ins>
      <w:r>
        <w:t xml:space="preserve"> regelmatig naar Zweden en Noorwegen gereisd </w:t>
      </w:r>
    </w:p>
    <w:p w14:paraId="73D0DC10" w14:textId="77777777" w:rsidR="00190258" w:rsidRPr="006B0BA8" w:rsidRDefault="005478B7">
      <w:pPr>
        <w:tabs>
          <w:tab w:val="left" w:pos="2835"/>
        </w:tabs>
        <w:rPr>
          <w:noProof/>
          <w:lang w:val="en-US"/>
          <w:rPrChange w:id="234" w:author="Linda Muller-Kessels" w:date="2021-04-30T09:29:00Z">
            <w:rPr>
              <w:noProof/>
            </w:rPr>
          </w:rPrChange>
        </w:rPr>
      </w:pPr>
      <w:r w:rsidRPr="006B0BA8">
        <w:rPr>
          <w:rStyle w:val="Kop2Char"/>
          <w:lang w:val="en-US"/>
          <w:rPrChange w:id="235" w:author="Linda Muller-Kessels" w:date="2021-04-30T09:29:00Z">
            <w:rPr>
              <w:rStyle w:val="Kop2Char"/>
            </w:rPr>
          </w:rPrChange>
        </w:rPr>
        <w:t xml:space="preserve">METHODEN EN TECHNIEKEN: </w:t>
      </w:r>
      <w:r w:rsidRPr="006B0BA8">
        <w:rPr>
          <w:lang w:val="en-US"/>
          <w:rPrChange w:id="236" w:author="Linda Muller-Kessels" w:date="2021-04-30T09:29:00Z">
            <w:rPr/>
          </w:rPrChange>
        </w:rPr>
        <w:t xml:space="preserve">Windows 2000, MS SQL Server 2000, View21, Informix database, </w:t>
      </w:r>
      <w:proofErr w:type="spellStart"/>
      <w:r w:rsidRPr="006B0BA8">
        <w:rPr>
          <w:lang w:val="en-US"/>
          <w:rPrChange w:id="237" w:author="Linda Muller-Kessels" w:date="2021-04-30T09:29:00Z">
            <w:rPr/>
          </w:rPrChange>
        </w:rPr>
        <w:t>Baseview</w:t>
      </w:r>
      <w:proofErr w:type="spellEnd"/>
      <w:r w:rsidRPr="006B0BA8">
        <w:rPr>
          <w:lang w:val="en-US"/>
          <w:rPrChange w:id="238" w:author="Linda Muller-Kessels" w:date="2021-04-30T09:29:00Z">
            <w:rPr/>
          </w:rPrChange>
        </w:rPr>
        <w:t xml:space="preserve">, </w:t>
      </w:r>
      <w:proofErr w:type="spellStart"/>
      <w:r w:rsidRPr="006B0BA8">
        <w:rPr>
          <w:lang w:val="en-US"/>
          <w:rPrChange w:id="239" w:author="Linda Muller-Kessels" w:date="2021-04-30T09:29:00Z">
            <w:rPr/>
          </w:rPrChange>
        </w:rPr>
        <w:t>Basemixer</w:t>
      </w:r>
      <w:proofErr w:type="spellEnd"/>
      <w:r w:rsidRPr="006B0BA8">
        <w:rPr>
          <w:lang w:val="en-US"/>
          <w:rPrChange w:id="240" w:author="Linda Muller-Kessels" w:date="2021-04-30T09:29:00Z">
            <w:rPr/>
          </w:rPrChange>
        </w:rPr>
        <w:t>, MS Access, Crystal Reports, Visual Studio</w:t>
      </w:r>
    </w:p>
    <w:p w14:paraId="238601FE" w14:textId="77777777" w:rsidR="00190258" w:rsidRDefault="006B0BA8">
      <w:pPr>
        <w:tabs>
          <w:tab w:val="left" w:pos="2835"/>
        </w:tabs>
      </w:pPr>
      <w:r>
        <w:pict w14:anchorId="20714473">
          <v:rect id="_x0000_i1040" style="width:0;height:1.5pt" o:hralign="center" o:bordertopcolor="this" o:borderleftcolor="this" o:borderbottomcolor="this" o:borderrightcolor="this" o:hrstd="t" o:hr="t" fillcolor="#a0a0a0" stroked="f"/>
        </w:pict>
      </w:r>
    </w:p>
    <w:p w14:paraId="719F6245" w14:textId="77777777" w:rsidR="00190258" w:rsidRDefault="005478B7">
      <w:pPr>
        <w:tabs>
          <w:tab w:val="left" w:pos="2835"/>
        </w:tabs>
      </w:pPr>
      <w:r w:rsidRPr="00CD47AA">
        <w:rPr>
          <w:rStyle w:val="Kop2Char"/>
        </w:rPr>
        <w:t>PROJECT:</w:t>
      </w:r>
      <w:r>
        <w:rPr>
          <w:rStyle w:val="Kop2Char"/>
        </w:rPr>
        <w:t xml:space="preserve"> </w:t>
      </w:r>
      <w:r>
        <w:t>Lokaal Beheer BES</w:t>
      </w:r>
    </w:p>
    <w:p w14:paraId="6DFAF64A" w14:textId="77777777" w:rsidR="00190258" w:rsidRDefault="005478B7">
      <w:pPr>
        <w:tabs>
          <w:tab w:val="left" w:pos="2835"/>
        </w:tabs>
      </w:pPr>
      <w:r w:rsidRPr="00CD47AA">
        <w:rPr>
          <w:rStyle w:val="Kop2Char"/>
        </w:rPr>
        <w:t>OPDRACHTGEVER:</w:t>
      </w:r>
      <w:r>
        <w:rPr>
          <w:rStyle w:val="Kop2Char"/>
        </w:rPr>
        <w:t xml:space="preserve"> </w:t>
      </w:r>
      <w:r>
        <w:t>Centraal Bureau voor de Statistiek (CBS)</w:t>
      </w:r>
    </w:p>
    <w:p w14:paraId="4C760C7B" w14:textId="77777777" w:rsidR="00190258" w:rsidRDefault="005478B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2002 - jan 2003</w:t>
      </w:r>
    </w:p>
    <w:p w14:paraId="6D1DEB47" w14:textId="77777777" w:rsidR="00190258" w:rsidRDefault="005478B7">
      <w:pPr>
        <w:tabs>
          <w:tab w:val="left" w:pos="2835"/>
        </w:tabs>
      </w:pPr>
      <w:r w:rsidRPr="00CD47AA">
        <w:rPr>
          <w:rStyle w:val="Kop2Char"/>
        </w:rPr>
        <w:t>ROL:</w:t>
      </w:r>
      <w:r>
        <w:rPr>
          <w:rStyle w:val="Kop2Char"/>
        </w:rPr>
        <w:t xml:space="preserve"> </w:t>
      </w:r>
      <w:r>
        <w:t>Netwerkbeheerder, Systeembeheerder</w:t>
      </w:r>
    </w:p>
    <w:p w14:paraId="57012C54" w14:textId="0B607EC4" w:rsidR="00190258" w:rsidRDefault="005478B7">
      <w:r w:rsidRPr="48244F35">
        <w:rPr>
          <w:b/>
          <w:bCs/>
        </w:rPr>
        <w:t>OMSCHRIJVING:</w:t>
      </w:r>
      <w:r>
        <w:t xml:space="preserve"> Gedurende bovengenoemde periode heeft </w:t>
      </w:r>
      <w:del w:id="241" w:author="Linda Muller-Kessels" w:date="2021-04-30T09:30:00Z">
        <w:r w:rsidR="53F44AFB" w:rsidDel="006B0BA8">
          <w:delText>Sjoerd</w:delText>
        </w:r>
      </w:del>
      <w:ins w:id="242" w:author="Linda Muller-Kessels" w:date="2021-04-30T09:30:00Z">
        <w:r w:rsidR="006B0BA8">
          <w:t>X</w:t>
        </w:r>
      </w:ins>
      <w:r>
        <w:t xml:space="preserve"> deel uitgemaakt van het team (4FTE) Lokaal Beheerders dat de divisie BES (ongeveer 300 personen) bedient.</w:t>
      </w:r>
    </w:p>
    <w:p w14:paraId="75EBBA31" w14:textId="77777777" w:rsidR="00190258" w:rsidRDefault="005478B7">
      <w:r>
        <w:lastRenderedPageBreak/>
        <w:t>Lokaal Beheer biedt technische ondersteuning aan zowel statistici als automatiseerders bij het uitvoeren van hun dagelijks werk. Bij deze ondersteuning kan onderscheid gemaakt worden tussen netwerkbeheer en eerstelijns helpdesk.</w:t>
      </w:r>
    </w:p>
    <w:p w14:paraId="6E1021E9" w14:textId="64632E36" w:rsidR="00190258" w:rsidRDefault="005478B7">
      <w:r>
        <w:t xml:space="preserve">Naast deze twee taken was </w:t>
      </w:r>
      <w:del w:id="243" w:author="Linda Muller-Kessels" w:date="2021-04-30T09:30:00Z">
        <w:r w:rsidR="53F44AFB" w:rsidDel="006B0BA8">
          <w:delText>Sjoerd</w:delText>
        </w:r>
      </w:del>
      <w:ins w:id="244" w:author="Linda Muller-Kessels" w:date="2021-04-30T09:30:00Z">
        <w:r w:rsidR="006B0BA8">
          <w:t>X</w:t>
        </w:r>
      </w:ins>
      <w:r>
        <w:t xml:space="preserve">, als Adviseur, nauw betrokken bij twee projecten: het inrichten van een nieuwe dataserver en de uitrol van MS Windows 2000. Bovendien was </w:t>
      </w:r>
      <w:del w:id="245" w:author="Linda Muller-Kessels" w:date="2021-04-30T09:30:00Z">
        <w:r w:rsidR="53F44AFB" w:rsidDel="006B0BA8">
          <w:delText>Sjoerd</w:delText>
        </w:r>
      </w:del>
      <w:ins w:id="246" w:author="Linda Muller-Kessels" w:date="2021-04-30T09:30:00Z">
        <w:r w:rsidR="006B0BA8">
          <w:t>X</w:t>
        </w:r>
      </w:ins>
      <w:r>
        <w:t xml:space="preserve"> verantwoordelijk voor het structureren van de werkzaamheden van het team door middel van het zelfstandig opstellen van richtlijnen, checklists en procedures en deze vervolgens in te voeren. </w:t>
      </w:r>
    </w:p>
    <w:p w14:paraId="686F80E7" w14:textId="77777777" w:rsidR="00190258" w:rsidRPr="006B0BA8" w:rsidRDefault="005478B7">
      <w:pPr>
        <w:tabs>
          <w:tab w:val="left" w:pos="2835"/>
        </w:tabs>
        <w:rPr>
          <w:noProof/>
          <w:lang w:val="en-US"/>
          <w:rPrChange w:id="247" w:author="Linda Muller-Kessels" w:date="2021-04-30T09:29:00Z">
            <w:rPr>
              <w:noProof/>
            </w:rPr>
          </w:rPrChange>
        </w:rPr>
      </w:pPr>
      <w:r w:rsidRPr="006B0BA8">
        <w:rPr>
          <w:rStyle w:val="Kop2Char"/>
          <w:lang w:val="en-US"/>
          <w:rPrChange w:id="248" w:author="Linda Muller-Kessels" w:date="2021-04-30T09:29:00Z">
            <w:rPr>
              <w:rStyle w:val="Kop2Char"/>
            </w:rPr>
          </w:rPrChange>
        </w:rPr>
        <w:t xml:space="preserve">METHODEN EN TECHNIEKEN: </w:t>
      </w:r>
      <w:r w:rsidRPr="006B0BA8">
        <w:rPr>
          <w:lang w:val="en-US"/>
          <w:rPrChange w:id="249" w:author="Linda Muller-Kessels" w:date="2021-04-30T09:29:00Z">
            <w:rPr/>
          </w:rPrChange>
        </w:rPr>
        <w:t xml:space="preserve">MS Windows (2000, NT), Active Directory, </w:t>
      </w:r>
      <w:proofErr w:type="spellStart"/>
      <w:r w:rsidRPr="006B0BA8">
        <w:rPr>
          <w:lang w:val="en-US"/>
          <w:rPrChange w:id="250" w:author="Linda Muller-Kessels" w:date="2021-04-30T09:29:00Z">
            <w:rPr/>
          </w:rPrChange>
        </w:rPr>
        <w:t>Spaceguard</w:t>
      </w:r>
      <w:proofErr w:type="spellEnd"/>
      <w:r w:rsidRPr="006B0BA8">
        <w:rPr>
          <w:lang w:val="en-US"/>
          <w:rPrChange w:id="251" w:author="Linda Muller-Kessels" w:date="2021-04-30T09:29:00Z">
            <w:rPr/>
          </w:rPrChange>
        </w:rPr>
        <w:t xml:space="preserve"> Disk Management Client 4, Microsoft User Manager</w:t>
      </w:r>
    </w:p>
    <w:p w14:paraId="4B1F511A" w14:textId="77777777" w:rsidR="00190258" w:rsidRDefault="006B0BA8">
      <w:pPr>
        <w:tabs>
          <w:tab w:val="left" w:pos="2835"/>
        </w:tabs>
      </w:pPr>
      <w:r>
        <w:pict w14:anchorId="710AFB30">
          <v:rect id="_x0000_i1041" style="width:0;height:1.5pt" o:hralign="center" o:bordertopcolor="this" o:borderleftcolor="this" o:borderbottomcolor="this" o:borderrightcolor="this" o:hrstd="t" o:hr="t" fillcolor="#a0a0a0" stroked="f"/>
        </w:pict>
      </w:r>
    </w:p>
    <w:p w14:paraId="5675BE04" w14:textId="77777777" w:rsidR="00190258" w:rsidRDefault="005478B7">
      <w:pPr>
        <w:tabs>
          <w:tab w:val="left" w:pos="2835"/>
        </w:tabs>
      </w:pPr>
      <w:r w:rsidRPr="00CD47AA">
        <w:rPr>
          <w:rStyle w:val="Kop2Char"/>
        </w:rPr>
        <w:t>PROJECT:</w:t>
      </w:r>
      <w:r>
        <w:rPr>
          <w:rStyle w:val="Kop2Char"/>
        </w:rPr>
        <w:t xml:space="preserve"> </w:t>
      </w:r>
      <w:r>
        <w:t>Inrichting nieuwe dataserver MSP</w:t>
      </w:r>
    </w:p>
    <w:p w14:paraId="7C56FF77" w14:textId="77777777" w:rsidR="00190258" w:rsidRDefault="005478B7">
      <w:pPr>
        <w:tabs>
          <w:tab w:val="left" w:pos="2835"/>
        </w:tabs>
      </w:pPr>
      <w:r w:rsidRPr="00CD47AA">
        <w:rPr>
          <w:rStyle w:val="Kop2Char"/>
        </w:rPr>
        <w:t>OPDRACHTGEVER:</w:t>
      </w:r>
      <w:r>
        <w:rPr>
          <w:rStyle w:val="Kop2Char"/>
        </w:rPr>
        <w:t xml:space="preserve"> </w:t>
      </w:r>
      <w:r>
        <w:t>Centraal Bureau voor de Statistiek (CBS)</w:t>
      </w:r>
    </w:p>
    <w:p w14:paraId="16A476F6" w14:textId="77777777" w:rsidR="00190258" w:rsidRDefault="005478B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2002 - jun 2002</w:t>
      </w:r>
    </w:p>
    <w:p w14:paraId="372829CA" w14:textId="77777777" w:rsidR="00190258" w:rsidRDefault="005478B7">
      <w:pPr>
        <w:tabs>
          <w:tab w:val="left" w:pos="2835"/>
        </w:tabs>
      </w:pPr>
      <w:r w:rsidRPr="00CD47AA">
        <w:rPr>
          <w:rStyle w:val="Kop2Char"/>
        </w:rPr>
        <w:t>ROL:</w:t>
      </w:r>
      <w:r>
        <w:rPr>
          <w:rStyle w:val="Kop2Char"/>
        </w:rPr>
        <w:t xml:space="preserve"> </w:t>
      </w:r>
      <w:r>
        <w:t>Netwerkbeheerder</w:t>
      </w:r>
    </w:p>
    <w:p w14:paraId="3B710D8F" w14:textId="77777777" w:rsidR="00190258" w:rsidRDefault="005478B7">
      <w:r w:rsidRPr="48244F35">
        <w:rPr>
          <w:b/>
          <w:bCs/>
        </w:rPr>
        <w:t>OMSCHRIJVING:</w:t>
      </w:r>
      <w:r>
        <w:t xml:space="preserve"> Na een reorganisatie in 2000 zijn er binnen het CBS nieuwe divisies ontstaan. Als gevolg hiervan zijn er per nieuwe divisie nieuwe dataservers gekomen. Alle data (zoals gebruikersmappen, systemen en overige datamappen) binnen de divisie moesten ‘verhuisd’ worden van de oude naar de nieuwe dataserver.</w:t>
      </w:r>
    </w:p>
    <w:p w14:paraId="2FCC9131" w14:textId="4BF0B624" w:rsidR="00190258" w:rsidRDefault="005478B7">
      <w:r>
        <w:t xml:space="preserve">De activiteiten van </w:t>
      </w:r>
      <w:del w:id="252" w:author="Linda Muller-Kessels" w:date="2021-04-30T09:30:00Z">
        <w:r w:rsidR="53F44AFB" w:rsidDel="006B0BA8">
          <w:delText>Sjoerd</w:delText>
        </w:r>
      </w:del>
      <w:ins w:id="253" w:author="Linda Muller-Kessels" w:date="2021-04-30T09:30:00Z">
        <w:r w:rsidR="006B0BA8">
          <w:t>X</w:t>
        </w:r>
      </w:ins>
      <w:r>
        <w:t xml:space="preserve"> waren:</w:t>
      </w:r>
    </w:p>
    <w:p w14:paraId="5B6D4095" w14:textId="77777777" w:rsidR="00190258" w:rsidRDefault="005478B7">
      <w:pPr>
        <w:numPr>
          <w:ilvl w:val="0"/>
          <w:numId w:val="21"/>
        </w:numPr>
        <w:ind w:left="375" w:right="375"/>
      </w:pPr>
      <w:r>
        <w:t>Communicatie (coördinatie) met eindgebruikers;</w:t>
      </w:r>
    </w:p>
    <w:p w14:paraId="40B00AE0" w14:textId="77777777" w:rsidR="00190258" w:rsidRDefault="005478B7">
      <w:pPr>
        <w:numPr>
          <w:ilvl w:val="0"/>
          <w:numId w:val="21"/>
        </w:numPr>
        <w:ind w:left="375" w:right="375"/>
      </w:pPr>
      <w:r>
        <w:t>Het analyseren en oplossen van eventuele problemen na het verhuizen;</w:t>
      </w:r>
    </w:p>
    <w:p w14:paraId="78A22167" w14:textId="77777777" w:rsidR="00190258" w:rsidRDefault="005478B7">
      <w:pPr>
        <w:numPr>
          <w:ilvl w:val="0"/>
          <w:numId w:val="21"/>
        </w:numPr>
        <w:ind w:left="375" w:right="375"/>
      </w:pPr>
      <w:r>
        <w:t>Het uitvoeren van de verhuizing (zoals verplaatsen mappen, rechten toekennen, datalimiet instellen op directories, enz.).</w:t>
      </w:r>
    </w:p>
    <w:p w14:paraId="66800BC8" w14:textId="77777777" w:rsidR="00190258" w:rsidRPr="006B0BA8" w:rsidRDefault="005478B7">
      <w:pPr>
        <w:tabs>
          <w:tab w:val="left" w:pos="2835"/>
        </w:tabs>
        <w:rPr>
          <w:noProof/>
          <w:lang w:val="en-US"/>
          <w:rPrChange w:id="254" w:author="Linda Muller-Kessels" w:date="2021-04-30T09:29:00Z">
            <w:rPr>
              <w:noProof/>
            </w:rPr>
          </w:rPrChange>
        </w:rPr>
      </w:pPr>
      <w:r w:rsidRPr="006B0BA8">
        <w:rPr>
          <w:rStyle w:val="Kop2Char"/>
          <w:lang w:val="en-US"/>
          <w:rPrChange w:id="255" w:author="Linda Muller-Kessels" w:date="2021-04-30T09:29:00Z">
            <w:rPr>
              <w:rStyle w:val="Kop2Char"/>
            </w:rPr>
          </w:rPrChange>
        </w:rPr>
        <w:t xml:space="preserve">METHODEN EN TECHNIEKEN: </w:t>
      </w:r>
      <w:r w:rsidRPr="006B0BA8">
        <w:rPr>
          <w:lang w:val="en-US"/>
          <w:rPrChange w:id="256" w:author="Linda Muller-Kessels" w:date="2021-04-30T09:29:00Z">
            <w:rPr/>
          </w:rPrChange>
        </w:rPr>
        <w:t xml:space="preserve">MS Windows 2000, MS Windows NT, </w:t>
      </w:r>
      <w:proofErr w:type="spellStart"/>
      <w:r w:rsidRPr="006B0BA8">
        <w:rPr>
          <w:lang w:val="en-US"/>
          <w:rPrChange w:id="257" w:author="Linda Muller-Kessels" w:date="2021-04-30T09:29:00Z">
            <w:rPr/>
          </w:rPrChange>
        </w:rPr>
        <w:t>Spaceguard</w:t>
      </w:r>
      <w:proofErr w:type="spellEnd"/>
      <w:r w:rsidRPr="006B0BA8">
        <w:rPr>
          <w:lang w:val="en-US"/>
          <w:rPrChange w:id="258" w:author="Linda Muller-Kessels" w:date="2021-04-30T09:29:00Z">
            <w:rPr/>
          </w:rPrChange>
        </w:rPr>
        <w:t xml:space="preserve"> Disk Management Client 4, MS User Manager</w:t>
      </w:r>
    </w:p>
    <w:p w14:paraId="5023141B" w14:textId="77777777" w:rsidR="00190258" w:rsidRDefault="006B0BA8">
      <w:pPr>
        <w:tabs>
          <w:tab w:val="left" w:pos="2835"/>
        </w:tabs>
      </w:pPr>
      <w:r>
        <w:pict w14:anchorId="48848536">
          <v:rect id="_x0000_i1042" style="width:0;height:1.5pt" o:hralign="center" o:bordertopcolor="this" o:borderleftcolor="this" o:borderbottomcolor="this" o:borderrightcolor="this" o:hrstd="t" o:hr="t" fillcolor="#a0a0a0" stroked="f"/>
        </w:pict>
      </w:r>
    </w:p>
    <w:p w14:paraId="0C70BD1C" w14:textId="77777777" w:rsidR="00190258" w:rsidRDefault="005478B7">
      <w:pPr>
        <w:tabs>
          <w:tab w:val="left" w:pos="2835"/>
        </w:tabs>
      </w:pPr>
      <w:r w:rsidRPr="00CD47AA">
        <w:rPr>
          <w:rStyle w:val="Kop2Char"/>
        </w:rPr>
        <w:t>PROJECT:</w:t>
      </w:r>
      <w:r>
        <w:rPr>
          <w:rStyle w:val="Kop2Char"/>
        </w:rPr>
        <w:t xml:space="preserve"> </w:t>
      </w:r>
      <w:r>
        <w:t>Euroconversie divisie MSP</w:t>
      </w:r>
    </w:p>
    <w:p w14:paraId="4C5C5CB9" w14:textId="77777777" w:rsidR="00190258" w:rsidRDefault="005478B7">
      <w:pPr>
        <w:tabs>
          <w:tab w:val="left" w:pos="2835"/>
        </w:tabs>
      </w:pPr>
      <w:r w:rsidRPr="00CD47AA">
        <w:rPr>
          <w:rStyle w:val="Kop2Char"/>
        </w:rPr>
        <w:t>OPDRACHTGEVER:</w:t>
      </w:r>
      <w:r>
        <w:rPr>
          <w:rStyle w:val="Kop2Char"/>
        </w:rPr>
        <w:t xml:space="preserve"> </w:t>
      </w:r>
      <w:r>
        <w:t>Centraal Bureau voor de Statistiek (CBS)</w:t>
      </w:r>
    </w:p>
    <w:p w14:paraId="2C0CC089" w14:textId="77777777" w:rsidR="00190258" w:rsidRDefault="005478B7">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2001 - dec 2001</w:t>
      </w:r>
    </w:p>
    <w:p w14:paraId="6B592792" w14:textId="77777777" w:rsidR="00190258" w:rsidRDefault="005478B7">
      <w:pPr>
        <w:tabs>
          <w:tab w:val="left" w:pos="2835"/>
        </w:tabs>
      </w:pPr>
      <w:r w:rsidRPr="00CD47AA">
        <w:rPr>
          <w:rStyle w:val="Kop2Char"/>
        </w:rPr>
        <w:t>ROL:</w:t>
      </w:r>
      <w:r>
        <w:rPr>
          <w:rStyle w:val="Kop2Char"/>
        </w:rPr>
        <w:t xml:space="preserve"> </w:t>
      </w:r>
      <w:r>
        <w:t>Informatieanalist</w:t>
      </w:r>
    </w:p>
    <w:p w14:paraId="6E3B3400" w14:textId="6C886BD3" w:rsidR="00190258" w:rsidRDefault="005478B7">
      <w:r w:rsidRPr="48244F35">
        <w:rPr>
          <w:b/>
          <w:bCs/>
        </w:rPr>
        <w:t>OMSCHRIJVING:</w:t>
      </w:r>
      <w:r>
        <w:t xml:space="preserve"> Tijdens het analyseren van de documentatie en sources van statistische en administratieve systemen op mogelijke Europroblemen, is in eerste instantie per systeem documentatie geschreven in de vorm van een analyserapport. Aan de hand van een centraal draaiboek en nadere richtlijnen heeft </w:t>
      </w:r>
      <w:del w:id="259" w:author="Linda Muller-Kessels" w:date="2021-04-30T09:30:00Z">
        <w:r w:rsidR="53F44AFB" w:rsidDel="006B0BA8">
          <w:delText>Sjoerd</w:delText>
        </w:r>
      </w:del>
      <w:ins w:id="260" w:author="Linda Muller-Kessels" w:date="2021-04-30T09:30:00Z">
        <w:r w:rsidR="006B0BA8">
          <w:t>X</w:t>
        </w:r>
      </w:ins>
      <w:r>
        <w:t xml:space="preserve"> deze bestaande documentatie, in samenspraak met de betrokken automatiseerders en systeemgebruikers, aangepast aan de kwaliteitsnormen van de interne en externe auditors. </w:t>
      </w:r>
    </w:p>
    <w:p w14:paraId="138F1D7F" w14:textId="489D7B4F" w:rsidR="00190258" w:rsidRDefault="005478B7">
      <w:r>
        <w:t xml:space="preserve">Tevens heeft </w:t>
      </w:r>
      <w:del w:id="261" w:author="Linda Muller-Kessels" w:date="2021-04-30T09:30:00Z">
        <w:r w:rsidR="53F44AFB" w:rsidDel="006B0BA8">
          <w:delText>Sjoerd</w:delText>
        </w:r>
      </w:del>
      <w:ins w:id="262" w:author="Linda Muller-Kessels" w:date="2021-04-30T09:30:00Z">
        <w:r w:rsidR="006B0BA8">
          <w:t>X</w:t>
        </w:r>
      </w:ins>
      <w:r>
        <w:t xml:space="preserve"> zelfstandig een systeem geanalyseerd op eventuele Europroblemen. Hierbij werd gebruikgemaakt van de tool </w:t>
      </w:r>
      <w:proofErr w:type="spellStart"/>
      <w:r>
        <w:t>PScan</w:t>
      </w:r>
      <w:proofErr w:type="spellEnd"/>
      <w:r>
        <w:t>.</w:t>
      </w:r>
    </w:p>
    <w:p w14:paraId="059267D7"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 xml:space="preserve">MS Windows NT, </w:t>
      </w:r>
      <w:proofErr w:type="spellStart"/>
      <w:r>
        <w:t>PScan</w:t>
      </w:r>
      <w:proofErr w:type="spellEnd"/>
      <w:r>
        <w:t>, MS Excel</w:t>
      </w:r>
    </w:p>
    <w:p w14:paraId="562C75D1" w14:textId="77777777" w:rsidR="00190258" w:rsidRDefault="006B0BA8">
      <w:pPr>
        <w:tabs>
          <w:tab w:val="left" w:pos="2835"/>
        </w:tabs>
      </w:pPr>
      <w:r>
        <w:pict w14:anchorId="26E3455D">
          <v:rect id="_x0000_i1043" style="width:0;height:1.5pt" o:hralign="center" o:bordertopcolor="this" o:borderleftcolor="this" o:borderbottomcolor="this" o:borderrightcolor="this" o:hrstd="t" o:hr="t" fillcolor="#a0a0a0" stroked="f"/>
        </w:pict>
      </w:r>
    </w:p>
    <w:p w14:paraId="1CA410EF" w14:textId="77777777" w:rsidR="00190258" w:rsidRDefault="005478B7">
      <w:pPr>
        <w:tabs>
          <w:tab w:val="left" w:pos="2835"/>
        </w:tabs>
      </w:pPr>
      <w:r w:rsidRPr="00CD47AA">
        <w:rPr>
          <w:rStyle w:val="Kop2Char"/>
        </w:rPr>
        <w:t>PROJECT:</w:t>
      </w:r>
      <w:r>
        <w:rPr>
          <w:rStyle w:val="Kop2Char"/>
        </w:rPr>
        <w:t xml:space="preserve"> </w:t>
      </w:r>
      <w:r>
        <w:t>Voortraject Wagenparkbeheersysteem</w:t>
      </w:r>
    </w:p>
    <w:p w14:paraId="442C4472" w14:textId="77777777" w:rsidR="00190258" w:rsidRDefault="005478B7">
      <w:pPr>
        <w:tabs>
          <w:tab w:val="left" w:pos="2835"/>
        </w:tabs>
      </w:pPr>
      <w:r w:rsidRPr="00CD47AA">
        <w:rPr>
          <w:rStyle w:val="Kop2Char"/>
        </w:rPr>
        <w:t>OPDRACHTGEVER:</w:t>
      </w:r>
      <w:r>
        <w:rPr>
          <w:rStyle w:val="Kop2Char"/>
        </w:rPr>
        <w:t xml:space="preserve"> </w:t>
      </w:r>
      <w:r>
        <w:t>CIMSOLUTIONS B.V.</w:t>
      </w:r>
    </w:p>
    <w:p w14:paraId="0ACC1C8D" w14:textId="77777777" w:rsidR="00190258" w:rsidRDefault="005478B7">
      <w:pPr>
        <w:tabs>
          <w:tab w:val="left" w:pos="2835"/>
          <w:tab w:val="left" w:pos="5812"/>
        </w:tabs>
      </w:pPr>
      <w:r w:rsidRPr="00BA776E">
        <w:rPr>
          <w:rStyle w:val="Kop2Char"/>
        </w:rPr>
        <w:t xml:space="preserve">BRANCHE: </w:t>
      </w:r>
      <w:r w:rsidRPr="00BA776E">
        <w:t>Informatie Technologie</w:t>
      </w:r>
      <w:r w:rsidRPr="00BA776E">
        <w:tab/>
      </w:r>
      <w:r w:rsidRPr="00BA776E">
        <w:rPr>
          <w:rStyle w:val="Kop2Char"/>
        </w:rPr>
        <w:t xml:space="preserve">PERIODE: </w:t>
      </w:r>
      <w:r w:rsidRPr="00BA776E">
        <w:t>mrt 2001 - jul 2001</w:t>
      </w:r>
    </w:p>
    <w:p w14:paraId="3B5E7D52" w14:textId="77777777" w:rsidR="00190258" w:rsidRDefault="005478B7">
      <w:pPr>
        <w:tabs>
          <w:tab w:val="left" w:pos="2835"/>
        </w:tabs>
      </w:pPr>
      <w:r w:rsidRPr="00CD47AA">
        <w:rPr>
          <w:rStyle w:val="Kop2Char"/>
        </w:rPr>
        <w:t>ROL:</w:t>
      </w:r>
      <w:r>
        <w:rPr>
          <w:rStyle w:val="Kop2Char"/>
        </w:rPr>
        <w:t xml:space="preserve"> </w:t>
      </w:r>
      <w:r>
        <w:t>Informatieanalist</w:t>
      </w:r>
    </w:p>
    <w:p w14:paraId="1849CDFC" w14:textId="77777777" w:rsidR="00190258" w:rsidRDefault="005478B7">
      <w:r w:rsidRPr="48244F35">
        <w:rPr>
          <w:b/>
          <w:bCs/>
        </w:rPr>
        <w:t>OMSCHRIJVING:</w:t>
      </w:r>
      <w:r>
        <w:t xml:space="preserve"> Voor de financiële administratie van CIMSOLUTIONS is een systeem ontwikkeld om het beheer van het leasewagenpark te vergemakkelijken. Het systeem geeft informatie over medewerkers, leasecontracten en leveranciers.</w:t>
      </w:r>
    </w:p>
    <w:p w14:paraId="3CA2B0F0" w14:textId="77777777" w:rsidR="00190258" w:rsidRDefault="005478B7">
      <w:r>
        <w:t xml:space="preserve">Het gehele project is uitgevoerd volgens het kwaliteitshandboek van CIMSOLUTIONS, waarbij in deze fase van het project de volgende aspecten aan bod zijn gekomen: </w:t>
      </w:r>
    </w:p>
    <w:p w14:paraId="5F7D158B" w14:textId="77777777" w:rsidR="00190258" w:rsidRDefault="005478B7">
      <w:pPr>
        <w:numPr>
          <w:ilvl w:val="0"/>
          <w:numId w:val="22"/>
        </w:numPr>
        <w:ind w:left="375" w:right="375"/>
      </w:pPr>
      <w:r>
        <w:t>Informatieanalyse;</w:t>
      </w:r>
    </w:p>
    <w:p w14:paraId="295E2958" w14:textId="77777777" w:rsidR="00190258" w:rsidRDefault="005478B7">
      <w:pPr>
        <w:numPr>
          <w:ilvl w:val="0"/>
          <w:numId w:val="22"/>
        </w:numPr>
        <w:ind w:left="375" w:right="375"/>
      </w:pPr>
      <w:r>
        <w:t>Gebruikerssessies;</w:t>
      </w:r>
    </w:p>
    <w:p w14:paraId="68F85D41" w14:textId="77777777" w:rsidR="00190258" w:rsidRDefault="005478B7">
      <w:pPr>
        <w:numPr>
          <w:ilvl w:val="0"/>
          <w:numId w:val="22"/>
        </w:numPr>
        <w:ind w:left="375" w:right="375"/>
      </w:pPr>
      <w:r>
        <w:lastRenderedPageBreak/>
        <w:t>Plan van aanpak;</w:t>
      </w:r>
    </w:p>
    <w:p w14:paraId="787D13F1" w14:textId="77777777" w:rsidR="00190258" w:rsidRDefault="005478B7">
      <w:pPr>
        <w:numPr>
          <w:ilvl w:val="0"/>
          <w:numId w:val="22"/>
        </w:numPr>
        <w:ind w:left="375" w:right="375"/>
      </w:pPr>
      <w:r>
        <w:t>Specificaties;</w:t>
      </w:r>
    </w:p>
    <w:p w14:paraId="248CCDCB" w14:textId="77777777" w:rsidR="00190258" w:rsidRDefault="005478B7">
      <w:pPr>
        <w:numPr>
          <w:ilvl w:val="0"/>
          <w:numId w:val="22"/>
        </w:numPr>
        <w:ind w:left="375" w:right="375"/>
      </w:pPr>
      <w:r>
        <w:t>Contextdiagram;</w:t>
      </w:r>
    </w:p>
    <w:p w14:paraId="04F732FF" w14:textId="77777777" w:rsidR="00190258" w:rsidRDefault="005478B7">
      <w:pPr>
        <w:numPr>
          <w:ilvl w:val="0"/>
          <w:numId w:val="22"/>
        </w:numPr>
        <w:ind w:left="375" w:right="375"/>
      </w:pPr>
      <w:r>
        <w:t>DFD;</w:t>
      </w:r>
    </w:p>
    <w:p w14:paraId="4BB18568" w14:textId="77777777" w:rsidR="00190258" w:rsidRDefault="005478B7">
      <w:pPr>
        <w:numPr>
          <w:ilvl w:val="0"/>
          <w:numId w:val="22"/>
        </w:numPr>
        <w:ind w:left="375" w:right="375"/>
      </w:pPr>
      <w:r>
        <w:t>Database ontwerp;</w:t>
      </w:r>
    </w:p>
    <w:p w14:paraId="4DBA742A" w14:textId="77777777" w:rsidR="00190258" w:rsidRDefault="005478B7">
      <w:pPr>
        <w:numPr>
          <w:ilvl w:val="0"/>
          <w:numId w:val="22"/>
        </w:numPr>
        <w:ind w:left="375" w:right="375"/>
      </w:pPr>
      <w:r>
        <w:t>ERD;</w:t>
      </w:r>
    </w:p>
    <w:p w14:paraId="36D24F04" w14:textId="77777777" w:rsidR="00190258" w:rsidRDefault="005478B7">
      <w:pPr>
        <w:numPr>
          <w:ilvl w:val="0"/>
          <w:numId w:val="22"/>
        </w:numPr>
        <w:ind w:left="375" w:right="375"/>
      </w:pPr>
      <w:r>
        <w:t>Document review sessies.</w:t>
      </w:r>
    </w:p>
    <w:p w14:paraId="0DEB2053" w14:textId="5C9050B3" w:rsidR="00190258" w:rsidRDefault="53F44AFB">
      <w:del w:id="263" w:author="Linda Muller-Kessels" w:date="2021-04-30T09:30:00Z">
        <w:r w:rsidDel="006B0BA8">
          <w:delText>Sjoerd</w:delText>
        </w:r>
      </w:del>
      <w:ins w:id="264" w:author="Linda Muller-Kessels" w:date="2021-04-30T09:30:00Z">
        <w:r w:rsidR="006B0BA8">
          <w:t>X</w:t>
        </w:r>
      </w:ins>
      <w:r w:rsidR="005478B7">
        <w:t xml:space="preserve"> is op elk van de genoemde terreinen actief geweest. Tijdens het project is gewerkt volgens de SDM-methodiek.</w:t>
      </w:r>
    </w:p>
    <w:p w14:paraId="1ADF98B7" w14:textId="77777777" w:rsidR="00190258" w:rsidRDefault="005478B7">
      <w:pPr>
        <w:tabs>
          <w:tab w:val="left" w:pos="2835"/>
        </w:tabs>
        <w:rPr>
          <w:noProof/>
        </w:rPr>
      </w:pPr>
      <w:r>
        <w:rPr>
          <w:rStyle w:val="Kop2Char"/>
        </w:rPr>
        <w:t>METHODEN EN TECHNIEKEN</w:t>
      </w:r>
      <w:r w:rsidRPr="008B6801">
        <w:rPr>
          <w:rStyle w:val="Kop2Char"/>
        </w:rPr>
        <w:t>:</w:t>
      </w:r>
      <w:r>
        <w:rPr>
          <w:rStyle w:val="Kop2Char"/>
        </w:rPr>
        <w:t xml:space="preserve"> </w:t>
      </w:r>
      <w:r>
        <w:t>MS Windows NT, MS Access, SDM</w:t>
      </w:r>
    </w:p>
    <w:p w14:paraId="7DF4E37C" w14:textId="77777777" w:rsidR="00190258" w:rsidRDefault="006B0BA8">
      <w:pPr>
        <w:tabs>
          <w:tab w:val="left" w:pos="2835"/>
        </w:tabs>
      </w:pPr>
      <w:r>
        <w:pict w14:anchorId="7B86B101">
          <v:rect id="_x0000_i1044" style="width:0;height:1.5pt" o:hralign="center" o:bordertopcolor="this" o:borderleftcolor="this" o:borderbottomcolor="this" o:borderrightcolor="this" o:hrstd="t" o:hr="t" fillcolor="#a0a0a0" stroked="f"/>
        </w:pict>
      </w:r>
    </w:p>
    <w:sectPr w:rsidR="00190258"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F54D8" w14:textId="77777777" w:rsidR="00075A0E" w:rsidRDefault="005478B7">
      <w:r>
        <w:separator/>
      </w:r>
    </w:p>
  </w:endnote>
  <w:endnote w:type="continuationSeparator" w:id="0">
    <w:p w14:paraId="0E1CEFC4" w14:textId="77777777" w:rsidR="00075A0E" w:rsidRDefault="00547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190258" w:rsidRDefault="005478B7">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A4328A5" wp14:editId="07777777">
          <wp:simplePos x="0" y="0"/>
          <wp:positionH relativeFrom="column">
            <wp:posOffset>5584825</wp:posOffset>
          </wp:positionH>
          <wp:positionV relativeFrom="paragraph">
            <wp:posOffset>-108585</wp:posOffset>
          </wp:positionV>
          <wp:extent cx="390741" cy="609600"/>
          <wp:effectExtent l="0" t="0" r="9525" b="0"/>
          <wp:wrapNone/>
          <wp:docPr id="36" name="_x0000_s1292"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292"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48244F35" w:rsidRPr="00585E80">
      <w:rPr>
        <w:color w:val="808080"/>
        <w:sz w:val="20"/>
        <w:szCs w:val="20"/>
        <w:lang w:val="en-US"/>
      </w:rPr>
      <w:t>CIMSOLUTIONS B.V.</w:t>
    </w:r>
    <w:bookmarkStart w:id="269" w:name="FooterTextLine2"/>
    <w:bookmarkEnd w:id="269"/>
  </w:p>
  <w:p w14:paraId="5AC000AE" w14:textId="77777777" w:rsidR="00190258" w:rsidRDefault="005478B7">
    <w:pPr>
      <w:tabs>
        <w:tab w:val="center" w:pos="4680"/>
        <w:tab w:val="right" w:pos="9360"/>
      </w:tabs>
      <w:rPr>
        <w:color w:val="808080"/>
        <w:sz w:val="20"/>
        <w:szCs w:val="16"/>
        <w:lang w:val="en-US"/>
      </w:rPr>
    </w:pPr>
    <w:bookmarkStart w:id="270" w:name="FooterTextLine3"/>
    <w:bookmarkStart w:id="271" w:name="FooterTextLine4"/>
    <w:bookmarkEnd w:id="270"/>
    <w:bookmarkEnd w:id="271"/>
    <w:r w:rsidRPr="00585E80">
      <w:rPr>
        <w:b/>
        <w:color w:val="808080"/>
        <w:sz w:val="20"/>
        <w:szCs w:val="16"/>
        <w:lang w:val="en-US"/>
      </w:rPr>
      <w:t>T</w:t>
    </w:r>
    <w:r w:rsidRPr="00585E80">
      <w:rPr>
        <w:color w:val="808080"/>
        <w:sz w:val="20"/>
        <w:szCs w:val="16"/>
        <w:lang w:val="en-US"/>
      </w:rPr>
      <w:t xml:space="preserve"> +31 (0)347 - 368100   </w:t>
    </w:r>
    <w:bookmarkStart w:id="272" w:name="FooterTextLine5"/>
    <w:bookmarkEnd w:id="272"/>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273" w:name="FooterTextLine6"/>
    <w:bookmarkEnd w:id="27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9AD47" w14:textId="77777777" w:rsidR="00075A0E" w:rsidRDefault="005478B7">
      <w:r>
        <w:separator/>
      </w:r>
    </w:p>
  </w:footnote>
  <w:footnote w:type="continuationSeparator" w:id="0">
    <w:p w14:paraId="31770F5D" w14:textId="77777777" w:rsidR="00075A0E" w:rsidRDefault="00547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D63A1" w14:textId="77777777" w:rsidR="00190258" w:rsidRDefault="005478B7">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7A568BEB" wp14:editId="07777777">
              <wp:simplePos x="0" y="0"/>
              <wp:positionH relativeFrom="page">
                <wp:posOffset>895350</wp:posOffset>
              </wp:positionH>
              <wp:positionV relativeFrom="page">
                <wp:posOffset>504825</wp:posOffset>
              </wp:positionV>
              <wp:extent cx="5934075" cy="186055"/>
              <wp:effectExtent l="0" t="0" r="0" b="4445"/>
              <wp:wrapNone/>
              <wp:docPr id="31" name="_x0000_s12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497BD279" w14:textId="04B47425" w:rsidR="00190258" w:rsidRDefault="005478B7">
                          <w:pPr>
                            <w:jc w:val="right"/>
                            <w:rPr>
                              <w:color w:val="7FA244"/>
                            </w:rPr>
                          </w:pPr>
                          <w:del w:id="265" w:author="Linda Muller-Kessels" w:date="2021-04-30T09:29:00Z">
                            <w:r w:rsidDel="006B0BA8">
                              <w:rPr>
                                <w:caps/>
                                <w:color w:val="7FA244"/>
                                <w:sz w:val="24"/>
                                <w:szCs w:val="24"/>
                              </w:rPr>
                              <w:delText>Sjoerd Flipse</w:delText>
                            </w:r>
                          </w:del>
                          <w:ins w:id="266" w:author="Linda Muller-Kessels" w:date="2021-04-30T09:29:00Z">
                            <w:r w:rsidR="006B0BA8">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7A568BEB" id="_x0000_s1287"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CApGhgGAgAA7A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497BD279" w14:textId="04B47425" w:rsidR="00190258" w:rsidRDefault="005478B7">
                    <w:pPr>
                      <w:jc w:val="right"/>
                      <w:rPr>
                        <w:color w:val="7FA244"/>
                      </w:rPr>
                    </w:pPr>
                    <w:del w:id="267" w:author="Linda Muller-Kessels" w:date="2021-04-30T09:29:00Z">
                      <w:r w:rsidDel="006B0BA8">
                        <w:rPr>
                          <w:caps/>
                          <w:color w:val="7FA244"/>
                          <w:sz w:val="24"/>
                          <w:szCs w:val="24"/>
                        </w:rPr>
                        <w:delText>Sjoerd Flipse</w:delText>
                      </w:r>
                    </w:del>
                    <w:ins w:id="268" w:author="Linda Muller-Kessels" w:date="2021-04-30T09:29:00Z">
                      <w:r w:rsidR="006B0BA8">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467CCFEB" wp14:editId="07777777">
              <wp:simplePos x="0" y="0"/>
              <wp:positionH relativeFrom="page">
                <wp:posOffset>6831965</wp:posOffset>
              </wp:positionH>
              <wp:positionV relativeFrom="page">
                <wp:posOffset>506095</wp:posOffset>
              </wp:positionV>
              <wp:extent cx="683260" cy="123825"/>
              <wp:effectExtent l="0" t="0" r="19050" b="28575"/>
              <wp:wrapNone/>
              <wp:docPr id="32" name="_x0000_s12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190258" w:rsidRDefault="005478B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67CCFEB" id="_x0000_s1288"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CNRvMJGwIAAEQ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407CE2FB" w14:textId="77777777" w:rsidR="00190258" w:rsidRDefault="005478B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190258" w:rsidRDefault="005478B7">
    <w:pPr>
      <w:pStyle w:val="Koptekst"/>
    </w:pPr>
    <w:r>
      <w:rPr>
        <w:noProof/>
        <w:lang w:eastAsia="nl-NL"/>
      </w:rPr>
      <mc:AlternateContent>
        <mc:Choice Requires="wps">
          <w:drawing>
            <wp:anchor distT="0" distB="0" distL="114300" distR="114300" simplePos="0" relativeHeight="251657216" behindDoc="0" locked="0" layoutInCell="0" hidden="0" allowOverlap="1" wp14:anchorId="70E6172F" wp14:editId="07777777">
              <wp:simplePos x="0" y="0"/>
              <wp:positionH relativeFrom="page">
                <wp:posOffset>895350</wp:posOffset>
              </wp:positionH>
              <wp:positionV relativeFrom="page">
                <wp:posOffset>552450</wp:posOffset>
              </wp:positionV>
              <wp:extent cx="5934075" cy="170815"/>
              <wp:effectExtent l="0" t="0" r="0" b="635"/>
              <wp:wrapNone/>
              <wp:docPr id="33" name="_x0000_s12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190258" w:rsidRDefault="005478B7">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70E6172F" id="_x0000_s1289"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k1mKggCAADz&#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190258" w:rsidRDefault="005478B7">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67F458C4" wp14:editId="07777777">
              <wp:simplePos x="0" y="0"/>
              <wp:positionH relativeFrom="page">
                <wp:posOffset>6827520</wp:posOffset>
              </wp:positionH>
              <wp:positionV relativeFrom="page">
                <wp:posOffset>548005</wp:posOffset>
              </wp:positionV>
              <wp:extent cx="683260" cy="123825"/>
              <wp:effectExtent l="0" t="0" r="19050" b="28575"/>
              <wp:wrapNone/>
              <wp:docPr id="34" name="_x0000_s12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190258" w:rsidRDefault="005478B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7F458C4" id="_x0000_s1290"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bZoOpRwCAABE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190258" w:rsidRDefault="005478B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72B219F9" wp14:editId="07777777">
          <wp:simplePos x="0" y="0"/>
          <wp:positionH relativeFrom="column">
            <wp:posOffset>0</wp:posOffset>
          </wp:positionH>
          <wp:positionV relativeFrom="paragraph">
            <wp:posOffset>-635</wp:posOffset>
          </wp:positionV>
          <wp:extent cx="2590586" cy="451067"/>
          <wp:effectExtent l="0" t="0" r="635" b="6350"/>
          <wp:wrapSquare wrapText="bothSides"/>
          <wp:docPr id="35" name="_x0000_s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291"/>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B6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272729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5A9664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328248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5D84718"/>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5" w15:restartNumberingAfterBreak="0">
    <w:nsid w:val="2081400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225D7549"/>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271577C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32193464"/>
    <w:multiLevelType w:val="hybridMultilevel"/>
    <w:tmpl w:val="FFFFFFFF"/>
    <w:lvl w:ilvl="0" w:tplc="3E1E8C6C">
      <w:start w:val="1"/>
      <w:numFmt w:val="bullet"/>
      <w:pStyle w:val="Opsomming"/>
      <w:lvlText w:val=""/>
      <w:lvlJc w:val="left"/>
      <w:pPr>
        <w:ind w:left="720" w:hanging="360"/>
      </w:pPr>
      <w:rPr>
        <w:rFonts w:ascii="Symbol" w:hAnsi="Symbol" w:hint="default"/>
      </w:rPr>
    </w:lvl>
    <w:lvl w:ilvl="1" w:tplc="9AB47074">
      <w:start w:val="1"/>
      <w:numFmt w:val="bullet"/>
      <w:lvlText w:val="o"/>
      <w:lvlJc w:val="left"/>
      <w:pPr>
        <w:ind w:left="1440" w:hanging="360"/>
      </w:pPr>
      <w:rPr>
        <w:rFonts w:ascii="Courier New" w:hAnsi="Courier New" w:cs="Courier New" w:hint="default"/>
      </w:rPr>
    </w:lvl>
    <w:lvl w:ilvl="2" w:tplc="7286DD34">
      <w:start w:val="1"/>
      <w:numFmt w:val="bullet"/>
      <w:lvlText w:val=""/>
      <w:lvlJc w:val="left"/>
      <w:pPr>
        <w:ind w:left="2160" w:hanging="360"/>
      </w:pPr>
      <w:rPr>
        <w:rFonts w:ascii="Wingdings" w:hAnsi="Wingdings" w:hint="default"/>
      </w:rPr>
    </w:lvl>
    <w:lvl w:ilvl="3" w:tplc="CF9C413C">
      <w:start w:val="1"/>
      <w:numFmt w:val="bullet"/>
      <w:lvlText w:val=""/>
      <w:lvlJc w:val="left"/>
      <w:pPr>
        <w:ind w:left="2880" w:hanging="360"/>
      </w:pPr>
      <w:rPr>
        <w:rFonts w:ascii="Symbol" w:hAnsi="Symbol" w:hint="default"/>
      </w:rPr>
    </w:lvl>
    <w:lvl w:ilvl="4" w:tplc="257C63B4">
      <w:start w:val="1"/>
      <w:numFmt w:val="bullet"/>
      <w:lvlText w:val="o"/>
      <w:lvlJc w:val="left"/>
      <w:pPr>
        <w:ind w:left="3600" w:hanging="360"/>
      </w:pPr>
      <w:rPr>
        <w:rFonts w:ascii="Courier New" w:hAnsi="Courier New" w:cs="Courier New" w:hint="default"/>
      </w:rPr>
    </w:lvl>
    <w:lvl w:ilvl="5" w:tplc="72F477F8">
      <w:start w:val="1"/>
      <w:numFmt w:val="bullet"/>
      <w:lvlText w:val=""/>
      <w:lvlJc w:val="left"/>
      <w:pPr>
        <w:ind w:left="4320" w:hanging="360"/>
      </w:pPr>
      <w:rPr>
        <w:rFonts w:ascii="Wingdings" w:hAnsi="Wingdings" w:hint="default"/>
      </w:rPr>
    </w:lvl>
    <w:lvl w:ilvl="6" w:tplc="ED3A6922">
      <w:start w:val="1"/>
      <w:numFmt w:val="bullet"/>
      <w:lvlText w:val=""/>
      <w:lvlJc w:val="left"/>
      <w:pPr>
        <w:ind w:left="5040" w:hanging="360"/>
      </w:pPr>
      <w:rPr>
        <w:rFonts w:ascii="Symbol" w:hAnsi="Symbol" w:hint="default"/>
      </w:rPr>
    </w:lvl>
    <w:lvl w:ilvl="7" w:tplc="941EE2F4">
      <w:start w:val="1"/>
      <w:numFmt w:val="bullet"/>
      <w:lvlText w:val="o"/>
      <w:lvlJc w:val="left"/>
      <w:pPr>
        <w:ind w:left="5760" w:hanging="360"/>
      </w:pPr>
      <w:rPr>
        <w:rFonts w:ascii="Courier New" w:hAnsi="Courier New" w:cs="Courier New" w:hint="default"/>
      </w:rPr>
    </w:lvl>
    <w:lvl w:ilvl="8" w:tplc="5AF0424A">
      <w:start w:val="1"/>
      <w:numFmt w:val="bullet"/>
      <w:lvlText w:val=""/>
      <w:lvlJc w:val="left"/>
      <w:pPr>
        <w:ind w:left="6480" w:hanging="360"/>
      </w:pPr>
      <w:rPr>
        <w:rFonts w:ascii="Wingdings" w:hAnsi="Wingdings" w:hint="default"/>
      </w:rPr>
    </w:lvl>
  </w:abstractNum>
  <w:abstractNum w:abstractNumId="9" w15:restartNumberingAfterBreak="0">
    <w:nsid w:val="3A40621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3DE23BD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51D765F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572207A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5A96787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5E7F6DCB"/>
    <w:multiLevelType w:val="hybridMultilevel"/>
    <w:tmpl w:val="A4C0DF42"/>
    <w:lvl w:ilvl="0" w:tplc="7E1A27A6">
      <w:start w:val="1"/>
      <w:numFmt w:val="decimal"/>
      <w:lvlText w:val="%1."/>
      <w:lvlJc w:val="left"/>
      <w:pPr>
        <w:ind w:left="720" w:hanging="360"/>
      </w:pPr>
    </w:lvl>
    <w:lvl w:ilvl="1" w:tplc="9014F770">
      <w:start w:val="1"/>
      <w:numFmt w:val="lowerLetter"/>
      <w:lvlText w:val="%2."/>
      <w:lvlJc w:val="left"/>
      <w:pPr>
        <w:ind w:left="1440" w:hanging="360"/>
      </w:pPr>
    </w:lvl>
    <w:lvl w:ilvl="2" w:tplc="4B766382">
      <w:start w:val="1"/>
      <w:numFmt w:val="lowerRoman"/>
      <w:lvlText w:val="%3."/>
      <w:lvlJc w:val="right"/>
      <w:pPr>
        <w:ind w:left="2160" w:hanging="180"/>
      </w:pPr>
    </w:lvl>
    <w:lvl w:ilvl="3" w:tplc="DA2C70FA">
      <w:start w:val="1"/>
      <w:numFmt w:val="decimal"/>
      <w:lvlText w:val="%4."/>
      <w:lvlJc w:val="left"/>
      <w:pPr>
        <w:ind w:left="2880" w:hanging="360"/>
      </w:pPr>
    </w:lvl>
    <w:lvl w:ilvl="4" w:tplc="C458DF70">
      <w:start w:val="1"/>
      <w:numFmt w:val="lowerLetter"/>
      <w:lvlText w:val="%5."/>
      <w:lvlJc w:val="left"/>
      <w:pPr>
        <w:ind w:left="3600" w:hanging="360"/>
      </w:pPr>
    </w:lvl>
    <w:lvl w:ilvl="5" w:tplc="545CD19C">
      <w:start w:val="1"/>
      <w:numFmt w:val="lowerRoman"/>
      <w:lvlText w:val="%6."/>
      <w:lvlJc w:val="right"/>
      <w:pPr>
        <w:ind w:left="4320" w:hanging="180"/>
      </w:pPr>
    </w:lvl>
    <w:lvl w:ilvl="6" w:tplc="E86CFC00">
      <w:start w:val="1"/>
      <w:numFmt w:val="decimal"/>
      <w:lvlText w:val="%7."/>
      <w:lvlJc w:val="left"/>
      <w:pPr>
        <w:ind w:left="5040" w:hanging="360"/>
      </w:pPr>
    </w:lvl>
    <w:lvl w:ilvl="7" w:tplc="32EAACD4">
      <w:start w:val="1"/>
      <w:numFmt w:val="lowerLetter"/>
      <w:lvlText w:val="%8."/>
      <w:lvlJc w:val="left"/>
      <w:pPr>
        <w:ind w:left="5760" w:hanging="360"/>
      </w:pPr>
    </w:lvl>
    <w:lvl w:ilvl="8" w:tplc="CF22C48C">
      <w:start w:val="1"/>
      <w:numFmt w:val="lowerRoman"/>
      <w:lvlText w:val="%9."/>
      <w:lvlJc w:val="right"/>
      <w:pPr>
        <w:ind w:left="6480" w:hanging="180"/>
      </w:pPr>
    </w:lvl>
  </w:abstractNum>
  <w:abstractNum w:abstractNumId="15" w15:restartNumberingAfterBreak="0">
    <w:nsid w:val="639C11D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66C732FC"/>
    <w:multiLevelType w:val="hybridMultilevel"/>
    <w:tmpl w:val="4118C87E"/>
    <w:lvl w:ilvl="0" w:tplc="FF38D19C">
      <w:start w:val="1"/>
      <w:numFmt w:val="bullet"/>
      <w:lvlText w:val=""/>
      <w:lvlJc w:val="left"/>
      <w:pPr>
        <w:ind w:left="720" w:hanging="360"/>
      </w:pPr>
      <w:rPr>
        <w:rFonts w:ascii="Symbol" w:hAnsi="Symbol" w:hint="default"/>
      </w:rPr>
    </w:lvl>
    <w:lvl w:ilvl="1" w:tplc="D32607D6">
      <w:start w:val="1"/>
      <w:numFmt w:val="bullet"/>
      <w:lvlText w:val="o"/>
      <w:lvlJc w:val="left"/>
      <w:pPr>
        <w:ind w:left="1440" w:hanging="360"/>
      </w:pPr>
      <w:rPr>
        <w:rFonts w:ascii="Courier New" w:hAnsi="Courier New" w:hint="default"/>
      </w:rPr>
    </w:lvl>
    <w:lvl w:ilvl="2" w:tplc="FB80FE5C">
      <w:start w:val="1"/>
      <w:numFmt w:val="bullet"/>
      <w:lvlText w:val=""/>
      <w:lvlJc w:val="left"/>
      <w:pPr>
        <w:ind w:left="2160" w:hanging="360"/>
      </w:pPr>
      <w:rPr>
        <w:rFonts w:ascii="Wingdings" w:hAnsi="Wingdings" w:hint="default"/>
      </w:rPr>
    </w:lvl>
    <w:lvl w:ilvl="3" w:tplc="C2B06BD8">
      <w:start w:val="1"/>
      <w:numFmt w:val="bullet"/>
      <w:lvlText w:val=""/>
      <w:lvlJc w:val="left"/>
      <w:pPr>
        <w:ind w:left="2880" w:hanging="360"/>
      </w:pPr>
      <w:rPr>
        <w:rFonts w:ascii="Symbol" w:hAnsi="Symbol" w:hint="default"/>
      </w:rPr>
    </w:lvl>
    <w:lvl w:ilvl="4" w:tplc="DD327562">
      <w:start w:val="1"/>
      <w:numFmt w:val="bullet"/>
      <w:lvlText w:val="o"/>
      <w:lvlJc w:val="left"/>
      <w:pPr>
        <w:ind w:left="3600" w:hanging="360"/>
      </w:pPr>
      <w:rPr>
        <w:rFonts w:ascii="Courier New" w:hAnsi="Courier New" w:hint="default"/>
      </w:rPr>
    </w:lvl>
    <w:lvl w:ilvl="5" w:tplc="93209D56">
      <w:start w:val="1"/>
      <w:numFmt w:val="bullet"/>
      <w:lvlText w:val=""/>
      <w:lvlJc w:val="left"/>
      <w:pPr>
        <w:ind w:left="4320" w:hanging="360"/>
      </w:pPr>
      <w:rPr>
        <w:rFonts w:ascii="Wingdings" w:hAnsi="Wingdings" w:hint="default"/>
      </w:rPr>
    </w:lvl>
    <w:lvl w:ilvl="6" w:tplc="7C183076">
      <w:start w:val="1"/>
      <w:numFmt w:val="bullet"/>
      <w:lvlText w:val=""/>
      <w:lvlJc w:val="left"/>
      <w:pPr>
        <w:ind w:left="5040" w:hanging="360"/>
      </w:pPr>
      <w:rPr>
        <w:rFonts w:ascii="Symbol" w:hAnsi="Symbol" w:hint="default"/>
      </w:rPr>
    </w:lvl>
    <w:lvl w:ilvl="7" w:tplc="9E022126">
      <w:start w:val="1"/>
      <w:numFmt w:val="bullet"/>
      <w:lvlText w:val="o"/>
      <w:lvlJc w:val="left"/>
      <w:pPr>
        <w:ind w:left="5760" w:hanging="360"/>
      </w:pPr>
      <w:rPr>
        <w:rFonts w:ascii="Courier New" w:hAnsi="Courier New" w:hint="default"/>
      </w:rPr>
    </w:lvl>
    <w:lvl w:ilvl="8" w:tplc="F948DB3A">
      <w:start w:val="1"/>
      <w:numFmt w:val="bullet"/>
      <w:lvlText w:val=""/>
      <w:lvlJc w:val="left"/>
      <w:pPr>
        <w:ind w:left="6480" w:hanging="360"/>
      </w:pPr>
      <w:rPr>
        <w:rFonts w:ascii="Wingdings" w:hAnsi="Wingdings" w:hint="default"/>
      </w:rPr>
    </w:lvl>
  </w:abstractNum>
  <w:abstractNum w:abstractNumId="17" w15:restartNumberingAfterBreak="0">
    <w:nsid w:val="68C461CF"/>
    <w:multiLevelType w:val="hybridMultilevel"/>
    <w:tmpl w:val="1396AC32"/>
    <w:lvl w:ilvl="0" w:tplc="A350E2FE">
      <w:start w:val="1"/>
      <w:numFmt w:val="bullet"/>
      <w:lvlText w:val=""/>
      <w:lvlJc w:val="left"/>
      <w:pPr>
        <w:ind w:left="720" w:hanging="360"/>
      </w:pPr>
      <w:rPr>
        <w:rFonts w:ascii="Symbol" w:hAnsi="Symbol" w:hint="default"/>
      </w:rPr>
    </w:lvl>
    <w:lvl w:ilvl="1" w:tplc="D46A905C">
      <w:start w:val="1"/>
      <w:numFmt w:val="bullet"/>
      <w:lvlText w:val="o"/>
      <w:lvlJc w:val="left"/>
      <w:pPr>
        <w:ind w:left="1440" w:hanging="360"/>
      </w:pPr>
      <w:rPr>
        <w:rFonts w:ascii="Courier New" w:hAnsi="Courier New" w:hint="default"/>
      </w:rPr>
    </w:lvl>
    <w:lvl w:ilvl="2" w:tplc="A9B4CD12">
      <w:start w:val="1"/>
      <w:numFmt w:val="bullet"/>
      <w:lvlText w:val=""/>
      <w:lvlJc w:val="left"/>
      <w:pPr>
        <w:ind w:left="2160" w:hanging="360"/>
      </w:pPr>
      <w:rPr>
        <w:rFonts w:ascii="Wingdings" w:hAnsi="Wingdings" w:hint="default"/>
      </w:rPr>
    </w:lvl>
    <w:lvl w:ilvl="3" w:tplc="C57472D8">
      <w:start w:val="1"/>
      <w:numFmt w:val="bullet"/>
      <w:lvlText w:val=""/>
      <w:lvlJc w:val="left"/>
      <w:pPr>
        <w:ind w:left="2880" w:hanging="360"/>
      </w:pPr>
      <w:rPr>
        <w:rFonts w:ascii="Symbol" w:hAnsi="Symbol" w:hint="default"/>
      </w:rPr>
    </w:lvl>
    <w:lvl w:ilvl="4" w:tplc="26260BE0">
      <w:start w:val="1"/>
      <w:numFmt w:val="bullet"/>
      <w:lvlText w:val="o"/>
      <w:lvlJc w:val="left"/>
      <w:pPr>
        <w:ind w:left="3600" w:hanging="360"/>
      </w:pPr>
      <w:rPr>
        <w:rFonts w:ascii="Courier New" w:hAnsi="Courier New" w:hint="default"/>
      </w:rPr>
    </w:lvl>
    <w:lvl w:ilvl="5" w:tplc="E60C1A90">
      <w:start w:val="1"/>
      <w:numFmt w:val="bullet"/>
      <w:lvlText w:val=""/>
      <w:lvlJc w:val="left"/>
      <w:pPr>
        <w:ind w:left="4320" w:hanging="360"/>
      </w:pPr>
      <w:rPr>
        <w:rFonts w:ascii="Wingdings" w:hAnsi="Wingdings" w:hint="default"/>
      </w:rPr>
    </w:lvl>
    <w:lvl w:ilvl="6" w:tplc="46B4C0F6">
      <w:start w:val="1"/>
      <w:numFmt w:val="bullet"/>
      <w:lvlText w:val=""/>
      <w:lvlJc w:val="left"/>
      <w:pPr>
        <w:ind w:left="5040" w:hanging="360"/>
      </w:pPr>
      <w:rPr>
        <w:rFonts w:ascii="Symbol" w:hAnsi="Symbol" w:hint="default"/>
      </w:rPr>
    </w:lvl>
    <w:lvl w:ilvl="7" w:tplc="54469CE8">
      <w:start w:val="1"/>
      <w:numFmt w:val="bullet"/>
      <w:lvlText w:val="o"/>
      <w:lvlJc w:val="left"/>
      <w:pPr>
        <w:ind w:left="5760" w:hanging="360"/>
      </w:pPr>
      <w:rPr>
        <w:rFonts w:ascii="Courier New" w:hAnsi="Courier New" w:hint="default"/>
      </w:rPr>
    </w:lvl>
    <w:lvl w:ilvl="8" w:tplc="20F00432">
      <w:start w:val="1"/>
      <w:numFmt w:val="bullet"/>
      <w:lvlText w:val=""/>
      <w:lvlJc w:val="left"/>
      <w:pPr>
        <w:ind w:left="6480" w:hanging="360"/>
      </w:pPr>
      <w:rPr>
        <w:rFonts w:ascii="Wingdings" w:hAnsi="Wingdings" w:hint="default"/>
      </w:rPr>
    </w:lvl>
  </w:abstractNum>
  <w:abstractNum w:abstractNumId="18" w15:restartNumberingAfterBreak="0">
    <w:nsid w:val="68EB508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6EC8320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6FBB3B6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7CEF33E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7D1B429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6"/>
  </w:num>
  <w:num w:numId="2">
    <w:abstractNumId w:val="14"/>
  </w:num>
  <w:num w:numId="3">
    <w:abstractNumId w:val="17"/>
  </w:num>
  <w:num w:numId="4">
    <w:abstractNumId w:val="4"/>
  </w:num>
  <w:num w:numId="5">
    <w:abstractNumId w:val="6"/>
  </w:num>
  <w:num w:numId="6">
    <w:abstractNumId w:val="8"/>
  </w:num>
  <w:num w:numId="7">
    <w:abstractNumId w:val="9"/>
  </w:num>
  <w:num w:numId="8">
    <w:abstractNumId w:val="10"/>
  </w:num>
  <w:num w:numId="9">
    <w:abstractNumId w:val="21"/>
  </w:num>
  <w:num w:numId="10">
    <w:abstractNumId w:val="20"/>
  </w:num>
  <w:num w:numId="11">
    <w:abstractNumId w:val="1"/>
  </w:num>
  <w:num w:numId="12">
    <w:abstractNumId w:val="18"/>
  </w:num>
  <w:num w:numId="13">
    <w:abstractNumId w:val="11"/>
  </w:num>
  <w:num w:numId="14">
    <w:abstractNumId w:val="2"/>
  </w:num>
  <w:num w:numId="15">
    <w:abstractNumId w:val="22"/>
  </w:num>
  <w:num w:numId="16">
    <w:abstractNumId w:val="0"/>
  </w:num>
  <w:num w:numId="17">
    <w:abstractNumId w:val="13"/>
  </w:num>
  <w:num w:numId="18">
    <w:abstractNumId w:val="3"/>
  </w:num>
  <w:num w:numId="19">
    <w:abstractNumId w:val="19"/>
  </w:num>
  <w:num w:numId="20">
    <w:abstractNumId w:val="15"/>
  </w:num>
  <w:num w:numId="21">
    <w:abstractNumId w:val="5"/>
  </w:num>
  <w:num w:numId="22">
    <w:abstractNumId w:val="7"/>
  </w:num>
  <w:num w:numId="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258"/>
    <w:rsid w:val="00075A0E"/>
    <w:rsid w:val="00190258"/>
    <w:rsid w:val="005478B7"/>
    <w:rsid w:val="006535DA"/>
    <w:rsid w:val="006B0BA8"/>
    <w:rsid w:val="0197B7ED"/>
    <w:rsid w:val="01B66AD8"/>
    <w:rsid w:val="0A7E0C1C"/>
    <w:rsid w:val="0AE2B5E6"/>
    <w:rsid w:val="1140BDB2"/>
    <w:rsid w:val="13A3BFC1"/>
    <w:rsid w:val="157264FE"/>
    <w:rsid w:val="1E7859B5"/>
    <w:rsid w:val="213FF995"/>
    <w:rsid w:val="21BE69A7"/>
    <w:rsid w:val="284C97D6"/>
    <w:rsid w:val="2861D256"/>
    <w:rsid w:val="30CE5DAB"/>
    <w:rsid w:val="343A2B1B"/>
    <w:rsid w:val="3710982E"/>
    <w:rsid w:val="38CF9407"/>
    <w:rsid w:val="3A45E6F4"/>
    <w:rsid w:val="3ABDD788"/>
    <w:rsid w:val="3B0F8A29"/>
    <w:rsid w:val="3BED74F4"/>
    <w:rsid w:val="44A881CD"/>
    <w:rsid w:val="48244F35"/>
    <w:rsid w:val="4A429D02"/>
    <w:rsid w:val="4B7B0F73"/>
    <w:rsid w:val="4FA85658"/>
    <w:rsid w:val="53F44AFB"/>
    <w:rsid w:val="55398830"/>
    <w:rsid w:val="5851A6A0"/>
    <w:rsid w:val="5983E3B7"/>
    <w:rsid w:val="5A3F8FB3"/>
    <w:rsid w:val="65D0414D"/>
    <w:rsid w:val="66200294"/>
    <w:rsid w:val="706DD4A0"/>
    <w:rsid w:val="711552A3"/>
    <w:rsid w:val="7314E76F"/>
    <w:rsid w:val="769BD030"/>
    <w:rsid w:val="79C917F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0CCCFCE"/>
  <w15:docId w15:val="{810DC542-42A7-40B7-9372-F12E6982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6"/>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Props1.xml><?xml version="1.0" encoding="utf-8"?>
<ds:datastoreItem xmlns:ds="http://schemas.openxmlformats.org/officeDocument/2006/customXml" ds:itemID="{5DA460E4-9D2F-4065-883D-DD3280044498}">
  <ds:schemaRefs/>
</ds:datastoreItem>
</file>

<file path=customXml/itemProps10.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1.xml><?xml version="1.0" encoding="utf-8"?>
<ds:datastoreItem xmlns:ds="http://schemas.openxmlformats.org/officeDocument/2006/customXml" ds:itemID="{4FDEB9B3-38CA-442F-A25C-8B623CB3D7BB}">
  <ds:schemaRefs/>
</ds:datastoreItem>
</file>

<file path=customXml/itemProps2.xml><?xml version="1.0" encoding="utf-8"?>
<ds:datastoreItem xmlns:ds="http://schemas.openxmlformats.org/officeDocument/2006/customXml" ds:itemID="{BA116150-63D2-4411-8540-EAF317D614A2}">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07E3061B-2237-412C-A63D-F8E30681D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F310622A-8288-49DD-BECA-B2ECE0DF3583}">
  <ds:schemaRefs/>
</ds:datastoreItem>
</file>

<file path=customXml/itemProps6.xml><?xml version="1.0" encoding="utf-8"?>
<ds:datastoreItem xmlns:ds="http://schemas.openxmlformats.org/officeDocument/2006/customXml" ds:itemID="{2FD6DA47-563F-4D7E-97A4-FBCB9CFFD891}">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AFC0B389-3926-418C-96A1-16BD8BE1605F}">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D4281DDD-12E5-4099-8315-ED29ABDA2A7E}">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4720</Words>
  <Characters>26907</Characters>
  <Application>Microsoft Office Word</Application>
  <DocSecurity>0</DocSecurity>
  <Lines>224</Lines>
  <Paragraphs>63</Paragraphs>
  <ScaleCrop>false</ScaleCrop>
  <Company>CIMSOLUTIONS</Company>
  <LinksUpToDate>false</LinksUpToDate>
  <CharactersWithSpaces>31564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2021-04-30T07:29:00Z</dcterms:created>
  <dcterms:modified xsi:type="dcterms:W3CDTF">2021-04-30T07:30:00Z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