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7A2FDC" w:rsidRDefault="009A7EDA">
      <w:pPr>
        <w:pStyle w:val="Kop1"/>
        <w:tabs>
          <w:tab w:val="left" w:pos="2127"/>
          <w:tab w:val="left" w:pos="2835"/>
        </w:tabs>
      </w:pPr>
      <w:r>
        <w:t>Personalia</w:t>
      </w:r>
    </w:p>
    <w:p w14:paraId="59A942DF" w14:textId="6CAC360B" w:rsidR="007A2FDC" w:rsidRDefault="009A7EDA">
      <w:pPr>
        <w:tabs>
          <w:tab w:val="left" w:pos="2127"/>
          <w:tab w:val="left" w:pos="2268"/>
        </w:tabs>
      </w:pPr>
      <w:r w:rsidRPr="00B24CDE">
        <w:rPr>
          <w:rStyle w:val="LabelVetHOOFDletterChar"/>
        </w:rPr>
        <w:t>NAAM:</w:t>
      </w:r>
      <w:r>
        <w:tab/>
      </w:r>
      <w:del w:id="0" w:author="Linda Muller-Kessels" w:date="2021-04-30T10:29:00Z">
        <w:r w:rsidDel="0014339A">
          <w:delText>Md. Mohiul Alam</w:delText>
        </w:r>
      </w:del>
      <w:ins w:id="1" w:author="Linda Muller-Kessels" w:date="2021-04-30T10:29:00Z">
        <w:r w:rsidR="0014339A">
          <w:t>X</w:t>
        </w:r>
      </w:ins>
    </w:p>
    <w:p w14:paraId="5C098318" w14:textId="77777777" w:rsidR="007A2FDC" w:rsidRDefault="009A7EDA">
      <w:pPr>
        <w:tabs>
          <w:tab w:val="left" w:pos="2127"/>
          <w:tab w:val="left" w:pos="2268"/>
        </w:tabs>
      </w:pPr>
      <w:r w:rsidRPr="00CD47AA">
        <w:rPr>
          <w:rStyle w:val="Kop2Char"/>
        </w:rPr>
        <w:t>WOONPLAATS:</w:t>
      </w:r>
      <w:r w:rsidRPr="00CD47AA">
        <w:rPr>
          <w:rStyle w:val="Kop2Char"/>
        </w:rPr>
        <w:tab/>
      </w:r>
      <w:r>
        <w:t>Utrecht</w:t>
      </w:r>
    </w:p>
    <w:p w14:paraId="025C72DC" w14:textId="77777777" w:rsidR="007A2FDC" w:rsidRDefault="009A7EDA">
      <w:pPr>
        <w:tabs>
          <w:tab w:val="left" w:pos="2127"/>
          <w:tab w:val="left" w:pos="2268"/>
        </w:tabs>
      </w:pPr>
      <w:r w:rsidRPr="00CD47AA">
        <w:rPr>
          <w:rStyle w:val="Kop2Char"/>
        </w:rPr>
        <w:t>FUNCTIE:</w:t>
      </w:r>
      <w:r>
        <w:tab/>
      </w:r>
      <w:r w:rsidRPr="009462B7">
        <w:t>Senior Software Engineer / Lead Developer</w:t>
      </w:r>
    </w:p>
    <w:p w14:paraId="308EF7ED" w14:textId="77777777" w:rsidR="007A2FDC" w:rsidRDefault="009A7EDA">
      <w:pPr>
        <w:tabs>
          <w:tab w:val="left" w:pos="2127"/>
          <w:tab w:val="left" w:pos="2268"/>
        </w:tabs>
      </w:pPr>
      <w:r w:rsidRPr="00CD47AA">
        <w:rPr>
          <w:rStyle w:val="Kop2Char"/>
        </w:rPr>
        <w:t>GEBOORTEDATUM:</w:t>
      </w:r>
      <w:r>
        <w:tab/>
        <w:t>1-3-1984</w:t>
      </w:r>
    </w:p>
    <w:p w14:paraId="3821F8FC" w14:textId="77777777" w:rsidR="007A2FDC" w:rsidRDefault="009A7EDA">
      <w:pPr>
        <w:tabs>
          <w:tab w:val="left" w:pos="2127"/>
          <w:tab w:val="left" w:pos="2268"/>
        </w:tabs>
      </w:pPr>
      <w:r w:rsidRPr="009952E4">
        <w:rPr>
          <w:rStyle w:val="Kop2Char"/>
        </w:rPr>
        <w:t>NATIONALITEIT:</w:t>
      </w:r>
      <w:r w:rsidRPr="009952E4">
        <w:rPr>
          <w:b/>
        </w:rPr>
        <w:tab/>
      </w:r>
      <w:r w:rsidRPr="009952E4">
        <w:t>Bengalese</w:t>
      </w:r>
    </w:p>
    <w:p w14:paraId="49E12B38" w14:textId="77777777" w:rsidR="007A2FDC" w:rsidRDefault="009A7EDA">
      <w:pPr>
        <w:tabs>
          <w:tab w:val="left" w:pos="2127"/>
          <w:tab w:val="left" w:pos="2268"/>
        </w:tabs>
      </w:pPr>
      <w:r w:rsidRPr="009952E4">
        <w:rPr>
          <w:rStyle w:val="Kop2Char"/>
        </w:rPr>
        <w:t>TALEN:</w:t>
      </w:r>
      <w:r w:rsidRPr="009952E4">
        <w:rPr>
          <w:rStyle w:val="Kop2Char"/>
        </w:rPr>
        <w:tab/>
      </w:r>
      <w:r w:rsidRPr="009952E4">
        <w:t>Engels, Nederlands (A2)</w:t>
      </w:r>
    </w:p>
    <w:p w14:paraId="3B1BE65C" w14:textId="77777777" w:rsidR="007A2FDC" w:rsidRDefault="009A7EDA">
      <w:pPr>
        <w:tabs>
          <w:tab w:val="left" w:pos="2127"/>
          <w:tab w:val="left" w:pos="2268"/>
        </w:tabs>
      </w:pPr>
      <w:r w:rsidRPr="009952E4">
        <w:rPr>
          <w:rStyle w:val="Kop2Char"/>
        </w:rPr>
        <w:t>ERVARING SINDS:</w:t>
      </w:r>
      <w:r w:rsidRPr="009952E4">
        <w:tab/>
        <w:t>2007</w:t>
      </w:r>
    </w:p>
    <w:p w14:paraId="672A6659" w14:textId="77777777" w:rsidR="007A2FDC" w:rsidRDefault="007A2FDC">
      <w:pPr>
        <w:tabs>
          <w:tab w:val="left" w:pos="2835"/>
        </w:tabs>
      </w:pPr>
    </w:p>
    <w:p w14:paraId="6B249F65" w14:textId="77777777" w:rsidR="007A2FDC" w:rsidRDefault="009A7EDA">
      <w:pPr>
        <w:pStyle w:val="Kop1"/>
        <w:tabs>
          <w:tab w:val="left" w:pos="2835"/>
        </w:tabs>
      </w:pPr>
      <w:r w:rsidRPr="000A52E1">
        <w:t>Specialisme</w:t>
      </w:r>
    </w:p>
    <w:p w14:paraId="12796D4A" w14:textId="77777777" w:rsidR="007A2FDC" w:rsidRPr="0014339A" w:rsidRDefault="009A7EDA">
      <w:pPr>
        <w:numPr>
          <w:ilvl w:val="0"/>
          <w:numId w:val="16"/>
        </w:numPr>
        <w:ind w:left="375" w:right="375"/>
        <w:rPr>
          <w:lang w:val="en-US"/>
          <w:rPrChange w:id="2" w:author="Linda Muller-Kessels" w:date="2021-04-30T10:29:00Z">
            <w:rPr/>
          </w:rPrChange>
        </w:rPr>
      </w:pPr>
      <w:r w:rsidRPr="0014339A">
        <w:rPr>
          <w:lang w:val="en-US"/>
          <w:rPrChange w:id="3" w:author="Linda Muller-Kessels" w:date="2021-04-30T10:29:00Z">
            <w:rPr/>
          </w:rPrChange>
        </w:rPr>
        <w:t xml:space="preserve">Java, C++, Python, </w:t>
      </w:r>
      <w:proofErr w:type="spellStart"/>
      <w:r w:rsidRPr="0014339A">
        <w:rPr>
          <w:lang w:val="en-US"/>
          <w:rPrChange w:id="4" w:author="Linda Muller-Kessels" w:date="2021-04-30T10:29:00Z">
            <w:rPr/>
          </w:rPrChange>
        </w:rPr>
        <w:t>Multi threaded</w:t>
      </w:r>
      <w:proofErr w:type="spellEnd"/>
      <w:r w:rsidRPr="0014339A">
        <w:rPr>
          <w:lang w:val="en-US"/>
          <w:rPrChange w:id="5" w:author="Linda Muller-Kessels" w:date="2021-04-30T10:29:00Z">
            <w:rPr/>
          </w:rPrChange>
        </w:rPr>
        <w:t xml:space="preserve"> servers </w:t>
      </w:r>
    </w:p>
    <w:p w14:paraId="5620EBF2" w14:textId="77777777" w:rsidR="007A2FDC" w:rsidRDefault="009A7EDA">
      <w:pPr>
        <w:numPr>
          <w:ilvl w:val="0"/>
          <w:numId w:val="16"/>
        </w:numPr>
        <w:ind w:left="375" w:right="375"/>
      </w:pPr>
      <w:r>
        <w:t xml:space="preserve">Geografische Informatie Systemen (GIS), </w:t>
      </w:r>
      <w:proofErr w:type="spellStart"/>
      <w:r>
        <w:t>Geospatial</w:t>
      </w:r>
      <w:proofErr w:type="spellEnd"/>
      <w:r>
        <w:t>, Algoritme en datastructuur</w:t>
      </w:r>
    </w:p>
    <w:p w14:paraId="7B7491E4" w14:textId="77777777" w:rsidR="007A2FDC" w:rsidRDefault="009A7EDA">
      <w:pPr>
        <w:numPr>
          <w:ilvl w:val="0"/>
          <w:numId w:val="16"/>
        </w:numPr>
        <w:ind w:left="375" w:right="375"/>
      </w:pPr>
      <w:proofErr w:type="spellStart"/>
      <w:r>
        <w:t>MapServer</w:t>
      </w:r>
      <w:proofErr w:type="spellEnd"/>
      <w:r>
        <w:t xml:space="preserve"> ontwikkeling</w:t>
      </w:r>
    </w:p>
    <w:p w14:paraId="289EE383" w14:textId="77777777" w:rsidR="007A2FDC" w:rsidRPr="0014339A" w:rsidRDefault="009A7EDA">
      <w:pPr>
        <w:numPr>
          <w:ilvl w:val="0"/>
          <w:numId w:val="16"/>
        </w:numPr>
        <w:ind w:left="375" w:right="375"/>
        <w:rPr>
          <w:lang w:val="en-US"/>
          <w:rPrChange w:id="6" w:author="Linda Muller-Kessels" w:date="2021-04-30T10:29:00Z">
            <w:rPr/>
          </w:rPrChange>
        </w:rPr>
      </w:pPr>
      <w:r w:rsidRPr="0014339A">
        <w:rPr>
          <w:lang w:val="en-US"/>
          <w:rPrChange w:id="7" w:author="Linda Muller-Kessels" w:date="2021-04-30T10:29:00Z">
            <w:rPr/>
          </w:rPrChange>
        </w:rPr>
        <w:t>Web Data Mining Technieken, Core Distributed Web Crawling</w:t>
      </w:r>
    </w:p>
    <w:p w14:paraId="075D388D" w14:textId="77777777" w:rsidR="007A2FDC" w:rsidRDefault="009A7EDA">
      <w:pPr>
        <w:numPr>
          <w:ilvl w:val="0"/>
          <w:numId w:val="16"/>
        </w:numPr>
        <w:ind w:left="375" w:right="375"/>
      </w:pPr>
      <w:r>
        <w:t xml:space="preserve">Big Data Development </w:t>
      </w:r>
    </w:p>
    <w:p w14:paraId="69C87E41" w14:textId="77777777" w:rsidR="007A2FDC" w:rsidRDefault="009A7EDA">
      <w:pPr>
        <w:numPr>
          <w:ilvl w:val="0"/>
          <w:numId w:val="16"/>
        </w:numPr>
        <w:spacing w:afterAutospacing="1"/>
        <w:ind w:left="375" w:right="375"/>
      </w:pPr>
      <w:r>
        <w:t xml:space="preserve">Productieserver - Amazon ec2, </w:t>
      </w:r>
      <w:proofErr w:type="spellStart"/>
      <w:r>
        <w:t>Digitalocean</w:t>
      </w:r>
      <w:proofErr w:type="spellEnd"/>
      <w:r>
        <w:t xml:space="preserve">, </w:t>
      </w:r>
      <w:proofErr w:type="spellStart"/>
      <w:r>
        <w:t>SoftLayer</w:t>
      </w:r>
      <w:proofErr w:type="spellEnd"/>
    </w:p>
    <w:p w14:paraId="675EB11C" w14:textId="77777777" w:rsidR="007A2FDC" w:rsidRDefault="009A7EDA">
      <w:pPr>
        <w:pStyle w:val="Kop1"/>
        <w:tabs>
          <w:tab w:val="left" w:pos="2835"/>
        </w:tabs>
      </w:pPr>
      <w:r w:rsidRPr="000A52E1">
        <w:t>Samenvatting</w:t>
      </w:r>
    </w:p>
    <w:p w14:paraId="023FBCF2" w14:textId="5B22613D" w:rsidR="007A2FDC" w:rsidRDefault="009A7EDA">
      <w:r>
        <w:t xml:space="preserve">Na het afronden van zijn BSc. in computerwetenschappen en engineering aan de East West University in Dhaka heeft </w:t>
      </w:r>
      <w:del w:id="8" w:author="Linda Muller-Kessels" w:date="2021-04-30T10:29:00Z">
        <w:r w:rsidR="2292C008" w:rsidDel="0014339A">
          <w:delText>Mohiul</w:delText>
        </w:r>
      </w:del>
      <w:ins w:id="9" w:author="Linda Muller-Kessels" w:date="2021-04-30T10:29:00Z">
        <w:r w:rsidR="0014339A">
          <w:t>X</w:t>
        </w:r>
      </w:ins>
      <w:r>
        <w:t xml:space="preserve"> ruim 13 jaar ervaring als ICT professional in verschillende rollen van Software Engineer tot Lead Developer in Bangladesh en Nederland ten behoeve van opdrachtgevers in Europa, Japan en Zuid-Afrika. Hij heeft vele IT- en softwareontwikkelingstaken uitgevoerd voor verschillende klanten, zoals </w:t>
      </w:r>
      <w:proofErr w:type="spellStart"/>
      <w:r>
        <w:t>AfriGIS</w:t>
      </w:r>
      <w:proofErr w:type="spellEnd"/>
      <w:r>
        <w:t xml:space="preserve"> (Top GIS-bedrijf in Afrika), </w:t>
      </w:r>
      <w:proofErr w:type="spellStart"/>
      <w:r>
        <w:t>Absa</w:t>
      </w:r>
      <w:proofErr w:type="spellEnd"/>
      <w:r>
        <w:t xml:space="preserve"> bank, </w:t>
      </w:r>
      <w:proofErr w:type="spellStart"/>
      <w:r>
        <w:t>Gautrain</w:t>
      </w:r>
      <w:proofErr w:type="spellEnd"/>
      <w:r>
        <w:t xml:space="preserve"> Train, SARS in Zuid-Afrika, Motorola in Japan, </w:t>
      </w:r>
      <w:proofErr w:type="spellStart"/>
      <w:r>
        <w:t>Amberg</w:t>
      </w:r>
      <w:proofErr w:type="spellEnd"/>
      <w:r>
        <w:t xml:space="preserve"> </w:t>
      </w:r>
      <w:proofErr w:type="spellStart"/>
      <w:r>
        <w:t>Loglay</w:t>
      </w:r>
      <w:proofErr w:type="spellEnd"/>
      <w:r>
        <w:t xml:space="preserve">, </w:t>
      </w:r>
      <w:proofErr w:type="spellStart"/>
      <w:r>
        <w:t>Parquery</w:t>
      </w:r>
      <w:proofErr w:type="spellEnd"/>
      <w:r>
        <w:t xml:space="preserve">, </w:t>
      </w:r>
      <w:proofErr w:type="spellStart"/>
      <w:r>
        <w:t>Swisslife</w:t>
      </w:r>
      <w:proofErr w:type="spellEnd"/>
      <w:r>
        <w:t xml:space="preserve">, </w:t>
      </w:r>
      <w:proofErr w:type="spellStart"/>
      <w:r>
        <w:t>Swisscom</w:t>
      </w:r>
      <w:proofErr w:type="spellEnd"/>
      <w:r>
        <w:t xml:space="preserve"> en Swiss Post in Zwitserland.</w:t>
      </w:r>
    </w:p>
    <w:p w14:paraId="0A37501D" w14:textId="77777777" w:rsidR="007A2FDC" w:rsidRDefault="007A2FDC"/>
    <w:p w14:paraId="2295F18D" w14:textId="77777777" w:rsidR="007A2FDC" w:rsidRDefault="009A7EDA">
      <w:r>
        <w:t xml:space="preserve">Als Lead Developer bouwde hij een </w:t>
      </w:r>
      <w:proofErr w:type="spellStart"/>
      <w:r>
        <w:t>webcrawler</w:t>
      </w:r>
      <w:proofErr w:type="spellEnd"/>
      <w:r>
        <w:t>, waarbij hij met behulp van complexe algoritmen Europese verkeersgegevens analyseerde. Met machine-</w:t>
      </w:r>
      <w:proofErr w:type="spellStart"/>
      <w:r>
        <w:t>learning</w:t>
      </w:r>
      <w:proofErr w:type="spellEnd"/>
      <w:r>
        <w:t xml:space="preserve"> technieken verzamelde hij bedrijfsprofielen op een semi-geautomatiseerde manier van het internet en implementeerde een </w:t>
      </w:r>
      <w:proofErr w:type="spellStart"/>
      <w:r>
        <w:t>kernindexeringstechniek</w:t>
      </w:r>
      <w:proofErr w:type="spellEnd"/>
      <w:r>
        <w:t xml:space="preserve"> voor de adres zoekmachine voor de internetgebruikers van Afrika.</w:t>
      </w:r>
    </w:p>
    <w:p w14:paraId="5DAB6C7B" w14:textId="77777777" w:rsidR="007A2FDC" w:rsidRDefault="007A2FDC"/>
    <w:p w14:paraId="21306B0B" w14:textId="77777777" w:rsidR="007A2FDC" w:rsidRDefault="009A7EDA">
      <w:r>
        <w:t xml:space="preserve">Een van zijn op GIS gebaseerde </w:t>
      </w:r>
      <w:proofErr w:type="spellStart"/>
      <w:r>
        <w:t>mapservers</w:t>
      </w:r>
      <w:proofErr w:type="spellEnd"/>
      <w:r>
        <w:t xml:space="preserve"> draait in Afrika en is vergelijkbaar met Google </w:t>
      </w:r>
      <w:proofErr w:type="spellStart"/>
      <w:r>
        <w:t>Maps</w:t>
      </w:r>
      <w:proofErr w:type="spellEnd"/>
      <w:r>
        <w:t xml:space="preserve"> en Bing </w:t>
      </w:r>
      <w:proofErr w:type="spellStart"/>
      <w:r>
        <w:t>mapserver</w:t>
      </w:r>
      <w:proofErr w:type="spellEnd"/>
      <w:r>
        <w:t xml:space="preserve">. Hij heeft ook ervaring met Machine Learning over Big Data </w:t>
      </w:r>
      <w:proofErr w:type="spellStart"/>
      <w:r>
        <w:t>Hadoop</w:t>
      </w:r>
      <w:proofErr w:type="spellEnd"/>
      <w:r>
        <w:t xml:space="preserve"> en </w:t>
      </w:r>
      <w:proofErr w:type="spellStart"/>
      <w:r>
        <w:t>Spark</w:t>
      </w:r>
      <w:proofErr w:type="spellEnd"/>
      <w:r>
        <w:t xml:space="preserve"> Cluster bovenop GIS-data, waar hij het </w:t>
      </w:r>
      <w:proofErr w:type="spellStart"/>
      <w:r>
        <w:t>Nearest</w:t>
      </w:r>
      <w:proofErr w:type="spellEnd"/>
      <w:r>
        <w:t xml:space="preserve"> </w:t>
      </w:r>
      <w:proofErr w:type="spellStart"/>
      <w:r>
        <w:t>Neighbour</w:t>
      </w:r>
      <w:proofErr w:type="spellEnd"/>
      <w:r>
        <w:t xml:space="preserve"> Search algoritme heeft geïmplementeerd.</w:t>
      </w:r>
    </w:p>
    <w:p w14:paraId="02EB378F" w14:textId="77777777" w:rsidR="007A2FDC" w:rsidRDefault="007A2FDC"/>
    <w:p w14:paraId="74A22346" w14:textId="0672C87E" w:rsidR="007A2FDC" w:rsidRDefault="2292C008">
      <w:del w:id="10" w:author="Linda Muller-Kessels" w:date="2021-04-30T10:29:00Z">
        <w:r w:rsidDel="0014339A">
          <w:delText>Mohiul</w:delText>
        </w:r>
      </w:del>
      <w:ins w:id="11" w:author="Linda Muller-Kessels" w:date="2021-04-30T10:29:00Z">
        <w:r w:rsidR="0014339A">
          <w:t>X</w:t>
        </w:r>
      </w:ins>
      <w:r w:rsidR="009A7EDA">
        <w:t xml:space="preserve"> heeft ervaring in het leiden, beheren, </w:t>
      </w:r>
      <w:proofErr w:type="spellStart"/>
      <w:r w:rsidR="009A7EDA">
        <w:t>troubleshooten</w:t>
      </w:r>
      <w:proofErr w:type="spellEnd"/>
      <w:r w:rsidR="009A7EDA">
        <w:t xml:space="preserve"> en begeleiden van teams. Hij is niet alleen een teamspeler maar ook een zelfstandige Ontwikkelaar indien vereist, zowel binnen de Waterval- als Agile methodiek. </w:t>
      </w:r>
      <w:del w:id="12" w:author="Linda Muller-Kessels" w:date="2021-04-30T10:29:00Z">
        <w:r w:rsidDel="0014339A">
          <w:delText>Mohiul</w:delText>
        </w:r>
      </w:del>
      <w:ins w:id="13" w:author="Linda Muller-Kessels" w:date="2021-04-30T10:29:00Z">
        <w:r w:rsidR="0014339A">
          <w:t>X</w:t>
        </w:r>
      </w:ins>
      <w:r w:rsidR="009A7EDA">
        <w:t xml:space="preserve"> heeft een brede ervaring in Software Engineering, Data Engineering en R &amp; D-werken met C ++, Python en Java. Hij is OCA, OCP Java SE8 gecertificeerd.</w:t>
      </w:r>
    </w:p>
    <w:p w14:paraId="5A39BBE3" w14:textId="77777777" w:rsidR="007A2FDC" w:rsidRDefault="007A2FDC">
      <w:pPr>
        <w:tabs>
          <w:tab w:val="left" w:pos="2835"/>
        </w:tabs>
      </w:pPr>
    </w:p>
    <w:p w14:paraId="45CE0989" w14:textId="77777777" w:rsidR="007A2FDC" w:rsidRDefault="009A7EDA">
      <w:pPr>
        <w:pStyle w:val="Kop1"/>
        <w:tabs>
          <w:tab w:val="left" w:pos="2835"/>
        </w:tabs>
      </w:pPr>
      <w:r w:rsidRPr="000A52E1">
        <w:t>Opleidingen</w:t>
      </w:r>
    </w:p>
    <w:p w14:paraId="4E4335AF" w14:textId="4AE71B78" w:rsidR="007A2FDC" w:rsidRDefault="009A7EDA">
      <w:r>
        <w:t>2002 - 2007</w:t>
      </w:r>
      <w:r>
        <w:tab/>
        <w:t>BSc. in Computer Science &amp; Engineering, East West University in Dhaka</w:t>
      </w:r>
    </w:p>
    <w:p w14:paraId="41C8F396" w14:textId="77777777" w:rsidR="007A2FDC" w:rsidRDefault="007A2FDC">
      <w:pPr>
        <w:tabs>
          <w:tab w:val="left" w:pos="2835"/>
        </w:tabs>
      </w:pPr>
    </w:p>
    <w:p w14:paraId="032FDCF6" w14:textId="77777777" w:rsidR="007A2FDC" w:rsidRDefault="009A7EDA">
      <w:pPr>
        <w:pStyle w:val="Kop1"/>
        <w:tabs>
          <w:tab w:val="left" w:pos="2835"/>
        </w:tabs>
      </w:pPr>
      <w:r w:rsidRPr="000A52E1">
        <w:t>Trainingen</w:t>
      </w:r>
    </w:p>
    <w:p w14:paraId="1AF1C719" w14:textId="3706A0DA" w:rsidR="007A2FDC" w:rsidRDefault="009A7EDA">
      <w:r>
        <w:t>2019</w:t>
      </w:r>
      <w:r>
        <w:tab/>
        <w:t xml:space="preserve">Nederlandse taaltraining vervolgcursus niveau B1, </w:t>
      </w:r>
      <w:proofErr w:type="spellStart"/>
      <w:r>
        <w:t>Elycio</w:t>
      </w:r>
      <w:proofErr w:type="spellEnd"/>
      <w:r>
        <w:t xml:space="preserve"> Talen, Zeist</w:t>
      </w:r>
      <w:r>
        <w:br/>
        <w:t>2019</w:t>
      </w:r>
      <w:r>
        <w:tab/>
        <w:t xml:space="preserve">Nederlandse taaltraining vervolgcursus niveau A2-B1, </w:t>
      </w:r>
      <w:proofErr w:type="spellStart"/>
      <w:r>
        <w:t>Levin</w:t>
      </w:r>
      <w:proofErr w:type="spellEnd"/>
      <w:r>
        <w:t xml:space="preserve"> Language School Utrecht</w:t>
      </w:r>
      <w:r>
        <w:br/>
        <w:t>2018</w:t>
      </w:r>
      <w:r>
        <w:tab/>
        <w:t xml:space="preserve">Nederlandse taaltraining niveau A0-A2, </w:t>
      </w:r>
      <w:proofErr w:type="spellStart"/>
      <w:r>
        <w:t>Levin</w:t>
      </w:r>
      <w:proofErr w:type="spellEnd"/>
      <w:r>
        <w:t xml:space="preserve"> Language School Utrecht</w:t>
      </w:r>
    </w:p>
    <w:p w14:paraId="72A3D3EC" w14:textId="77777777" w:rsidR="007A2FDC" w:rsidRDefault="007A2FDC">
      <w:pPr>
        <w:tabs>
          <w:tab w:val="left" w:pos="2835"/>
        </w:tabs>
      </w:pPr>
    </w:p>
    <w:p w14:paraId="700FA469" w14:textId="77777777" w:rsidR="007A2FDC" w:rsidRPr="0014339A" w:rsidRDefault="009A7EDA">
      <w:pPr>
        <w:pStyle w:val="Kop1"/>
        <w:tabs>
          <w:tab w:val="left" w:pos="2835"/>
        </w:tabs>
        <w:rPr>
          <w:lang w:val="en-US"/>
          <w:rPrChange w:id="14" w:author="Linda Muller-Kessels" w:date="2021-04-30T10:29:00Z">
            <w:rPr/>
          </w:rPrChange>
        </w:rPr>
      </w:pPr>
      <w:r w:rsidRPr="0014339A">
        <w:rPr>
          <w:lang w:val="en-US"/>
          <w:rPrChange w:id="15" w:author="Linda Muller-Kessels" w:date="2021-04-30T10:29:00Z">
            <w:rPr/>
          </w:rPrChange>
        </w:rPr>
        <w:t>Certificeringen</w:t>
      </w:r>
    </w:p>
    <w:p w14:paraId="49EEAC86" w14:textId="68E377DB" w:rsidR="007A2FDC" w:rsidRPr="0014339A" w:rsidRDefault="009A7EDA">
      <w:pPr>
        <w:rPr>
          <w:lang w:val="en-US"/>
          <w:rPrChange w:id="16" w:author="Linda Muller-Kessels" w:date="2021-04-30T10:29:00Z">
            <w:rPr/>
          </w:rPrChange>
        </w:rPr>
      </w:pPr>
      <w:r w:rsidRPr="0014339A">
        <w:rPr>
          <w:lang w:val="en-US"/>
          <w:rPrChange w:id="17" w:author="Linda Muller-Kessels" w:date="2021-04-30T10:29:00Z">
            <w:rPr/>
          </w:rPrChange>
        </w:rPr>
        <w:t>2019</w:t>
      </w:r>
      <w:r w:rsidRPr="0014339A">
        <w:rPr>
          <w:lang w:val="en-US"/>
          <w:rPrChange w:id="18" w:author="Linda Muller-Kessels" w:date="2021-04-30T10:29:00Z">
            <w:rPr/>
          </w:rPrChange>
        </w:rPr>
        <w:tab/>
        <w:t>Oracle Certified Professional (OCP Java SE8)</w:t>
      </w:r>
      <w:r w:rsidRPr="0014339A">
        <w:rPr>
          <w:lang w:val="en-US"/>
          <w:rPrChange w:id="19" w:author="Linda Muller-Kessels" w:date="2021-04-30T10:29:00Z">
            <w:rPr/>
          </w:rPrChange>
        </w:rPr>
        <w:br/>
        <w:t>2019</w:t>
      </w:r>
      <w:r w:rsidRPr="0014339A">
        <w:rPr>
          <w:lang w:val="en-US"/>
          <w:rPrChange w:id="20" w:author="Linda Muller-Kessels" w:date="2021-04-30T10:29:00Z">
            <w:rPr/>
          </w:rPrChange>
        </w:rPr>
        <w:tab/>
        <w:t>Professional Scrum Master I (PSMI)</w:t>
      </w:r>
      <w:r w:rsidRPr="0014339A">
        <w:rPr>
          <w:lang w:val="en-US"/>
          <w:rPrChange w:id="21" w:author="Linda Muller-Kessels" w:date="2021-04-30T10:29:00Z">
            <w:rPr/>
          </w:rPrChange>
        </w:rPr>
        <w:br/>
        <w:t>2018</w:t>
      </w:r>
      <w:r w:rsidRPr="0014339A">
        <w:rPr>
          <w:lang w:val="en-US"/>
          <w:rPrChange w:id="22" w:author="Linda Muller-Kessels" w:date="2021-04-30T10:29:00Z">
            <w:rPr/>
          </w:rPrChange>
        </w:rPr>
        <w:tab/>
        <w:t>Oracle Certified Associate (OCA Java SE8)</w:t>
      </w:r>
    </w:p>
    <w:p w14:paraId="0D0B940D" w14:textId="77777777" w:rsidR="007A2FDC" w:rsidRPr="0014339A" w:rsidRDefault="007A2FDC">
      <w:pPr>
        <w:tabs>
          <w:tab w:val="left" w:pos="2835"/>
        </w:tabs>
        <w:rPr>
          <w:lang w:val="en-US"/>
          <w:rPrChange w:id="23" w:author="Linda Muller-Kessels" w:date="2021-04-30T10:29:00Z">
            <w:rPr/>
          </w:rPrChange>
        </w:rPr>
      </w:pPr>
    </w:p>
    <w:p w14:paraId="553245CC" w14:textId="77777777" w:rsidR="007A2FDC" w:rsidRPr="0014339A" w:rsidRDefault="009A7EDA">
      <w:pPr>
        <w:pStyle w:val="Kop1"/>
        <w:tabs>
          <w:tab w:val="left" w:pos="2835"/>
        </w:tabs>
        <w:rPr>
          <w:lang w:val="en-US"/>
          <w:rPrChange w:id="24" w:author="Linda Muller-Kessels" w:date="2021-04-30T10:29:00Z">
            <w:rPr/>
          </w:rPrChange>
        </w:rPr>
      </w:pPr>
      <w:r w:rsidRPr="0014339A">
        <w:rPr>
          <w:lang w:val="en-US"/>
          <w:rPrChange w:id="25" w:author="Linda Muller-Kessels" w:date="2021-04-30T10:29:00Z">
            <w:rPr/>
          </w:rPrChange>
        </w:rPr>
        <w:t>Expertise</w:t>
      </w:r>
    </w:p>
    <w:p w14:paraId="481A9C81" w14:textId="77777777" w:rsidR="007A2FDC" w:rsidRPr="0014339A" w:rsidRDefault="009A7EDA">
      <w:pPr>
        <w:tabs>
          <w:tab w:val="left" w:pos="2835"/>
        </w:tabs>
        <w:rPr>
          <w:lang w:val="en-US"/>
          <w:rPrChange w:id="26" w:author="Linda Muller-Kessels" w:date="2021-04-30T10:29:00Z">
            <w:rPr/>
          </w:rPrChange>
        </w:rPr>
      </w:pPr>
      <w:r w:rsidRPr="0014339A">
        <w:rPr>
          <w:b/>
          <w:lang w:val="en-US"/>
          <w:rPrChange w:id="27" w:author="Linda Muller-Kessels" w:date="2021-04-30T10:29:00Z">
            <w:rPr>
              <w:b/>
            </w:rPr>
          </w:rPrChange>
        </w:rPr>
        <w:t>COMPUTERTALEN:</w:t>
      </w:r>
      <w:r w:rsidRPr="0014339A">
        <w:rPr>
          <w:lang w:val="en-US"/>
          <w:rPrChange w:id="28" w:author="Linda Muller-Kessels" w:date="2021-04-30T10:29:00Z">
            <w:rPr/>
          </w:rPrChange>
        </w:rPr>
        <w:t xml:space="preserve"> C++, Python, Java</w:t>
      </w:r>
    </w:p>
    <w:p w14:paraId="138BF672" w14:textId="77777777" w:rsidR="007A2FDC" w:rsidRPr="0014339A" w:rsidRDefault="009A7EDA">
      <w:pPr>
        <w:tabs>
          <w:tab w:val="left" w:pos="2835"/>
        </w:tabs>
        <w:rPr>
          <w:lang w:val="en-US"/>
          <w:rPrChange w:id="29" w:author="Linda Muller-Kessels" w:date="2021-04-30T10:29:00Z">
            <w:rPr/>
          </w:rPrChange>
        </w:rPr>
      </w:pPr>
      <w:r w:rsidRPr="0014339A">
        <w:rPr>
          <w:b/>
          <w:lang w:val="en-US"/>
          <w:rPrChange w:id="30" w:author="Linda Muller-Kessels" w:date="2021-04-30T10:29:00Z">
            <w:rPr>
              <w:b/>
            </w:rPr>
          </w:rPrChange>
        </w:rPr>
        <w:t>BIGDATA FRAMEWORK:</w:t>
      </w:r>
      <w:r w:rsidRPr="0014339A">
        <w:rPr>
          <w:lang w:val="en-US"/>
          <w:rPrChange w:id="31" w:author="Linda Muller-Kessels" w:date="2021-04-30T10:29:00Z">
            <w:rPr/>
          </w:rPrChange>
        </w:rPr>
        <w:t xml:space="preserve"> Big data, Hadoop, Spark, Hive, Pig, Sqoop, Luigi</w:t>
      </w:r>
    </w:p>
    <w:p w14:paraId="60EFB0E0" w14:textId="77777777" w:rsidR="007A2FDC" w:rsidRPr="0014339A" w:rsidRDefault="009A7EDA">
      <w:pPr>
        <w:tabs>
          <w:tab w:val="left" w:pos="2835"/>
        </w:tabs>
        <w:rPr>
          <w:lang w:val="en-US"/>
          <w:rPrChange w:id="32" w:author="Linda Muller-Kessels" w:date="2021-04-30T10:29:00Z">
            <w:rPr/>
          </w:rPrChange>
        </w:rPr>
      </w:pPr>
      <w:r w:rsidRPr="0014339A">
        <w:rPr>
          <w:b/>
          <w:lang w:val="en-US"/>
          <w:rPrChange w:id="33" w:author="Linda Muller-Kessels" w:date="2021-04-30T10:29:00Z">
            <w:rPr>
              <w:b/>
            </w:rPr>
          </w:rPrChange>
        </w:rPr>
        <w:t>ONTWIKKELMETHODEN:</w:t>
      </w:r>
      <w:r w:rsidRPr="0014339A">
        <w:rPr>
          <w:lang w:val="en-US"/>
          <w:rPrChange w:id="34" w:author="Linda Muller-Kessels" w:date="2021-04-30T10:29:00Z">
            <w:rPr/>
          </w:rPrChange>
        </w:rPr>
        <w:t xml:space="preserve"> Agile, SCRUM, Waterval</w:t>
      </w:r>
    </w:p>
    <w:p w14:paraId="52D735DA" w14:textId="77777777" w:rsidR="007A2FDC" w:rsidRPr="0014339A" w:rsidRDefault="009A7EDA">
      <w:pPr>
        <w:tabs>
          <w:tab w:val="left" w:pos="2835"/>
        </w:tabs>
        <w:rPr>
          <w:lang w:val="en-US"/>
          <w:rPrChange w:id="35" w:author="Linda Muller-Kessels" w:date="2021-04-30T10:29:00Z">
            <w:rPr/>
          </w:rPrChange>
        </w:rPr>
      </w:pPr>
      <w:r w:rsidRPr="0014339A">
        <w:rPr>
          <w:b/>
          <w:lang w:val="en-US"/>
          <w:rPrChange w:id="36" w:author="Linda Muller-Kessels" w:date="2021-04-30T10:29:00Z">
            <w:rPr>
              <w:b/>
            </w:rPr>
          </w:rPrChange>
        </w:rPr>
        <w:t>DATABASES:</w:t>
      </w:r>
      <w:r w:rsidRPr="0014339A">
        <w:rPr>
          <w:lang w:val="en-US"/>
          <w:rPrChange w:id="37" w:author="Linda Muller-Kessels" w:date="2021-04-30T10:29:00Z">
            <w:rPr/>
          </w:rPrChange>
        </w:rPr>
        <w:t xml:space="preserve"> PostgreSQL, MySQL, Oracle 11g, MySQL Server r2, MSSQL server 2008/2012, SQLite, </w:t>
      </w:r>
      <w:proofErr w:type="spellStart"/>
      <w:r w:rsidRPr="0014339A">
        <w:rPr>
          <w:lang w:val="en-US"/>
          <w:rPrChange w:id="38" w:author="Linda Muller-Kessels" w:date="2021-04-30T10:29:00Z">
            <w:rPr/>
          </w:rPrChange>
        </w:rPr>
        <w:t>mongodb</w:t>
      </w:r>
      <w:proofErr w:type="spellEnd"/>
      <w:r w:rsidRPr="0014339A">
        <w:rPr>
          <w:lang w:val="en-US"/>
          <w:rPrChange w:id="39" w:author="Linda Muller-Kessels" w:date="2021-04-30T10:29:00Z">
            <w:rPr/>
          </w:rPrChange>
        </w:rPr>
        <w:t xml:space="preserve">, </w:t>
      </w:r>
      <w:proofErr w:type="spellStart"/>
      <w:r w:rsidRPr="0014339A">
        <w:rPr>
          <w:lang w:val="en-US"/>
          <w:rPrChange w:id="40" w:author="Linda Muller-Kessels" w:date="2021-04-30T10:29:00Z">
            <w:rPr/>
          </w:rPrChange>
        </w:rPr>
        <w:t>cassandra</w:t>
      </w:r>
      <w:proofErr w:type="spellEnd"/>
      <w:r w:rsidRPr="0014339A">
        <w:rPr>
          <w:lang w:val="en-US"/>
          <w:rPrChange w:id="41" w:author="Linda Muller-Kessels" w:date="2021-04-30T10:29:00Z">
            <w:rPr/>
          </w:rPrChange>
        </w:rPr>
        <w:t xml:space="preserve">, </w:t>
      </w:r>
      <w:proofErr w:type="spellStart"/>
      <w:r w:rsidRPr="0014339A">
        <w:rPr>
          <w:lang w:val="en-US"/>
          <w:rPrChange w:id="42" w:author="Linda Muller-Kessels" w:date="2021-04-30T10:29:00Z">
            <w:rPr/>
          </w:rPrChange>
        </w:rPr>
        <w:t>hbase</w:t>
      </w:r>
      <w:proofErr w:type="spellEnd"/>
    </w:p>
    <w:p w14:paraId="16884701" w14:textId="77777777" w:rsidR="007A2FDC" w:rsidRPr="0014339A" w:rsidRDefault="009A7EDA">
      <w:pPr>
        <w:tabs>
          <w:tab w:val="left" w:pos="2835"/>
        </w:tabs>
        <w:rPr>
          <w:lang w:val="en-US"/>
          <w:rPrChange w:id="43" w:author="Linda Muller-Kessels" w:date="2021-04-30T10:29:00Z">
            <w:rPr/>
          </w:rPrChange>
        </w:rPr>
      </w:pPr>
      <w:r w:rsidRPr="0014339A">
        <w:rPr>
          <w:b/>
          <w:lang w:val="en-US"/>
          <w:rPrChange w:id="44" w:author="Linda Muller-Kessels" w:date="2021-04-30T10:29:00Z">
            <w:rPr>
              <w:b/>
            </w:rPr>
          </w:rPrChange>
        </w:rPr>
        <w:t>OPERATING SYSTEMS:</w:t>
      </w:r>
      <w:r w:rsidRPr="0014339A">
        <w:rPr>
          <w:lang w:val="en-US"/>
          <w:rPrChange w:id="45" w:author="Linda Muller-Kessels" w:date="2021-04-30T10:29:00Z">
            <w:rPr/>
          </w:rPrChange>
        </w:rPr>
        <w:t xml:space="preserve"> Ubuntu 14.04/16.04, Centos 6/7, Fedora 7/8, </w:t>
      </w:r>
      <w:proofErr w:type="spellStart"/>
      <w:r w:rsidRPr="0014339A">
        <w:rPr>
          <w:lang w:val="en-US"/>
          <w:rPrChange w:id="46" w:author="Linda Muller-Kessels" w:date="2021-04-30T10:29:00Z">
            <w:rPr/>
          </w:rPrChange>
        </w:rPr>
        <w:t>MacOSX</w:t>
      </w:r>
      <w:proofErr w:type="spellEnd"/>
      <w:r w:rsidRPr="0014339A">
        <w:rPr>
          <w:lang w:val="en-US"/>
          <w:rPrChange w:id="47" w:author="Linda Muller-Kessels" w:date="2021-04-30T10:29:00Z">
            <w:rPr/>
          </w:rPrChange>
        </w:rPr>
        <w:t>, Windows 8, 10</w:t>
      </w:r>
    </w:p>
    <w:p w14:paraId="3AF2C069" w14:textId="77777777" w:rsidR="007A2FDC" w:rsidRPr="0014339A" w:rsidRDefault="009A7EDA">
      <w:pPr>
        <w:tabs>
          <w:tab w:val="left" w:pos="2835"/>
        </w:tabs>
        <w:rPr>
          <w:lang w:val="en-US"/>
          <w:rPrChange w:id="48" w:author="Linda Muller-Kessels" w:date="2021-04-30T10:29:00Z">
            <w:rPr/>
          </w:rPrChange>
        </w:rPr>
      </w:pPr>
      <w:r w:rsidRPr="0014339A">
        <w:rPr>
          <w:b/>
          <w:lang w:val="en-US"/>
          <w:rPrChange w:id="49" w:author="Linda Muller-Kessels" w:date="2021-04-30T10:29:00Z">
            <w:rPr>
              <w:b/>
            </w:rPr>
          </w:rPrChange>
        </w:rPr>
        <w:t>LANGUAGE FRAMEWORK:</w:t>
      </w:r>
      <w:r w:rsidRPr="0014339A">
        <w:rPr>
          <w:lang w:val="en-US"/>
          <w:rPrChange w:id="50" w:author="Linda Muller-Kessels" w:date="2021-04-30T10:29:00Z">
            <w:rPr/>
          </w:rPrChange>
        </w:rPr>
        <w:t xml:space="preserve"> Django, STL, Spring, Hibernate, </w:t>
      </w:r>
      <w:proofErr w:type="spellStart"/>
      <w:r w:rsidRPr="0014339A">
        <w:rPr>
          <w:lang w:val="en-US"/>
          <w:rPrChange w:id="51" w:author="Linda Muller-Kessels" w:date="2021-04-30T10:29:00Z">
            <w:rPr/>
          </w:rPrChange>
        </w:rPr>
        <w:t>MyBatis</w:t>
      </w:r>
      <w:proofErr w:type="spellEnd"/>
    </w:p>
    <w:p w14:paraId="0E27B00A" w14:textId="77777777" w:rsidR="007A2FDC" w:rsidRPr="0014339A" w:rsidRDefault="007A2FDC">
      <w:pPr>
        <w:tabs>
          <w:tab w:val="left" w:pos="2835"/>
        </w:tabs>
        <w:rPr>
          <w:lang w:val="en-US"/>
          <w:rPrChange w:id="52" w:author="Linda Muller-Kessels" w:date="2021-04-30T10:29:00Z">
            <w:rPr/>
          </w:rPrChange>
        </w:rPr>
      </w:pPr>
    </w:p>
    <w:p w14:paraId="31300F47" w14:textId="77777777" w:rsidR="007A2FDC" w:rsidRPr="0014339A" w:rsidRDefault="009A7EDA">
      <w:pPr>
        <w:pStyle w:val="Kop1"/>
        <w:tabs>
          <w:tab w:val="left" w:pos="2835"/>
        </w:tabs>
        <w:rPr>
          <w:lang w:val="en-US"/>
          <w:rPrChange w:id="53" w:author="Linda Muller-Kessels" w:date="2021-04-30T10:29:00Z">
            <w:rPr/>
          </w:rPrChange>
        </w:rPr>
      </w:pPr>
      <w:r w:rsidRPr="0014339A">
        <w:rPr>
          <w:lang w:val="en-US"/>
          <w:rPrChange w:id="54" w:author="Linda Muller-Kessels" w:date="2021-04-30T10:29:00Z">
            <w:rPr/>
          </w:rPrChange>
        </w:rPr>
        <w:t>Werkervaring</w:t>
      </w:r>
    </w:p>
    <w:p w14:paraId="0DEABE0A" w14:textId="10CDF839" w:rsidR="007A2FDC" w:rsidRPr="0014339A" w:rsidRDefault="009A7EDA">
      <w:pPr>
        <w:rPr>
          <w:lang w:val="en-US"/>
          <w:rPrChange w:id="55" w:author="Linda Muller-Kessels" w:date="2021-04-30T10:29:00Z">
            <w:rPr/>
          </w:rPrChange>
        </w:rPr>
      </w:pPr>
      <w:proofErr w:type="spellStart"/>
      <w:r w:rsidRPr="0014339A">
        <w:rPr>
          <w:lang w:val="en-US"/>
          <w:rPrChange w:id="56" w:author="Linda Muller-Kessels" w:date="2021-04-30T10:29:00Z">
            <w:rPr/>
          </w:rPrChange>
        </w:rPr>
        <w:t>sep</w:t>
      </w:r>
      <w:proofErr w:type="spellEnd"/>
      <w:r w:rsidRPr="0014339A">
        <w:rPr>
          <w:lang w:val="en-US"/>
          <w:rPrChange w:id="57" w:author="Linda Muller-Kessels" w:date="2021-04-30T10:29:00Z">
            <w:rPr/>
          </w:rPrChange>
        </w:rPr>
        <w:t xml:space="preserve"> 2018 - </w:t>
      </w:r>
      <w:proofErr w:type="spellStart"/>
      <w:r w:rsidR="78DEE575" w:rsidRPr="0014339A">
        <w:rPr>
          <w:lang w:val="en-US"/>
          <w:rPrChange w:id="58" w:author="Linda Muller-Kessels" w:date="2021-04-30T10:29:00Z">
            <w:rPr/>
          </w:rPrChange>
        </w:rPr>
        <w:t>heden</w:t>
      </w:r>
      <w:proofErr w:type="spellEnd"/>
      <w:r w:rsidRPr="0014339A">
        <w:rPr>
          <w:lang w:val="en-US"/>
          <w:rPrChange w:id="59" w:author="Linda Muller-Kessels" w:date="2021-04-30T10:29:00Z">
            <w:rPr/>
          </w:rPrChange>
        </w:rPr>
        <w:tab/>
        <w:t>CIMSOLUTIONS B.V. Senior Software Engineer / Lead Developer</w:t>
      </w:r>
      <w:r w:rsidRPr="0014339A">
        <w:rPr>
          <w:lang w:val="en-US"/>
          <w:rPrChange w:id="60" w:author="Linda Muller-Kessels" w:date="2021-04-30T10:29:00Z">
            <w:rPr/>
          </w:rPrChange>
        </w:rPr>
        <w:br/>
      </w:r>
      <w:proofErr w:type="spellStart"/>
      <w:r w:rsidRPr="0014339A">
        <w:rPr>
          <w:lang w:val="en-US"/>
          <w:rPrChange w:id="61" w:author="Linda Muller-Kessels" w:date="2021-04-30T10:29:00Z">
            <w:rPr/>
          </w:rPrChange>
        </w:rPr>
        <w:t>mei</w:t>
      </w:r>
      <w:proofErr w:type="spellEnd"/>
      <w:r w:rsidRPr="0014339A">
        <w:rPr>
          <w:lang w:val="en-US"/>
          <w:rPrChange w:id="62" w:author="Linda Muller-Kessels" w:date="2021-04-30T10:29:00Z">
            <w:rPr/>
          </w:rPrChange>
        </w:rPr>
        <w:t xml:space="preserve"> 2018 - </w:t>
      </w:r>
      <w:proofErr w:type="spellStart"/>
      <w:r w:rsidRPr="0014339A">
        <w:rPr>
          <w:lang w:val="en-US"/>
          <w:rPrChange w:id="63" w:author="Linda Muller-Kessels" w:date="2021-04-30T10:29:00Z">
            <w:rPr/>
          </w:rPrChange>
        </w:rPr>
        <w:t>aug</w:t>
      </w:r>
      <w:proofErr w:type="spellEnd"/>
      <w:r w:rsidRPr="0014339A">
        <w:rPr>
          <w:lang w:val="en-US"/>
          <w:rPrChange w:id="64" w:author="Linda Muller-Kessels" w:date="2021-04-30T10:29:00Z">
            <w:rPr/>
          </w:rPrChange>
        </w:rPr>
        <w:t xml:space="preserve"> 2018</w:t>
      </w:r>
      <w:r w:rsidRPr="0014339A">
        <w:rPr>
          <w:lang w:val="en-US"/>
          <w:rPrChange w:id="65" w:author="Linda Muller-Kessels" w:date="2021-04-30T10:29:00Z">
            <w:rPr/>
          </w:rPrChange>
        </w:rPr>
        <w:tab/>
      </w:r>
      <w:proofErr w:type="spellStart"/>
      <w:r w:rsidRPr="0014339A">
        <w:rPr>
          <w:lang w:val="en-US"/>
          <w:rPrChange w:id="66" w:author="Linda Muller-Kessels" w:date="2021-04-30T10:29:00Z">
            <w:rPr/>
          </w:rPrChange>
        </w:rPr>
        <w:t>NDrive</w:t>
      </w:r>
      <w:proofErr w:type="spellEnd"/>
      <w:r w:rsidRPr="0014339A">
        <w:rPr>
          <w:lang w:val="en-US"/>
          <w:rPrChange w:id="67" w:author="Linda Muller-Kessels" w:date="2021-04-30T10:29:00Z">
            <w:rPr/>
          </w:rPrChange>
        </w:rPr>
        <w:t xml:space="preserve"> navigation systems S.A Lead Engineer</w:t>
      </w:r>
      <w:r w:rsidRPr="0014339A">
        <w:rPr>
          <w:lang w:val="en-US"/>
          <w:rPrChange w:id="68" w:author="Linda Muller-Kessels" w:date="2021-04-30T10:29:00Z">
            <w:rPr/>
          </w:rPrChange>
        </w:rPr>
        <w:br/>
      </w:r>
      <w:proofErr w:type="spellStart"/>
      <w:r w:rsidRPr="0014339A">
        <w:rPr>
          <w:lang w:val="en-US"/>
          <w:rPrChange w:id="69" w:author="Linda Muller-Kessels" w:date="2021-04-30T10:29:00Z">
            <w:rPr/>
          </w:rPrChange>
        </w:rPr>
        <w:t>mrt</w:t>
      </w:r>
      <w:proofErr w:type="spellEnd"/>
      <w:r w:rsidRPr="0014339A">
        <w:rPr>
          <w:lang w:val="en-US"/>
          <w:rPrChange w:id="70" w:author="Linda Muller-Kessels" w:date="2021-04-30T10:29:00Z">
            <w:rPr/>
          </w:rPrChange>
        </w:rPr>
        <w:t xml:space="preserve"> 2015 - </w:t>
      </w:r>
      <w:proofErr w:type="spellStart"/>
      <w:r w:rsidRPr="0014339A">
        <w:rPr>
          <w:lang w:val="en-US"/>
          <w:rPrChange w:id="71" w:author="Linda Muller-Kessels" w:date="2021-04-30T10:29:00Z">
            <w:rPr/>
          </w:rPrChange>
        </w:rPr>
        <w:t>apr</w:t>
      </w:r>
      <w:proofErr w:type="spellEnd"/>
      <w:r w:rsidRPr="0014339A">
        <w:rPr>
          <w:lang w:val="en-US"/>
          <w:rPrChange w:id="72" w:author="Linda Muller-Kessels" w:date="2021-04-30T10:29:00Z">
            <w:rPr/>
          </w:rPrChange>
        </w:rPr>
        <w:t xml:space="preserve"> 2018</w:t>
      </w:r>
      <w:r w:rsidRPr="0014339A">
        <w:rPr>
          <w:lang w:val="en-US"/>
          <w:rPrChange w:id="73" w:author="Linda Muller-Kessels" w:date="2021-04-30T10:29:00Z">
            <w:rPr/>
          </w:rPrChange>
        </w:rPr>
        <w:tab/>
        <w:t>Secure Link Service Ltd Software Architect</w:t>
      </w:r>
      <w:r w:rsidRPr="0014339A">
        <w:rPr>
          <w:lang w:val="en-US"/>
          <w:rPrChange w:id="74" w:author="Linda Muller-Kessels" w:date="2021-04-30T10:29:00Z">
            <w:rPr/>
          </w:rPrChange>
        </w:rPr>
        <w:br/>
      </w:r>
      <w:proofErr w:type="spellStart"/>
      <w:r w:rsidRPr="0014339A">
        <w:rPr>
          <w:lang w:val="en-US"/>
          <w:rPrChange w:id="75" w:author="Linda Muller-Kessels" w:date="2021-04-30T10:29:00Z">
            <w:rPr/>
          </w:rPrChange>
        </w:rPr>
        <w:t>apr</w:t>
      </w:r>
      <w:proofErr w:type="spellEnd"/>
      <w:r w:rsidRPr="0014339A">
        <w:rPr>
          <w:lang w:val="en-US"/>
          <w:rPrChange w:id="76" w:author="Linda Muller-Kessels" w:date="2021-04-30T10:29:00Z">
            <w:rPr/>
          </w:rPrChange>
        </w:rPr>
        <w:t xml:space="preserve"> 2008 - </w:t>
      </w:r>
      <w:proofErr w:type="spellStart"/>
      <w:r w:rsidRPr="0014339A">
        <w:rPr>
          <w:lang w:val="en-US"/>
          <w:rPrChange w:id="77" w:author="Linda Muller-Kessels" w:date="2021-04-30T10:29:00Z">
            <w:rPr/>
          </w:rPrChange>
        </w:rPr>
        <w:t>feb</w:t>
      </w:r>
      <w:proofErr w:type="spellEnd"/>
      <w:r w:rsidRPr="0014339A">
        <w:rPr>
          <w:lang w:val="en-US"/>
          <w:rPrChange w:id="78" w:author="Linda Muller-Kessels" w:date="2021-04-30T10:29:00Z">
            <w:rPr/>
          </w:rPrChange>
        </w:rPr>
        <w:t xml:space="preserve"> 2015</w:t>
      </w:r>
      <w:r w:rsidRPr="0014339A">
        <w:rPr>
          <w:lang w:val="en-US"/>
          <w:rPrChange w:id="79" w:author="Linda Muller-Kessels" w:date="2021-04-30T10:29:00Z">
            <w:rPr/>
          </w:rPrChange>
        </w:rPr>
        <w:tab/>
      </w:r>
      <w:r w:rsidR="482F1468" w:rsidRPr="0014339A">
        <w:rPr>
          <w:lang w:val="en-US"/>
          <w:rPrChange w:id="80" w:author="Linda Muller-Kessels" w:date="2021-04-30T10:29:00Z">
            <w:rPr/>
          </w:rPrChange>
        </w:rPr>
        <w:t>S</w:t>
      </w:r>
      <w:r w:rsidRPr="0014339A">
        <w:rPr>
          <w:lang w:val="en-US"/>
          <w:rPrChange w:id="81" w:author="Linda Muller-Kessels" w:date="2021-04-30T10:29:00Z">
            <w:rPr/>
          </w:rPrChange>
        </w:rPr>
        <w:t>tructured Data Systems Ltd Principal Software Engineer</w:t>
      </w:r>
      <w:r w:rsidRPr="0014339A">
        <w:rPr>
          <w:lang w:val="en-US"/>
          <w:rPrChange w:id="82" w:author="Linda Muller-Kessels" w:date="2021-04-30T10:29:00Z">
            <w:rPr/>
          </w:rPrChange>
        </w:rPr>
        <w:br/>
      </w:r>
      <w:proofErr w:type="spellStart"/>
      <w:r w:rsidRPr="0014339A">
        <w:rPr>
          <w:lang w:val="en-US"/>
          <w:rPrChange w:id="83" w:author="Linda Muller-Kessels" w:date="2021-04-30T10:29:00Z">
            <w:rPr/>
          </w:rPrChange>
        </w:rPr>
        <w:t>sep</w:t>
      </w:r>
      <w:proofErr w:type="spellEnd"/>
      <w:r w:rsidRPr="0014339A">
        <w:rPr>
          <w:lang w:val="en-US"/>
          <w:rPrChange w:id="84" w:author="Linda Muller-Kessels" w:date="2021-04-30T10:29:00Z">
            <w:rPr/>
          </w:rPrChange>
        </w:rPr>
        <w:t xml:space="preserve"> 2007 - </w:t>
      </w:r>
      <w:proofErr w:type="spellStart"/>
      <w:r w:rsidRPr="0014339A">
        <w:rPr>
          <w:lang w:val="en-US"/>
          <w:rPrChange w:id="85" w:author="Linda Muller-Kessels" w:date="2021-04-30T10:29:00Z">
            <w:rPr/>
          </w:rPrChange>
        </w:rPr>
        <w:t>mrt</w:t>
      </w:r>
      <w:proofErr w:type="spellEnd"/>
      <w:r w:rsidRPr="0014339A">
        <w:rPr>
          <w:lang w:val="en-US"/>
          <w:rPrChange w:id="86" w:author="Linda Muller-Kessels" w:date="2021-04-30T10:29:00Z">
            <w:rPr/>
          </w:rPrChange>
        </w:rPr>
        <w:t xml:space="preserve"> 2008</w:t>
      </w:r>
      <w:r w:rsidRPr="0014339A">
        <w:rPr>
          <w:lang w:val="en-US"/>
          <w:rPrChange w:id="87" w:author="Linda Muller-Kessels" w:date="2021-04-30T10:29:00Z">
            <w:rPr/>
          </w:rPrChange>
        </w:rPr>
        <w:tab/>
      </w:r>
      <w:proofErr w:type="spellStart"/>
      <w:r w:rsidRPr="0014339A">
        <w:rPr>
          <w:lang w:val="en-US"/>
          <w:rPrChange w:id="88" w:author="Linda Muller-Kessels" w:date="2021-04-30T10:29:00Z">
            <w:rPr/>
          </w:rPrChange>
        </w:rPr>
        <w:t>Uniqa</w:t>
      </w:r>
      <w:proofErr w:type="spellEnd"/>
      <w:r w:rsidRPr="0014339A">
        <w:rPr>
          <w:lang w:val="en-US"/>
          <w:rPrChange w:id="89" w:author="Linda Muller-Kessels" w:date="2021-04-30T10:29:00Z">
            <w:rPr/>
          </w:rPrChange>
        </w:rPr>
        <w:t xml:space="preserve"> S&amp;S Ltd Software Engineer</w:t>
      </w:r>
    </w:p>
    <w:p w14:paraId="60061E4C" w14:textId="77777777" w:rsidR="007A2FDC" w:rsidRPr="0014339A" w:rsidRDefault="007A2FDC">
      <w:pPr>
        <w:tabs>
          <w:tab w:val="left" w:pos="2835"/>
        </w:tabs>
        <w:rPr>
          <w:lang w:val="en-US"/>
          <w:rPrChange w:id="90" w:author="Linda Muller-Kessels" w:date="2021-04-30T10:29:00Z">
            <w:rPr/>
          </w:rPrChange>
        </w:rPr>
      </w:pPr>
    </w:p>
    <w:p w14:paraId="745E8D8D" w14:textId="77777777" w:rsidR="007A2FDC" w:rsidRPr="0014339A" w:rsidRDefault="009A7EDA">
      <w:pPr>
        <w:pStyle w:val="Kop1"/>
        <w:tabs>
          <w:tab w:val="left" w:pos="2835"/>
        </w:tabs>
        <w:rPr>
          <w:lang w:val="en-US"/>
          <w:rPrChange w:id="91" w:author="Linda Muller-Kessels" w:date="2021-04-30T10:29:00Z">
            <w:rPr/>
          </w:rPrChange>
        </w:rPr>
      </w:pPr>
      <w:r w:rsidRPr="0014339A">
        <w:rPr>
          <w:lang w:val="en-US"/>
          <w:rPrChange w:id="92" w:author="Linda Muller-Kessels" w:date="2021-04-30T10:29:00Z">
            <w:rPr/>
          </w:rPrChange>
        </w:rPr>
        <w:t>opdrachten</w:t>
      </w:r>
    </w:p>
    <w:p w14:paraId="3E627C1E" w14:textId="77777777" w:rsidR="007A2FDC" w:rsidRPr="0014339A" w:rsidRDefault="009A7EDA">
      <w:pPr>
        <w:tabs>
          <w:tab w:val="left" w:pos="2835"/>
        </w:tabs>
        <w:rPr>
          <w:lang w:val="en-US"/>
          <w:rPrChange w:id="93" w:author="Linda Muller-Kessels" w:date="2021-04-30T10:29:00Z">
            <w:rPr/>
          </w:rPrChange>
        </w:rPr>
      </w:pPr>
      <w:r w:rsidRPr="0014339A">
        <w:rPr>
          <w:rStyle w:val="Kop2Char"/>
          <w:lang w:val="en-US"/>
          <w:rPrChange w:id="94" w:author="Linda Muller-Kessels" w:date="2021-04-30T10:29:00Z">
            <w:rPr>
              <w:rStyle w:val="Kop2Char"/>
            </w:rPr>
          </w:rPrChange>
        </w:rPr>
        <w:t xml:space="preserve">PROJECT: </w:t>
      </w:r>
      <w:r w:rsidRPr="0014339A">
        <w:rPr>
          <w:lang w:val="en-US"/>
          <w:rPrChange w:id="95" w:author="Linda Muller-Kessels" w:date="2021-04-30T10:29:00Z">
            <w:rPr/>
          </w:rPrChange>
        </w:rPr>
        <w:t>Multi channel input message receiving systems</w:t>
      </w:r>
    </w:p>
    <w:p w14:paraId="4AC8FC26" w14:textId="77777777" w:rsidR="007A2FDC" w:rsidRDefault="009A7EDA">
      <w:pPr>
        <w:tabs>
          <w:tab w:val="left" w:pos="2835"/>
        </w:tabs>
      </w:pPr>
      <w:r w:rsidRPr="00CD47AA">
        <w:rPr>
          <w:rStyle w:val="Kop2Char"/>
        </w:rPr>
        <w:t>OPDRACHTGEVER:</w:t>
      </w:r>
      <w:r>
        <w:rPr>
          <w:rStyle w:val="Kop2Char"/>
        </w:rPr>
        <w:t xml:space="preserve"> </w:t>
      </w:r>
      <w:r>
        <w:t>Belastingdienst</w:t>
      </w:r>
    </w:p>
    <w:p w14:paraId="2DB5124A" w14:textId="77777777" w:rsidR="007A2FDC" w:rsidRDefault="009A7EDA">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2019 - nu</w:t>
      </w:r>
    </w:p>
    <w:p w14:paraId="6A477BCA" w14:textId="77777777" w:rsidR="007A2FDC" w:rsidRDefault="009A7EDA">
      <w:pPr>
        <w:tabs>
          <w:tab w:val="left" w:pos="2835"/>
        </w:tabs>
      </w:pPr>
      <w:r w:rsidRPr="00CD47AA">
        <w:rPr>
          <w:rStyle w:val="Kop2Char"/>
        </w:rPr>
        <w:t>ROL:</w:t>
      </w:r>
      <w:r>
        <w:rPr>
          <w:rStyle w:val="Kop2Char"/>
        </w:rPr>
        <w:t xml:space="preserve"> </w:t>
      </w:r>
      <w:r>
        <w:t>Senior Software Developer</w:t>
      </w:r>
    </w:p>
    <w:p w14:paraId="51ED7698" w14:textId="2AE1F885" w:rsidR="007A2FDC" w:rsidRDefault="009A7EDA">
      <w:r w:rsidRPr="5E86AB50">
        <w:rPr>
          <w:b/>
          <w:bCs/>
        </w:rPr>
        <w:t>OMSCHRIJVING:</w:t>
      </w:r>
      <w:r>
        <w:t xml:space="preserve"> De heer </w:t>
      </w:r>
      <w:del w:id="96" w:author="Linda Muller-Kessels" w:date="2021-04-30T10:29:00Z">
        <w:r w:rsidDel="0014339A">
          <w:delText>Mohiul</w:delText>
        </w:r>
      </w:del>
      <w:ins w:id="97" w:author="Linda Muller-Kessels" w:date="2021-04-30T10:29:00Z">
        <w:r w:rsidR="0014339A">
          <w:t>X</w:t>
        </w:r>
      </w:ins>
      <w:r>
        <w:t xml:space="preserve"> werkt aan een op maat gemaakt systeem voor het invoeren van bericht die via meerdere kanalen binnenkomen. Dit systeem zal alle 1500 verschillende type berichten verwerken. De heer </w:t>
      </w:r>
      <w:del w:id="98" w:author="Linda Muller-Kessels" w:date="2021-04-30T10:29:00Z">
        <w:r w:rsidDel="0014339A">
          <w:delText>Mohiul</w:delText>
        </w:r>
      </w:del>
      <w:ins w:id="99" w:author="Linda Muller-Kessels" w:date="2021-04-30T10:29:00Z">
        <w:r w:rsidR="0014339A">
          <w:t>X</w:t>
        </w:r>
      </w:ins>
      <w:r>
        <w:t xml:space="preserve"> is als Senior Java Ontwikkelaar betrokken bij dit project.</w:t>
      </w:r>
    </w:p>
    <w:p w14:paraId="4B94D5A5" w14:textId="77777777" w:rsidR="007A2FDC" w:rsidRDefault="007A2FDC"/>
    <w:p w14:paraId="080D85F8" w14:textId="77777777" w:rsidR="007A2FDC" w:rsidRDefault="009A7EDA">
      <w:r>
        <w:t>Zijn werkzaamheden zijn:</w:t>
      </w:r>
    </w:p>
    <w:p w14:paraId="4BC62963" w14:textId="77777777" w:rsidR="007A2FDC" w:rsidRDefault="009A7EDA">
      <w:pPr>
        <w:numPr>
          <w:ilvl w:val="0"/>
          <w:numId w:val="4"/>
        </w:numPr>
        <w:ind w:left="375" w:right="375"/>
      </w:pPr>
      <w:r>
        <w:t xml:space="preserve">Gedistribueerd berichtenplatform welke gebruik maakt van </w:t>
      </w:r>
      <w:proofErr w:type="spellStart"/>
      <w:r>
        <w:t>java</w:t>
      </w:r>
      <w:proofErr w:type="spellEnd"/>
      <w:r>
        <w:t xml:space="preserve">, openshift, </w:t>
      </w:r>
      <w:proofErr w:type="spellStart"/>
      <w:r>
        <w:t>ibm</w:t>
      </w:r>
      <w:proofErr w:type="spellEnd"/>
      <w:r>
        <w:t xml:space="preserve"> </w:t>
      </w:r>
      <w:proofErr w:type="spellStart"/>
      <w:r>
        <w:t>mq</w:t>
      </w:r>
      <w:proofErr w:type="spellEnd"/>
      <w:r>
        <w:t xml:space="preserve">, db2, docker en </w:t>
      </w:r>
      <w:proofErr w:type="spellStart"/>
      <w:r>
        <w:t>kubernetes</w:t>
      </w:r>
      <w:proofErr w:type="spellEnd"/>
      <w:r>
        <w:t>;</w:t>
      </w:r>
    </w:p>
    <w:p w14:paraId="430E397C" w14:textId="77777777" w:rsidR="007A2FDC" w:rsidRDefault="009A7EDA">
      <w:pPr>
        <w:numPr>
          <w:ilvl w:val="0"/>
          <w:numId w:val="4"/>
        </w:numPr>
        <w:ind w:left="375" w:right="375"/>
      </w:pPr>
      <w:r>
        <w:t xml:space="preserve">1500 verschillende soorten berichten worden door het systeem gestuurd. Elk bericht is </w:t>
      </w:r>
      <w:proofErr w:type="spellStart"/>
      <w:r>
        <w:t>ongveneer</w:t>
      </w:r>
      <w:proofErr w:type="spellEnd"/>
      <w:r>
        <w:t xml:space="preserve"> 20 MB tot 10 GB;</w:t>
      </w:r>
    </w:p>
    <w:p w14:paraId="55E700FA" w14:textId="77777777" w:rsidR="007A2FDC" w:rsidRDefault="009A7EDA">
      <w:pPr>
        <w:numPr>
          <w:ilvl w:val="0"/>
          <w:numId w:val="4"/>
        </w:numPr>
        <w:ind w:left="375" w:right="375"/>
      </w:pPr>
      <w:r>
        <w:t>De doorvoer is ongeveer 150000 berichten per uur. Dit wordt jaarlijks verhoogt met 10 tot 20%;</w:t>
      </w:r>
    </w:p>
    <w:p w14:paraId="2A35B824" w14:textId="77777777" w:rsidR="007A2FDC" w:rsidRDefault="009A7EDA">
      <w:pPr>
        <w:numPr>
          <w:ilvl w:val="0"/>
          <w:numId w:val="4"/>
        </w:numPr>
        <w:ind w:left="375" w:right="375"/>
      </w:pPr>
      <w:r>
        <w:t>Ze hebben een robuust mechanisme ontwikkeld voor de berichtencontrole in het systeem;</w:t>
      </w:r>
    </w:p>
    <w:p w14:paraId="764EC271" w14:textId="77777777" w:rsidR="007A2FDC" w:rsidRDefault="009A7EDA">
      <w:pPr>
        <w:numPr>
          <w:ilvl w:val="0"/>
          <w:numId w:val="4"/>
        </w:numPr>
        <w:ind w:left="375" w:right="375"/>
      </w:pPr>
      <w:r>
        <w:t>Communicatie met verschillende soorten services met beveiligd communicatieprotocol;</w:t>
      </w:r>
    </w:p>
    <w:p w14:paraId="7D6A5441" w14:textId="77777777" w:rsidR="007A2FDC" w:rsidRDefault="009A7EDA">
      <w:pPr>
        <w:numPr>
          <w:ilvl w:val="0"/>
          <w:numId w:val="4"/>
        </w:numPr>
        <w:ind w:left="375" w:right="375"/>
      </w:pPr>
      <w:r>
        <w:t xml:space="preserve">Communicatie met bewakingsserver, datawarehouse, auditserver en logboekserver op een zeer robuuste en </w:t>
      </w:r>
      <w:proofErr w:type="spellStart"/>
      <w:r>
        <w:t>transactionle</w:t>
      </w:r>
      <w:proofErr w:type="spellEnd"/>
      <w:r>
        <w:t xml:space="preserve"> manier;</w:t>
      </w:r>
    </w:p>
    <w:p w14:paraId="16BD31D6" w14:textId="77777777" w:rsidR="007A2FDC" w:rsidRDefault="009A7EDA">
      <w:pPr>
        <w:numPr>
          <w:ilvl w:val="0"/>
          <w:numId w:val="4"/>
        </w:numPr>
        <w:ind w:left="375" w:right="375"/>
      </w:pPr>
      <w:r>
        <w:t xml:space="preserve">Zero downtime-implementatie met </w:t>
      </w:r>
      <w:proofErr w:type="spellStart"/>
      <w:r>
        <w:t>kubernetes</w:t>
      </w:r>
      <w:proofErr w:type="spellEnd"/>
      <w:r>
        <w:t xml:space="preserve">, docker en monitoring </w:t>
      </w:r>
      <w:proofErr w:type="spellStart"/>
      <w:r>
        <w:t>pods</w:t>
      </w:r>
      <w:proofErr w:type="spellEnd"/>
      <w:r>
        <w:t xml:space="preserve"> met </w:t>
      </w:r>
      <w:proofErr w:type="spellStart"/>
      <w:r>
        <w:t>grafana</w:t>
      </w:r>
      <w:proofErr w:type="spellEnd"/>
      <w:r>
        <w:t xml:space="preserve"> en </w:t>
      </w:r>
      <w:proofErr w:type="spellStart"/>
      <w:r>
        <w:t>prometheus</w:t>
      </w:r>
      <w:proofErr w:type="spellEnd"/>
      <w:r>
        <w:t>;</w:t>
      </w:r>
    </w:p>
    <w:p w14:paraId="575A613D" w14:textId="77777777" w:rsidR="007A2FDC" w:rsidRDefault="009A7EDA">
      <w:pPr>
        <w:numPr>
          <w:ilvl w:val="0"/>
          <w:numId w:val="4"/>
        </w:numPr>
        <w:ind w:left="375" w:right="375"/>
      </w:pPr>
      <w:r>
        <w:t>Codebase zo ontwikkeld dat een enkel storingspunt kan worden bereikt via de berichtenwachtrij;</w:t>
      </w:r>
    </w:p>
    <w:p w14:paraId="79264088" w14:textId="77777777" w:rsidR="007A2FDC" w:rsidRPr="0014339A" w:rsidRDefault="009A7EDA">
      <w:pPr>
        <w:numPr>
          <w:ilvl w:val="0"/>
          <w:numId w:val="4"/>
        </w:numPr>
        <w:ind w:left="375" w:right="375"/>
        <w:rPr>
          <w:lang w:val="en-US"/>
          <w:rPrChange w:id="100" w:author="Linda Muller-Kessels" w:date="2021-04-30T10:29:00Z">
            <w:rPr/>
          </w:rPrChange>
        </w:rPr>
      </w:pPr>
      <w:r w:rsidRPr="0014339A">
        <w:rPr>
          <w:lang w:val="en-US"/>
          <w:rPrChange w:id="101" w:author="Linda Muller-Kessels" w:date="2021-04-30T10:29:00Z">
            <w:rPr/>
          </w:rPrChange>
        </w:rPr>
        <w:t>Unit test 90%+ (</w:t>
      </w:r>
      <w:proofErr w:type="spellStart"/>
      <w:r w:rsidRPr="0014339A">
        <w:rPr>
          <w:lang w:val="en-US"/>
          <w:rPrChange w:id="102" w:author="Linda Muller-Kessels" w:date="2021-04-30T10:29:00Z">
            <w:rPr/>
          </w:rPrChange>
        </w:rPr>
        <w:t>behalve</w:t>
      </w:r>
      <w:proofErr w:type="spellEnd"/>
      <w:r w:rsidRPr="0014339A">
        <w:rPr>
          <w:lang w:val="en-US"/>
          <w:rPrChange w:id="103" w:author="Linda Muller-Kessels" w:date="2021-04-30T10:29:00Z">
            <w:rPr/>
          </w:rPrChange>
        </w:rPr>
        <w:t xml:space="preserve"> setter, getter), </w:t>
      </w:r>
      <w:proofErr w:type="spellStart"/>
      <w:r w:rsidRPr="0014339A">
        <w:rPr>
          <w:lang w:val="en-US"/>
          <w:rPrChange w:id="104" w:author="Linda Muller-Kessels" w:date="2021-04-30T10:29:00Z">
            <w:rPr/>
          </w:rPrChange>
        </w:rPr>
        <w:t>codedekking</w:t>
      </w:r>
      <w:proofErr w:type="spellEnd"/>
      <w:r w:rsidRPr="0014339A">
        <w:rPr>
          <w:lang w:val="en-US"/>
          <w:rPrChange w:id="105" w:author="Linda Muller-Kessels" w:date="2021-04-30T10:29:00Z">
            <w:rPr/>
          </w:rPrChange>
        </w:rPr>
        <w:t xml:space="preserve">, </w:t>
      </w:r>
      <w:proofErr w:type="spellStart"/>
      <w:r w:rsidRPr="0014339A">
        <w:rPr>
          <w:lang w:val="en-US"/>
          <w:rPrChange w:id="106" w:author="Linda Muller-Kessels" w:date="2021-04-30T10:29:00Z">
            <w:rPr/>
          </w:rPrChange>
        </w:rPr>
        <w:t>schone</w:t>
      </w:r>
      <w:proofErr w:type="spellEnd"/>
      <w:r w:rsidRPr="0014339A">
        <w:rPr>
          <w:lang w:val="en-US"/>
          <w:rPrChange w:id="107" w:author="Linda Muller-Kessels" w:date="2021-04-30T10:29:00Z">
            <w:rPr/>
          </w:rPrChange>
        </w:rPr>
        <w:t xml:space="preserve"> code, Mockito, JUnit, </w:t>
      </w:r>
      <w:proofErr w:type="spellStart"/>
      <w:r w:rsidRPr="0014339A">
        <w:rPr>
          <w:lang w:val="en-US"/>
          <w:rPrChange w:id="108" w:author="Linda Muller-Kessels" w:date="2021-04-30T10:29:00Z">
            <w:rPr/>
          </w:rPrChange>
        </w:rPr>
        <w:t>sonarlint</w:t>
      </w:r>
      <w:proofErr w:type="spellEnd"/>
      <w:r w:rsidRPr="0014339A">
        <w:rPr>
          <w:lang w:val="en-US"/>
          <w:rPrChange w:id="109" w:author="Linda Muller-Kessels" w:date="2021-04-30T10:29:00Z">
            <w:rPr/>
          </w:rPrChange>
        </w:rPr>
        <w:t xml:space="preserve">, </w:t>
      </w:r>
      <w:proofErr w:type="spellStart"/>
      <w:r w:rsidRPr="0014339A">
        <w:rPr>
          <w:lang w:val="en-US"/>
          <w:rPrChange w:id="110" w:author="Linda Muller-Kessels" w:date="2021-04-30T10:29:00Z">
            <w:rPr/>
          </w:rPrChange>
        </w:rPr>
        <w:t>robotframework</w:t>
      </w:r>
      <w:proofErr w:type="spellEnd"/>
      <w:r w:rsidRPr="0014339A">
        <w:rPr>
          <w:lang w:val="en-US"/>
          <w:rPrChange w:id="111" w:author="Linda Muller-Kessels" w:date="2021-04-30T10:29:00Z">
            <w:rPr/>
          </w:rPrChange>
        </w:rPr>
        <w:t>;</w:t>
      </w:r>
    </w:p>
    <w:p w14:paraId="6224E7F6" w14:textId="77777777" w:rsidR="007A2FDC" w:rsidRPr="0014339A" w:rsidRDefault="009A7EDA">
      <w:pPr>
        <w:numPr>
          <w:ilvl w:val="0"/>
          <w:numId w:val="4"/>
        </w:numPr>
        <w:ind w:left="375" w:right="375"/>
        <w:rPr>
          <w:lang w:val="en-US"/>
          <w:rPrChange w:id="112" w:author="Linda Muller-Kessels" w:date="2021-04-30T10:29:00Z">
            <w:rPr/>
          </w:rPrChange>
        </w:rPr>
      </w:pPr>
      <w:proofErr w:type="spellStart"/>
      <w:r w:rsidRPr="0014339A">
        <w:rPr>
          <w:lang w:val="en-US"/>
          <w:rPrChange w:id="113" w:author="Linda Muller-Kessels" w:date="2021-04-30T10:29:00Z">
            <w:rPr/>
          </w:rPrChange>
        </w:rPr>
        <w:t>Veligigheid</w:t>
      </w:r>
      <w:proofErr w:type="spellEnd"/>
      <w:r w:rsidRPr="0014339A">
        <w:rPr>
          <w:lang w:val="en-US"/>
          <w:rPrChange w:id="114" w:author="Linda Muller-Kessels" w:date="2021-04-30T10:29:00Z">
            <w:rPr/>
          </w:rPrChange>
        </w:rPr>
        <w:t xml:space="preserve">, Unit testing, Regression testing, Load testing, Performance testing is </w:t>
      </w:r>
      <w:proofErr w:type="spellStart"/>
      <w:r w:rsidRPr="0014339A">
        <w:rPr>
          <w:lang w:val="en-US"/>
          <w:rPrChange w:id="115" w:author="Linda Muller-Kessels" w:date="2021-04-30T10:29:00Z">
            <w:rPr/>
          </w:rPrChange>
        </w:rPr>
        <w:t>onze</w:t>
      </w:r>
      <w:proofErr w:type="spellEnd"/>
      <w:r w:rsidRPr="0014339A">
        <w:rPr>
          <w:lang w:val="en-US"/>
          <w:rPrChange w:id="116" w:author="Linda Muller-Kessels" w:date="2021-04-30T10:29:00Z">
            <w:rPr/>
          </w:rPrChange>
        </w:rPr>
        <w:t xml:space="preserve"> </w:t>
      </w:r>
      <w:proofErr w:type="spellStart"/>
      <w:r w:rsidRPr="0014339A">
        <w:rPr>
          <w:lang w:val="en-US"/>
          <w:rPrChange w:id="117" w:author="Linda Muller-Kessels" w:date="2021-04-30T10:29:00Z">
            <w:rPr/>
          </w:rPrChange>
        </w:rPr>
        <w:t>prioriteit</w:t>
      </w:r>
      <w:proofErr w:type="spellEnd"/>
      <w:r w:rsidRPr="0014339A">
        <w:rPr>
          <w:lang w:val="en-US"/>
          <w:rPrChange w:id="118" w:author="Linda Muller-Kessels" w:date="2021-04-30T10:29:00Z">
            <w:rPr/>
          </w:rPrChange>
        </w:rPr>
        <w:t>;</w:t>
      </w:r>
    </w:p>
    <w:p w14:paraId="4C2CD160" w14:textId="77777777" w:rsidR="007A2FDC" w:rsidRDefault="009A7EDA">
      <w:pPr>
        <w:numPr>
          <w:ilvl w:val="0"/>
          <w:numId w:val="4"/>
        </w:numPr>
        <w:ind w:left="375" w:right="375"/>
      </w:pPr>
      <w:r>
        <w:lastRenderedPageBreak/>
        <w:t>Architecturale discussie met het hele team, Softwareontwerper en de juiste aanpak voor het project voorstellen;</w:t>
      </w:r>
    </w:p>
    <w:p w14:paraId="3890542B" w14:textId="77777777" w:rsidR="007A2FDC" w:rsidRDefault="009A7EDA">
      <w:pPr>
        <w:numPr>
          <w:ilvl w:val="0"/>
          <w:numId w:val="4"/>
        </w:numPr>
        <w:ind w:left="375" w:right="375"/>
      </w:pPr>
      <w:r>
        <w:t>Continue integratie, continue implementatie met behulp van Jenkins en openshift;</w:t>
      </w:r>
    </w:p>
    <w:p w14:paraId="1CFD039F" w14:textId="77777777" w:rsidR="007A2FDC" w:rsidRDefault="009A7EDA">
      <w:pPr>
        <w:numPr>
          <w:ilvl w:val="0"/>
          <w:numId w:val="4"/>
        </w:numPr>
        <w:ind w:left="375" w:right="375"/>
      </w:pPr>
      <w:r>
        <w:t xml:space="preserve">Implementatie automatisering voor </w:t>
      </w:r>
      <w:proofErr w:type="spellStart"/>
      <w:r>
        <w:t>db</w:t>
      </w:r>
      <w:proofErr w:type="spellEnd"/>
      <w:r>
        <w:t xml:space="preserve">, projecten, omgeving </w:t>
      </w:r>
      <w:proofErr w:type="spellStart"/>
      <w:r>
        <w:t>etc</w:t>
      </w:r>
      <w:proofErr w:type="spellEnd"/>
      <w:r>
        <w:t>;</w:t>
      </w:r>
    </w:p>
    <w:p w14:paraId="04B1DF66" w14:textId="77777777" w:rsidR="007A2FDC" w:rsidRDefault="009A7EDA">
      <w:pPr>
        <w:numPr>
          <w:ilvl w:val="0"/>
          <w:numId w:val="4"/>
        </w:numPr>
        <w:ind w:left="375" w:right="375"/>
      </w:pPr>
      <w:r>
        <w:t xml:space="preserve">Dagelijkse </w:t>
      </w:r>
      <w:proofErr w:type="spellStart"/>
      <w:r>
        <w:t>standup</w:t>
      </w:r>
      <w:proofErr w:type="spellEnd"/>
      <w:r>
        <w:t>, verfijning, retroplanning, scrum, PI-evenement.</w:t>
      </w:r>
    </w:p>
    <w:p w14:paraId="04F8BCF0" w14:textId="3A07CBC7" w:rsidR="007A2FDC" w:rsidRDefault="009A7EDA">
      <w:r>
        <w:t xml:space="preserve">Het project is volop in ontwikkeling. </w:t>
      </w:r>
      <w:del w:id="119" w:author="Linda Muller-Kessels" w:date="2021-04-30T10:29:00Z">
        <w:r w:rsidR="2292C008" w:rsidDel="0014339A">
          <w:delText>Mohiul</w:delText>
        </w:r>
      </w:del>
      <w:ins w:id="120" w:author="Linda Muller-Kessels" w:date="2021-04-30T10:29:00Z">
        <w:r w:rsidR="0014339A">
          <w:t>X</w:t>
        </w:r>
      </w:ins>
      <w:r>
        <w:t xml:space="preserve"> heeft een actieve bijdrage geleverd in de ontwikkeling en het beheer van de verschillende applicaties en systemen.</w:t>
      </w:r>
    </w:p>
    <w:p w14:paraId="08C3D357" w14:textId="77777777" w:rsidR="007A2FDC" w:rsidRDefault="009A7EDA">
      <w:pPr>
        <w:tabs>
          <w:tab w:val="left" w:pos="2835"/>
        </w:tabs>
        <w:rPr>
          <w:noProof/>
        </w:rPr>
      </w:pPr>
      <w:r>
        <w:rPr>
          <w:rStyle w:val="Kop2Char"/>
        </w:rPr>
        <w:t>METHODEN EN TECHNIEKEN</w:t>
      </w:r>
      <w:r w:rsidRPr="008B6801">
        <w:rPr>
          <w:rStyle w:val="Kop2Char"/>
        </w:rPr>
        <w:t>:</w:t>
      </w:r>
      <w:r>
        <w:rPr>
          <w:rStyle w:val="Kop2Char"/>
        </w:rPr>
        <w:t xml:space="preserve"> </w:t>
      </w:r>
      <w:r>
        <w:t xml:space="preserve">Java, Agile, Scrum, Microserver, Jira, Git, bitbucket, </w:t>
      </w:r>
      <w:proofErr w:type="spellStart"/>
      <w:r>
        <w:t>confluence</w:t>
      </w:r>
      <w:proofErr w:type="spellEnd"/>
      <w:r>
        <w:t xml:space="preserve">, </w:t>
      </w:r>
      <w:proofErr w:type="spellStart"/>
      <w:r>
        <w:t>robotframework</w:t>
      </w:r>
      <w:proofErr w:type="spellEnd"/>
      <w:r>
        <w:t xml:space="preserve">, JMeter, J IBM MQ, DB2, JEE 7, Openshift, docker, </w:t>
      </w:r>
      <w:proofErr w:type="spellStart"/>
      <w:r>
        <w:t>kubernetes</w:t>
      </w:r>
      <w:proofErr w:type="spellEnd"/>
      <w:r>
        <w:t xml:space="preserve">, </w:t>
      </w:r>
      <w:proofErr w:type="spellStart"/>
      <w:r>
        <w:t>jenkins</w:t>
      </w:r>
      <w:proofErr w:type="spellEnd"/>
      <w:r>
        <w:t xml:space="preserve">, UML, </w:t>
      </w:r>
      <w:proofErr w:type="spellStart"/>
      <w:r>
        <w:t>maven</w:t>
      </w:r>
      <w:proofErr w:type="spellEnd"/>
      <w:r>
        <w:t xml:space="preserve">, </w:t>
      </w:r>
      <w:proofErr w:type="spellStart"/>
      <w:r>
        <w:t>Websphere</w:t>
      </w:r>
      <w:proofErr w:type="spellEnd"/>
      <w:r>
        <w:t xml:space="preserve"> Liberty server, </w:t>
      </w:r>
      <w:proofErr w:type="spellStart"/>
      <w:r>
        <w:t>Mockito</w:t>
      </w:r>
      <w:proofErr w:type="spellEnd"/>
      <w:r>
        <w:t xml:space="preserve">, </w:t>
      </w:r>
      <w:proofErr w:type="spellStart"/>
      <w:r>
        <w:t>JUnit</w:t>
      </w:r>
      <w:proofErr w:type="spellEnd"/>
      <w:r>
        <w:t>, EJB, JPA</w:t>
      </w:r>
    </w:p>
    <w:p w14:paraId="3656B9AB" w14:textId="77777777" w:rsidR="007A2FDC" w:rsidRDefault="0014339A">
      <w:pPr>
        <w:tabs>
          <w:tab w:val="left" w:pos="2835"/>
        </w:tabs>
      </w:pPr>
      <w:r>
        <w:pict w14:anchorId="1641BC1F">
          <v:rect id="_x0000_i1025" style="width:0;height:1.5pt" o:hralign="center" o:bordertopcolor="this" o:borderleftcolor="this" o:borderbottomcolor="this" o:borderrightcolor="this" o:hrstd="t" o:hr="t" fillcolor="#a0a0a0" stroked="f"/>
        </w:pict>
      </w:r>
    </w:p>
    <w:p w14:paraId="0322B3C8" w14:textId="77777777" w:rsidR="007A2FDC" w:rsidRDefault="009A7EDA">
      <w:pPr>
        <w:tabs>
          <w:tab w:val="left" w:pos="2835"/>
        </w:tabs>
      </w:pPr>
      <w:r w:rsidRPr="00CD47AA">
        <w:rPr>
          <w:rStyle w:val="Kop2Char"/>
        </w:rPr>
        <w:t>PROJECT:</w:t>
      </w:r>
      <w:r>
        <w:rPr>
          <w:rStyle w:val="Kop2Char"/>
        </w:rPr>
        <w:t xml:space="preserve"> </w:t>
      </w:r>
      <w:proofErr w:type="spellStart"/>
      <w:r>
        <w:t>CIMple</w:t>
      </w:r>
      <w:proofErr w:type="spellEnd"/>
      <w:r>
        <w:t>: Ontwikkelen administratie applicatie</w:t>
      </w:r>
    </w:p>
    <w:p w14:paraId="09F317E0" w14:textId="77777777" w:rsidR="007A2FDC" w:rsidRDefault="009A7EDA">
      <w:pPr>
        <w:tabs>
          <w:tab w:val="left" w:pos="2835"/>
        </w:tabs>
      </w:pPr>
      <w:r w:rsidRPr="00CD47AA">
        <w:rPr>
          <w:rStyle w:val="Kop2Char"/>
        </w:rPr>
        <w:t>OPDRACHTGEVER:</w:t>
      </w:r>
      <w:r>
        <w:rPr>
          <w:rStyle w:val="Kop2Char"/>
        </w:rPr>
        <w:t xml:space="preserve"> </w:t>
      </w:r>
      <w:r>
        <w:t>CIMSOLUTIONS</w:t>
      </w:r>
    </w:p>
    <w:p w14:paraId="79DCB586" w14:textId="77777777" w:rsidR="007A2FDC" w:rsidRDefault="009A7EDA">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jan 2019 - jun 2019</w:t>
      </w:r>
    </w:p>
    <w:p w14:paraId="62535C72" w14:textId="77777777" w:rsidR="007A2FDC" w:rsidRDefault="009A7EDA">
      <w:pPr>
        <w:tabs>
          <w:tab w:val="left" w:pos="2835"/>
        </w:tabs>
      </w:pPr>
      <w:r w:rsidRPr="00CD47AA">
        <w:rPr>
          <w:rStyle w:val="Kop2Char"/>
        </w:rPr>
        <w:t>ROL:</w:t>
      </w:r>
      <w:r>
        <w:rPr>
          <w:rStyle w:val="Kop2Char"/>
        </w:rPr>
        <w:t xml:space="preserve"> </w:t>
      </w:r>
      <w:r>
        <w:t>Senior Software Ontwikkelaar</w:t>
      </w:r>
    </w:p>
    <w:p w14:paraId="1FE03F9A" w14:textId="58215361" w:rsidR="007A2FDC" w:rsidRDefault="009A7EDA">
      <w:r w:rsidRPr="5E86AB50">
        <w:rPr>
          <w:b/>
          <w:bCs/>
        </w:rPr>
        <w:t>OMSCHRIJVING:</w:t>
      </w:r>
      <w:r>
        <w:t xml:space="preserve"> Ten behoeve van de automatisering van de kilometerregistratie, urenregistratie en declaraties van alle medewerkers wordt de huidige functionaliteit, beschikbaar via pc, uitgebreid naar het gebruik via mobiele app. </w:t>
      </w:r>
      <w:del w:id="121" w:author="Linda Muller-Kessels" w:date="2021-04-30T10:29:00Z">
        <w:r w:rsidR="2292C008" w:rsidDel="0014339A">
          <w:delText>Mohiul</w:delText>
        </w:r>
      </w:del>
      <w:ins w:id="122" w:author="Linda Muller-Kessels" w:date="2021-04-30T10:29:00Z">
        <w:r w:rsidR="0014339A">
          <w:t>X</w:t>
        </w:r>
      </w:ins>
      <w:r>
        <w:t xml:space="preserve"> heeft tijdens dit project de rol van T-</w:t>
      </w:r>
      <w:proofErr w:type="spellStart"/>
      <w:r w:rsidR="34756B0F">
        <w:t>S</w:t>
      </w:r>
      <w:r>
        <w:t>haped</w:t>
      </w:r>
      <w:proofErr w:type="spellEnd"/>
      <w:r>
        <w:t xml:space="preserve"> Senior Software Engineer vervuld en heeft in teamverband de webapplicatie en Android app ontwikkeld.</w:t>
      </w:r>
    </w:p>
    <w:p w14:paraId="45FB0818" w14:textId="77777777" w:rsidR="007A2FDC" w:rsidRDefault="007A2FDC"/>
    <w:p w14:paraId="513710EE" w14:textId="77777777" w:rsidR="007A2FDC" w:rsidRDefault="009A7EDA">
      <w:r>
        <w:t>Zijn werkzaamheden zijn:</w:t>
      </w:r>
    </w:p>
    <w:p w14:paraId="204F3BF2" w14:textId="77777777" w:rsidR="007A2FDC" w:rsidRDefault="009A7EDA">
      <w:pPr>
        <w:numPr>
          <w:ilvl w:val="0"/>
          <w:numId w:val="5"/>
        </w:numPr>
        <w:ind w:left="375" w:right="375"/>
      </w:pPr>
      <w:r>
        <w:t>Afstemmen van wensen en behoeftes met Product Owner;</w:t>
      </w:r>
    </w:p>
    <w:p w14:paraId="22F03DFD" w14:textId="77777777" w:rsidR="007A2FDC" w:rsidRDefault="009A7EDA">
      <w:pPr>
        <w:numPr>
          <w:ilvl w:val="0"/>
          <w:numId w:val="5"/>
        </w:numPr>
        <w:ind w:left="375" w:right="375"/>
      </w:pPr>
      <w:r>
        <w:t>Ondersteunen Product Owner bij product backlog en uitschrijven user story’s;</w:t>
      </w:r>
    </w:p>
    <w:p w14:paraId="1EA8ECED" w14:textId="77777777" w:rsidR="007A2FDC" w:rsidRDefault="009A7EDA">
      <w:pPr>
        <w:numPr>
          <w:ilvl w:val="0"/>
          <w:numId w:val="5"/>
        </w:numPr>
        <w:ind w:left="375" w:right="375"/>
      </w:pPr>
      <w:r>
        <w:t>Als senior ondersteuning bieden aan medior en junior Ontwikkelaars;</w:t>
      </w:r>
    </w:p>
    <w:p w14:paraId="7F8EF70F" w14:textId="77777777" w:rsidR="007A2FDC" w:rsidRDefault="009A7EDA">
      <w:pPr>
        <w:numPr>
          <w:ilvl w:val="0"/>
          <w:numId w:val="5"/>
        </w:numPr>
        <w:ind w:left="375" w:right="375"/>
      </w:pPr>
      <w:r>
        <w:t>Deelnemen aan Scrum events;</w:t>
      </w:r>
    </w:p>
    <w:p w14:paraId="0167E16B" w14:textId="77777777" w:rsidR="007A2FDC" w:rsidRDefault="009A7EDA">
      <w:pPr>
        <w:numPr>
          <w:ilvl w:val="0"/>
          <w:numId w:val="5"/>
        </w:numPr>
        <w:ind w:left="375" w:right="375"/>
      </w:pPr>
      <w:r>
        <w:t>Realiseren, testen en onderhouden van de functionaliteit;</w:t>
      </w:r>
    </w:p>
    <w:p w14:paraId="14D7B801" w14:textId="77777777" w:rsidR="007A2FDC" w:rsidRDefault="009A7EDA">
      <w:pPr>
        <w:numPr>
          <w:ilvl w:val="0"/>
          <w:numId w:val="5"/>
        </w:numPr>
        <w:ind w:left="375" w:right="375"/>
      </w:pPr>
      <w:r>
        <w:t>Aanpassen, opzetten en maken van een functionele en technische ontwerpen;</w:t>
      </w:r>
    </w:p>
    <w:p w14:paraId="7A4CF318" w14:textId="77777777" w:rsidR="007A2FDC" w:rsidRDefault="009A7EDA">
      <w:pPr>
        <w:numPr>
          <w:ilvl w:val="0"/>
          <w:numId w:val="5"/>
        </w:numPr>
        <w:ind w:left="375" w:right="375"/>
      </w:pPr>
      <w:r>
        <w:t>Opstellen en onderhouden interface specificaties tussen verschillende systemen;</w:t>
      </w:r>
    </w:p>
    <w:p w14:paraId="4DEB0920" w14:textId="77777777" w:rsidR="007A2FDC" w:rsidRDefault="009A7EDA">
      <w:pPr>
        <w:numPr>
          <w:ilvl w:val="0"/>
          <w:numId w:val="5"/>
        </w:numPr>
        <w:ind w:left="375" w:right="375"/>
      </w:pPr>
      <w:r>
        <w:t>Het opstellen en onderhouden van testontwerp en testscript voor de functionele, integratie en performance testen;</w:t>
      </w:r>
    </w:p>
    <w:p w14:paraId="14A43767" w14:textId="77777777" w:rsidR="007A2FDC" w:rsidRDefault="009A7EDA">
      <w:pPr>
        <w:numPr>
          <w:ilvl w:val="0"/>
          <w:numId w:val="5"/>
        </w:numPr>
        <w:ind w:left="375" w:right="375"/>
      </w:pPr>
      <w:r>
        <w:t>Uitvoeren van functionele, integratie en performance testen;</w:t>
      </w:r>
    </w:p>
    <w:p w14:paraId="71712864" w14:textId="77777777" w:rsidR="007A2FDC" w:rsidRDefault="009A7EDA">
      <w:pPr>
        <w:numPr>
          <w:ilvl w:val="0"/>
          <w:numId w:val="5"/>
        </w:numPr>
        <w:ind w:left="375" w:right="375"/>
      </w:pPr>
      <w:r>
        <w:t>Verbetervoorstellen aandragen in het bouwers overleg, code review;</w:t>
      </w:r>
    </w:p>
    <w:p w14:paraId="009DA593" w14:textId="77777777" w:rsidR="007A2FDC" w:rsidRDefault="009A7EDA">
      <w:pPr>
        <w:numPr>
          <w:ilvl w:val="0"/>
          <w:numId w:val="5"/>
        </w:numPr>
        <w:ind w:left="375" w:right="375"/>
      </w:pPr>
      <w:r>
        <w:t>Opleveren en installeren van de software en databasewijzigingen in de test- en acceptatieomgeving;</w:t>
      </w:r>
    </w:p>
    <w:p w14:paraId="15394853" w14:textId="77777777" w:rsidR="007A2FDC" w:rsidRDefault="009A7EDA">
      <w:pPr>
        <w:numPr>
          <w:ilvl w:val="0"/>
          <w:numId w:val="5"/>
        </w:numPr>
        <w:ind w:left="375" w:right="375"/>
      </w:pPr>
      <w:r>
        <w:t>Reviewen van functionele ontwerpen en testontwerpen;</w:t>
      </w:r>
    </w:p>
    <w:p w14:paraId="71F85331" w14:textId="77777777" w:rsidR="007A2FDC" w:rsidRDefault="009A7EDA">
      <w:pPr>
        <w:numPr>
          <w:ilvl w:val="0"/>
          <w:numId w:val="5"/>
        </w:numPr>
        <w:ind w:left="375" w:right="375"/>
      </w:pPr>
      <w:r>
        <w:t>Op basis van user stories taken vaststellen en in de nieuwe sprint plannen;</w:t>
      </w:r>
    </w:p>
    <w:p w14:paraId="0F032666" w14:textId="77777777" w:rsidR="007A2FDC" w:rsidRDefault="009A7EDA">
      <w:pPr>
        <w:numPr>
          <w:ilvl w:val="0"/>
          <w:numId w:val="5"/>
        </w:numPr>
        <w:ind w:left="375" w:right="375"/>
      </w:pPr>
      <w:r>
        <w:t>Presenteren/demonstreren van de software tijdens de demo aan de gebruikers;</w:t>
      </w:r>
    </w:p>
    <w:p w14:paraId="2BD6B2A8" w14:textId="77777777" w:rsidR="007A2FDC" w:rsidRDefault="009A7EDA">
      <w:pPr>
        <w:numPr>
          <w:ilvl w:val="0"/>
          <w:numId w:val="5"/>
        </w:numPr>
        <w:ind w:left="375" w:right="375"/>
      </w:pPr>
      <w:r>
        <w:t>Opzetten ontwikkelserver met Linux en Docker;</w:t>
      </w:r>
    </w:p>
    <w:p w14:paraId="262CBF97" w14:textId="77777777" w:rsidR="007A2FDC" w:rsidRDefault="009A7EDA">
      <w:pPr>
        <w:numPr>
          <w:ilvl w:val="0"/>
          <w:numId w:val="5"/>
        </w:numPr>
        <w:ind w:left="375" w:right="375"/>
      </w:pPr>
      <w:r>
        <w:t xml:space="preserve">Inrichten CI/CD met behulp van Jenkins, Docker, </w:t>
      </w:r>
      <w:proofErr w:type="spellStart"/>
      <w:r>
        <w:t>Tomcat</w:t>
      </w:r>
      <w:proofErr w:type="spellEnd"/>
      <w:r>
        <w:t xml:space="preserve"> &amp; </w:t>
      </w:r>
      <w:proofErr w:type="spellStart"/>
      <w:r>
        <w:t>Nginx</w:t>
      </w:r>
      <w:proofErr w:type="spellEnd"/>
      <w:r>
        <w:t>;</w:t>
      </w:r>
    </w:p>
    <w:p w14:paraId="0A26B276" w14:textId="77777777" w:rsidR="007A2FDC" w:rsidRDefault="009A7EDA">
      <w:pPr>
        <w:numPr>
          <w:ilvl w:val="0"/>
          <w:numId w:val="5"/>
        </w:numPr>
        <w:ind w:left="375" w:right="375"/>
      </w:pPr>
      <w:r>
        <w:t xml:space="preserve">Testautomatisering met </w:t>
      </w:r>
      <w:proofErr w:type="spellStart"/>
      <w:r>
        <w:t>JUnit</w:t>
      </w:r>
      <w:proofErr w:type="spellEnd"/>
      <w:r>
        <w:t xml:space="preserve"> en Cucumber;</w:t>
      </w:r>
    </w:p>
    <w:p w14:paraId="0CBA1F62" w14:textId="77777777" w:rsidR="007A2FDC" w:rsidRDefault="009A7EDA">
      <w:pPr>
        <w:numPr>
          <w:ilvl w:val="0"/>
          <w:numId w:val="5"/>
        </w:numPr>
        <w:ind w:left="375" w:right="375"/>
      </w:pPr>
      <w:r>
        <w:t>Ontwikkelen van de REST API (Spring Boot);</w:t>
      </w:r>
    </w:p>
    <w:p w14:paraId="7A5109CD" w14:textId="77777777" w:rsidR="007A2FDC" w:rsidRDefault="009A7EDA">
      <w:pPr>
        <w:numPr>
          <w:ilvl w:val="0"/>
          <w:numId w:val="5"/>
        </w:numPr>
        <w:ind w:left="375" w:right="375"/>
      </w:pPr>
      <w:r>
        <w:t xml:space="preserve">Ontwerpen en implementeren van de </w:t>
      </w:r>
      <w:proofErr w:type="spellStart"/>
      <w:r>
        <w:t>MySQL</w:t>
      </w:r>
      <w:proofErr w:type="spellEnd"/>
      <w:r>
        <w:t>-database;</w:t>
      </w:r>
    </w:p>
    <w:p w14:paraId="2F26458C" w14:textId="77777777" w:rsidR="007A2FDC" w:rsidRDefault="009A7EDA">
      <w:pPr>
        <w:numPr>
          <w:ilvl w:val="0"/>
          <w:numId w:val="5"/>
        </w:numPr>
        <w:ind w:left="375" w:right="375"/>
      </w:pPr>
      <w:r>
        <w:t>Vastleggen en onderhouden van taken en user stories in JIRA;</w:t>
      </w:r>
    </w:p>
    <w:p w14:paraId="66E2CCDD" w14:textId="77777777" w:rsidR="007A2FDC" w:rsidRDefault="009A7EDA">
      <w:pPr>
        <w:numPr>
          <w:ilvl w:val="0"/>
          <w:numId w:val="5"/>
        </w:numPr>
        <w:ind w:left="375" w:right="375"/>
      </w:pPr>
      <w:r>
        <w:t xml:space="preserve">Bijhouden en verbeteren van documentatie in </w:t>
      </w:r>
      <w:proofErr w:type="spellStart"/>
      <w:r>
        <w:t>Confluence</w:t>
      </w:r>
      <w:proofErr w:type="spellEnd"/>
      <w:r>
        <w:t>.</w:t>
      </w:r>
    </w:p>
    <w:p w14:paraId="3265E05A" w14:textId="11889206" w:rsidR="007A2FDC" w:rsidRDefault="009A7EDA">
      <w:r>
        <w:t xml:space="preserve">Het project is volop in ontwikkeling. </w:t>
      </w:r>
      <w:del w:id="123" w:author="Linda Muller-Kessels" w:date="2021-04-30T10:29:00Z">
        <w:r w:rsidR="2292C008" w:rsidDel="0014339A">
          <w:delText>Mohiul</w:delText>
        </w:r>
      </w:del>
      <w:ins w:id="124" w:author="Linda Muller-Kessels" w:date="2021-04-30T10:29:00Z">
        <w:r w:rsidR="0014339A">
          <w:t>X</w:t>
        </w:r>
      </w:ins>
      <w:r>
        <w:t xml:space="preserve"> heeft een actieve bijdrage geleverd in de ontwikkeling en het beheer van de verschillende applicaties en systemen.</w:t>
      </w:r>
    </w:p>
    <w:p w14:paraId="55474A47" w14:textId="77777777" w:rsidR="007A2FDC" w:rsidRDefault="009A7EDA">
      <w:pPr>
        <w:tabs>
          <w:tab w:val="left" w:pos="2835"/>
        </w:tabs>
        <w:rPr>
          <w:noProof/>
        </w:rPr>
      </w:pPr>
      <w:r>
        <w:rPr>
          <w:rStyle w:val="Kop2Char"/>
        </w:rPr>
        <w:t>METHODEN EN TECHNIEKEN</w:t>
      </w:r>
      <w:r w:rsidRPr="008B6801">
        <w:rPr>
          <w:rStyle w:val="Kop2Char"/>
        </w:rPr>
        <w:t>:</w:t>
      </w:r>
      <w:r>
        <w:rPr>
          <w:rStyle w:val="Kop2Char"/>
        </w:rPr>
        <w:t xml:space="preserve"> </w:t>
      </w:r>
      <w:r>
        <w:t xml:space="preserve">Agile, Scrum, Java, Spring boot, </w:t>
      </w:r>
      <w:proofErr w:type="spellStart"/>
      <w:r>
        <w:t>Hibernate</w:t>
      </w:r>
      <w:proofErr w:type="spellEnd"/>
      <w:r>
        <w:t xml:space="preserve">, Slack, Maven, </w:t>
      </w:r>
      <w:proofErr w:type="spellStart"/>
      <w:r>
        <w:t>MySQL</w:t>
      </w:r>
      <w:proofErr w:type="spellEnd"/>
      <w:r>
        <w:t xml:space="preserve">, Cucumber, </w:t>
      </w:r>
      <w:proofErr w:type="spellStart"/>
      <w:r>
        <w:t>Junit</w:t>
      </w:r>
      <w:proofErr w:type="spellEnd"/>
      <w:r>
        <w:t xml:space="preserve">, Jenkins, Docker, Jira, </w:t>
      </w:r>
      <w:proofErr w:type="spellStart"/>
      <w:r>
        <w:t>Confluence</w:t>
      </w:r>
      <w:proofErr w:type="spellEnd"/>
    </w:p>
    <w:p w14:paraId="53128261" w14:textId="77777777" w:rsidR="007A2FDC" w:rsidRDefault="0014339A">
      <w:pPr>
        <w:tabs>
          <w:tab w:val="left" w:pos="2835"/>
        </w:tabs>
      </w:pPr>
      <w:r>
        <w:pict w14:anchorId="2193BF5A">
          <v:rect id="_x0000_i1026" style="width:0;height:1.5pt" o:hralign="center" o:bordertopcolor="this" o:borderleftcolor="this" o:borderbottomcolor="this" o:borderrightcolor="this" o:hrstd="t" o:hr="t" fillcolor="#a0a0a0" stroked="f"/>
        </w:pict>
      </w:r>
    </w:p>
    <w:p w14:paraId="4C14536A" w14:textId="77777777" w:rsidR="007A2FDC" w:rsidRDefault="009A7EDA">
      <w:pPr>
        <w:tabs>
          <w:tab w:val="left" w:pos="2835"/>
        </w:tabs>
      </w:pPr>
      <w:r w:rsidRPr="00CD47AA">
        <w:rPr>
          <w:rStyle w:val="Kop2Char"/>
        </w:rPr>
        <w:t>PROJECT:</w:t>
      </w:r>
      <w:r>
        <w:rPr>
          <w:rStyle w:val="Kop2Char"/>
        </w:rPr>
        <w:t xml:space="preserve"> </w:t>
      </w:r>
      <w:r>
        <w:t>Wereldwijd cloud gebaseerd kaartweergave systeem</w:t>
      </w:r>
    </w:p>
    <w:p w14:paraId="2706CB04" w14:textId="77777777" w:rsidR="007A2FDC" w:rsidRDefault="009A7EDA">
      <w:pPr>
        <w:tabs>
          <w:tab w:val="left" w:pos="2835"/>
        </w:tabs>
      </w:pPr>
      <w:r w:rsidRPr="00CD47AA">
        <w:rPr>
          <w:rStyle w:val="Kop2Char"/>
        </w:rPr>
        <w:lastRenderedPageBreak/>
        <w:t>OPDRACHTGEVER:</w:t>
      </w:r>
      <w:r>
        <w:rPr>
          <w:rStyle w:val="Kop2Char"/>
        </w:rPr>
        <w:t xml:space="preserve"> </w:t>
      </w:r>
      <w:proofErr w:type="spellStart"/>
      <w:r>
        <w:t>NDrive</w:t>
      </w:r>
      <w:proofErr w:type="spellEnd"/>
      <w:r>
        <w:t xml:space="preserve"> </w:t>
      </w:r>
      <w:proofErr w:type="spellStart"/>
      <w:r>
        <w:t>navigation</w:t>
      </w:r>
      <w:proofErr w:type="spellEnd"/>
      <w:r>
        <w:t xml:space="preserve"> systems S.A.</w:t>
      </w:r>
    </w:p>
    <w:p w14:paraId="5DDA3B81" w14:textId="77777777" w:rsidR="007A2FDC" w:rsidRDefault="009A7EDA">
      <w:pPr>
        <w:tabs>
          <w:tab w:val="left" w:pos="2835"/>
          <w:tab w:val="left" w:pos="5812"/>
        </w:tabs>
      </w:pPr>
      <w:r w:rsidRPr="00BA776E">
        <w:rPr>
          <w:rStyle w:val="Kop2Char"/>
        </w:rPr>
        <w:t xml:space="preserve">BRANCHE: </w:t>
      </w:r>
      <w:r w:rsidRPr="00BA776E">
        <w:t>Automotive</w:t>
      </w:r>
      <w:r w:rsidRPr="00BA776E">
        <w:tab/>
      </w:r>
      <w:r w:rsidRPr="00BA776E">
        <w:rPr>
          <w:rStyle w:val="Kop2Char"/>
        </w:rPr>
        <w:t xml:space="preserve">PERIODE: </w:t>
      </w:r>
      <w:r w:rsidRPr="00BA776E">
        <w:t>mei 2018 - aug 2018</w:t>
      </w:r>
    </w:p>
    <w:p w14:paraId="4606A488" w14:textId="77777777" w:rsidR="007A2FDC" w:rsidRDefault="009A7EDA">
      <w:pPr>
        <w:tabs>
          <w:tab w:val="left" w:pos="2835"/>
        </w:tabs>
      </w:pPr>
      <w:r w:rsidRPr="00CD47AA">
        <w:rPr>
          <w:rStyle w:val="Kop2Char"/>
        </w:rPr>
        <w:t>ROL:</w:t>
      </w:r>
      <w:r>
        <w:rPr>
          <w:rStyle w:val="Kop2Char"/>
        </w:rPr>
        <w:t xml:space="preserve"> </w:t>
      </w:r>
      <w:r>
        <w:t>Lead Software Engineer</w:t>
      </w:r>
    </w:p>
    <w:p w14:paraId="111B26F2" w14:textId="77777777" w:rsidR="007A2FDC" w:rsidRDefault="009A7EDA">
      <w:r w:rsidRPr="5E86AB50">
        <w:rPr>
          <w:b/>
          <w:bCs/>
        </w:rPr>
        <w:t>OMSCHRIJVING:</w:t>
      </w:r>
      <w:r>
        <w:t xml:space="preserve"> De software van </w:t>
      </w:r>
      <w:proofErr w:type="spellStart"/>
      <w:r>
        <w:t>NDrive</w:t>
      </w:r>
      <w:proofErr w:type="spellEnd"/>
      <w:r>
        <w:t xml:space="preserve"> is gebaseerd op on board kaartgegevens die verbinding maakt met de cloud voor een breed scala van 'locatie gebaseerde services', inclusief kaart updates, actuele verkeersinformatie en integratie van sociale netwerken. </w:t>
      </w:r>
      <w:proofErr w:type="spellStart"/>
      <w:r>
        <w:t>NDrive</w:t>
      </w:r>
      <w:proofErr w:type="spellEnd"/>
      <w:r>
        <w:t xml:space="preserve"> is gebaseerd op </w:t>
      </w:r>
      <w:proofErr w:type="spellStart"/>
      <w:r>
        <w:t>OpenStreetMap</w:t>
      </w:r>
      <w:proofErr w:type="spellEnd"/>
      <w:r>
        <w:t xml:space="preserve"> (OSM), kaarten van Here, TomTom en van lokale providers.</w:t>
      </w:r>
    </w:p>
    <w:p w14:paraId="46585C8E" w14:textId="3F56A53B" w:rsidR="007A2FDC" w:rsidRDefault="009A7EDA">
      <w:r>
        <w:t xml:space="preserve">De activiteiten die </w:t>
      </w:r>
      <w:del w:id="125" w:author="Linda Muller-Kessels" w:date="2021-04-30T10:29:00Z">
        <w:r w:rsidR="2292C008" w:rsidDel="0014339A">
          <w:delText>Mohiul</w:delText>
        </w:r>
      </w:del>
      <w:ins w:id="126" w:author="Linda Muller-Kessels" w:date="2021-04-30T10:29:00Z">
        <w:r w:rsidR="0014339A">
          <w:t>X</w:t>
        </w:r>
      </w:ins>
      <w:r>
        <w:t xml:space="preserve"> heeft verricht, bestonden uit:</w:t>
      </w:r>
    </w:p>
    <w:p w14:paraId="07A0C47A" w14:textId="77777777" w:rsidR="007A2FDC" w:rsidRDefault="009A7EDA">
      <w:pPr>
        <w:numPr>
          <w:ilvl w:val="0"/>
          <w:numId w:val="6"/>
        </w:numPr>
        <w:ind w:left="375" w:right="375"/>
      </w:pPr>
      <w:r>
        <w:t>Onderzoeken en analyseren van verschillende open source cloud GIS-oplossingen;</w:t>
      </w:r>
    </w:p>
    <w:p w14:paraId="0B960611" w14:textId="77777777" w:rsidR="007A2FDC" w:rsidRDefault="009A7EDA">
      <w:pPr>
        <w:numPr>
          <w:ilvl w:val="0"/>
          <w:numId w:val="6"/>
        </w:numPr>
        <w:ind w:left="375" w:right="375"/>
      </w:pPr>
      <w:r>
        <w:t>Identificeren van de technologische stack en beschrijven van de architectuur.</w:t>
      </w:r>
    </w:p>
    <w:p w14:paraId="7C167136" w14:textId="77777777" w:rsidR="007A2FDC" w:rsidRDefault="009A7EDA">
      <w:pPr>
        <w:tabs>
          <w:tab w:val="left" w:pos="2835"/>
        </w:tabs>
        <w:rPr>
          <w:noProof/>
        </w:rPr>
      </w:pPr>
      <w:r>
        <w:rPr>
          <w:rStyle w:val="Kop2Char"/>
        </w:rPr>
        <w:t>METHODEN EN TECHNIEKEN</w:t>
      </w:r>
      <w:r w:rsidRPr="008B6801">
        <w:rPr>
          <w:rStyle w:val="Kop2Char"/>
        </w:rPr>
        <w:t>:</w:t>
      </w:r>
      <w:r>
        <w:rPr>
          <w:rStyle w:val="Kop2Char"/>
        </w:rPr>
        <w:t xml:space="preserve"> </w:t>
      </w:r>
      <w:r>
        <w:t xml:space="preserve">C++, </w:t>
      </w:r>
      <w:proofErr w:type="spellStart"/>
      <w:r>
        <w:t>PostgreSQL</w:t>
      </w:r>
      <w:proofErr w:type="spellEnd"/>
    </w:p>
    <w:p w14:paraId="4101652C" w14:textId="77777777" w:rsidR="007A2FDC" w:rsidRDefault="0014339A">
      <w:pPr>
        <w:tabs>
          <w:tab w:val="left" w:pos="2835"/>
        </w:tabs>
      </w:pPr>
      <w:r>
        <w:pict w14:anchorId="6AC17714">
          <v:rect id="_x0000_i1027" style="width:0;height:1.5pt" o:hralign="center" o:bordertopcolor="this" o:borderleftcolor="this" o:borderbottomcolor="this" o:borderrightcolor="this" o:hrstd="t" o:hr="t" fillcolor="#a0a0a0" stroked="f"/>
        </w:pict>
      </w:r>
    </w:p>
    <w:p w14:paraId="3D79BDD4" w14:textId="77777777" w:rsidR="007A2FDC" w:rsidRPr="0014339A" w:rsidRDefault="009A7EDA">
      <w:pPr>
        <w:tabs>
          <w:tab w:val="left" w:pos="2835"/>
        </w:tabs>
        <w:rPr>
          <w:lang w:val="en-US"/>
          <w:rPrChange w:id="127" w:author="Linda Muller-Kessels" w:date="2021-04-30T10:29:00Z">
            <w:rPr/>
          </w:rPrChange>
        </w:rPr>
      </w:pPr>
      <w:r w:rsidRPr="0014339A">
        <w:rPr>
          <w:rStyle w:val="Kop2Char"/>
          <w:lang w:val="en-US"/>
          <w:rPrChange w:id="128" w:author="Linda Muller-Kessels" w:date="2021-04-30T10:29:00Z">
            <w:rPr>
              <w:rStyle w:val="Kop2Char"/>
            </w:rPr>
          </w:rPrChange>
        </w:rPr>
        <w:t xml:space="preserve">PROJECT: </w:t>
      </w:r>
      <w:r w:rsidRPr="0014339A">
        <w:rPr>
          <w:lang w:val="en-US"/>
          <w:rPrChange w:id="129" w:author="Linda Muller-Kessels" w:date="2021-04-30T10:29:00Z">
            <w:rPr/>
          </w:rPrChange>
        </w:rPr>
        <w:t>Architecture, design en development of SELISE Smart City | Big Data project</w:t>
      </w:r>
    </w:p>
    <w:p w14:paraId="75DE8019" w14:textId="77777777" w:rsidR="007A2FDC" w:rsidRDefault="009A7EDA">
      <w:pPr>
        <w:tabs>
          <w:tab w:val="left" w:pos="2835"/>
        </w:tabs>
      </w:pPr>
      <w:r w:rsidRPr="00CD47AA">
        <w:rPr>
          <w:rStyle w:val="Kop2Char"/>
        </w:rPr>
        <w:t>OPDRACHTGEVER:</w:t>
      </w:r>
      <w:r>
        <w:rPr>
          <w:rStyle w:val="Kop2Char"/>
        </w:rPr>
        <w:t xml:space="preserve"> </w:t>
      </w:r>
      <w:r>
        <w:t>SELISE</w:t>
      </w:r>
    </w:p>
    <w:p w14:paraId="19EDE103" w14:textId="77777777" w:rsidR="007A2FDC" w:rsidRDefault="009A7EDA">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apr 2016 - apr 2018</w:t>
      </w:r>
    </w:p>
    <w:p w14:paraId="0680B04C" w14:textId="77777777" w:rsidR="007A2FDC" w:rsidRDefault="009A7EDA">
      <w:pPr>
        <w:tabs>
          <w:tab w:val="left" w:pos="2835"/>
        </w:tabs>
      </w:pPr>
      <w:r w:rsidRPr="00CD47AA">
        <w:rPr>
          <w:rStyle w:val="Kop2Char"/>
        </w:rPr>
        <w:t>ROL:</w:t>
      </w:r>
      <w:r>
        <w:rPr>
          <w:rStyle w:val="Kop2Char"/>
        </w:rPr>
        <w:t xml:space="preserve"> </w:t>
      </w:r>
      <w:r>
        <w:t>Software Architect</w:t>
      </w:r>
    </w:p>
    <w:p w14:paraId="64F69D9D" w14:textId="7A0D92FC" w:rsidR="007A2FDC" w:rsidRDefault="009A7EDA">
      <w:r w:rsidRPr="5E86AB50">
        <w:rPr>
          <w:b/>
          <w:bCs/>
        </w:rPr>
        <w:t>OMSCHRIJVING:</w:t>
      </w:r>
      <w:r>
        <w:t xml:space="preserve"> Smart </w:t>
      </w:r>
      <w:proofErr w:type="spellStart"/>
      <w:r>
        <w:t>city</w:t>
      </w:r>
      <w:proofErr w:type="spellEnd"/>
      <w:r>
        <w:t xml:space="preserve"> is een van de speerpuntprojecten in een joint venture binnen </w:t>
      </w:r>
      <w:proofErr w:type="spellStart"/>
      <w:r>
        <w:t>Selise</w:t>
      </w:r>
      <w:proofErr w:type="spellEnd"/>
      <w:r>
        <w:t xml:space="preserve">. Er waren 7 verschillende projecten gestart met 25 </w:t>
      </w:r>
      <w:r w:rsidR="64B44AAB">
        <w:t>O</w:t>
      </w:r>
      <w:r>
        <w:t xml:space="preserve">ntwikkelaars onder deze joint venture. </w:t>
      </w:r>
      <w:del w:id="130" w:author="Linda Muller-Kessels" w:date="2021-04-30T10:29:00Z">
        <w:r w:rsidR="2292C008" w:rsidDel="0014339A">
          <w:delText>Mohiul</w:delText>
        </w:r>
      </w:del>
      <w:ins w:id="131" w:author="Linda Muller-Kessels" w:date="2021-04-30T10:29:00Z">
        <w:r w:rsidR="0014339A">
          <w:t>X</w:t>
        </w:r>
      </w:ins>
      <w:r>
        <w:t xml:space="preserve"> vervulde initieel alle taken op het gebied van software engineering, data engineering (Big data ontwikkeling, Big data administratie), systeembeheer, GIS-expertise, algoritmische, complexe SQL, toegepaste machine </w:t>
      </w:r>
      <w:proofErr w:type="spellStart"/>
      <w:r>
        <w:t>learning</w:t>
      </w:r>
      <w:proofErr w:type="spellEnd"/>
      <w:r>
        <w:t xml:space="preserve"> technieken en visualisaties. Inmiddels is Smart City doorgegroeid naar een groot team. Tijdens dit project loste hij de meest complexe problemen op.</w:t>
      </w:r>
    </w:p>
    <w:p w14:paraId="4B99056E" w14:textId="77777777" w:rsidR="007A2FDC" w:rsidRDefault="007A2FDC"/>
    <w:p w14:paraId="123F4D72" w14:textId="75CCC37B" w:rsidR="007A2FDC" w:rsidRDefault="009A7EDA">
      <w:r>
        <w:t xml:space="preserve">De activiteiten die </w:t>
      </w:r>
      <w:del w:id="132" w:author="Linda Muller-Kessels" w:date="2021-04-30T10:29:00Z">
        <w:r w:rsidR="2292C008" w:rsidDel="0014339A">
          <w:delText>Mohiul</w:delText>
        </w:r>
      </w:del>
      <w:ins w:id="133" w:author="Linda Muller-Kessels" w:date="2021-04-30T10:29:00Z">
        <w:r w:rsidR="0014339A">
          <w:t>X</w:t>
        </w:r>
      </w:ins>
      <w:r>
        <w:t xml:space="preserve"> heeft verricht, bestonden uit:</w:t>
      </w:r>
    </w:p>
    <w:p w14:paraId="1592893E" w14:textId="77777777" w:rsidR="007A2FDC" w:rsidRDefault="009A7EDA">
      <w:pPr>
        <w:numPr>
          <w:ilvl w:val="0"/>
          <w:numId w:val="7"/>
        </w:numPr>
        <w:ind w:left="375" w:right="375"/>
      </w:pPr>
      <w:r>
        <w:t>Ontwerpen van de oplossing;</w:t>
      </w:r>
    </w:p>
    <w:p w14:paraId="41575D1B" w14:textId="77777777" w:rsidR="007A2FDC" w:rsidRDefault="009A7EDA">
      <w:pPr>
        <w:numPr>
          <w:ilvl w:val="0"/>
          <w:numId w:val="7"/>
        </w:numPr>
        <w:ind w:left="375" w:right="375"/>
      </w:pPr>
      <w:r>
        <w:t xml:space="preserve">Implementeren van de </w:t>
      </w:r>
      <w:proofErr w:type="spellStart"/>
      <w:r>
        <w:t>Nearest</w:t>
      </w:r>
      <w:proofErr w:type="spellEnd"/>
      <w:r>
        <w:t xml:space="preserve"> </w:t>
      </w:r>
      <w:proofErr w:type="spellStart"/>
      <w:r>
        <w:t>Neighbour</w:t>
      </w:r>
      <w:proofErr w:type="spellEnd"/>
      <w:r>
        <w:t xml:space="preserve"> principe op GIS-gegevens met behulp van </w:t>
      </w:r>
      <w:proofErr w:type="spellStart"/>
      <w:r>
        <w:t>Spark</w:t>
      </w:r>
      <w:proofErr w:type="spellEnd"/>
      <w:r>
        <w:t xml:space="preserve"> en Big Data Cluster;</w:t>
      </w:r>
    </w:p>
    <w:p w14:paraId="3E90446E" w14:textId="77777777" w:rsidR="007A2FDC" w:rsidRDefault="009A7EDA">
      <w:pPr>
        <w:numPr>
          <w:ilvl w:val="0"/>
          <w:numId w:val="7"/>
        </w:numPr>
        <w:ind w:left="375" w:right="375"/>
      </w:pPr>
      <w:r>
        <w:t xml:space="preserve">Implementeren van </w:t>
      </w:r>
      <w:proofErr w:type="spellStart"/>
      <w:r>
        <w:t>KMeans</w:t>
      </w:r>
      <w:proofErr w:type="spellEnd"/>
      <w:r>
        <w:t xml:space="preserve"> Clustering </w:t>
      </w:r>
      <w:proofErr w:type="spellStart"/>
      <w:r>
        <w:t>Traveling</w:t>
      </w:r>
      <w:proofErr w:type="spellEnd"/>
      <w:r>
        <w:t xml:space="preserve"> </w:t>
      </w:r>
      <w:proofErr w:type="spellStart"/>
      <w:r>
        <w:t>Sells</w:t>
      </w:r>
      <w:proofErr w:type="spellEnd"/>
      <w:r>
        <w:t xml:space="preserve"> Man algoritme en het Dijkstra principe op GIS-gegevens om de best optimale route en het optimale aantal voertuigen te berekenen dat nodig is;</w:t>
      </w:r>
    </w:p>
    <w:p w14:paraId="4431E117" w14:textId="77777777" w:rsidR="007A2FDC" w:rsidRDefault="009A7EDA">
      <w:pPr>
        <w:numPr>
          <w:ilvl w:val="0"/>
          <w:numId w:val="7"/>
        </w:numPr>
        <w:ind w:left="375" w:right="375"/>
      </w:pPr>
      <w:r>
        <w:t xml:space="preserve">Big Data </w:t>
      </w:r>
      <w:proofErr w:type="spellStart"/>
      <w:r>
        <w:t>Insights</w:t>
      </w:r>
      <w:proofErr w:type="spellEnd"/>
      <w:r>
        <w:t xml:space="preserve"> opstellen van verkeersgegevens voor elk land in de wereld;</w:t>
      </w:r>
    </w:p>
    <w:p w14:paraId="2D9ED809" w14:textId="77777777" w:rsidR="007A2FDC" w:rsidRDefault="009A7EDA">
      <w:pPr>
        <w:numPr>
          <w:ilvl w:val="0"/>
          <w:numId w:val="7"/>
        </w:numPr>
        <w:ind w:left="375" w:right="375"/>
      </w:pPr>
      <w:r>
        <w:t>Ontwikkelen van een API aan de serverzijde met behulp van Django / Python;</w:t>
      </w:r>
    </w:p>
    <w:p w14:paraId="285C9CE3" w14:textId="77777777" w:rsidR="007A2FDC" w:rsidRDefault="009A7EDA">
      <w:pPr>
        <w:numPr>
          <w:ilvl w:val="0"/>
          <w:numId w:val="7"/>
        </w:numPr>
        <w:ind w:left="375" w:right="375"/>
      </w:pPr>
      <w:r>
        <w:t xml:space="preserve">Een ETL-opdracht uitvoeren met behulp van </w:t>
      </w:r>
      <w:proofErr w:type="spellStart"/>
      <w:r>
        <w:t>Pigm</w:t>
      </w:r>
      <w:proofErr w:type="spellEnd"/>
      <w:r>
        <w:t xml:space="preserve"> </w:t>
      </w:r>
      <w:proofErr w:type="spellStart"/>
      <w:r>
        <w:t>Hive</w:t>
      </w:r>
      <w:proofErr w:type="spellEnd"/>
      <w:r>
        <w:t xml:space="preserve"> en </w:t>
      </w:r>
      <w:proofErr w:type="spellStart"/>
      <w:r>
        <w:t>Sqoop</w:t>
      </w:r>
      <w:proofErr w:type="spellEnd"/>
      <w:r>
        <w:t>;</w:t>
      </w:r>
    </w:p>
    <w:p w14:paraId="58799163" w14:textId="77777777" w:rsidR="007A2FDC" w:rsidRDefault="009A7EDA">
      <w:pPr>
        <w:numPr>
          <w:ilvl w:val="0"/>
          <w:numId w:val="7"/>
        </w:numPr>
        <w:ind w:left="375" w:right="375"/>
      </w:pPr>
      <w:r>
        <w:t xml:space="preserve">Data </w:t>
      </w:r>
      <w:proofErr w:type="spellStart"/>
      <w:r>
        <w:t>wrangling</w:t>
      </w:r>
      <w:proofErr w:type="spellEnd"/>
      <w:r>
        <w:t xml:space="preserve">, gegevensintegratie met behulp van </w:t>
      </w:r>
      <w:proofErr w:type="spellStart"/>
      <w:r>
        <w:t>Pig</w:t>
      </w:r>
      <w:proofErr w:type="spellEnd"/>
      <w:r>
        <w:t xml:space="preserve"> en </w:t>
      </w:r>
      <w:proofErr w:type="spellStart"/>
      <w:r>
        <w:t>Spark</w:t>
      </w:r>
      <w:proofErr w:type="spellEnd"/>
      <w:r>
        <w:t>;</w:t>
      </w:r>
    </w:p>
    <w:p w14:paraId="727D00E4" w14:textId="77777777" w:rsidR="007A2FDC" w:rsidRDefault="009A7EDA">
      <w:pPr>
        <w:numPr>
          <w:ilvl w:val="0"/>
          <w:numId w:val="7"/>
        </w:numPr>
        <w:ind w:left="375" w:right="375"/>
      </w:pPr>
      <w:r>
        <w:t>Ontwerpen van een architectuur in het actuele voertuigtraceringsproject;</w:t>
      </w:r>
    </w:p>
    <w:p w14:paraId="5658AE4E" w14:textId="77777777" w:rsidR="007A2FDC" w:rsidRDefault="009A7EDA">
      <w:pPr>
        <w:numPr>
          <w:ilvl w:val="0"/>
          <w:numId w:val="7"/>
        </w:numPr>
        <w:ind w:left="375" w:right="375"/>
      </w:pPr>
      <w:r>
        <w:t>Analyseren van verkeersgegevens, tijdreeksgegevens en parkeergegevens.</w:t>
      </w:r>
    </w:p>
    <w:p w14:paraId="67574BB2" w14:textId="77777777" w:rsidR="007A2FDC" w:rsidRPr="0014339A" w:rsidRDefault="009A7EDA">
      <w:pPr>
        <w:tabs>
          <w:tab w:val="left" w:pos="2835"/>
        </w:tabs>
        <w:rPr>
          <w:noProof/>
          <w:lang w:val="en-US"/>
          <w:rPrChange w:id="134" w:author="Linda Muller-Kessels" w:date="2021-04-30T10:29:00Z">
            <w:rPr>
              <w:noProof/>
            </w:rPr>
          </w:rPrChange>
        </w:rPr>
      </w:pPr>
      <w:r w:rsidRPr="0014339A">
        <w:rPr>
          <w:rStyle w:val="Kop2Char"/>
          <w:lang w:val="en-US"/>
          <w:rPrChange w:id="135" w:author="Linda Muller-Kessels" w:date="2021-04-30T10:29:00Z">
            <w:rPr>
              <w:rStyle w:val="Kop2Char"/>
            </w:rPr>
          </w:rPrChange>
        </w:rPr>
        <w:t xml:space="preserve">METHODEN EN TECHNIEKEN: </w:t>
      </w:r>
      <w:r w:rsidRPr="0014339A">
        <w:rPr>
          <w:lang w:val="en-US"/>
          <w:rPrChange w:id="136" w:author="Linda Muller-Kessels" w:date="2021-04-30T10:29:00Z">
            <w:rPr/>
          </w:rPrChange>
        </w:rPr>
        <w:t>Hadoop cluster, Spark cluster, Hive, Pig, Cassandra, Django, Python, Ubuntu, CentOS, PostgreSQL, SQL, GIS, Machine Learning, Big data administration, QGIS, Visualization, open street map</w:t>
      </w:r>
    </w:p>
    <w:p w14:paraId="1299C43A" w14:textId="77777777" w:rsidR="007A2FDC" w:rsidRDefault="0014339A">
      <w:pPr>
        <w:tabs>
          <w:tab w:val="left" w:pos="2835"/>
        </w:tabs>
      </w:pPr>
      <w:r>
        <w:pict w14:anchorId="08AB75C1">
          <v:rect id="_x0000_i1028" style="width:0;height:1.5pt" o:hralign="center" o:bordertopcolor="this" o:borderleftcolor="this" o:borderbottomcolor="this" o:borderrightcolor="this" o:hrstd="t" o:hr="t" fillcolor="#a0a0a0" stroked="f"/>
        </w:pict>
      </w:r>
    </w:p>
    <w:p w14:paraId="7E01DA49" w14:textId="77777777" w:rsidR="007A2FDC" w:rsidRPr="0014339A" w:rsidRDefault="009A7EDA">
      <w:pPr>
        <w:tabs>
          <w:tab w:val="left" w:pos="2835"/>
        </w:tabs>
        <w:rPr>
          <w:lang w:val="en-US"/>
          <w:rPrChange w:id="137" w:author="Linda Muller-Kessels" w:date="2021-04-30T10:29:00Z">
            <w:rPr/>
          </w:rPrChange>
        </w:rPr>
      </w:pPr>
      <w:r w:rsidRPr="0014339A">
        <w:rPr>
          <w:rStyle w:val="Kop2Char"/>
          <w:lang w:val="en-US"/>
          <w:rPrChange w:id="138" w:author="Linda Muller-Kessels" w:date="2021-04-30T10:29:00Z">
            <w:rPr>
              <w:rStyle w:val="Kop2Char"/>
            </w:rPr>
          </w:rPrChange>
        </w:rPr>
        <w:t xml:space="preserve">PROJECT: </w:t>
      </w:r>
      <w:proofErr w:type="spellStart"/>
      <w:r w:rsidRPr="0014339A">
        <w:rPr>
          <w:lang w:val="en-US"/>
          <w:rPrChange w:id="139" w:author="Linda Muller-Kessels" w:date="2021-04-30T10:29:00Z">
            <w:rPr/>
          </w:rPrChange>
        </w:rPr>
        <w:t>Parquery</w:t>
      </w:r>
      <w:proofErr w:type="spellEnd"/>
      <w:r w:rsidRPr="0014339A">
        <w:rPr>
          <w:lang w:val="en-US"/>
          <w:rPrChange w:id="140" w:author="Linda Muller-Kessels" w:date="2021-04-30T10:29:00Z">
            <w:rPr/>
          </w:rPrChange>
        </w:rPr>
        <w:t xml:space="preserve"> Server &amp; </w:t>
      </w:r>
      <w:proofErr w:type="spellStart"/>
      <w:r w:rsidRPr="0014339A">
        <w:rPr>
          <w:lang w:val="en-US"/>
          <w:rPrChange w:id="141" w:author="Linda Muller-Kessels" w:date="2021-04-30T10:29:00Z">
            <w:rPr/>
          </w:rPrChange>
        </w:rPr>
        <w:t>Parquery</w:t>
      </w:r>
      <w:proofErr w:type="spellEnd"/>
      <w:r w:rsidRPr="0014339A">
        <w:rPr>
          <w:lang w:val="en-US"/>
          <w:rPrChange w:id="142" w:author="Linda Muller-Kessels" w:date="2021-04-30T10:29:00Z">
            <w:rPr/>
          </w:rPrChange>
        </w:rPr>
        <w:t xml:space="preserve"> Analytics Server</w:t>
      </w:r>
    </w:p>
    <w:p w14:paraId="294F7435" w14:textId="77777777" w:rsidR="007A2FDC" w:rsidRDefault="009A7EDA">
      <w:pPr>
        <w:tabs>
          <w:tab w:val="left" w:pos="2835"/>
        </w:tabs>
      </w:pPr>
      <w:r w:rsidRPr="00CD47AA">
        <w:rPr>
          <w:rStyle w:val="Kop2Char"/>
        </w:rPr>
        <w:t>OPDRACHTGEVER:</w:t>
      </w:r>
      <w:r>
        <w:rPr>
          <w:rStyle w:val="Kop2Char"/>
        </w:rPr>
        <w:t xml:space="preserve"> </w:t>
      </w:r>
      <w:proofErr w:type="spellStart"/>
      <w:r>
        <w:t>Parquery</w:t>
      </w:r>
      <w:proofErr w:type="spellEnd"/>
    </w:p>
    <w:p w14:paraId="319143A2" w14:textId="77777777" w:rsidR="007A2FDC" w:rsidRDefault="009A7EDA">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mrt 2016 - mrt 2018</w:t>
      </w:r>
    </w:p>
    <w:p w14:paraId="049BF12B" w14:textId="77777777" w:rsidR="007A2FDC" w:rsidRDefault="009A7EDA">
      <w:pPr>
        <w:tabs>
          <w:tab w:val="left" w:pos="2835"/>
        </w:tabs>
      </w:pPr>
      <w:r w:rsidRPr="00CD47AA">
        <w:rPr>
          <w:rStyle w:val="Kop2Char"/>
        </w:rPr>
        <w:t>ROL:</w:t>
      </w:r>
      <w:r>
        <w:rPr>
          <w:rStyle w:val="Kop2Char"/>
        </w:rPr>
        <w:t xml:space="preserve"> </w:t>
      </w:r>
      <w:r>
        <w:t>Lead Developer</w:t>
      </w:r>
    </w:p>
    <w:p w14:paraId="33A4C6BD" w14:textId="77777777" w:rsidR="007A2FDC" w:rsidRDefault="009A7EDA">
      <w:r w:rsidRPr="5E86AB50">
        <w:rPr>
          <w:b/>
          <w:bCs/>
        </w:rPr>
        <w:t>OMSCHRIJVING:</w:t>
      </w:r>
      <w:r>
        <w:t xml:space="preserve"> </w:t>
      </w:r>
      <w:proofErr w:type="spellStart"/>
      <w:r>
        <w:t>Parquery</w:t>
      </w:r>
      <w:proofErr w:type="spellEnd"/>
      <w:r>
        <w:t xml:space="preserve"> is een systeem voor bewaking van parkeren op straat. Deze Smart City-applicatie helpt steden hun parkeerbeheer en -handhaving te optimaliseren en tegelijkertijd de beschikbaarheid van parkeerplaatsen toegankelijk te maken via een </w:t>
      </w:r>
      <w:proofErr w:type="spellStart"/>
      <w:r>
        <w:t>webgebaseerde</w:t>
      </w:r>
      <w:proofErr w:type="spellEnd"/>
      <w:r>
        <w:t xml:space="preserve"> applicatie.</w:t>
      </w:r>
    </w:p>
    <w:p w14:paraId="20FED4B5" w14:textId="4B74424A" w:rsidR="007A2FDC" w:rsidRDefault="2292C008">
      <w:del w:id="143" w:author="Linda Muller-Kessels" w:date="2021-04-30T10:29:00Z">
        <w:r w:rsidDel="0014339A">
          <w:delText>Mohiul</w:delText>
        </w:r>
      </w:del>
      <w:ins w:id="144" w:author="Linda Muller-Kessels" w:date="2021-04-30T10:29:00Z">
        <w:r w:rsidR="0014339A">
          <w:t>X</w:t>
        </w:r>
      </w:ins>
      <w:r w:rsidR="009A7EDA">
        <w:t xml:space="preserve"> moest de </w:t>
      </w:r>
      <w:proofErr w:type="spellStart"/>
      <w:r w:rsidR="009A7EDA">
        <w:t>parquery</w:t>
      </w:r>
      <w:proofErr w:type="spellEnd"/>
      <w:r w:rsidR="009A7EDA">
        <w:t xml:space="preserve"> server en </w:t>
      </w:r>
      <w:proofErr w:type="spellStart"/>
      <w:r w:rsidR="009A7EDA">
        <w:t>parquery</w:t>
      </w:r>
      <w:proofErr w:type="spellEnd"/>
      <w:r w:rsidR="009A7EDA">
        <w:t xml:space="preserve"> </w:t>
      </w:r>
      <w:proofErr w:type="spellStart"/>
      <w:r w:rsidR="009A7EDA">
        <w:t>analytics</w:t>
      </w:r>
      <w:proofErr w:type="spellEnd"/>
      <w:r w:rsidR="009A7EDA">
        <w:t>-server (https://parquery.com/) onderhouden.</w:t>
      </w:r>
    </w:p>
    <w:p w14:paraId="7BD2D1CC" w14:textId="461FED6B" w:rsidR="007A2FDC" w:rsidRDefault="009A7EDA">
      <w:r>
        <w:t xml:space="preserve">De activiteiten die </w:t>
      </w:r>
      <w:del w:id="145" w:author="Linda Muller-Kessels" w:date="2021-04-30T10:29:00Z">
        <w:r w:rsidR="2292C008" w:rsidDel="0014339A">
          <w:delText>Mohiul</w:delText>
        </w:r>
      </w:del>
      <w:ins w:id="146" w:author="Linda Muller-Kessels" w:date="2021-04-30T10:29:00Z">
        <w:r w:rsidR="0014339A">
          <w:t>X</w:t>
        </w:r>
      </w:ins>
      <w:r>
        <w:t xml:space="preserve"> heeft verricht, bestonden uit:</w:t>
      </w:r>
    </w:p>
    <w:p w14:paraId="6C651BA7" w14:textId="77777777" w:rsidR="007A2FDC" w:rsidRDefault="009A7EDA">
      <w:pPr>
        <w:numPr>
          <w:ilvl w:val="0"/>
          <w:numId w:val="8"/>
        </w:numPr>
        <w:ind w:left="375" w:right="375"/>
      </w:pPr>
      <w:r>
        <w:t xml:space="preserve">Migreren van gegevens van IBM naar het interne big data cluster van </w:t>
      </w:r>
      <w:proofErr w:type="spellStart"/>
      <w:r>
        <w:t>Hortonworks</w:t>
      </w:r>
      <w:proofErr w:type="spellEnd"/>
      <w:r>
        <w:t>;</w:t>
      </w:r>
    </w:p>
    <w:p w14:paraId="53FAC3DE" w14:textId="77777777" w:rsidR="007A2FDC" w:rsidRDefault="009A7EDA">
      <w:pPr>
        <w:numPr>
          <w:ilvl w:val="0"/>
          <w:numId w:val="8"/>
        </w:numPr>
        <w:ind w:left="375" w:right="375"/>
      </w:pPr>
      <w:r>
        <w:t>Hosting en implementeren van het big data cluster;</w:t>
      </w:r>
    </w:p>
    <w:p w14:paraId="5E153985" w14:textId="77777777" w:rsidR="007A2FDC" w:rsidRDefault="009A7EDA">
      <w:pPr>
        <w:numPr>
          <w:ilvl w:val="0"/>
          <w:numId w:val="8"/>
        </w:numPr>
        <w:ind w:left="375" w:right="375"/>
      </w:pPr>
      <w:r>
        <w:lastRenderedPageBreak/>
        <w:t>Opbouwen van big data inzichten uit de parkeergegevens.</w:t>
      </w:r>
    </w:p>
    <w:p w14:paraId="7C9EC6A9" w14:textId="77777777" w:rsidR="007A2FDC" w:rsidRDefault="009A7EDA">
      <w:pPr>
        <w:tabs>
          <w:tab w:val="left" w:pos="2835"/>
        </w:tabs>
        <w:rPr>
          <w:noProof/>
        </w:rPr>
      </w:pPr>
      <w:r>
        <w:rPr>
          <w:rStyle w:val="Kop2Char"/>
        </w:rPr>
        <w:t>METHODEN EN TECHNIEKEN</w:t>
      </w:r>
      <w:r w:rsidRPr="008B6801">
        <w:rPr>
          <w:rStyle w:val="Kop2Char"/>
        </w:rPr>
        <w:t>:</w:t>
      </w:r>
      <w:r>
        <w:rPr>
          <w:rStyle w:val="Kop2Char"/>
        </w:rPr>
        <w:t xml:space="preserve"> </w:t>
      </w:r>
      <w:proofErr w:type="spellStart"/>
      <w:r>
        <w:t>Hadoop</w:t>
      </w:r>
      <w:proofErr w:type="spellEnd"/>
      <w:r>
        <w:t xml:space="preserve">, </w:t>
      </w:r>
      <w:proofErr w:type="spellStart"/>
      <w:r>
        <w:t>Hive</w:t>
      </w:r>
      <w:proofErr w:type="spellEnd"/>
      <w:r>
        <w:t xml:space="preserve">, Java, Spring, </w:t>
      </w:r>
      <w:proofErr w:type="spellStart"/>
      <w:r>
        <w:t>mongodb</w:t>
      </w:r>
      <w:proofErr w:type="spellEnd"/>
      <w:r>
        <w:t xml:space="preserve">, IBM soft </w:t>
      </w:r>
      <w:proofErr w:type="spellStart"/>
      <w:r>
        <w:t>layer</w:t>
      </w:r>
      <w:proofErr w:type="spellEnd"/>
    </w:p>
    <w:p w14:paraId="3CF2D8B6" w14:textId="77777777" w:rsidR="007A2FDC" w:rsidRDefault="0014339A">
      <w:pPr>
        <w:tabs>
          <w:tab w:val="left" w:pos="2835"/>
        </w:tabs>
      </w:pPr>
      <w:r>
        <w:pict w14:anchorId="4992C4DB">
          <v:rect id="_x0000_i1029" style="width:0;height:1.5pt" o:hralign="center" o:bordertopcolor="this" o:borderleftcolor="this" o:borderbottomcolor="this" o:borderrightcolor="this" o:hrstd="t" o:hr="t" fillcolor="#a0a0a0" stroked="f"/>
        </w:pict>
      </w:r>
    </w:p>
    <w:p w14:paraId="3E757447" w14:textId="77777777" w:rsidR="007A2FDC" w:rsidRDefault="009A7EDA">
      <w:pPr>
        <w:tabs>
          <w:tab w:val="left" w:pos="2835"/>
        </w:tabs>
      </w:pPr>
      <w:r w:rsidRPr="00CD47AA">
        <w:rPr>
          <w:rStyle w:val="Kop2Char"/>
        </w:rPr>
        <w:t>PROJECT:</w:t>
      </w:r>
      <w:r>
        <w:rPr>
          <w:rStyle w:val="Kop2Char"/>
        </w:rPr>
        <w:t xml:space="preserve"> </w:t>
      </w:r>
      <w:r>
        <w:t>Doorontwikkeling Advertising platform</w:t>
      </w:r>
    </w:p>
    <w:p w14:paraId="5657DA85" w14:textId="77777777" w:rsidR="007A2FDC" w:rsidRDefault="009A7EDA">
      <w:pPr>
        <w:tabs>
          <w:tab w:val="left" w:pos="2835"/>
        </w:tabs>
      </w:pPr>
      <w:r w:rsidRPr="00CD47AA">
        <w:rPr>
          <w:rStyle w:val="Kop2Char"/>
        </w:rPr>
        <w:t>OPDRACHTGEVER:</w:t>
      </w:r>
      <w:r>
        <w:rPr>
          <w:rStyle w:val="Kop2Char"/>
        </w:rPr>
        <w:t xml:space="preserve"> </w:t>
      </w:r>
      <w:r>
        <w:t xml:space="preserve">Secure Link Service </w:t>
      </w:r>
      <w:proofErr w:type="spellStart"/>
      <w:r>
        <w:t>Ltd</w:t>
      </w:r>
      <w:proofErr w:type="spellEnd"/>
    </w:p>
    <w:p w14:paraId="7432F6FE" w14:textId="77777777" w:rsidR="007A2FDC" w:rsidRDefault="009A7EDA">
      <w:pPr>
        <w:tabs>
          <w:tab w:val="left" w:pos="2835"/>
          <w:tab w:val="left" w:pos="5812"/>
        </w:tabs>
      </w:pPr>
      <w:r w:rsidRPr="00BA776E">
        <w:rPr>
          <w:rStyle w:val="Kop2Char"/>
        </w:rPr>
        <w:t xml:space="preserve">BRANCHE: </w:t>
      </w:r>
      <w:r w:rsidRPr="00BA776E">
        <w:t>Publicatie</w:t>
      </w:r>
      <w:r w:rsidRPr="00BA776E">
        <w:tab/>
      </w:r>
      <w:r w:rsidRPr="00BA776E">
        <w:rPr>
          <w:rStyle w:val="Kop2Char"/>
        </w:rPr>
        <w:t xml:space="preserve">PERIODE: </w:t>
      </w:r>
      <w:r w:rsidRPr="00BA776E">
        <w:t>mrt 2015 - dec 2015</w:t>
      </w:r>
    </w:p>
    <w:p w14:paraId="7E2A86D7" w14:textId="77777777" w:rsidR="007A2FDC" w:rsidRDefault="009A7EDA">
      <w:pPr>
        <w:tabs>
          <w:tab w:val="left" w:pos="2835"/>
        </w:tabs>
      </w:pPr>
      <w:r w:rsidRPr="00CD47AA">
        <w:rPr>
          <w:rStyle w:val="Kop2Char"/>
        </w:rPr>
        <w:t>ROL:</w:t>
      </w:r>
      <w:r>
        <w:rPr>
          <w:rStyle w:val="Kop2Char"/>
        </w:rPr>
        <w:t xml:space="preserve"> </w:t>
      </w:r>
      <w:r>
        <w:t>Senior Software Engineer</w:t>
      </w:r>
    </w:p>
    <w:p w14:paraId="46EB1A86" w14:textId="51E40839" w:rsidR="007A2FDC" w:rsidRDefault="009A7EDA">
      <w:r w:rsidRPr="5E86AB50">
        <w:rPr>
          <w:b/>
          <w:bCs/>
        </w:rPr>
        <w:t>OMSCHRIJVING:</w:t>
      </w:r>
      <w:r>
        <w:t xml:space="preserve"> </w:t>
      </w:r>
      <w:del w:id="147" w:author="Linda Muller-Kessels" w:date="2021-04-30T10:29:00Z">
        <w:r w:rsidR="2292C008" w:rsidDel="0014339A">
          <w:delText>Mohiul</w:delText>
        </w:r>
      </w:del>
      <w:ins w:id="148" w:author="Linda Muller-Kessels" w:date="2021-04-30T10:29:00Z">
        <w:r w:rsidR="0014339A">
          <w:t>X</w:t>
        </w:r>
      </w:ins>
      <w:r>
        <w:t xml:space="preserve"> moest een volledig advertentieplatform ontwikkelen voor het Zwitserse bedrijf </w:t>
      </w:r>
      <w:proofErr w:type="spellStart"/>
      <w:r>
        <w:t>Swisslife</w:t>
      </w:r>
      <w:proofErr w:type="spellEnd"/>
      <w:r>
        <w:t xml:space="preserve">. Alle ontwikkeling aan de serverkant, Facebook applicatie van derden, google </w:t>
      </w:r>
      <w:proofErr w:type="spellStart"/>
      <w:r>
        <w:t>adword</w:t>
      </w:r>
      <w:proofErr w:type="spellEnd"/>
      <w:r>
        <w:t xml:space="preserve"> applicatie, rapportage, facturatie module is door hem ontwikkeld met behulp van Python / Django.</w:t>
      </w:r>
    </w:p>
    <w:p w14:paraId="0FB78278" w14:textId="77777777" w:rsidR="007A2FDC" w:rsidRDefault="007A2FDC"/>
    <w:p w14:paraId="4B25AA29" w14:textId="341C5131" w:rsidR="007A2FDC" w:rsidRDefault="009A7EDA">
      <w:r>
        <w:t xml:space="preserve">De activiteiten die </w:t>
      </w:r>
      <w:del w:id="149" w:author="Linda Muller-Kessels" w:date="2021-04-30T10:29:00Z">
        <w:r w:rsidR="2292C008" w:rsidDel="0014339A">
          <w:delText>Mohiul</w:delText>
        </w:r>
      </w:del>
      <w:ins w:id="150" w:author="Linda Muller-Kessels" w:date="2021-04-30T10:29:00Z">
        <w:r w:rsidR="0014339A">
          <w:t>X</w:t>
        </w:r>
      </w:ins>
      <w:r>
        <w:t xml:space="preserve"> heeft verricht, bestonden uit:</w:t>
      </w:r>
    </w:p>
    <w:p w14:paraId="109764E5" w14:textId="77777777" w:rsidR="007A2FDC" w:rsidRDefault="009A7EDA">
      <w:pPr>
        <w:numPr>
          <w:ilvl w:val="0"/>
          <w:numId w:val="9"/>
        </w:numPr>
        <w:ind w:left="375" w:right="375"/>
      </w:pPr>
      <w:r>
        <w:t>Ontwerpen van de architectuur;</w:t>
      </w:r>
    </w:p>
    <w:p w14:paraId="71CBC3AD" w14:textId="77777777" w:rsidR="007A2FDC" w:rsidRDefault="009A7EDA">
      <w:pPr>
        <w:numPr>
          <w:ilvl w:val="0"/>
          <w:numId w:val="9"/>
        </w:numPr>
        <w:ind w:left="375" w:right="375"/>
      </w:pPr>
      <w:r>
        <w:t>Implementeren van de server-side kernfunctionaliteiten;</w:t>
      </w:r>
    </w:p>
    <w:p w14:paraId="02E9DCF6" w14:textId="77777777" w:rsidR="007A2FDC" w:rsidRDefault="009A7EDA">
      <w:pPr>
        <w:numPr>
          <w:ilvl w:val="0"/>
          <w:numId w:val="9"/>
        </w:numPr>
        <w:ind w:left="375" w:right="375"/>
      </w:pPr>
      <w:r>
        <w:t>Implementeren van authenticatie, gebruikersbeheer, beveiliging op toegangsniveau;</w:t>
      </w:r>
    </w:p>
    <w:p w14:paraId="11E0A307" w14:textId="77777777" w:rsidR="007A2FDC" w:rsidRDefault="009A7EDA">
      <w:pPr>
        <w:numPr>
          <w:ilvl w:val="0"/>
          <w:numId w:val="9"/>
        </w:numPr>
        <w:ind w:left="375" w:right="375"/>
      </w:pPr>
      <w:r>
        <w:t xml:space="preserve">Integreren van Facebook applicatie van derden, google </w:t>
      </w:r>
      <w:proofErr w:type="spellStart"/>
      <w:r>
        <w:t>adword</w:t>
      </w:r>
      <w:proofErr w:type="spellEnd"/>
      <w:r>
        <w:t xml:space="preserve"> applicatie;</w:t>
      </w:r>
    </w:p>
    <w:p w14:paraId="69339FAC" w14:textId="77777777" w:rsidR="007A2FDC" w:rsidRDefault="009A7EDA">
      <w:pPr>
        <w:numPr>
          <w:ilvl w:val="0"/>
          <w:numId w:val="9"/>
        </w:numPr>
        <w:ind w:left="375" w:right="375"/>
      </w:pPr>
      <w:r>
        <w:t>Implementeren van de rapportage tools;</w:t>
      </w:r>
    </w:p>
    <w:p w14:paraId="5B10D4E8" w14:textId="77777777" w:rsidR="007A2FDC" w:rsidRDefault="009A7EDA">
      <w:pPr>
        <w:numPr>
          <w:ilvl w:val="0"/>
          <w:numId w:val="9"/>
        </w:numPr>
        <w:ind w:left="375" w:right="375"/>
      </w:pPr>
      <w:r>
        <w:t>Implementeren van de facturatie modules;</w:t>
      </w:r>
    </w:p>
    <w:p w14:paraId="2030AECA" w14:textId="77777777" w:rsidR="007A2FDC" w:rsidRDefault="009A7EDA">
      <w:pPr>
        <w:numPr>
          <w:ilvl w:val="0"/>
          <w:numId w:val="9"/>
        </w:numPr>
        <w:ind w:left="375" w:right="375"/>
      </w:pPr>
      <w:r>
        <w:t xml:space="preserve">Implementeren van de AD-publicatiemodule met behulp van selderij en </w:t>
      </w:r>
      <w:proofErr w:type="spellStart"/>
      <w:r>
        <w:t>RabbitMQ</w:t>
      </w:r>
      <w:proofErr w:type="spellEnd"/>
      <w:r>
        <w:t>;</w:t>
      </w:r>
    </w:p>
    <w:p w14:paraId="75310196" w14:textId="77777777" w:rsidR="007A2FDC" w:rsidRDefault="009A7EDA">
      <w:pPr>
        <w:numPr>
          <w:ilvl w:val="0"/>
          <w:numId w:val="9"/>
        </w:numPr>
        <w:ind w:left="375" w:right="375"/>
      </w:pPr>
      <w:r>
        <w:t>Begeleiden van de junior medewerkers.</w:t>
      </w:r>
    </w:p>
    <w:p w14:paraId="30096A26" w14:textId="77777777" w:rsidR="007A2FDC" w:rsidRDefault="009A7EDA">
      <w:r>
        <w:t xml:space="preserve">Het is nu mogelijk om een tekst of afbeelding toe te voegen aan campagnes van de sociale media en Google </w:t>
      </w:r>
      <w:proofErr w:type="spellStart"/>
      <w:r>
        <w:t>adwords</w:t>
      </w:r>
      <w:proofErr w:type="spellEnd"/>
      <w:r>
        <w:t xml:space="preserve"> met behulp van een enkele klik.</w:t>
      </w:r>
    </w:p>
    <w:p w14:paraId="5180C4E4" w14:textId="77777777" w:rsidR="007A2FDC" w:rsidRPr="0014339A" w:rsidRDefault="009A7EDA">
      <w:pPr>
        <w:tabs>
          <w:tab w:val="left" w:pos="2835"/>
        </w:tabs>
        <w:rPr>
          <w:noProof/>
          <w:lang w:val="en-US"/>
          <w:rPrChange w:id="151" w:author="Linda Muller-Kessels" w:date="2021-04-30T10:29:00Z">
            <w:rPr>
              <w:noProof/>
            </w:rPr>
          </w:rPrChange>
        </w:rPr>
      </w:pPr>
      <w:r w:rsidRPr="0014339A">
        <w:rPr>
          <w:rStyle w:val="Kop2Char"/>
          <w:lang w:val="en-US"/>
          <w:rPrChange w:id="152" w:author="Linda Muller-Kessels" w:date="2021-04-30T10:29:00Z">
            <w:rPr>
              <w:rStyle w:val="Kop2Char"/>
            </w:rPr>
          </w:rPrChange>
        </w:rPr>
        <w:t xml:space="preserve">METHODEN EN TECHNIEKEN: </w:t>
      </w:r>
      <w:r w:rsidRPr="0014339A">
        <w:rPr>
          <w:lang w:val="en-US"/>
          <w:rPrChange w:id="153" w:author="Linda Muller-Kessels" w:date="2021-04-30T10:29:00Z">
            <w:rPr/>
          </w:rPrChange>
        </w:rPr>
        <w:t>Python/Django, Ubuntu, VIM, Postgres, Git, Django rest framework, South, Fabric, Django-nose, RabbitMQ, Celery, Redis, Apache, Amazon ec2, Scalability</w:t>
      </w:r>
    </w:p>
    <w:p w14:paraId="0562CB0E" w14:textId="77777777" w:rsidR="007A2FDC" w:rsidRDefault="0014339A">
      <w:pPr>
        <w:tabs>
          <w:tab w:val="left" w:pos="2835"/>
        </w:tabs>
      </w:pPr>
      <w:r>
        <w:pict w14:anchorId="03611EC1">
          <v:rect id="_x0000_i1030" style="width:0;height:1.5pt" o:hralign="center" o:bordertopcolor="this" o:borderleftcolor="this" o:borderbottomcolor="this" o:borderrightcolor="this" o:hrstd="t" o:hr="t" fillcolor="#a0a0a0" stroked="f"/>
        </w:pict>
      </w:r>
    </w:p>
    <w:p w14:paraId="4719E045" w14:textId="77777777" w:rsidR="007A2FDC" w:rsidRDefault="009A7EDA">
      <w:pPr>
        <w:tabs>
          <w:tab w:val="left" w:pos="2835"/>
        </w:tabs>
      </w:pPr>
      <w:r w:rsidRPr="00CD47AA">
        <w:rPr>
          <w:rStyle w:val="Kop2Char"/>
        </w:rPr>
        <w:t>PROJECT:</w:t>
      </w:r>
      <w:r>
        <w:rPr>
          <w:rStyle w:val="Kop2Char"/>
        </w:rPr>
        <w:t xml:space="preserve"> </w:t>
      </w:r>
      <w:r>
        <w:t xml:space="preserve">Ontwerp en ontwikkeling </w:t>
      </w:r>
      <w:proofErr w:type="spellStart"/>
      <w:r>
        <w:t>Mapserver</w:t>
      </w:r>
      <w:proofErr w:type="spellEnd"/>
    </w:p>
    <w:p w14:paraId="15D524C8" w14:textId="77777777" w:rsidR="007A2FDC" w:rsidRDefault="009A7EDA">
      <w:pPr>
        <w:tabs>
          <w:tab w:val="left" w:pos="2835"/>
        </w:tabs>
      </w:pPr>
      <w:r w:rsidRPr="00CD47AA">
        <w:rPr>
          <w:rStyle w:val="Kop2Char"/>
        </w:rPr>
        <w:t>OPDRACHTGEVER:</w:t>
      </w:r>
      <w:r>
        <w:rPr>
          <w:rStyle w:val="Kop2Char"/>
        </w:rPr>
        <w:t xml:space="preserve"> </w:t>
      </w:r>
      <w:proofErr w:type="spellStart"/>
      <w:r>
        <w:t>Afrigis</w:t>
      </w:r>
      <w:proofErr w:type="spellEnd"/>
      <w:r>
        <w:t xml:space="preserve"> </w:t>
      </w:r>
      <w:proofErr w:type="spellStart"/>
      <w:r>
        <w:t>Pty</w:t>
      </w:r>
      <w:proofErr w:type="spellEnd"/>
      <w:r>
        <w:t xml:space="preserve"> LTD</w:t>
      </w:r>
    </w:p>
    <w:p w14:paraId="0186B3A1" w14:textId="77777777" w:rsidR="007A2FDC" w:rsidRDefault="009A7EDA">
      <w:pPr>
        <w:tabs>
          <w:tab w:val="left" w:pos="2835"/>
          <w:tab w:val="left" w:pos="5812"/>
        </w:tabs>
      </w:pPr>
      <w:r w:rsidRPr="00BA776E">
        <w:rPr>
          <w:rStyle w:val="Kop2Char"/>
        </w:rPr>
        <w:t xml:space="preserve">BRANCHE: </w:t>
      </w:r>
      <w:r w:rsidRPr="00BA776E">
        <w:t>Commercieel, Overheid</w:t>
      </w:r>
      <w:r w:rsidRPr="00BA776E">
        <w:tab/>
      </w:r>
      <w:r w:rsidRPr="00BA776E">
        <w:rPr>
          <w:rStyle w:val="Kop2Char"/>
        </w:rPr>
        <w:t xml:space="preserve">PERIODE: </w:t>
      </w:r>
      <w:r w:rsidRPr="00BA776E">
        <w:t>jan 2012 - feb 2015</w:t>
      </w:r>
    </w:p>
    <w:p w14:paraId="272ED407" w14:textId="77777777" w:rsidR="007A2FDC" w:rsidRDefault="009A7EDA">
      <w:pPr>
        <w:tabs>
          <w:tab w:val="left" w:pos="2835"/>
        </w:tabs>
      </w:pPr>
      <w:r w:rsidRPr="00CD47AA">
        <w:rPr>
          <w:rStyle w:val="Kop2Char"/>
        </w:rPr>
        <w:t>ROL:</w:t>
      </w:r>
      <w:r>
        <w:rPr>
          <w:rStyle w:val="Kop2Char"/>
        </w:rPr>
        <w:t xml:space="preserve"> </w:t>
      </w:r>
      <w:proofErr w:type="spellStart"/>
      <w:r>
        <w:t>Principal</w:t>
      </w:r>
      <w:proofErr w:type="spellEnd"/>
      <w:r>
        <w:t xml:space="preserve"> Software Engineer</w:t>
      </w:r>
    </w:p>
    <w:p w14:paraId="0EAC8662" w14:textId="3D63A083" w:rsidR="007A2FDC" w:rsidRDefault="009A7EDA">
      <w:r w:rsidRPr="5E86AB50">
        <w:rPr>
          <w:b/>
          <w:bCs/>
        </w:rPr>
        <w:t>OMSCHRIJVING:</w:t>
      </w:r>
      <w:r>
        <w:t xml:space="preserve"> </w:t>
      </w:r>
      <w:proofErr w:type="spellStart"/>
      <w:r>
        <w:t>Mapserver</w:t>
      </w:r>
      <w:proofErr w:type="spellEnd"/>
      <w:r>
        <w:t xml:space="preserve"> was een van de belangrijkste producten in het bedrijf. Het doel was om Zuid-Afrikaanse en Afrikaanse kaarten te bewerken voor internetgebruikers. Het door </w:t>
      </w:r>
      <w:del w:id="154" w:author="Linda Muller-Kessels" w:date="2021-04-30T10:29:00Z">
        <w:r w:rsidR="2292C008" w:rsidDel="0014339A">
          <w:delText>Mohiul</w:delText>
        </w:r>
      </w:del>
      <w:ins w:id="155" w:author="Linda Muller-Kessels" w:date="2021-04-30T10:29:00Z">
        <w:r w:rsidR="0014339A">
          <w:t>X</w:t>
        </w:r>
      </w:ins>
      <w:r>
        <w:t xml:space="preserve"> ontwikkelde </w:t>
      </w:r>
      <w:proofErr w:type="spellStart"/>
      <w:r>
        <w:t>Mapserver</w:t>
      </w:r>
      <w:proofErr w:type="spellEnd"/>
      <w:r>
        <w:t xml:space="preserve"> is vergelijkbaar met de Google en Bing </w:t>
      </w:r>
      <w:proofErr w:type="spellStart"/>
      <w:r>
        <w:t>Mapserver</w:t>
      </w:r>
      <w:proofErr w:type="spellEnd"/>
      <w:r>
        <w:t>.</w:t>
      </w:r>
    </w:p>
    <w:p w14:paraId="3458EB83" w14:textId="3211A805" w:rsidR="007A2FDC" w:rsidRDefault="009A7EDA">
      <w:r>
        <w:t xml:space="preserve">De activiteiten die </w:t>
      </w:r>
      <w:del w:id="156" w:author="Linda Muller-Kessels" w:date="2021-04-30T10:29:00Z">
        <w:r w:rsidR="2292C008" w:rsidDel="0014339A">
          <w:delText>Mohiul</w:delText>
        </w:r>
      </w:del>
      <w:ins w:id="157" w:author="Linda Muller-Kessels" w:date="2021-04-30T10:29:00Z">
        <w:r w:rsidR="0014339A">
          <w:t>X</w:t>
        </w:r>
      </w:ins>
      <w:r>
        <w:t xml:space="preserve"> heeft verricht, bestonden uit:</w:t>
      </w:r>
    </w:p>
    <w:p w14:paraId="6F460620" w14:textId="77777777" w:rsidR="007A2FDC" w:rsidRDefault="009A7EDA">
      <w:pPr>
        <w:numPr>
          <w:ilvl w:val="0"/>
          <w:numId w:val="10"/>
        </w:numPr>
        <w:ind w:left="375" w:right="375"/>
      </w:pPr>
      <w:r>
        <w:t xml:space="preserve">Ontwikkelen </w:t>
      </w:r>
      <w:proofErr w:type="spellStart"/>
      <w:r>
        <w:t>Mapserver</w:t>
      </w:r>
      <w:proofErr w:type="spellEnd"/>
      <w:r>
        <w:t xml:space="preserve"> m.b.v. de Oracle 11g 64-bit database (Point, </w:t>
      </w:r>
      <w:proofErr w:type="spellStart"/>
      <w:r>
        <w:t>Polygon</w:t>
      </w:r>
      <w:proofErr w:type="spellEnd"/>
      <w:r>
        <w:t>, Polyline);</w:t>
      </w:r>
    </w:p>
    <w:p w14:paraId="590AFE17" w14:textId="77777777" w:rsidR="007A2FDC" w:rsidRDefault="009A7EDA">
      <w:pPr>
        <w:numPr>
          <w:ilvl w:val="0"/>
          <w:numId w:val="10"/>
        </w:numPr>
        <w:ind w:left="375" w:right="375"/>
      </w:pPr>
      <w:r>
        <w:t xml:space="preserve">Ondersteunen </w:t>
      </w:r>
      <w:proofErr w:type="spellStart"/>
      <w:r>
        <w:t>bugfixing</w:t>
      </w:r>
      <w:proofErr w:type="spellEnd"/>
      <w:r>
        <w:t xml:space="preserve"> met </w:t>
      </w:r>
      <w:proofErr w:type="spellStart"/>
      <w:r>
        <w:t>PostGIS</w:t>
      </w:r>
      <w:proofErr w:type="spellEnd"/>
      <w:r>
        <w:t xml:space="preserve"> 64bit 1.4 &amp; 2.0;</w:t>
      </w:r>
    </w:p>
    <w:p w14:paraId="76E62FC0" w14:textId="77777777" w:rsidR="007A2FDC" w:rsidRDefault="009A7EDA">
      <w:pPr>
        <w:numPr>
          <w:ilvl w:val="0"/>
          <w:numId w:val="10"/>
        </w:numPr>
        <w:ind w:left="375" w:right="375"/>
      </w:pPr>
      <w:r>
        <w:t xml:space="preserve">Ondersteunen </w:t>
      </w:r>
      <w:proofErr w:type="spellStart"/>
      <w:r>
        <w:t>bugfixing</w:t>
      </w:r>
      <w:proofErr w:type="spellEnd"/>
      <w:r>
        <w:t xml:space="preserve">  m.b.v. </w:t>
      </w:r>
      <w:proofErr w:type="spellStart"/>
      <w:r>
        <w:t>AfriGIS</w:t>
      </w:r>
      <w:proofErr w:type="spellEnd"/>
      <w:r>
        <w:t>-vormbestand;</w:t>
      </w:r>
    </w:p>
    <w:p w14:paraId="151FE87D" w14:textId="77777777" w:rsidR="007A2FDC" w:rsidRDefault="009A7EDA">
      <w:pPr>
        <w:numPr>
          <w:ilvl w:val="0"/>
          <w:numId w:val="10"/>
        </w:numPr>
        <w:ind w:left="375" w:right="375"/>
      </w:pPr>
      <w:r>
        <w:t>Ontwerpen en implementeren van de ondersteuning voor plattegronden van de kaartenserver themakaart;</w:t>
      </w:r>
    </w:p>
    <w:p w14:paraId="280AFADC" w14:textId="77777777" w:rsidR="007A2FDC" w:rsidRDefault="009A7EDA">
      <w:pPr>
        <w:numPr>
          <w:ilvl w:val="0"/>
          <w:numId w:val="10"/>
        </w:numPr>
        <w:ind w:left="375" w:right="375"/>
      </w:pPr>
      <w:r>
        <w:t xml:space="preserve">Toepassen van verschillende soorten </w:t>
      </w:r>
      <w:proofErr w:type="spellStart"/>
      <w:r>
        <w:t>mapserver</w:t>
      </w:r>
      <w:proofErr w:type="spellEnd"/>
      <w:r>
        <w:t xml:space="preserve"> aanvragen, zoals </w:t>
      </w:r>
      <w:proofErr w:type="spellStart"/>
      <w:r>
        <w:t>getBuffer</w:t>
      </w:r>
      <w:proofErr w:type="spellEnd"/>
      <w:r>
        <w:t xml:space="preserve">, </w:t>
      </w:r>
      <w:proofErr w:type="spellStart"/>
      <w:r>
        <w:t>getNavigation</w:t>
      </w:r>
      <w:proofErr w:type="spellEnd"/>
      <w:r>
        <w:t xml:space="preserve">, </w:t>
      </w:r>
      <w:proofErr w:type="spellStart"/>
      <w:r>
        <w:t>getRoute</w:t>
      </w:r>
      <w:proofErr w:type="spellEnd"/>
      <w:r>
        <w:t xml:space="preserve">, </w:t>
      </w:r>
      <w:proofErr w:type="spellStart"/>
      <w:r>
        <w:t>getFeature</w:t>
      </w:r>
      <w:proofErr w:type="spellEnd"/>
      <w:r>
        <w:t xml:space="preserve"> ondersteuning;</w:t>
      </w:r>
    </w:p>
    <w:p w14:paraId="52E82B6C" w14:textId="77777777" w:rsidR="007A2FDC" w:rsidRDefault="009A7EDA">
      <w:pPr>
        <w:numPr>
          <w:ilvl w:val="0"/>
          <w:numId w:val="10"/>
        </w:numPr>
        <w:ind w:left="375" w:right="375"/>
      </w:pPr>
      <w:r>
        <w:t xml:space="preserve">Ondersteunen bij het afstemmen van de prestaties van </w:t>
      </w:r>
      <w:proofErr w:type="spellStart"/>
      <w:r>
        <w:t>Mapserver</w:t>
      </w:r>
      <w:proofErr w:type="spellEnd"/>
      <w:r>
        <w:t>;</w:t>
      </w:r>
    </w:p>
    <w:p w14:paraId="7C206A9C" w14:textId="77777777" w:rsidR="007A2FDC" w:rsidRDefault="009A7EDA">
      <w:pPr>
        <w:numPr>
          <w:ilvl w:val="0"/>
          <w:numId w:val="10"/>
        </w:numPr>
        <w:ind w:left="375" w:right="375"/>
      </w:pPr>
      <w:r>
        <w:t xml:space="preserve">Ontwikkelen van configuratiescherm van </w:t>
      </w:r>
      <w:proofErr w:type="spellStart"/>
      <w:r>
        <w:t>Mapserver</w:t>
      </w:r>
      <w:proofErr w:type="spellEnd"/>
      <w:r>
        <w:t>;</w:t>
      </w:r>
    </w:p>
    <w:p w14:paraId="0799842D" w14:textId="77777777" w:rsidR="007A2FDC" w:rsidRDefault="009A7EDA">
      <w:pPr>
        <w:numPr>
          <w:ilvl w:val="0"/>
          <w:numId w:val="10"/>
        </w:numPr>
        <w:ind w:left="375" w:right="375"/>
      </w:pPr>
      <w:r>
        <w:t>Gateway ontwikkelen;</w:t>
      </w:r>
    </w:p>
    <w:p w14:paraId="7736D03B" w14:textId="77777777" w:rsidR="007A2FDC" w:rsidRDefault="009A7EDA">
      <w:pPr>
        <w:numPr>
          <w:ilvl w:val="0"/>
          <w:numId w:val="10"/>
        </w:numPr>
        <w:ind w:left="375" w:right="375"/>
      </w:pPr>
      <w:r>
        <w:t xml:space="preserve">Bouwen en ontwikkelen van een generieke Shape2Database </w:t>
      </w:r>
      <w:proofErr w:type="spellStart"/>
      <w:r>
        <w:t>importer</w:t>
      </w:r>
      <w:proofErr w:type="spellEnd"/>
      <w:r>
        <w:t>;</w:t>
      </w:r>
    </w:p>
    <w:p w14:paraId="1EBA12CD" w14:textId="77777777" w:rsidR="007A2FDC" w:rsidRDefault="009A7EDA">
      <w:pPr>
        <w:numPr>
          <w:ilvl w:val="0"/>
          <w:numId w:val="10"/>
        </w:numPr>
        <w:ind w:left="375" w:right="375"/>
      </w:pPr>
      <w:r>
        <w:t xml:space="preserve">Implementeren </w:t>
      </w:r>
      <w:proofErr w:type="spellStart"/>
      <w:r>
        <w:t>Mapserver</w:t>
      </w:r>
      <w:proofErr w:type="spellEnd"/>
      <w:r>
        <w:t xml:space="preserve"> Agent en ontwikkelen bewakingsfunctie in agent;</w:t>
      </w:r>
    </w:p>
    <w:p w14:paraId="398408E7" w14:textId="77777777" w:rsidR="007A2FDC" w:rsidRDefault="009A7EDA">
      <w:pPr>
        <w:numPr>
          <w:ilvl w:val="0"/>
          <w:numId w:val="10"/>
        </w:numPr>
        <w:ind w:left="375" w:right="375"/>
      </w:pPr>
      <w:r>
        <w:t>Implementeren van een geautomatiseerde test tool met Python/Django voor het testen van kaarten;</w:t>
      </w:r>
    </w:p>
    <w:p w14:paraId="4C4B1D47" w14:textId="77777777" w:rsidR="007A2FDC" w:rsidRDefault="009A7EDA">
      <w:pPr>
        <w:numPr>
          <w:ilvl w:val="0"/>
          <w:numId w:val="10"/>
        </w:numPr>
        <w:ind w:left="375" w:right="375"/>
      </w:pPr>
      <w:r>
        <w:t xml:space="preserve">Ontwikkelen van een </w:t>
      </w:r>
      <w:proofErr w:type="spellStart"/>
      <w:r>
        <w:t>installer</w:t>
      </w:r>
      <w:proofErr w:type="spellEnd"/>
      <w:r>
        <w:t xml:space="preserve"> geschikt voor meerdere instanties tegelijk.</w:t>
      </w:r>
    </w:p>
    <w:p w14:paraId="2FC399BE" w14:textId="77777777" w:rsidR="007A2FDC" w:rsidRDefault="009A7EDA">
      <w:r>
        <w:t>Het resultaat: http://maps.afrigis.co.za en https://africa.afrigis.co.za</w:t>
      </w:r>
    </w:p>
    <w:p w14:paraId="42C4DBFB" w14:textId="77777777" w:rsidR="007A2FDC" w:rsidRDefault="009A7EDA">
      <w:pPr>
        <w:tabs>
          <w:tab w:val="left" w:pos="2835"/>
        </w:tabs>
        <w:rPr>
          <w:noProof/>
        </w:rPr>
      </w:pPr>
      <w:r>
        <w:rPr>
          <w:rStyle w:val="Kop2Char"/>
        </w:rPr>
        <w:t>METHODEN EN TECHNIEKEN</w:t>
      </w:r>
      <w:r w:rsidRPr="008B6801">
        <w:rPr>
          <w:rStyle w:val="Kop2Char"/>
        </w:rPr>
        <w:t>:</w:t>
      </w:r>
      <w:r>
        <w:rPr>
          <w:rStyle w:val="Kop2Char"/>
        </w:rPr>
        <w:t xml:space="preserve"> </w:t>
      </w:r>
      <w:r>
        <w:t xml:space="preserve">C++, C#, Java, </w:t>
      </w:r>
      <w:proofErr w:type="spellStart"/>
      <w:r>
        <w:t>PostgreSQL</w:t>
      </w:r>
      <w:proofErr w:type="spellEnd"/>
      <w:r>
        <w:t xml:space="preserve">, MSSQL server r2, 2008, 2012, </w:t>
      </w:r>
      <w:proofErr w:type="spellStart"/>
      <w:r>
        <w:t>oracle</w:t>
      </w:r>
      <w:proofErr w:type="spellEnd"/>
      <w:r>
        <w:t xml:space="preserve"> 11g, </w:t>
      </w:r>
      <w:proofErr w:type="spellStart"/>
      <w:r>
        <w:t>sqlite</w:t>
      </w:r>
      <w:proofErr w:type="spellEnd"/>
      <w:r>
        <w:t xml:space="preserve">, </w:t>
      </w:r>
      <w:proofErr w:type="spellStart"/>
      <w:r>
        <w:t>install</w:t>
      </w:r>
      <w:proofErr w:type="spellEnd"/>
      <w:r>
        <w:t xml:space="preserve"> </w:t>
      </w:r>
      <w:proofErr w:type="spellStart"/>
      <w:r>
        <w:t>shield</w:t>
      </w:r>
      <w:proofErr w:type="spellEnd"/>
    </w:p>
    <w:p w14:paraId="6D98A12B" w14:textId="77777777" w:rsidR="007A2FDC" w:rsidRDefault="0014339A">
      <w:pPr>
        <w:tabs>
          <w:tab w:val="left" w:pos="2835"/>
        </w:tabs>
      </w:pPr>
      <w:r>
        <w:lastRenderedPageBreak/>
        <w:pict w14:anchorId="4747BA9B">
          <v:rect id="_x0000_i1031" style="width:0;height:1.5pt" o:hralign="center" o:bordertopcolor="this" o:borderleftcolor="this" o:borderbottomcolor="this" o:borderrightcolor="this" o:hrstd="t" o:hr="t" fillcolor="#a0a0a0" stroked="f"/>
        </w:pict>
      </w:r>
    </w:p>
    <w:p w14:paraId="17171825" w14:textId="77777777" w:rsidR="007A2FDC" w:rsidRPr="0014339A" w:rsidRDefault="009A7EDA">
      <w:pPr>
        <w:tabs>
          <w:tab w:val="left" w:pos="2835"/>
        </w:tabs>
        <w:rPr>
          <w:lang w:val="en-US"/>
          <w:rPrChange w:id="158" w:author="Linda Muller-Kessels" w:date="2021-04-30T10:29:00Z">
            <w:rPr/>
          </w:rPrChange>
        </w:rPr>
      </w:pPr>
      <w:r w:rsidRPr="0014339A">
        <w:rPr>
          <w:rStyle w:val="Kop2Char"/>
          <w:lang w:val="en-US"/>
          <w:rPrChange w:id="159" w:author="Linda Muller-Kessels" w:date="2021-04-30T10:29:00Z">
            <w:rPr>
              <w:rStyle w:val="Kop2Char"/>
            </w:rPr>
          </w:rPrChange>
        </w:rPr>
        <w:t xml:space="preserve">PROJECT: </w:t>
      </w:r>
      <w:r w:rsidRPr="0014339A">
        <w:rPr>
          <w:lang w:val="en-US"/>
          <w:rPrChange w:id="160" w:author="Linda Muller-Kessels" w:date="2021-04-30T10:29:00Z">
            <w:rPr/>
          </w:rPrChange>
        </w:rPr>
        <w:t>Business Search (https://maps.afrigis.co.za)</w:t>
      </w:r>
    </w:p>
    <w:p w14:paraId="013B5518" w14:textId="77777777" w:rsidR="007A2FDC" w:rsidRDefault="009A7EDA">
      <w:pPr>
        <w:tabs>
          <w:tab w:val="left" w:pos="2835"/>
        </w:tabs>
      </w:pPr>
      <w:r w:rsidRPr="00CD47AA">
        <w:rPr>
          <w:rStyle w:val="Kop2Char"/>
        </w:rPr>
        <w:t>OPDRACHTGEVER:</w:t>
      </w:r>
      <w:r>
        <w:rPr>
          <w:rStyle w:val="Kop2Char"/>
        </w:rPr>
        <w:t xml:space="preserve"> </w:t>
      </w:r>
      <w:proofErr w:type="spellStart"/>
      <w:r>
        <w:t>Afrigis</w:t>
      </w:r>
      <w:proofErr w:type="spellEnd"/>
      <w:r>
        <w:t xml:space="preserve"> </w:t>
      </w:r>
      <w:proofErr w:type="spellStart"/>
      <w:r>
        <w:t>Pty</w:t>
      </w:r>
      <w:proofErr w:type="spellEnd"/>
      <w:r>
        <w:t xml:space="preserve"> LTD</w:t>
      </w:r>
    </w:p>
    <w:p w14:paraId="3BE280DE" w14:textId="77777777" w:rsidR="007A2FDC" w:rsidRDefault="009A7EDA">
      <w:pPr>
        <w:tabs>
          <w:tab w:val="left" w:pos="2835"/>
          <w:tab w:val="left" w:pos="5812"/>
        </w:tabs>
      </w:pPr>
      <w:r w:rsidRPr="00BA776E">
        <w:rPr>
          <w:rStyle w:val="Kop2Char"/>
        </w:rPr>
        <w:t xml:space="preserve">BRANCHE: </w:t>
      </w:r>
      <w:r w:rsidRPr="00BA776E">
        <w:t>GIS</w:t>
      </w:r>
      <w:r w:rsidRPr="00BA776E">
        <w:tab/>
      </w:r>
      <w:r w:rsidRPr="00BA776E">
        <w:rPr>
          <w:rStyle w:val="Kop2Char"/>
        </w:rPr>
        <w:t xml:space="preserve">PERIODE: </w:t>
      </w:r>
      <w:r w:rsidRPr="00BA776E">
        <w:t>jan 2011 - dec 2011</w:t>
      </w:r>
    </w:p>
    <w:p w14:paraId="7861BEA5" w14:textId="77777777" w:rsidR="007A2FDC" w:rsidRDefault="009A7EDA">
      <w:pPr>
        <w:tabs>
          <w:tab w:val="left" w:pos="2835"/>
        </w:tabs>
      </w:pPr>
      <w:r w:rsidRPr="00CD47AA">
        <w:rPr>
          <w:rStyle w:val="Kop2Char"/>
        </w:rPr>
        <w:t>ROL:</w:t>
      </w:r>
      <w:r>
        <w:rPr>
          <w:rStyle w:val="Kop2Char"/>
        </w:rPr>
        <w:t xml:space="preserve"> </w:t>
      </w:r>
      <w:r>
        <w:t>Lead Software Engineer</w:t>
      </w:r>
    </w:p>
    <w:p w14:paraId="3FDB437B" w14:textId="20AF49E0" w:rsidR="007A2FDC" w:rsidRDefault="009A7EDA">
      <w:r w:rsidRPr="5E86AB50">
        <w:rPr>
          <w:b/>
          <w:bCs/>
        </w:rPr>
        <w:t>OMSCHRIJVING:</w:t>
      </w:r>
      <w:r>
        <w:t xml:space="preserve"> Het doel van Business Search was om organisatienamen en andere organisatiekenmerken te achterhalen uit HTML-documenten. Op internet publiceren mensen hun organisatie-informatie in een ander formaat. Omdat er geen gemeenschappelijk formaat wordt gevolgd, wordt het ingewikkeld om informatie uit onbewerkte HTML-tekst te extraheren. Voor het zakelijk zoeken analyseerde </w:t>
      </w:r>
      <w:del w:id="161" w:author="Linda Muller-Kessels" w:date="2021-04-30T10:29:00Z">
        <w:r w:rsidR="2292C008" w:rsidDel="0014339A">
          <w:delText>Mohiul</w:delText>
        </w:r>
      </w:del>
      <w:ins w:id="162" w:author="Linda Muller-Kessels" w:date="2021-04-30T10:29:00Z">
        <w:r w:rsidR="0014339A">
          <w:t>X</w:t>
        </w:r>
      </w:ins>
      <w:r>
        <w:t xml:space="preserve"> 43 TB aan Zuid-Afrikaanse HTML-gegevens, die werden gecrawld door </w:t>
      </w:r>
      <w:del w:id="163" w:author="Linda Muller-Kessels" w:date="2021-04-30T10:29:00Z">
        <w:r w:rsidR="2292C008" w:rsidDel="0014339A">
          <w:delText>Mohiul</w:delText>
        </w:r>
      </w:del>
      <w:ins w:id="164" w:author="Linda Muller-Kessels" w:date="2021-04-30T10:29:00Z">
        <w:r w:rsidR="0014339A">
          <w:t>X</w:t>
        </w:r>
      </w:ins>
      <w:r>
        <w:t xml:space="preserve"> gebouwde Web </w:t>
      </w:r>
      <w:proofErr w:type="spellStart"/>
      <w:r>
        <w:t>Crawler</w:t>
      </w:r>
      <w:proofErr w:type="spellEnd"/>
      <w:r>
        <w:t xml:space="preserve">. Tijdens de analyse vond hij enkele verborgen patronen tussen organisatie-entiteiten en hun oriëntatie in </w:t>
      </w:r>
      <w:proofErr w:type="spellStart"/>
      <w:r>
        <w:t>HTML-bestanden</w:t>
      </w:r>
      <w:proofErr w:type="spellEnd"/>
      <w:r>
        <w:t xml:space="preserve">. Met deze verborgen patronen moest hij een business </w:t>
      </w:r>
      <w:proofErr w:type="spellStart"/>
      <w:r>
        <w:t>analyser</w:t>
      </w:r>
      <w:proofErr w:type="spellEnd"/>
      <w:r>
        <w:t xml:space="preserve"> implementeren die hij testte op Zuid-Afrikaanse </w:t>
      </w:r>
      <w:proofErr w:type="spellStart"/>
      <w:r>
        <w:t>webgegevens</w:t>
      </w:r>
      <w:proofErr w:type="spellEnd"/>
      <w:r>
        <w:t xml:space="preserve">. </w:t>
      </w:r>
    </w:p>
    <w:p w14:paraId="2946DB82" w14:textId="77777777" w:rsidR="007A2FDC" w:rsidRDefault="007A2FDC"/>
    <w:p w14:paraId="4A1E6275" w14:textId="77777777" w:rsidR="007A2FDC" w:rsidRDefault="009A7EDA">
      <w:r>
        <w:t>De belangrijkste uitdagingen van zijn project waren:</w:t>
      </w:r>
    </w:p>
    <w:p w14:paraId="66F62727" w14:textId="77777777" w:rsidR="007A2FDC" w:rsidRDefault="009A7EDA">
      <w:pPr>
        <w:numPr>
          <w:ilvl w:val="0"/>
          <w:numId w:val="11"/>
        </w:numPr>
        <w:ind w:left="375" w:right="375"/>
      </w:pPr>
      <w:r>
        <w:t>Toepassen van grootschalige gegevensverwerking;</w:t>
      </w:r>
    </w:p>
    <w:p w14:paraId="3C8ECD40" w14:textId="77777777" w:rsidR="007A2FDC" w:rsidRDefault="009A7EDA">
      <w:pPr>
        <w:numPr>
          <w:ilvl w:val="0"/>
          <w:numId w:val="11"/>
        </w:numPr>
        <w:ind w:left="375" w:right="375"/>
      </w:pPr>
      <w:r>
        <w:t>Lezen van harde schijven op een optimale manier;</w:t>
      </w:r>
    </w:p>
    <w:p w14:paraId="3D9BA47F" w14:textId="77777777" w:rsidR="007A2FDC" w:rsidRDefault="009A7EDA">
      <w:pPr>
        <w:numPr>
          <w:ilvl w:val="0"/>
          <w:numId w:val="11"/>
        </w:numPr>
        <w:ind w:left="375" w:right="375"/>
      </w:pPr>
      <w:r>
        <w:t xml:space="preserve">Opstellen van een projectontwerp in een zeer complex onderdeel omdat de </w:t>
      </w:r>
      <w:proofErr w:type="spellStart"/>
      <w:r>
        <w:t>webgegevens</w:t>
      </w:r>
      <w:proofErr w:type="spellEnd"/>
      <w:r>
        <w:t xml:space="preserve"> geen specifiek formaat hebben.</w:t>
      </w:r>
    </w:p>
    <w:p w14:paraId="5997CC1D" w14:textId="77777777" w:rsidR="007A2FDC" w:rsidRDefault="007A2FDC"/>
    <w:p w14:paraId="6F73C254" w14:textId="7FB1D6CF" w:rsidR="007A2FDC" w:rsidRDefault="009A7EDA">
      <w:r>
        <w:t xml:space="preserve">De activiteiten die </w:t>
      </w:r>
      <w:del w:id="165" w:author="Linda Muller-Kessels" w:date="2021-04-30T10:29:00Z">
        <w:r w:rsidR="2292C008" w:rsidDel="0014339A">
          <w:delText>Mohiul</w:delText>
        </w:r>
      </w:del>
      <w:ins w:id="166" w:author="Linda Muller-Kessels" w:date="2021-04-30T10:29:00Z">
        <w:r w:rsidR="0014339A">
          <w:t>X</w:t>
        </w:r>
      </w:ins>
      <w:r>
        <w:t xml:space="preserve"> heeft verricht, bestonden uit:</w:t>
      </w:r>
    </w:p>
    <w:p w14:paraId="50618B90" w14:textId="77777777" w:rsidR="007A2FDC" w:rsidRDefault="009A7EDA">
      <w:pPr>
        <w:numPr>
          <w:ilvl w:val="0"/>
          <w:numId w:val="12"/>
        </w:numPr>
        <w:ind w:left="375" w:right="375"/>
      </w:pPr>
      <w:r>
        <w:t>Ontwerpen van de architectuur;</w:t>
      </w:r>
    </w:p>
    <w:p w14:paraId="1082D926" w14:textId="77777777" w:rsidR="007A2FDC" w:rsidRDefault="009A7EDA">
      <w:pPr>
        <w:numPr>
          <w:ilvl w:val="0"/>
          <w:numId w:val="12"/>
        </w:numPr>
        <w:ind w:left="375" w:right="375"/>
      </w:pPr>
      <w:r>
        <w:t xml:space="preserve">Ontwikkelen van een </w:t>
      </w:r>
      <w:proofErr w:type="spellStart"/>
      <w:r>
        <w:t>indentifier</w:t>
      </w:r>
      <w:proofErr w:type="spellEnd"/>
      <w:r>
        <w:t xml:space="preserve"> voor bedrijfsdirectory's;</w:t>
      </w:r>
    </w:p>
    <w:p w14:paraId="68CB04A6" w14:textId="77777777" w:rsidR="007A2FDC" w:rsidRDefault="009A7EDA">
      <w:pPr>
        <w:numPr>
          <w:ilvl w:val="0"/>
          <w:numId w:val="12"/>
        </w:numPr>
        <w:ind w:left="375" w:right="375"/>
      </w:pPr>
      <w:r>
        <w:t xml:space="preserve">Ontwikkelen van een </w:t>
      </w:r>
      <w:proofErr w:type="spellStart"/>
      <w:r>
        <w:t>Intellegent</w:t>
      </w:r>
      <w:proofErr w:type="spellEnd"/>
      <w:r>
        <w:t xml:space="preserve"> profiel </w:t>
      </w:r>
      <w:proofErr w:type="spellStart"/>
      <w:r>
        <w:t>parser</w:t>
      </w:r>
      <w:proofErr w:type="spellEnd"/>
      <w:r>
        <w:t>;</w:t>
      </w:r>
    </w:p>
    <w:p w14:paraId="64DD1F28" w14:textId="77777777" w:rsidR="007A2FDC" w:rsidRDefault="009A7EDA">
      <w:pPr>
        <w:numPr>
          <w:ilvl w:val="0"/>
          <w:numId w:val="12"/>
        </w:numPr>
        <w:ind w:left="375" w:right="375"/>
      </w:pPr>
      <w:r>
        <w:t>Begeleiden van de junior collega's;</w:t>
      </w:r>
    </w:p>
    <w:p w14:paraId="028706F8" w14:textId="77777777" w:rsidR="007A2FDC" w:rsidRDefault="009A7EDA">
      <w:pPr>
        <w:numPr>
          <w:ilvl w:val="0"/>
          <w:numId w:val="12"/>
        </w:numPr>
        <w:ind w:left="375" w:right="375"/>
      </w:pPr>
      <w:r>
        <w:t>Reverse GEO codering;</w:t>
      </w:r>
    </w:p>
    <w:p w14:paraId="3EAAFF75" w14:textId="77777777" w:rsidR="007A2FDC" w:rsidRDefault="009A7EDA">
      <w:pPr>
        <w:numPr>
          <w:ilvl w:val="0"/>
          <w:numId w:val="12"/>
        </w:numPr>
        <w:ind w:left="375" w:right="375"/>
      </w:pPr>
      <w:r>
        <w:t>Functioneel testen.</w:t>
      </w:r>
    </w:p>
    <w:p w14:paraId="1A3A4566" w14:textId="77777777" w:rsidR="007A2FDC" w:rsidRDefault="009A7EDA">
      <w:r>
        <w:t>Het resultaat was een 80-90% nauwkeurig ??organisatieprofiel.</w:t>
      </w:r>
    </w:p>
    <w:p w14:paraId="6A6FF733" w14:textId="77777777" w:rsidR="007A2FDC" w:rsidRDefault="009A7EDA">
      <w:pPr>
        <w:tabs>
          <w:tab w:val="left" w:pos="2835"/>
        </w:tabs>
        <w:rPr>
          <w:noProof/>
        </w:rPr>
      </w:pPr>
      <w:r>
        <w:rPr>
          <w:rStyle w:val="Kop2Char"/>
        </w:rPr>
        <w:t>METHODEN EN TECHNIEKEN</w:t>
      </w:r>
      <w:r w:rsidRPr="008B6801">
        <w:rPr>
          <w:rStyle w:val="Kop2Char"/>
        </w:rPr>
        <w:t>:</w:t>
      </w:r>
      <w:r>
        <w:rPr>
          <w:rStyle w:val="Kop2Char"/>
        </w:rPr>
        <w:t xml:space="preserve"> </w:t>
      </w:r>
      <w:r>
        <w:t>Python, C++, Java</w:t>
      </w:r>
    </w:p>
    <w:p w14:paraId="6B699379" w14:textId="77777777" w:rsidR="007A2FDC" w:rsidRDefault="0014339A">
      <w:pPr>
        <w:tabs>
          <w:tab w:val="left" w:pos="2835"/>
        </w:tabs>
      </w:pPr>
      <w:r>
        <w:pict w14:anchorId="6E403317">
          <v:rect id="_x0000_i1032" style="width:0;height:1.5pt" o:hralign="center" o:bordertopcolor="this" o:borderleftcolor="this" o:borderbottomcolor="this" o:borderrightcolor="this" o:hrstd="t" o:hr="t" fillcolor="#a0a0a0" stroked="f"/>
        </w:pict>
      </w:r>
    </w:p>
    <w:p w14:paraId="71B8C2BD" w14:textId="77777777" w:rsidR="007A2FDC" w:rsidRPr="0014339A" w:rsidRDefault="009A7EDA">
      <w:pPr>
        <w:tabs>
          <w:tab w:val="left" w:pos="2835"/>
        </w:tabs>
        <w:rPr>
          <w:lang w:val="en-US"/>
          <w:rPrChange w:id="167" w:author="Linda Muller-Kessels" w:date="2021-04-30T10:29:00Z">
            <w:rPr/>
          </w:rPrChange>
        </w:rPr>
      </w:pPr>
      <w:r w:rsidRPr="0014339A">
        <w:rPr>
          <w:rStyle w:val="Kop2Char"/>
          <w:lang w:val="en-US"/>
          <w:rPrChange w:id="168" w:author="Linda Muller-Kessels" w:date="2021-04-30T10:29:00Z">
            <w:rPr>
              <w:rStyle w:val="Kop2Char"/>
            </w:rPr>
          </w:rPrChange>
        </w:rPr>
        <w:t xml:space="preserve">PROJECT: </w:t>
      </w:r>
      <w:proofErr w:type="spellStart"/>
      <w:r w:rsidRPr="0014339A">
        <w:rPr>
          <w:lang w:val="en-US"/>
          <w:rPrChange w:id="169" w:author="Linda Muller-Kessels" w:date="2021-04-30T10:29:00Z">
            <w:rPr/>
          </w:rPrChange>
        </w:rPr>
        <w:t>World wide</w:t>
      </w:r>
      <w:proofErr w:type="spellEnd"/>
      <w:r w:rsidRPr="0014339A">
        <w:rPr>
          <w:lang w:val="en-US"/>
          <w:rPrChange w:id="170" w:author="Linda Muller-Kessels" w:date="2021-04-30T10:29:00Z">
            <w:rPr/>
          </w:rPrChange>
        </w:rPr>
        <w:t xml:space="preserve"> distributed </w:t>
      </w:r>
      <w:proofErr w:type="spellStart"/>
      <w:r w:rsidRPr="0014339A">
        <w:rPr>
          <w:lang w:val="en-US"/>
          <w:rPrChange w:id="171" w:author="Linda Muller-Kessels" w:date="2021-04-30T10:29:00Z">
            <w:rPr/>
          </w:rPrChange>
        </w:rPr>
        <w:t>webcrawling</w:t>
      </w:r>
      <w:proofErr w:type="spellEnd"/>
    </w:p>
    <w:p w14:paraId="48322006" w14:textId="77777777" w:rsidR="007A2FDC" w:rsidRPr="0014339A" w:rsidRDefault="009A7EDA">
      <w:pPr>
        <w:tabs>
          <w:tab w:val="left" w:pos="2835"/>
        </w:tabs>
        <w:rPr>
          <w:lang w:val="en-US"/>
          <w:rPrChange w:id="172" w:author="Linda Muller-Kessels" w:date="2021-04-30T10:29:00Z">
            <w:rPr/>
          </w:rPrChange>
        </w:rPr>
      </w:pPr>
      <w:r w:rsidRPr="0014339A">
        <w:rPr>
          <w:rStyle w:val="Kop2Char"/>
          <w:lang w:val="en-US"/>
          <w:rPrChange w:id="173" w:author="Linda Muller-Kessels" w:date="2021-04-30T10:29:00Z">
            <w:rPr>
              <w:rStyle w:val="Kop2Char"/>
            </w:rPr>
          </w:rPrChange>
        </w:rPr>
        <w:t xml:space="preserve">OPDRACHTGEVER: </w:t>
      </w:r>
      <w:proofErr w:type="spellStart"/>
      <w:r w:rsidRPr="0014339A">
        <w:rPr>
          <w:lang w:val="en-US"/>
          <w:rPrChange w:id="174" w:author="Linda Muller-Kessels" w:date="2021-04-30T10:29:00Z">
            <w:rPr/>
          </w:rPrChange>
        </w:rPr>
        <w:t>Afrigis</w:t>
      </w:r>
      <w:proofErr w:type="spellEnd"/>
      <w:r w:rsidRPr="0014339A">
        <w:rPr>
          <w:lang w:val="en-US"/>
          <w:rPrChange w:id="175" w:author="Linda Muller-Kessels" w:date="2021-04-30T10:29:00Z">
            <w:rPr/>
          </w:rPrChange>
        </w:rPr>
        <w:t xml:space="preserve"> Pty LTD</w:t>
      </w:r>
    </w:p>
    <w:p w14:paraId="2F7EBA7F" w14:textId="77777777" w:rsidR="007A2FDC" w:rsidRPr="0014339A" w:rsidRDefault="009A7EDA">
      <w:pPr>
        <w:tabs>
          <w:tab w:val="left" w:pos="2835"/>
          <w:tab w:val="left" w:pos="5812"/>
        </w:tabs>
        <w:rPr>
          <w:lang w:val="en-US"/>
          <w:rPrChange w:id="176" w:author="Linda Muller-Kessels" w:date="2021-04-30T10:29:00Z">
            <w:rPr/>
          </w:rPrChange>
        </w:rPr>
      </w:pPr>
      <w:r w:rsidRPr="0014339A">
        <w:rPr>
          <w:rStyle w:val="Kop2Char"/>
          <w:lang w:val="en-US"/>
          <w:rPrChange w:id="177" w:author="Linda Muller-Kessels" w:date="2021-04-30T10:29:00Z">
            <w:rPr>
              <w:rStyle w:val="Kop2Char"/>
            </w:rPr>
          </w:rPrChange>
        </w:rPr>
        <w:t xml:space="preserve">BRANCHE: </w:t>
      </w:r>
      <w:r w:rsidRPr="0014339A">
        <w:rPr>
          <w:lang w:val="en-US"/>
          <w:rPrChange w:id="178" w:author="Linda Muller-Kessels" w:date="2021-04-30T10:29:00Z">
            <w:rPr/>
          </w:rPrChange>
        </w:rPr>
        <w:t>GIS</w:t>
      </w:r>
      <w:r w:rsidRPr="0014339A">
        <w:rPr>
          <w:lang w:val="en-US"/>
          <w:rPrChange w:id="179" w:author="Linda Muller-Kessels" w:date="2021-04-30T10:29:00Z">
            <w:rPr/>
          </w:rPrChange>
        </w:rPr>
        <w:tab/>
      </w:r>
      <w:r w:rsidRPr="0014339A">
        <w:rPr>
          <w:rStyle w:val="Kop2Char"/>
          <w:lang w:val="en-US"/>
          <w:rPrChange w:id="180" w:author="Linda Muller-Kessels" w:date="2021-04-30T10:29:00Z">
            <w:rPr>
              <w:rStyle w:val="Kop2Char"/>
            </w:rPr>
          </w:rPrChange>
        </w:rPr>
        <w:t xml:space="preserve">PERIODE: </w:t>
      </w:r>
      <w:proofErr w:type="spellStart"/>
      <w:r w:rsidRPr="0014339A">
        <w:rPr>
          <w:lang w:val="en-US"/>
          <w:rPrChange w:id="181" w:author="Linda Muller-Kessels" w:date="2021-04-30T10:29:00Z">
            <w:rPr/>
          </w:rPrChange>
        </w:rPr>
        <w:t>apr</w:t>
      </w:r>
      <w:proofErr w:type="spellEnd"/>
      <w:r w:rsidRPr="0014339A">
        <w:rPr>
          <w:lang w:val="en-US"/>
          <w:rPrChange w:id="182" w:author="Linda Muller-Kessels" w:date="2021-04-30T10:29:00Z">
            <w:rPr/>
          </w:rPrChange>
        </w:rPr>
        <w:t xml:space="preserve"> 2009 - dec 2010</w:t>
      </w:r>
    </w:p>
    <w:p w14:paraId="0ECA41EC" w14:textId="77777777" w:rsidR="007A2FDC" w:rsidRDefault="009A7EDA">
      <w:pPr>
        <w:tabs>
          <w:tab w:val="left" w:pos="2835"/>
        </w:tabs>
      </w:pPr>
      <w:r w:rsidRPr="00CD47AA">
        <w:rPr>
          <w:rStyle w:val="Kop2Char"/>
        </w:rPr>
        <w:t>ROL:</w:t>
      </w:r>
      <w:r>
        <w:rPr>
          <w:rStyle w:val="Kop2Char"/>
        </w:rPr>
        <w:t xml:space="preserve"> </w:t>
      </w:r>
      <w:r>
        <w:t>Lead &amp; Senior Software Engineer</w:t>
      </w:r>
    </w:p>
    <w:p w14:paraId="367BD70D" w14:textId="3BAD8A33" w:rsidR="007A2FDC" w:rsidRDefault="009A7EDA">
      <w:r w:rsidRPr="5E86AB50">
        <w:rPr>
          <w:b/>
          <w:bCs/>
        </w:rPr>
        <w:t>OMSCHRIJVING:</w:t>
      </w:r>
      <w:r>
        <w:t xml:space="preserve"> Vandaag de dag is het </w:t>
      </w:r>
      <w:proofErr w:type="spellStart"/>
      <w:r>
        <w:t>world</w:t>
      </w:r>
      <w:proofErr w:type="spellEnd"/>
      <w:r>
        <w:t xml:space="preserve"> wilde web de grootste bron van informatie op aarde. En we kunnen deze onbewerkte informatie verzamelen met een </w:t>
      </w:r>
      <w:proofErr w:type="spellStart"/>
      <w:r>
        <w:t>webcrawler</w:t>
      </w:r>
      <w:proofErr w:type="spellEnd"/>
      <w:r>
        <w:t xml:space="preserve">. De strategie van de </w:t>
      </w:r>
      <w:proofErr w:type="spellStart"/>
      <w:r>
        <w:t>webcrawler</w:t>
      </w:r>
      <w:proofErr w:type="spellEnd"/>
      <w:r>
        <w:t xml:space="preserve"> is om door webpagina's te crawlen. Het bezoekt een pagina in het WWW, extraheert alle uitgaande URL's en dezelfde strategie volgt voor die geëxtraheerde URL's. Deze strategie klinkt eenvoudig, maar door de gigantische hoeveelheid data van het WWW wordt </w:t>
      </w:r>
      <w:proofErr w:type="spellStart"/>
      <w:r>
        <w:t>webcrawling</w:t>
      </w:r>
      <w:proofErr w:type="spellEnd"/>
      <w:r>
        <w:t xml:space="preserve"> een hele ingewikkelde taak. </w:t>
      </w:r>
      <w:del w:id="183" w:author="Linda Muller-Kessels" w:date="2021-04-30T10:29:00Z">
        <w:r w:rsidR="2292C008" w:rsidDel="0014339A">
          <w:delText>Mohiul</w:delText>
        </w:r>
      </w:del>
      <w:ins w:id="184" w:author="Linda Muller-Kessels" w:date="2021-04-30T10:29:00Z">
        <w:r w:rsidR="0014339A">
          <w:t>X</w:t>
        </w:r>
      </w:ins>
      <w:r>
        <w:t xml:space="preserve"> ontwikkelde succesvol een </w:t>
      </w:r>
      <w:proofErr w:type="spellStart"/>
      <w:r>
        <w:t>webcrawler</w:t>
      </w:r>
      <w:proofErr w:type="spellEnd"/>
      <w:r>
        <w:t xml:space="preserve"> die dit probleem heeft opgelost. Hij loste het </w:t>
      </w:r>
      <w:proofErr w:type="spellStart"/>
      <w:r>
        <w:t>URLSeen</w:t>
      </w:r>
      <w:proofErr w:type="spellEnd"/>
      <w:r>
        <w:t xml:space="preserve"> probleem op, het opslagprobleem en het maximale gebruik van bandbreedte op. Nu kan zijn </w:t>
      </w:r>
      <w:proofErr w:type="spellStart"/>
      <w:r>
        <w:t>crawler</w:t>
      </w:r>
      <w:proofErr w:type="spellEnd"/>
      <w:r>
        <w:t xml:space="preserve"> het WWW met 20-25 </w:t>
      </w:r>
      <w:proofErr w:type="spellStart"/>
      <w:r>
        <w:t>Mbps</w:t>
      </w:r>
      <w:proofErr w:type="spellEnd"/>
      <w:r>
        <w:t xml:space="preserve"> snelheid voor een enkele pc doorzoeken. De door </w:t>
      </w:r>
      <w:del w:id="185" w:author="Linda Muller-Kessels" w:date="2021-04-30T10:29:00Z">
        <w:r w:rsidR="2292C008" w:rsidDel="0014339A">
          <w:delText>Mohiul</w:delText>
        </w:r>
      </w:del>
      <w:ins w:id="186" w:author="Linda Muller-Kessels" w:date="2021-04-30T10:29:00Z">
        <w:r w:rsidR="0014339A">
          <w:t>X</w:t>
        </w:r>
      </w:ins>
      <w:r>
        <w:t xml:space="preserve"> ontwikkelde </w:t>
      </w:r>
      <w:proofErr w:type="spellStart"/>
      <w:r>
        <w:t>crawler</w:t>
      </w:r>
      <w:proofErr w:type="spellEnd"/>
      <w:r>
        <w:t xml:space="preserve"> kan in elke regio ter wereld de pagina's doorzoeken en momenteel zijn het crawlgegevens van regio's Zuid-Afrika, Nigeria, Angola, Lesotho, Swaziland, Bermuda en Kenia van Amazon Cloud gerealiseerd.</w:t>
      </w:r>
    </w:p>
    <w:p w14:paraId="3FE9F23F" w14:textId="77777777" w:rsidR="007A2FDC" w:rsidRDefault="007A2FDC"/>
    <w:p w14:paraId="08D3AC8A" w14:textId="0B9B8FD0" w:rsidR="007A2FDC" w:rsidRDefault="009A7EDA">
      <w:r>
        <w:t xml:space="preserve">De activiteiten van </w:t>
      </w:r>
      <w:del w:id="187" w:author="Linda Muller-Kessels" w:date="2021-04-30T10:29:00Z">
        <w:r w:rsidR="29BFC641" w:rsidDel="0014339A">
          <w:delText>Mohiul</w:delText>
        </w:r>
      </w:del>
      <w:ins w:id="188" w:author="Linda Muller-Kessels" w:date="2021-04-30T10:29:00Z">
        <w:r w:rsidR="0014339A">
          <w:t>X</w:t>
        </w:r>
      </w:ins>
      <w:r w:rsidR="29BFC641">
        <w:t xml:space="preserve"> </w:t>
      </w:r>
      <w:r>
        <w:t xml:space="preserve"> bestonden uit:</w:t>
      </w:r>
    </w:p>
    <w:p w14:paraId="3D7ADBF9" w14:textId="77777777" w:rsidR="007A2FDC" w:rsidRDefault="009A7EDA">
      <w:pPr>
        <w:numPr>
          <w:ilvl w:val="0"/>
          <w:numId w:val="13"/>
        </w:numPr>
        <w:ind w:left="375" w:right="375"/>
      </w:pPr>
      <w:r>
        <w:t xml:space="preserve">Meer dan 3 maanden studie via google, </w:t>
      </w:r>
      <w:proofErr w:type="spellStart"/>
      <w:r>
        <w:t>altavista</w:t>
      </w:r>
      <w:proofErr w:type="spellEnd"/>
      <w:r>
        <w:t xml:space="preserve">, </w:t>
      </w:r>
      <w:proofErr w:type="spellStart"/>
      <w:r>
        <w:t>yahoo</w:t>
      </w:r>
      <w:proofErr w:type="spellEnd"/>
      <w:r>
        <w:t xml:space="preserve"> </w:t>
      </w:r>
      <w:proofErr w:type="spellStart"/>
      <w:r>
        <w:t>webcrawling</w:t>
      </w:r>
      <w:proofErr w:type="spellEnd"/>
      <w:r>
        <w:t xml:space="preserve"> research paper;</w:t>
      </w:r>
    </w:p>
    <w:p w14:paraId="2CA3CAD4" w14:textId="77777777" w:rsidR="007A2FDC" w:rsidRDefault="009A7EDA">
      <w:pPr>
        <w:numPr>
          <w:ilvl w:val="0"/>
          <w:numId w:val="13"/>
        </w:numPr>
        <w:ind w:left="375" w:right="375"/>
      </w:pPr>
      <w:r>
        <w:t xml:space="preserve">Ontwerpen van de architectuur van het </w:t>
      </w:r>
      <w:proofErr w:type="spellStart"/>
      <w:r>
        <w:t>webcrawlen</w:t>
      </w:r>
      <w:proofErr w:type="spellEnd"/>
      <w:r>
        <w:t>;</w:t>
      </w:r>
    </w:p>
    <w:p w14:paraId="31B51DB0" w14:textId="77777777" w:rsidR="007A2FDC" w:rsidRDefault="009A7EDA">
      <w:pPr>
        <w:numPr>
          <w:ilvl w:val="0"/>
          <w:numId w:val="13"/>
        </w:numPr>
        <w:ind w:left="375" w:right="375"/>
      </w:pPr>
      <w:r>
        <w:t xml:space="preserve">Implementeren van de kernmodule </w:t>
      </w:r>
      <w:proofErr w:type="spellStart"/>
      <w:r>
        <w:t>URLSeen</w:t>
      </w:r>
      <w:proofErr w:type="spellEnd"/>
      <w:r>
        <w:t>;</w:t>
      </w:r>
    </w:p>
    <w:p w14:paraId="0DDC02C2" w14:textId="77777777" w:rsidR="007A2FDC" w:rsidRDefault="009A7EDA">
      <w:pPr>
        <w:numPr>
          <w:ilvl w:val="0"/>
          <w:numId w:val="13"/>
        </w:numPr>
        <w:ind w:left="375" w:right="375"/>
      </w:pPr>
      <w:r>
        <w:t xml:space="preserve">Implementeren van de kernmodule </w:t>
      </w:r>
      <w:proofErr w:type="spellStart"/>
      <w:r>
        <w:t>ContentSeen</w:t>
      </w:r>
      <w:proofErr w:type="spellEnd"/>
      <w:r>
        <w:t>;</w:t>
      </w:r>
    </w:p>
    <w:p w14:paraId="1A9BAB76" w14:textId="77777777" w:rsidR="007A2FDC" w:rsidRDefault="009A7EDA">
      <w:pPr>
        <w:numPr>
          <w:ilvl w:val="0"/>
          <w:numId w:val="13"/>
        </w:numPr>
        <w:ind w:left="375" w:right="375"/>
      </w:pPr>
      <w:r>
        <w:lastRenderedPageBreak/>
        <w:t>Implementeren van de belangrijkste download modules;</w:t>
      </w:r>
    </w:p>
    <w:p w14:paraId="5D5115A6" w14:textId="77777777" w:rsidR="007A2FDC" w:rsidRDefault="009A7EDA">
      <w:pPr>
        <w:numPr>
          <w:ilvl w:val="0"/>
          <w:numId w:val="13"/>
        </w:numPr>
        <w:ind w:left="375" w:right="375"/>
      </w:pPr>
      <w:r>
        <w:t>Implementeren van het beleid op een gedistribueerde manier;</w:t>
      </w:r>
    </w:p>
    <w:p w14:paraId="2AAF55EB" w14:textId="77777777" w:rsidR="007A2FDC" w:rsidRDefault="009A7EDA">
      <w:pPr>
        <w:numPr>
          <w:ilvl w:val="0"/>
          <w:numId w:val="13"/>
        </w:numPr>
        <w:ind w:left="375" w:right="375"/>
      </w:pPr>
      <w:r>
        <w:t>Implementeren van de kernconfiguratie;</w:t>
      </w:r>
    </w:p>
    <w:p w14:paraId="60948C64" w14:textId="77777777" w:rsidR="007A2FDC" w:rsidRDefault="009A7EDA">
      <w:pPr>
        <w:numPr>
          <w:ilvl w:val="0"/>
          <w:numId w:val="13"/>
        </w:numPr>
        <w:ind w:left="375" w:right="375"/>
      </w:pPr>
      <w:r>
        <w:t xml:space="preserve">De testprocedure van </w:t>
      </w:r>
      <w:proofErr w:type="spellStart"/>
      <w:r>
        <w:t>webcrawling</w:t>
      </w:r>
      <w:proofErr w:type="spellEnd"/>
      <w:r>
        <w:t xml:space="preserve"> simuleren;</w:t>
      </w:r>
    </w:p>
    <w:p w14:paraId="2B1C1A2E" w14:textId="77777777" w:rsidR="007A2FDC" w:rsidRDefault="009A7EDA">
      <w:pPr>
        <w:numPr>
          <w:ilvl w:val="0"/>
          <w:numId w:val="13"/>
        </w:numPr>
        <w:ind w:left="375" w:right="375"/>
      </w:pPr>
      <w:r>
        <w:t>Begeleiden van de junior ontwikkelaars &amp; oplossen problemen;</w:t>
      </w:r>
    </w:p>
    <w:p w14:paraId="2403FAB1" w14:textId="77777777" w:rsidR="007A2FDC" w:rsidRDefault="009A7EDA">
      <w:pPr>
        <w:numPr>
          <w:ilvl w:val="0"/>
          <w:numId w:val="13"/>
        </w:numPr>
        <w:ind w:left="375" w:right="375"/>
      </w:pPr>
      <w:r>
        <w:t xml:space="preserve">Artikel publiceren met als titel "maximale bandbreedtegebruik" in </w:t>
      </w:r>
      <w:proofErr w:type="spellStart"/>
      <w:r>
        <w:t>Shahjalal</w:t>
      </w:r>
      <w:proofErr w:type="spellEnd"/>
      <w:r>
        <w:t xml:space="preserve"> University of Science </w:t>
      </w:r>
      <w:proofErr w:type="spellStart"/>
      <w:r>
        <w:t>and</w:t>
      </w:r>
      <w:proofErr w:type="spellEnd"/>
      <w:r>
        <w:t xml:space="preserve"> </w:t>
      </w:r>
      <w:proofErr w:type="spellStart"/>
      <w:r>
        <w:t>Technology's</w:t>
      </w:r>
      <w:proofErr w:type="spellEnd"/>
      <w:r>
        <w:t xml:space="preserve"> </w:t>
      </w:r>
      <w:proofErr w:type="spellStart"/>
      <w:r>
        <w:t>journal</w:t>
      </w:r>
      <w:proofErr w:type="spellEnd"/>
      <w:r>
        <w:t>.</w:t>
      </w:r>
    </w:p>
    <w:p w14:paraId="7E49EF96" w14:textId="77777777" w:rsidR="007A2FDC" w:rsidRDefault="009A7EDA">
      <w:pPr>
        <w:tabs>
          <w:tab w:val="left" w:pos="2835"/>
        </w:tabs>
        <w:rPr>
          <w:noProof/>
        </w:rPr>
      </w:pPr>
      <w:r>
        <w:rPr>
          <w:rStyle w:val="Kop2Char"/>
        </w:rPr>
        <w:t>METHODEN EN TECHNIEKEN</w:t>
      </w:r>
      <w:r w:rsidRPr="008B6801">
        <w:rPr>
          <w:rStyle w:val="Kop2Char"/>
        </w:rPr>
        <w:t>:</w:t>
      </w:r>
      <w:r>
        <w:rPr>
          <w:rStyle w:val="Kop2Char"/>
        </w:rPr>
        <w:t xml:space="preserve"> </w:t>
      </w:r>
      <w:r>
        <w:t>Python / C++</w:t>
      </w:r>
    </w:p>
    <w:p w14:paraId="1F72F646" w14:textId="77777777" w:rsidR="007A2FDC" w:rsidRDefault="0014339A">
      <w:pPr>
        <w:tabs>
          <w:tab w:val="left" w:pos="2835"/>
        </w:tabs>
      </w:pPr>
      <w:r>
        <w:pict w14:anchorId="534445BD">
          <v:rect id="_x0000_i1033" style="width:0;height:1.5pt" o:hralign="center" o:bordertopcolor="this" o:borderleftcolor="this" o:borderbottomcolor="this" o:borderrightcolor="this" o:hrstd="t" o:hr="t" fillcolor="#a0a0a0" stroked="f"/>
        </w:pict>
      </w:r>
    </w:p>
    <w:p w14:paraId="06A513FD" w14:textId="77777777" w:rsidR="007A2FDC" w:rsidRDefault="009A7EDA">
      <w:pPr>
        <w:tabs>
          <w:tab w:val="left" w:pos="2835"/>
        </w:tabs>
      </w:pPr>
      <w:r w:rsidRPr="00CD47AA">
        <w:rPr>
          <w:rStyle w:val="Kop2Char"/>
        </w:rPr>
        <w:t>PROJECT:</w:t>
      </w:r>
      <w:r>
        <w:rPr>
          <w:rStyle w:val="Kop2Char"/>
        </w:rPr>
        <w:t xml:space="preserve"> </w:t>
      </w:r>
      <w:proofErr w:type="spellStart"/>
      <w:r>
        <w:t>Spatial</w:t>
      </w:r>
      <w:proofErr w:type="spellEnd"/>
      <w:r>
        <w:t xml:space="preserve"> Search Engine</w:t>
      </w:r>
    </w:p>
    <w:p w14:paraId="710A19EA" w14:textId="77777777" w:rsidR="007A2FDC" w:rsidRDefault="009A7EDA">
      <w:pPr>
        <w:tabs>
          <w:tab w:val="left" w:pos="2835"/>
        </w:tabs>
      </w:pPr>
      <w:r w:rsidRPr="00CD47AA">
        <w:rPr>
          <w:rStyle w:val="Kop2Char"/>
        </w:rPr>
        <w:t>OPDRACHTGEVER:</w:t>
      </w:r>
      <w:r>
        <w:rPr>
          <w:rStyle w:val="Kop2Char"/>
        </w:rPr>
        <w:t xml:space="preserve"> </w:t>
      </w:r>
      <w:proofErr w:type="spellStart"/>
      <w:r>
        <w:t>Afrigis</w:t>
      </w:r>
      <w:proofErr w:type="spellEnd"/>
      <w:r>
        <w:t xml:space="preserve"> </w:t>
      </w:r>
      <w:proofErr w:type="spellStart"/>
      <w:r>
        <w:t>Pty</w:t>
      </w:r>
      <w:proofErr w:type="spellEnd"/>
      <w:r>
        <w:t xml:space="preserve"> LTD</w:t>
      </w:r>
    </w:p>
    <w:p w14:paraId="748CFC29" w14:textId="77777777" w:rsidR="007A2FDC" w:rsidRDefault="009A7EDA">
      <w:pPr>
        <w:tabs>
          <w:tab w:val="left" w:pos="2835"/>
          <w:tab w:val="left" w:pos="5812"/>
        </w:tabs>
      </w:pPr>
      <w:r w:rsidRPr="00BA776E">
        <w:rPr>
          <w:rStyle w:val="Kop2Char"/>
        </w:rPr>
        <w:t xml:space="preserve">BRANCHE: </w:t>
      </w:r>
      <w:r w:rsidRPr="00BA776E">
        <w:t>GIS</w:t>
      </w:r>
      <w:r w:rsidRPr="00BA776E">
        <w:tab/>
      </w:r>
      <w:r w:rsidRPr="00BA776E">
        <w:rPr>
          <w:rStyle w:val="Kop2Char"/>
        </w:rPr>
        <w:t xml:space="preserve">PERIODE: </w:t>
      </w:r>
      <w:r w:rsidRPr="00BA776E">
        <w:t>apr 2008 - dec 2008</w:t>
      </w:r>
    </w:p>
    <w:p w14:paraId="0E46D97E" w14:textId="77777777" w:rsidR="007A2FDC" w:rsidRDefault="009A7EDA">
      <w:pPr>
        <w:tabs>
          <w:tab w:val="left" w:pos="2835"/>
        </w:tabs>
      </w:pPr>
      <w:r w:rsidRPr="00CD47AA">
        <w:rPr>
          <w:rStyle w:val="Kop2Char"/>
        </w:rPr>
        <w:t>ROL:</w:t>
      </w:r>
      <w:r>
        <w:rPr>
          <w:rStyle w:val="Kop2Char"/>
        </w:rPr>
        <w:t xml:space="preserve"> </w:t>
      </w:r>
      <w:r>
        <w:t>Software Engineer</w:t>
      </w:r>
    </w:p>
    <w:p w14:paraId="710053B0" w14:textId="21C372D8" w:rsidR="007A2FDC" w:rsidRDefault="009A7EDA">
      <w:r w:rsidRPr="5E86AB50">
        <w:rPr>
          <w:b/>
          <w:bCs/>
        </w:rPr>
        <w:t>OMSCHRIJVING:</w:t>
      </w:r>
      <w:r>
        <w:t xml:space="preserve"> De </w:t>
      </w:r>
      <w:proofErr w:type="spellStart"/>
      <w:r>
        <w:t>spatial</w:t>
      </w:r>
      <w:proofErr w:type="spellEnd"/>
      <w:r>
        <w:t xml:space="preserve"> Search Engine was de eerste Zuid-Afrikaanse nationale adreszoekmachine. </w:t>
      </w:r>
      <w:del w:id="189" w:author="Linda Muller-Kessels" w:date="2021-04-30T10:29:00Z">
        <w:r w:rsidR="2292C008" w:rsidDel="0014339A">
          <w:delText>Mohiul</w:delText>
        </w:r>
      </w:del>
      <w:ins w:id="190" w:author="Linda Muller-Kessels" w:date="2021-04-30T10:29:00Z">
        <w:r w:rsidR="0014339A">
          <w:t>X</w:t>
        </w:r>
      </w:ins>
      <w:r>
        <w:t xml:space="preserve"> moest een project ontwikkelen voor hun kaartserver (http://maps.afrigis.co.za/), waar hij een ruimtelijke zoekmachine moest implementeren. Zijn voornaamste taak was om de ingevoerde zoekopdracht van de gebruikers te controleren. De meeste van de door gebruikers opgegeven zoekopdrachten waren onjuist en de door </w:t>
      </w:r>
      <w:del w:id="191" w:author="Linda Muller-Kessels" w:date="2021-04-30T10:29:00Z">
        <w:r w:rsidR="2292C008" w:rsidDel="0014339A">
          <w:delText>Mohiul</w:delText>
        </w:r>
      </w:del>
      <w:ins w:id="192" w:author="Linda Muller-Kessels" w:date="2021-04-30T10:29:00Z">
        <w:r w:rsidR="0014339A">
          <w:t>X</w:t>
        </w:r>
      </w:ins>
      <w:r>
        <w:t xml:space="preserve"> gebouwde engine corrigeert de opgegeven zoekopdracht en retourneert de mogelijke lengte- en breedtegraad. Vervolgens kan de kaartserver het gegeven lengte- en breedtegraadgebied weergeven. Zijn team moest indexering, lexicon, </w:t>
      </w:r>
      <w:proofErr w:type="spellStart"/>
      <w:r>
        <w:t>geo</w:t>
      </w:r>
      <w:proofErr w:type="spellEnd"/>
      <w:r>
        <w:t xml:space="preserve">-ontologie, b-tree, </w:t>
      </w:r>
      <w:proofErr w:type="spellStart"/>
      <w:r>
        <w:t>bitmap</w:t>
      </w:r>
      <w:proofErr w:type="spellEnd"/>
      <w:r>
        <w:t xml:space="preserve">-identificatie, linguïstische processor, spellingscontrole, query manager, ranglijst etc. implementeren. De oplossing lijkt sterk op de Google </w:t>
      </w:r>
      <w:proofErr w:type="spellStart"/>
      <w:r>
        <w:t>mapserver</w:t>
      </w:r>
      <w:proofErr w:type="spellEnd"/>
      <w:r>
        <w:t>.</w:t>
      </w:r>
    </w:p>
    <w:p w14:paraId="08CE6F91" w14:textId="77777777" w:rsidR="007A2FDC" w:rsidRDefault="007A2FDC"/>
    <w:p w14:paraId="7957C7E9" w14:textId="77777777" w:rsidR="007A2FDC" w:rsidRDefault="009A7EDA">
      <w:r>
        <w:t xml:space="preserve">De </w:t>
      </w:r>
      <w:proofErr w:type="spellStart"/>
      <w:r>
        <w:t>spatial</w:t>
      </w:r>
      <w:proofErr w:type="spellEnd"/>
      <w:r>
        <w:t xml:space="preserve"> Search Engine ondersteunt ook de omgekeerde </w:t>
      </w:r>
      <w:proofErr w:type="spellStart"/>
      <w:r>
        <w:t>geocodering</w:t>
      </w:r>
      <w:proofErr w:type="spellEnd"/>
      <w:r>
        <w:t xml:space="preserve"> voor de Zuid-Afrikaanse op GIS gebaseerde software die momenteel door een Zuid-Afrikaanse bank wordt gebruikt.</w:t>
      </w:r>
    </w:p>
    <w:p w14:paraId="145E9037" w14:textId="6219909F" w:rsidR="007A2FDC" w:rsidRDefault="009A7EDA">
      <w:r>
        <w:t xml:space="preserve">De activiteiten die </w:t>
      </w:r>
      <w:del w:id="193" w:author="Linda Muller-Kessels" w:date="2021-04-30T10:29:00Z">
        <w:r w:rsidR="2292C008" w:rsidDel="0014339A">
          <w:delText>Mohiul</w:delText>
        </w:r>
      </w:del>
      <w:ins w:id="194" w:author="Linda Muller-Kessels" w:date="2021-04-30T10:29:00Z">
        <w:r w:rsidR="0014339A">
          <w:t>X</w:t>
        </w:r>
      </w:ins>
      <w:r>
        <w:t xml:space="preserve"> heeft verrichten, bestonden uit:</w:t>
      </w:r>
    </w:p>
    <w:p w14:paraId="5633B108" w14:textId="77777777" w:rsidR="007A2FDC" w:rsidRDefault="009A7EDA">
      <w:pPr>
        <w:numPr>
          <w:ilvl w:val="0"/>
          <w:numId w:val="14"/>
        </w:numPr>
        <w:ind w:left="375" w:right="375"/>
      </w:pPr>
      <w:r>
        <w:t xml:space="preserve">Implementeren van de </w:t>
      </w:r>
      <w:proofErr w:type="spellStart"/>
      <w:r>
        <w:t>kernindexeringsmodule</w:t>
      </w:r>
      <w:proofErr w:type="spellEnd"/>
      <w:r>
        <w:t xml:space="preserve"> voor zoeken naar adressen en vrije tekst;</w:t>
      </w:r>
    </w:p>
    <w:p w14:paraId="493EF9FE" w14:textId="77777777" w:rsidR="007A2FDC" w:rsidRDefault="009A7EDA">
      <w:pPr>
        <w:numPr>
          <w:ilvl w:val="0"/>
          <w:numId w:val="14"/>
        </w:numPr>
        <w:ind w:left="375" w:right="375"/>
      </w:pPr>
      <w:r>
        <w:t>Implementeren van het lexicon;</w:t>
      </w:r>
    </w:p>
    <w:p w14:paraId="73449544" w14:textId="77777777" w:rsidR="007A2FDC" w:rsidRDefault="009A7EDA">
      <w:pPr>
        <w:numPr>
          <w:ilvl w:val="0"/>
          <w:numId w:val="14"/>
        </w:numPr>
        <w:ind w:left="375" w:right="375"/>
      </w:pPr>
      <w:r>
        <w:t xml:space="preserve">Implementeren van de straat ID </w:t>
      </w:r>
      <w:proofErr w:type="spellStart"/>
      <w:r>
        <w:t>bitkaart</w:t>
      </w:r>
      <w:proofErr w:type="spellEnd"/>
      <w:r>
        <w:t>;</w:t>
      </w:r>
    </w:p>
    <w:p w14:paraId="5AA0706A" w14:textId="77777777" w:rsidR="007A2FDC" w:rsidRDefault="009A7EDA">
      <w:pPr>
        <w:numPr>
          <w:ilvl w:val="0"/>
          <w:numId w:val="14"/>
        </w:numPr>
        <w:ind w:left="375" w:right="375"/>
      </w:pPr>
      <w:r>
        <w:t>Uitvoeren laadtests;</w:t>
      </w:r>
    </w:p>
    <w:p w14:paraId="0A0EE668" w14:textId="77777777" w:rsidR="007A2FDC" w:rsidRDefault="009A7EDA">
      <w:pPr>
        <w:numPr>
          <w:ilvl w:val="0"/>
          <w:numId w:val="14"/>
        </w:numPr>
        <w:ind w:left="375" w:right="375"/>
      </w:pPr>
      <w:r>
        <w:t>Functioneel testen;</w:t>
      </w:r>
    </w:p>
    <w:p w14:paraId="781D8152" w14:textId="77777777" w:rsidR="007A2FDC" w:rsidRDefault="009A7EDA">
      <w:pPr>
        <w:numPr>
          <w:ilvl w:val="0"/>
          <w:numId w:val="14"/>
        </w:numPr>
        <w:ind w:left="375" w:right="375"/>
      </w:pPr>
      <w:r>
        <w:t>Begeleiden van de collega's.</w:t>
      </w:r>
    </w:p>
    <w:p w14:paraId="30CDF571" w14:textId="77777777" w:rsidR="007A2FDC" w:rsidRDefault="009A7EDA">
      <w:pPr>
        <w:tabs>
          <w:tab w:val="left" w:pos="2835"/>
        </w:tabs>
        <w:rPr>
          <w:noProof/>
        </w:rPr>
      </w:pPr>
      <w:r>
        <w:rPr>
          <w:rStyle w:val="Kop2Char"/>
        </w:rPr>
        <w:t>METHODEN EN TECHNIEKEN</w:t>
      </w:r>
      <w:r w:rsidRPr="008B6801">
        <w:rPr>
          <w:rStyle w:val="Kop2Char"/>
        </w:rPr>
        <w:t>:</w:t>
      </w:r>
      <w:r>
        <w:rPr>
          <w:rStyle w:val="Kop2Char"/>
        </w:rPr>
        <w:t xml:space="preserve"> </w:t>
      </w:r>
      <w:r>
        <w:t>C++</w:t>
      </w:r>
    </w:p>
    <w:p w14:paraId="6BB9E253" w14:textId="77777777" w:rsidR="007A2FDC" w:rsidRDefault="0014339A">
      <w:pPr>
        <w:tabs>
          <w:tab w:val="left" w:pos="2835"/>
        </w:tabs>
      </w:pPr>
      <w:r>
        <w:pict w14:anchorId="5EAE1072">
          <v:rect id="_x0000_i1034" style="width:0;height:1.5pt" o:hralign="center" o:bordertopcolor="this" o:borderleftcolor="this" o:borderbottomcolor="this" o:borderrightcolor="this" o:hrstd="t" o:hr="t" fillcolor="#a0a0a0" stroked="f"/>
        </w:pict>
      </w:r>
    </w:p>
    <w:p w14:paraId="7DD82199" w14:textId="77777777" w:rsidR="007A2FDC" w:rsidRPr="0014339A" w:rsidRDefault="009A7EDA">
      <w:pPr>
        <w:tabs>
          <w:tab w:val="left" w:pos="2835"/>
        </w:tabs>
        <w:rPr>
          <w:lang w:val="en-US"/>
          <w:rPrChange w:id="195" w:author="Linda Muller-Kessels" w:date="2021-04-30T10:29:00Z">
            <w:rPr/>
          </w:rPrChange>
        </w:rPr>
      </w:pPr>
      <w:r w:rsidRPr="0014339A">
        <w:rPr>
          <w:rStyle w:val="Kop2Char"/>
          <w:lang w:val="en-US"/>
          <w:rPrChange w:id="196" w:author="Linda Muller-Kessels" w:date="2021-04-30T10:29:00Z">
            <w:rPr>
              <w:rStyle w:val="Kop2Char"/>
            </w:rPr>
          </w:rPrChange>
        </w:rPr>
        <w:t xml:space="preserve">PROJECT: </w:t>
      </w:r>
      <w:r w:rsidRPr="0014339A">
        <w:rPr>
          <w:lang w:val="en-US"/>
          <w:rPrChange w:id="197" w:author="Linda Muller-Kessels" w:date="2021-04-30T10:29:00Z">
            <w:rPr/>
          </w:rPrChange>
        </w:rPr>
        <w:t>Internet Protocol TV (IPTV)</w:t>
      </w:r>
    </w:p>
    <w:p w14:paraId="09C75669" w14:textId="77777777" w:rsidR="007A2FDC" w:rsidRDefault="009A7EDA">
      <w:pPr>
        <w:tabs>
          <w:tab w:val="left" w:pos="2835"/>
        </w:tabs>
      </w:pPr>
      <w:r w:rsidRPr="00CD47AA">
        <w:rPr>
          <w:rStyle w:val="Kop2Char"/>
        </w:rPr>
        <w:t>OPDRACHTGEVER:</w:t>
      </w:r>
      <w:r>
        <w:rPr>
          <w:rStyle w:val="Kop2Char"/>
        </w:rPr>
        <w:t xml:space="preserve"> </w:t>
      </w:r>
      <w:proofErr w:type="spellStart"/>
      <w:r>
        <w:t>Uniqa</w:t>
      </w:r>
      <w:proofErr w:type="spellEnd"/>
      <w:r>
        <w:t xml:space="preserve"> S&amp;S </w:t>
      </w:r>
      <w:proofErr w:type="spellStart"/>
      <w:r>
        <w:t>Ltd</w:t>
      </w:r>
      <w:proofErr w:type="spellEnd"/>
    </w:p>
    <w:p w14:paraId="63163623" w14:textId="77777777" w:rsidR="007A2FDC" w:rsidRDefault="009A7EDA">
      <w:pPr>
        <w:tabs>
          <w:tab w:val="left" w:pos="2835"/>
          <w:tab w:val="left" w:pos="5812"/>
        </w:tabs>
      </w:pPr>
      <w:r w:rsidRPr="00BA776E">
        <w:rPr>
          <w:rStyle w:val="Kop2Char"/>
        </w:rPr>
        <w:t xml:space="preserve">BRANCHE: </w:t>
      </w:r>
      <w:r w:rsidRPr="00BA776E">
        <w:t>Commercieel</w:t>
      </w:r>
      <w:r w:rsidRPr="00BA776E">
        <w:tab/>
      </w:r>
      <w:r w:rsidRPr="00BA776E">
        <w:rPr>
          <w:rStyle w:val="Kop2Char"/>
        </w:rPr>
        <w:t xml:space="preserve">PERIODE: </w:t>
      </w:r>
      <w:r w:rsidRPr="00BA776E">
        <w:t>sep 2007 - mrt 2008</w:t>
      </w:r>
    </w:p>
    <w:p w14:paraId="3D5D6908" w14:textId="77777777" w:rsidR="007A2FDC" w:rsidRDefault="009A7EDA">
      <w:pPr>
        <w:tabs>
          <w:tab w:val="left" w:pos="2835"/>
        </w:tabs>
      </w:pPr>
      <w:r w:rsidRPr="00CD47AA">
        <w:rPr>
          <w:rStyle w:val="Kop2Char"/>
        </w:rPr>
        <w:t>ROL:</w:t>
      </w:r>
      <w:r>
        <w:rPr>
          <w:rStyle w:val="Kop2Char"/>
        </w:rPr>
        <w:t xml:space="preserve"> </w:t>
      </w:r>
      <w:r>
        <w:t>Software Engineer</w:t>
      </w:r>
    </w:p>
    <w:p w14:paraId="2EA02631" w14:textId="09CE20E5" w:rsidR="007A2FDC" w:rsidRDefault="009A7EDA">
      <w:r w:rsidRPr="5E86AB50">
        <w:rPr>
          <w:b/>
          <w:bCs/>
        </w:rPr>
        <w:t>OMSCHRIJVING:</w:t>
      </w:r>
      <w:r>
        <w:t xml:space="preserve"> Het Internet Protocol TV (IPTV) was een onderzoeksproject voor tv's. De G-gids biedt een pakket aan. Na het downloaden van het pakket moest </w:t>
      </w:r>
      <w:del w:id="198" w:author="Linda Muller-Kessels" w:date="2021-04-30T10:29:00Z">
        <w:r w:rsidR="2292C008" w:rsidDel="0014339A">
          <w:delText>Mohiul</w:delText>
        </w:r>
      </w:del>
      <w:ins w:id="199" w:author="Linda Muller-Kessels" w:date="2021-04-30T10:29:00Z">
        <w:r w:rsidR="0014339A">
          <w:t>X</w:t>
        </w:r>
      </w:ins>
      <w:r>
        <w:t xml:space="preserve"> het pakket analyseren en verwerken en het naar de </w:t>
      </w:r>
      <w:proofErr w:type="spellStart"/>
      <w:r>
        <w:t>sqlite</w:t>
      </w:r>
      <w:proofErr w:type="spellEnd"/>
      <w:r>
        <w:t xml:space="preserve">-database sturen. Vervolgens moest hij gegevens van </w:t>
      </w:r>
      <w:proofErr w:type="spellStart"/>
      <w:r>
        <w:t>sqlite</w:t>
      </w:r>
      <w:proofErr w:type="spellEnd"/>
      <w:r>
        <w:t xml:space="preserve"> oppakken en de gegevens op de tv weergeven via het </w:t>
      </w:r>
      <w:proofErr w:type="spellStart"/>
      <w:r>
        <w:t>dixim</w:t>
      </w:r>
      <w:proofErr w:type="spellEnd"/>
      <w:r>
        <w:t xml:space="preserve"> UI Framework. En er waren enkele gebruikersinteracties met een EPG-afstandsbediening.</w:t>
      </w:r>
    </w:p>
    <w:p w14:paraId="03F88808" w14:textId="43D0B1B4" w:rsidR="007A2FDC" w:rsidRDefault="009A7EDA">
      <w:r>
        <w:t xml:space="preserve">De activiteiten die </w:t>
      </w:r>
      <w:del w:id="200" w:author="Linda Muller-Kessels" w:date="2021-04-30T10:29:00Z">
        <w:r w:rsidR="2292C008" w:rsidDel="0014339A">
          <w:delText>Mohiul</w:delText>
        </w:r>
      </w:del>
      <w:ins w:id="201" w:author="Linda Muller-Kessels" w:date="2021-04-30T10:29:00Z">
        <w:r w:rsidR="0014339A">
          <w:t>X</w:t>
        </w:r>
      </w:ins>
      <w:r>
        <w:t xml:space="preserve"> heeft verricht, bestonden uit:</w:t>
      </w:r>
    </w:p>
    <w:p w14:paraId="1EA6FF5A" w14:textId="77777777" w:rsidR="007A2FDC" w:rsidRDefault="009A7EDA">
      <w:pPr>
        <w:numPr>
          <w:ilvl w:val="0"/>
          <w:numId w:val="15"/>
        </w:numPr>
        <w:ind w:left="375" w:right="375"/>
      </w:pPr>
      <w:r>
        <w:t xml:space="preserve">Ontwikkelen van een </w:t>
      </w:r>
      <w:proofErr w:type="spellStart"/>
      <w:r>
        <w:t>gegevensparser</w:t>
      </w:r>
      <w:proofErr w:type="spellEnd"/>
      <w:r>
        <w:t xml:space="preserve"> (pakket </w:t>
      </w:r>
      <w:proofErr w:type="spellStart"/>
      <w:r>
        <w:t>parseren</w:t>
      </w:r>
      <w:proofErr w:type="spellEnd"/>
      <w:r>
        <w:t>/pakket processor);</w:t>
      </w:r>
    </w:p>
    <w:p w14:paraId="7F6FC479" w14:textId="77777777" w:rsidR="007A2FDC" w:rsidRDefault="009A7EDA">
      <w:pPr>
        <w:numPr>
          <w:ilvl w:val="0"/>
          <w:numId w:val="15"/>
        </w:numPr>
        <w:ind w:left="375" w:right="375"/>
      </w:pPr>
      <w:r>
        <w:t xml:space="preserve">Implementeren van </w:t>
      </w:r>
      <w:proofErr w:type="spellStart"/>
      <w:r>
        <w:t>Sqlite</w:t>
      </w:r>
      <w:proofErr w:type="spellEnd"/>
      <w:r>
        <w:t xml:space="preserve"> Database-gerelateerde werken;</w:t>
      </w:r>
    </w:p>
    <w:p w14:paraId="63BF2AB3" w14:textId="77777777" w:rsidR="007A2FDC" w:rsidRDefault="009A7EDA">
      <w:pPr>
        <w:numPr>
          <w:ilvl w:val="0"/>
          <w:numId w:val="15"/>
        </w:numPr>
        <w:ind w:left="375" w:right="375"/>
      </w:pPr>
      <w:r>
        <w:t>Ontwikkelen van een gebruikersinterface (</w:t>
      </w:r>
      <w:proofErr w:type="spellStart"/>
      <w:r>
        <w:t>Dixim</w:t>
      </w:r>
      <w:proofErr w:type="spellEnd"/>
      <w:r>
        <w:t xml:space="preserve"> </w:t>
      </w:r>
      <w:proofErr w:type="spellStart"/>
      <w:r>
        <w:t>FrameWork</w:t>
      </w:r>
      <w:proofErr w:type="spellEnd"/>
      <w:r>
        <w:t>);</w:t>
      </w:r>
    </w:p>
    <w:p w14:paraId="58BAFB57" w14:textId="77777777" w:rsidR="007A2FDC" w:rsidRDefault="009A7EDA">
      <w:pPr>
        <w:numPr>
          <w:ilvl w:val="0"/>
          <w:numId w:val="15"/>
        </w:numPr>
        <w:ind w:left="375" w:right="375"/>
      </w:pPr>
      <w:r>
        <w:t>Implementeren van een Japanse codering: EUC-</w:t>
      </w:r>
      <w:proofErr w:type="spellStart"/>
      <w:r>
        <w:t>jp</w:t>
      </w:r>
      <w:proofErr w:type="spellEnd"/>
      <w:r>
        <w:t>, ARIB-8, UTF-8-codering.</w:t>
      </w:r>
    </w:p>
    <w:p w14:paraId="059786D8" w14:textId="77777777" w:rsidR="007A2FDC" w:rsidRDefault="009A7EDA">
      <w:pPr>
        <w:tabs>
          <w:tab w:val="left" w:pos="2835"/>
        </w:tabs>
        <w:rPr>
          <w:noProof/>
        </w:rPr>
      </w:pPr>
      <w:r>
        <w:rPr>
          <w:rStyle w:val="Kop2Char"/>
        </w:rPr>
        <w:t>METHODEN EN TECHNIEKEN</w:t>
      </w:r>
      <w:r w:rsidRPr="008B6801">
        <w:rPr>
          <w:rStyle w:val="Kop2Char"/>
        </w:rPr>
        <w:t>:</w:t>
      </w:r>
      <w:r>
        <w:rPr>
          <w:rStyle w:val="Kop2Char"/>
        </w:rPr>
        <w:t xml:space="preserve"> </w:t>
      </w:r>
      <w:r>
        <w:t>GNU C++</w:t>
      </w:r>
    </w:p>
    <w:p w14:paraId="52E56223" w14:textId="77777777" w:rsidR="007A2FDC" w:rsidRDefault="0014339A">
      <w:pPr>
        <w:tabs>
          <w:tab w:val="left" w:pos="2835"/>
        </w:tabs>
      </w:pPr>
      <w:r>
        <w:pict w14:anchorId="124FF94C">
          <v:rect id="_x0000_i1035" style="width:0;height:1.5pt" o:hralign="center" o:bordertopcolor="this" o:borderleftcolor="this" o:borderbottomcolor="this" o:borderrightcolor="this" o:hrstd="t" o:hr="t" fillcolor="#a0a0a0" stroked="f"/>
        </w:pict>
      </w:r>
    </w:p>
    <w:sectPr w:rsidR="007A2FDC"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55276" w14:textId="77777777" w:rsidR="00FD282B" w:rsidRDefault="009A7EDA">
      <w:r>
        <w:separator/>
      </w:r>
    </w:p>
  </w:endnote>
  <w:endnote w:type="continuationSeparator" w:id="0">
    <w:p w14:paraId="46F50BDE" w14:textId="77777777" w:rsidR="00FD282B" w:rsidRDefault="009A7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7A2FDC" w:rsidRDefault="009A7EDA">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3C53E4F2" wp14:editId="07777777">
          <wp:simplePos x="0" y="0"/>
          <wp:positionH relativeFrom="column">
            <wp:posOffset>5584825</wp:posOffset>
          </wp:positionH>
          <wp:positionV relativeFrom="paragraph">
            <wp:posOffset>-108585</wp:posOffset>
          </wp:positionV>
          <wp:extent cx="390741" cy="609600"/>
          <wp:effectExtent l="0" t="0" r="9525" b="0"/>
          <wp:wrapNone/>
          <wp:docPr id="960" name="_x0000_s830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30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5E86AB50" w:rsidRPr="00585E80">
      <w:rPr>
        <w:color w:val="808080"/>
        <w:sz w:val="20"/>
        <w:szCs w:val="20"/>
        <w:lang w:val="en-US"/>
      </w:rPr>
      <w:t>CIMSOLUTIONS B.V.</w:t>
    </w:r>
    <w:bookmarkStart w:id="206" w:name="FooterTextLine2"/>
    <w:bookmarkEnd w:id="206"/>
  </w:p>
  <w:p w14:paraId="5AC000AE" w14:textId="77777777" w:rsidR="007A2FDC" w:rsidRDefault="009A7EDA">
    <w:pPr>
      <w:tabs>
        <w:tab w:val="center" w:pos="4680"/>
        <w:tab w:val="right" w:pos="9360"/>
      </w:tabs>
      <w:rPr>
        <w:color w:val="808080"/>
        <w:sz w:val="20"/>
        <w:szCs w:val="16"/>
        <w:lang w:val="en-US"/>
      </w:rPr>
    </w:pPr>
    <w:bookmarkStart w:id="207" w:name="FooterTextLine3"/>
    <w:bookmarkStart w:id="208" w:name="FooterTextLine4"/>
    <w:bookmarkEnd w:id="207"/>
    <w:bookmarkEnd w:id="208"/>
    <w:r w:rsidRPr="00585E80">
      <w:rPr>
        <w:b/>
        <w:color w:val="808080"/>
        <w:sz w:val="20"/>
        <w:szCs w:val="16"/>
        <w:lang w:val="en-US"/>
      </w:rPr>
      <w:t>T</w:t>
    </w:r>
    <w:r w:rsidRPr="00585E80">
      <w:rPr>
        <w:color w:val="808080"/>
        <w:sz w:val="20"/>
        <w:szCs w:val="16"/>
        <w:lang w:val="en-US"/>
      </w:rPr>
      <w:t xml:space="preserve"> +31 (0)347 - 368100   </w:t>
    </w:r>
    <w:bookmarkStart w:id="209" w:name="FooterTextLine5"/>
    <w:bookmarkEnd w:id="209"/>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210" w:name="FooterTextLine6"/>
    <w:bookmarkEnd w:id="2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0F28E" w14:textId="77777777" w:rsidR="00FD282B" w:rsidRDefault="009A7EDA">
      <w:r>
        <w:separator/>
      </w:r>
    </w:p>
  </w:footnote>
  <w:footnote w:type="continuationSeparator" w:id="0">
    <w:p w14:paraId="26538693" w14:textId="77777777" w:rsidR="00FD282B" w:rsidRDefault="009A7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1BB72" w14:textId="77777777" w:rsidR="007A2FDC" w:rsidRDefault="009A7EDA">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6EE9D20B" wp14:editId="07777777">
              <wp:simplePos x="0" y="0"/>
              <wp:positionH relativeFrom="page">
                <wp:posOffset>895350</wp:posOffset>
              </wp:positionH>
              <wp:positionV relativeFrom="page">
                <wp:posOffset>504825</wp:posOffset>
              </wp:positionV>
              <wp:extent cx="5934075" cy="186055"/>
              <wp:effectExtent l="0" t="0" r="0" b="4445"/>
              <wp:wrapNone/>
              <wp:docPr id="955" name="_x0000_s83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7D6CC34D" w14:textId="25A236F0" w:rsidR="007A2FDC" w:rsidRDefault="009A7EDA">
                          <w:pPr>
                            <w:jc w:val="right"/>
                            <w:rPr>
                              <w:color w:val="7FA244"/>
                            </w:rPr>
                          </w:pPr>
                          <w:del w:id="202" w:author="Linda Muller-Kessels" w:date="2021-04-30T10:29:00Z">
                            <w:r w:rsidDel="0014339A">
                              <w:rPr>
                                <w:caps/>
                                <w:color w:val="7FA244"/>
                                <w:sz w:val="24"/>
                                <w:szCs w:val="24"/>
                              </w:rPr>
                              <w:delText>Md. Mohiul Alam</w:delText>
                            </w:r>
                          </w:del>
                          <w:ins w:id="203" w:author="Linda Muller-Kessels" w:date="2021-04-30T10:29:00Z">
                            <w:r w:rsidR="0014339A">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6EE9D20B" id="_x0000_s830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" o:allowincell="f" filled="f" stroked="f">
              <o:lock v:ext="edit" aspectratio="t"/>
              <v:textbox style="mso-fit-shape-to-text:t" inset=",0,,0">
                <w:txbxContent>
                  <w:p w14:paraId="7D6CC34D" w14:textId="25A236F0" w:rsidR="007A2FDC" w:rsidRDefault="009A7EDA">
                    <w:pPr>
                      <w:jc w:val="right"/>
                      <w:rPr>
                        <w:color w:val="7FA244"/>
                      </w:rPr>
                    </w:pPr>
                    <w:del w:id="204" w:author="Linda Muller-Kessels" w:date="2021-04-30T10:29:00Z">
                      <w:r w:rsidDel="0014339A">
                        <w:rPr>
                          <w:caps/>
                          <w:color w:val="7FA244"/>
                          <w:sz w:val="24"/>
                          <w:szCs w:val="24"/>
                        </w:rPr>
                        <w:delText>Md. Mohiul Alam</w:delText>
                      </w:r>
                    </w:del>
                    <w:ins w:id="205" w:author="Linda Muller-Kessels" w:date="2021-04-30T10:29:00Z">
                      <w:r w:rsidR="0014339A">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3416DA8D" wp14:editId="07777777">
              <wp:simplePos x="0" y="0"/>
              <wp:positionH relativeFrom="page">
                <wp:posOffset>6831965</wp:posOffset>
              </wp:positionH>
              <wp:positionV relativeFrom="page">
                <wp:posOffset>506095</wp:posOffset>
              </wp:positionV>
              <wp:extent cx="683260" cy="123825"/>
              <wp:effectExtent l="0" t="0" r="19050" b="28575"/>
              <wp:wrapNone/>
              <wp:docPr id="956" name="_x0000_s83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7A2FDC" w:rsidRDefault="009A7ED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416DA8D" id="_x0000_s830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CC+/8odAgAARQ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407CE2FB" w14:textId="77777777" w:rsidR="007A2FDC" w:rsidRDefault="009A7ED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7A2FDC" w:rsidRDefault="009A7EDA">
    <w:pPr>
      <w:pStyle w:val="Koptekst"/>
    </w:pPr>
    <w:r>
      <w:rPr>
        <w:noProof/>
        <w:lang w:eastAsia="nl-NL"/>
      </w:rPr>
      <mc:AlternateContent>
        <mc:Choice Requires="wps">
          <w:drawing>
            <wp:anchor distT="0" distB="0" distL="114300" distR="114300" simplePos="0" relativeHeight="251657216" behindDoc="0" locked="0" layoutInCell="0" hidden="0" allowOverlap="1" wp14:anchorId="349457A6" wp14:editId="07777777">
              <wp:simplePos x="0" y="0"/>
              <wp:positionH relativeFrom="page">
                <wp:posOffset>895350</wp:posOffset>
              </wp:positionH>
              <wp:positionV relativeFrom="page">
                <wp:posOffset>552450</wp:posOffset>
              </wp:positionV>
              <wp:extent cx="5934075" cy="170815"/>
              <wp:effectExtent l="0" t="0" r="0" b="635"/>
              <wp:wrapNone/>
              <wp:docPr id="957" name="_x0000_s83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7A2FDC" w:rsidRDefault="009A7EDA">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349457A6" id="_x0000_s830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IaBToU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7A2FDC" w:rsidRDefault="009A7EDA">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572C1806" wp14:editId="07777777">
              <wp:simplePos x="0" y="0"/>
              <wp:positionH relativeFrom="page">
                <wp:posOffset>6827520</wp:posOffset>
              </wp:positionH>
              <wp:positionV relativeFrom="page">
                <wp:posOffset>548005</wp:posOffset>
              </wp:positionV>
              <wp:extent cx="683260" cy="123825"/>
              <wp:effectExtent l="0" t="0" r="19050" b="28575"/>
              <wp:wrapNone/>
              <wp:docPr id="958" name="_x0000_s83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7A2FDC" w:rsidRDefault="009A7ED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72C1806" id="_x0000_s830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MQ7x+o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7A2FDC" w:rsidRDefault="009A7ED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6861D6AA" wp14:editId="07777777">
          <wp:simplePos x="0" y="0"/>
          <wp:positionH relativeFrom="column">
            <wp:posOffset>0</wp:posOffset>
          </wp:positionH>
          <wp:positionV relativeFrom="paragraph">
            <wp:posOffset>-635</wp:posOffset>
          </wp:positionV>
          <wp:extent cx="2590586" cy="451067"/>
          <wp:effectExtent l="0" t="0" r="635" b="6350"/>
          <wp:wrapSquare wrapText="bothSides"/>
          <wp:docPr id="959" name="_x0000_s8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30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8A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9A5357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3FE342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A0C6A0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F08276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A216A4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2A217AE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3BAA263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469045F4"/>
    <w:multiLevelType w:val="hybridMultilevel"/>
    <w:tmpl w:val="FFFFFFFF"/>
    <w:lvl w:ilvl="0" w:tplc="BBDC5A66">
      <w:start w:val="1"/>
      <w:numFmt w:val="bullet"/>
      <w:pStyle w:val="Opsomming"/>
      <w:lvlText w:val=""/>
      <w:lvlJc w:val="left"/>
      <w:pPr>
        <w:ind w:left="720" w:hanging="360"/>
      </w:pPr>
      <w:rPr>
        <w:rFonts w:ascii="Symbol" w:hAnsi="Symbol" w:hint="default"/>
      </w:rPr>
    </w:lvl>
    <w:lvl w:ilvl="1" w:tplc="735C0FBC">
      <w:start w:val="1"/>
      <w:numFmt w:val="bullet"/>
      <w:lvlText w:val="o"/>
      <w:lvlJc w:val="left"/>
      <w:pPr>
        <w:ind w:left="1440" w:hanging="360"/>
      </w:pPr>
      <w:rPr>
        <w:rFonts w:ascii="Courier New" w:hAnsi="Courier New" w:cs="Courier New" w:hint="default"/>
      </w:rPr>
    </w:lvl>
    <w:lvl w:ilvl="2" w:tplc="0F70BEE4">
      <w:start w:val="1"/>
      <w:numFmt w:val="bullet"/>
      <w:lvlText w:val=""/>
      <w:lvlJc w:val="left"/>
      <w:pPr>
        <w:ind w:left="2160" w:hanging="360"/>
      </w:pPr>
      <w:rPr>
        <w:rFonts w:ascii="Wingdings" w:hAnsi="Wingdings" w:hint="default"/>
      </w:rPr>
    </w:lvl>
    <w:lvl w:ilvl="3" w:tplc="BA18DEF4">
      <w:start w:val="1"/>
      <w:numFmt w:val="bullet"/>
      <w:lvlText w:val=""/>
      <w:lvlJc w:val="left"/>
      <w:pPr>
        <w:ind w:left="2880" w:hanging="360"/>
      </w:pPr>
      <w:rPr>
        <w:rFonts w:ascii="Symbol" w:hAnsi="Symbol" w:hint="default"/>
      </w:rPr>
    </w:lvl>
    <w:lvl w:ilvl="4" w:tplc="B41AE448">
      <w:start w:val="1"/>
      <w:numFmt w:val="bullet"/>
      <w:lvlText w:val="o"/>
      <w:lvlJc w:val="left"/>
      <w:pPr>
        <w:ind w:left="3600" w:hanging="360"/>
      </w:pPr>
      <w:rPr>
        <w:rFonts w:ascii="Courier New" w:hAnsi="Courier New" w:cs="Courier New" w:hint="default"/>
      </w:rPr>
    </w:lvl>
    <w:lvl w:ilvl="5" w:tplc="32B48034">
      <w:start w:val="1"/>
      <w:numFmt w:val="bullet"/>
      <w:lvlText w:val=""/>
      <w:lvlJc w:val="left"/>
      <w:pPr>
        <w:ind w:left="4320" w:hanging="360"/>
      </w:pPr>
      <w:rPr>
        <w:rFonts w:ascii="Wingdings" w:hAnsi="Wingdings" w:hint="default"/>
      </w:rPr>
    </w:lvl>
    <w:lvl w:ilvl="6" w:tplc="BF246A30">
      <w:start w:val="1"/>
      <w:numFmt w:val="bullet"/>
      <w:lvlText w:val=""/>
      <w:lvlJc w:val="left"/>
      <w:pPr>
        <w:ind w:left="5040" w:hanging="360"/>
      </w:pPr>
      <w:rPr>
        <w:rFonts w:ascii="Symbol" w:hAnsi="Symbol" w:hint="default"/>
      </w:rPr>
    </w:lvl>
    <w:lvl w:ilvl="7" w:tplc="37700B12">
      <w:start w:val="1"/>
      <w:numFmt w:val="bullet"/>
      <w:lvlText w:val="o"/>
      <w:lvlJc w:val="left"/>
      <w:pPr>
        <w:ind w:left="5760" w:hanging="360"/>
      </w:pPr>
      <w:rPr>
        <w:rFonts w:ascii="Courier New" w:hAnsi="Courier New" w:cs="Courier New" w:hint="default"/>
      </w:rPr>
    </w:lvl>
    <w:lvl w:ilvl="8" w:tplc="F6F6DA4C">
      <w:start w:val="1"/>
      <w:numFmt w:val="bullet"/>
      <w:lvlText w:val=""/>
      <w:lvlJc w:val="left"/>
      <w:pPr>
        <w:ind w:left="6480" w:hanging="360"/>
      </w:pPr>
      <w:rPr>
        <w:rFonts w:ascii="Wingdings" w:hAnsi="Wingdings" w:hint="default"/>
      </w:rPr>
    </w:lvl>
  </w:abstractNum>
  <w:abstractNum w:abstractNumId="9" w15:restartNumberingAfterBreak="0">
    <w:nsid w:val="54E80859"/>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0" w15:restartNumberingAfterBreak="0">
    <w:nsid w:val="61B4784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6B266B68"/>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6FC472F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74A24B7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7A0869C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7F07799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9"/>
  </w:num>
  <w:num w:numId="2">
    <w:abstractNumId w:val="11"/>
  </w:num>
  <w:num w:numId="3">
    <w:abstractNumId w:val="8"/>
  </w:num>
  <w:num w:numId="4">
    <w:abstractNumId w:val="2"/>
  </w:num>
  <w:num w:numId="5">
    <w:abstractNumId w:val="10"/>
  </w:num>
  <w:num w:numId="6">
    <w:abstractNumId w:val="14"/>
  </w:num>
  <w:num w:numId="7">
    <w:abstractNumId w:val="13"/>
  </w:num>
  <w:num w:numId="8">
    <w:abstractNumId w:val="7"/>
  </w:num>
  <w:num w:numId="9">
    <w:abstractNumId w:val="1"/>
  </w:num>
  <w:num w:numId="10">
    <w:abstractNumId w:val="0"/>
  </w:num>
  <w:num w:numId="11">
    <w:abstractNumId w:val="5"/>
  </w:num>
  <w:num w:numId="12">
    <w:abstractNumId w:val="6"/>
  </w:num>
  <w:num w:numId="13">
    <w:abstractNumId w:val="12"/>
  </w:num>
  <w:num w:numId="14">
    <w:abstractNumId w:val="4"/>
  </w:num>
  <w:num w:numId="15">
    <w:abstractNumId w:val="15"/>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markup="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FDC"/>
    <w:rsid w:val="0014339A"/>
    <w:rsid w:val="007A2FDC"/>
    <w:rsid w:val="00920554"/>
    <w:rsid w:val="009A7EDA"/>
    <w:rsid w:val="00FD282B"/>
    <w:rsid w:val="04ED02E6"/>
    <w:rsid w:val="08AFEBAA"/>
    <w:rsid w:val="0B32C024"/>
    <w:rsid w:val="0E6A60E6"/>
    <w:rsid w:val="2292C008"/>
    <w:rsid w:val="260F657A"/>
    <w:rsid w:val="2902018C"/>
    <w:rsid w:val="29BFC641"/>
    <w:rsid w:val="2A58C84C"/>
    <w:rsid w:val="2D0387EF"/>
    <w:rsid w:val="2F4056AF"/>
    <w:rsid w:val="34756B0F"/>
    <w:rsid w:val="3D4A51DF"/>
    <w:rsid w:val="418EB783"/>
    <w:rsid w:val="4786F636"/>
    <w:rsid w:val="482F1468"/>
    <w:rsid w:val="4ADE76D4"/>
    <w:rsid w:val="5305ED87"/>
    <w:rsid w:val="588B24A5"/>
    <w:rsid w:val="5E86AB50"/>
    <w:rsid w:val="64B44AAB"/>
    <w:rsid w:val="65507F50"/>
    <w:rsid w:val="6CB383C7"/>
    <w:rsid w:val="76DFA993"/>
    <w:rsid w:val="78DEE575"/>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D2ADF1C"/>
  <w15:docId w15:val="{1EA66365-25B8-4BD3-8A87-4CE250D6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Props1.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10.xml><?xml version="1.0" encoding="utf-8"?>
<ds:datastoreItem xmlns:ds="http://schemas.openxmlformats.org/officeDocument/2006/customXml" ds:itemID="{25AAA821-6DBA-414A-BA9A-91814D3BDB9C}">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2.xml><?xml version="1.0" encoding="utf-8"?>
<ds:datastoreItem xmlns:ds="http://schemas.openxmlformats.org/officeDocument/2006/customXml" ds:itemID="{547DCDB9-7397-45F1-9771-CA7BB4F66B83}">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AC93D6B0-DD5C-400A-8AFF-03BCF56BF804}">
  <ds:schemaRefs/>
</ds:datastoreItem>
</file>

<file path=customXml/itemProps4.xml><?xml version="1.0" encoding="utf-8"?>
<ds:datastoreItem xmlns:ds="http://schemas.openxmlformats.org/officeDocument/2006/customXml" ds:itemID="{71CC7659-BBDA-41F0-8799-EB8D132B0AF2}">
  <ds:schemaRefs/>
</ds:datastoreItem>
</file>

<file path=customXml/itemProps5.xml><?xml version="1.0" encoding="utf-8"?>
<ds:datastoreItem xmlns:ds="http://schemas.openxmlformats.org/officeDocument/2006/customXml" ds:itemID="{4B1F2413-1ABE-4B5B-8B20-D0DF542CF370}">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E093EB89-DF1A-4B70-A866-5C904EC55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8.xml><?xml version="1.0" encoding="utf-8"?>
<ds:datastoreItem xmlns:ds="http://schemas.openxmlformats.org/officeDocument/2006/customXml" ds:itemID="{2AFB3E37-3D83-47A8-B471-EB2E9EB92910}">
  <ds:schemaRefs/>
</ds:datastoreItem>
</file>

<file path=customXml/itemProps9.xml><?xml version="1.0" encoding="utf-8"?>
<ds:datastoreItem xmlns:ds="http://schemas.openxmlformats.org/officeDocument/2006/customXml" ds:itemID="{7D91800F-62A6-4478-AC98-72C367F7D8C1}">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2954</Words>
  <Characters>16838</Characters>
  <Application>Microsoft Office Word</Application>
  <DocSecurity>0</DocSecurity>
  <Lines>140</Lines>
  <Paragraphs>39</Paragraphs>
  <ScaleCrop>false</ScaleCrop>
  <Company>CIMSOLUTIONS</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2021-04-30T08:29:00Z</dcterms:created>
  <dcterms:modified xsi:type="dcterms:W3CDTF">2021-04-30T08:29:00Z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