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113793" w:rsidRDefault="00801286">
      <w:pPr>
        <w:pStyle w:val="Kop1"/>
        <w:tabs>
          <w:tab w:val="left" w:pos="2127"/>
          <w:tab w:val="left" w:pos="2835"/>
        </w:tabs>
      </w:pPr>
      <w:r>
        <w:t>Personalia</w:t>
      </w:r>
    </w:p>
    <w:p w14:paraId="6B08BDA6" w14:textId="66F6B607" w:rsidR="00113793" w:rsidRDefault="00801286">
      <w:pPr>
        <w:tabs>
          <w:tab w:val="left" w:pos="2127"/>
          <w:tab w:val="left" w:pos="2268"/>
        </w:tabs>
      </w:pPr>
      <w:r w:rsidRPr="00B24CDE">
        <w:rPr>
          <w:rStyle w:val="LabelVetHOOFDletterChar"/>
        </w:rPr>
        <w:t>NAAM:</w:t>
      </w:r>
      <w:r>
        <w:tab/>
      </w:r>
      <w:del w:id="0" w:author="Linda Muller-Kessels" w:date="2021-04-30T09:11:00Z">
        <w:r w:rsidDel="008B53E4">
          <w:delText>Gerard</w:delText>
        </w:r>
      </w:del>
      <w:ins w:id="1" w:author="Linda Muller-Kessels" w:date="2021-04-30T09:11:00Z">
        <w:r w:rsidR="008B53E4">
          <w:t>X</w:t>
        </w:r>
      </w:ins>
      <w:del w:id="2" w:author="Linda Muller-Kessels" w:date="2021-04-30T09:11:00Z">
        <w:r w:rsidDel="008B53E4">
          <w:delText>van Wijk</w:delText>
        </w:r>
      </w:del>
      <w:ins w:id="3" w:author="Linda Muller-Kessels" w:date="2021-04-30T09:11:00Z">
        <w:r w:rsidR="008B53E4">
          <w:t>X</w:t>
        </w:r>
      </w:ins>
    </w:p>
    <w:p w14:paraId="150359F3" w14:textId="77777777" w:rsidR="00113793" w:rsidRDefault="00801286">
      <w:pPr>
        <w:tabs>
          <w:tab w:val="left" w:pos="2127"/>
          <w:tab w:val="left" w:pos="2268"/>
        </w:tabs>
      </w:pPr>
      <w:r w:rsidRPr="00CD47AA">
        <w:rPr>
          <w:rStyle w:val="Kop2Char"/>
        </w:rPr>
        <w:t>WOONPLAATS:</w:t>
      </w:r>
      <w:r w:rsidRPr="00CD47AA">
        <w:rPr>
          <w:rStyle w:val="Kop2Char"/>
        </w:rPr>
        <w:tab/>
      </w:r>
      <w:r>
        <w:t>Barneveld</w:t>
      </w:r>
    </w:p>
    <w:p w14:paraId="7E39EF15" w14:textId="77777777" w:rsidR="00113793" w:rsidRDefault="00801286">
      <w:pPr>
        <w:tabs>
          <w:tab w:val="left" w:pos="2127"/>
          <w:tab w:val="left" w:pos="2268"/>
        </w:tabs>
      </w:pPr>
      <w:r w:rsidRPr="00CD47AA">
        <w:rPr>
          <w:rStyle w:val="Kop2Char"/>
        </w:rPr>
        <w:t>FUNCTIE:</w:t>
      </w:r>
      <w:r>
        <w:tab/>
      </w:r>
      <w:r w:rsidRPr="009462B7">
        <w:t>Senior Java Software Engineer / Systeemontwerper / Technisch Specialist</w:t>
      </w:r>
    </w:p>
    <w:p w14:paraId="709929E4" w14:textId="77777777" w:rsidR="00113793" w:rsidRDefault="00801286">
      <w:pPr>
        <w:tabs>
          <w:tab w:val="left" w:pos="2127"/>
          <w:tab w:val="left" w:pos="2268"/>
        </w:tabs>
      </w:pPr>
      <w:r w:rsidRPr="00CD47AA">
        <w:rPr>
          <w:rStyle w:val="Kop2Char"/>
        </w:rPr>
        <w:t>GEBOORTEDATUM:</w:t>
      </w:r>
      <w:r>
        <w:tab/>
        <w:t>6-3-1979</w:t>
      </w:r>
    </w:p>
    <w:p w14:paraId="56BBCC61" w14:textId="77777777" w:rsidR="00113793" w:rsidRDefault="00801286">
      <w:pPr>
        <w:tabs>
          <w:tab w:val="left" w:pos="2127"/>
          <w:tab w:val="left" w:pos="2268"/>
        </w:tabs>
      </w:pPr>
      <w:r w:rsidRPr="009952E4">
        <w:rPr>
          <w:rStyle w:val="Kop2Char"/>
        </w:rPr>
        <w:t>NATIONALITEIT:</w:t>
      </w:r>
      <w:r w:rsidRPr="009952E4">
        <w:rPr>
          <w:b/>
        </w:rPr>
        <w:tab/>
      </w:r>
      <w:r w:rsidRPr="009952E4">
        <w:t>Nederlands</w:t>
      </w:r>
    </w:p>
    <w:p w14:paraId="412D63CD" w14:textId="77777777" w:rsidR="00113793" w:rsidRDefault="00801286">
      <w:pPr>
        <w:tabs>
          <w:tab w:val="left" w:pos="2127"/>
          <w:tab w:val="left" w:pos="2268"/>
        </w:tabs>
      </w:pPr>
      <w:r w:rsidRPr="009952E4">
        <w:rPr>
          <w:rStyle w:val="Kop2Char"/>
        </w:rPr>
        <w:t>TALEN:</w:t>
      </w:r>
      <w:r w:rsidRPr="009952E4">
        <w:rPr>
          <w:rStyle w:val="Kop2Char"/>
        </w:rPr>
        <w:tab/>
      </w:r>
      <w:r w:rsidRPr="009952E4">
        <w:t>Nederlands, Engels</w:t>
      </w:r>
    </w:p>
    <w:p w14:paraId="537C40AE" w14:textId="77777777" w:rsidR="00113793" w:rsidRDefault="00801286">
      <w:pPr>
        <w:tabs>
          <w:tab w:val="left" w:pos="2127"/>
          <w:tab w:val="left" w:pos="2268"/>
        </w:tabs>
      </w:pPr>
      <w:r w:rsidRPr="009952E4">
        <w:rPr>
          <w:rStyle w:val="Kop2Char"/>
        </w:rPr>
        <w:t>ERVARING SINDS:</w:t>
      </w:r>
      <w:r w:rsidRPr="009952E4">
        <w:tab/>
        <w:t>2001</w:t>
      </w:r>
    </w:p>
    <w:p w14:paraId="672A6659" w14:textId="77777777" w:rsidR="00113793" w:rsidRDefault="00113793">
      <w:pPr>
        <w:tabs>
          <w:tab w:val="left" w:pos="2835"/>
        </w:tabs>
      </w:pPr>
    </w:p>
    <w:p w14:paraId="6B249F65" w14:textId="77777777" w:rsidR="00113793" w:rsidRDefault="00801286">
      <w:pPr>
        <w:pStyle w:val="Kop1"/>
        <w:tabs>
          <w:tab w:val="left" w:pos="2835"/>
        </w:tabs>
      </w:pPr>
      <w:r w:rsidRPr="000A52E1">
        <w:t>Specialisme</w:t>
      </w:r>
    </w:p>
    <w:p w14:paraId="04D63846" w14:textId="77777777" w:rsidR="00113793" w:rsidRDefault="00801286">
      <w:pPr>
        <w:numPr>
          <w:ilvl w:val="0"/>
          <w:numId w:val="16"/>
        </w:numPr>
        <w:ind w:left="375" w:right="375"/>
      </w:pPr>
      <w:r>
        <w:t>Java Software Development, Web development</w:t>
      </w:r>
    </w:p>
    <w:p w14:paraId="69976EAE" w14:textId="77777777" w:rsidR="00113793" w:rsidRDefault="00801286">
      <w:pPr>
        <w:numPr>
          <w:ilvl w:val="0"/>
          <w:numId w:val="16"/>
        </w:numPr>
        <w:ind w:left="375" w:right="375"/>
      </w:pPr>
      <w:r>
        <w:t>Gedistribueerde systemen, Messaging, Webservices</w:t>
      </w:r>
    </w:p>
    <w:p w14:paraId="3BE06713" w14:textId="77777777" w:rsidR="00113793" w:rsidRPr="008B53E4" w:rsidRDefault="00801286">
      <w:pPr>
        <w:numPr>
          <w:ilvl w:val="0"/>
          <w:numId w:val="16"/>
        </w:numPr>
        <w:ind w:left="375" w:right="375"/>
        <w:rPr>
          <w:lang w:val="en-US"/>
          <w:rPrChange w:id="4" w:author="Linda Muller-Kessels" w:date="2021-04-30T09:11:00Z">
            <w:rPr/>
          </w:rPrChange>
        </w:rPr>
      </w:pPr>
      <w:r w:rsidRPr="008B53E4">
        <w:rPr>
          <w:lang w:val="en-US"/>
          <w:rPrChange w:id="5" w:author="Linda Muller-Kessels" w:date="2021-04-30T09:11:00Z">
            <w:rPr/>
          </w:rPrChange>
        </w:rPr>
        <w:t>Object Oriented Analysis and Design (OOAD), Design Patterns, UML</w:t>
      </w:r>
    </w:p>
    <w:p w14:paraId="5EC2B234" w14:textId="77777777" w:rsidR="00113793" w:rsidRDefault="00801286">
      <w:pPr>
        <w:numPr>
          <w:ilvl w:val="0"/>
          <w:numId w:val="16"/>
        </w:numPr>
        <w:ind w:left="375" w:right="375"/>
      </w:pPr>
      <w:r>
        <w:t>Agile Scrum, SAFe, Clean Code</w:t>
      </w:r>
    </w:p>
    <w:p w14:paraId="1E98A82D" w14:textId="77777777" w:rsidR="00113793" w:rsidRDefault="00801286">
      <w:pPr>
        <w:numPr>
          <w:ilvl w:val="0"/>
          <w:numId w:val="16"/>
        </w:numPr>
        <w:spacing w:afterAutospacing="1"/>
        <w:ind w:left="375" w:right="375"/>
      </w:pPr>
      <w:r>
        <w:t xml:space="preserve">Continuous Integration </w:t>
      </w:r>
      <w:proofErr w:type="spellStart"/>
      <w:r>
        <w:t>and</w:t>
      </w:r>
      <w:proofErr w:type="spellEnd"/>
      <w:r>
        <w:t xml:space="preserve"> Delivery </w:t>
      </w:r>
    </w:p>
    <w:p w14:paraId="675EB11C" w14:textId="77777777" w:rsidR="00113793" w:rsidRDefault="00801286">
      <w:pPr>
        <w:pStyle w:val="Kop1"/>
        <w:tabs>
          <w:tab w:val="left" w:pos="2835"/>
        </w:tabs>
      </w:pPr>
      <w:r w:rsidRPr="000A52E1">
        <w:t>Samenvatting</w:t>
      </w:r>
    </w:p>
    <w:p w14:paraId="5B7C98C1" w14:textId="357F9F91" w:rsidR="00113793" w:rsidRDefault="00801286">
      <w:r>
        <w:t xml:space="preserve">Na het succesvol afronden van de MBO opleiding Technische Informatica en tijdens zijn studie Hogere Informatica aan de Hogeschool Utrecht, is </w:t>
      </w:r>
      <w:del w:id="6" w:author="Linda Muller-Kessels" w:date="2021-04-30T09:11:00Z">
        <w:r w:rsidR="6B539863" w:rsidDel="008B53E4">
          <w:delText>Gerard</w:delText>
        </w:r>
      </w:del>
      <w:ins w:id="7" w:author="Linda Muller-Kessels" w:date="2021-04-30T09:11:00Z">
        <w:r w:rsidR="008B53E4">
          <w:t>X</w:t>
        </w:r>
      </w:ins>
      <w:r>
        <w:t xml:space="preserve"> gestart als Software Engineer. In de loop der jaren heeft hij zich ontwikkeld tot een Senior full-stack JAVA-Ontwikkelaar, Systeemontwerper en Technisch Specialist. Sinds 2006 heeft hij met passie in meerdere multidisciplinaire (SCRUM) teams gewerkt aan uitdagende opdrachten voor ProRail, NS, Thales, de Belastingdienst, de Politie en TNO.</w:t>
      </w:r>
    </w:p>
    <w:p w14:paraId="0A37501D" w14:textId="77777777" w:rsidR="00113793" w:rsidRDefault="00113793"/>
    <w:p w14:paraId="018F409E" w14:textId="732275EA" w:rsidR="00113793" w:rsidRDefault="00801286">
      <w:r>
        <w:t xml:space="preserve">Zo heeft </w:t>
      </w:r>
      <w:del w:id="8" w:author="Linda Muller-Kessels" w:date="2021-04-30T09:11:00Z">
        <w:r w:rsidR="6B539863" w:rsidDel="008B53E4">
          <w:delText>Gerard</w:delText>
        </w:r>
      </w:del>
      <w:ins w:id="9" w:author="Linda Muller-Kessels" w:date="2021-04-30T09:11:00Z">
        <w:r w:rsidR="008B53E4">
          <w:t>X</w:t>
        </w:r>
      </w:ins>
      <w:r>
        <w:t xml:space="preserve"> gewerkt aan het trein reisinformatiesysteem </w:t>
      </w:r>
      <w:proofErr w:type="spellStart"/>
      <w:r>
        <w:t>InfoPlus</w:t>
      </w:r>
      <w:proofErr w:type="spellEnd"/>
      <w:r>
        <w:t xml:space="preserve">, een nieuwe operator console en </w:t>
      </w:r>
      <w:proofErr w:type="spellStart"/>
      <w:r>
        <w:t>diagnostics</w:t>
      </w:r>
      <w:proofErr w:type="spellEnd"/>
      <w:r>
        <w:t xml:space="preserve"> voor Defensie, een </w:t>
      </w:r>
      <w:r w:rsidR="58C92600">
        <w:t>crisismanagement</w:t>
      </w:r>
      <w:r>
        <w:t xml:space="preserve"> systeem en aan het nieuwe inningssysteem van de Belastingdienst. Op dit moment is hij ingezet bij TNO en werkt hij aan de landelijke voorziening basisregistratie ondergrond. Dit zijn grote projecten welke bestaan uit systeemketens die gegevens met elkaar uitwisselen. Hierdoor heeft </w:t>
      </w:r>
      <w:del w:id="10" w:author="Linda Muller-Kessels" w:date="2021-04-30T09:11:00Z">
        <w:r w:rsidR="6B539863" w:rsidDel="008B53E4">
          <w:delText>Gerard</w:delText>
        </w:r>
      </w:del>
      <w:ins w:id="11" w:author="Linda Muller-Kessels" w:date="2021-04-30T09:11:00Z">
        <w:r w:rsidR="008B53E4">
          <w:t>X</w:t>
        </w:r>
      </w:ins>
      <w:r>
        <w:t xml:space="preserve"> veel ervaring met systeemintegratie en het afstemmen en onderhouden van de interfaces tussen de systemen. Hierbij was hij een belangrijke schakel tussen het bouwteam en de domeinspecialisten. Daarnaast heeft hij ruime ervaring in testautomatisering. </w:t>
      </w:r>
    </w:p>
    <w:p w14:paraId="5DAB6C7B" w14:textId="77777777" w:rsidR="00113793" w:rsidRDefault="00113793"/>
    <w:p w14:paraId="1EDC63BB" w14:textId="3FDBEF3A" w:rsidR="00113793" w:rsidRDefault="6B539863">
      <w:del w:id="12" w:author="Linda Muller-Kessels" w:date="2021-04-30T09:11:00Z">
        <w:r w:rsidDel="008B53E4">
          <w:delText>Gerard</w:delText>
        </w:r>
      </w:del>
      <w:ins w:id="13" w:author="Linda Muller-Kessels" w:date="2021-04-30T09:11:00Z">
        <w:r w:rsidR="008B53E4">
          <w:t>X</w:t>
        </w:r>
      </w:ins>
      <w:r w:rsidR="00801286">
        <w:t xml:space="preserve"> is analytisch sterk en in zijn werk hanteert hij een resultaat- en kwaliteitsgerichte aanpak. Hij kan goed achterhalen wat klanten willen en nodig hebben en daarbij zijn ideeën overtuigend overbrengen. Binnen CIMSOLUTIONS heeft </w:t>
      </w:r>
      <w:del w:id="14" w:author="Linda Muller-Kessels" w:date="2021-04-30T09:11:00Z">
        <w:r w:rsidDel="008B53E4">
          <w:delText>Gerard</w:delText>
        </w:r>
      </w:del>
      <w:ins w:id="15" w:author="Linda Muller-Kessels" w:date="2021-04-30T09:11:00Z">
        <w:r w:rsidR="008B53E4">
          <w:t>X</w:t>
        </w:r>
      </w:ins>
      <w:r w:rsidR="00801286">
        <w:t xml:space="preserve"> tijdens kennisdeling sessies verschillende presentaties gehouden over systeemontwikkeling met Java en de daarbij gebruikte methoden, technieken, best </w:t>
      </w:r>
      <w:proofErr w:type="spellStart"/>
      <w:r w:rsidR="00801286">
        <w:t>practices</w:t>
      </w:r>
      <w:proofErr w:type="spellEnd"/>
      <w:r w:rsidR="00801286">
        <w:t xml:space="preserve"> en tooling. </w:t>
      </w:r>
    </w:p>
    <w:p w14:paraId="6A05A809" w14:textId="77777777" w:rsidR="00113793" w:rsidRDefault="00113793">
      <w:pPr>
        <w:tabs>
          <w:tab w:val="left" w:pos="2835"/>
        </w:tabs>
      </w:pPr>
    </w:p>
    <w:p w14:paraId="45CE0989" w14:textId="77777777" w:rsidR="00113793" w:rsidRDefault="00801286">
      <w:pPr>
        <w:pStyle w:val="Kop1"/>
        <w:tabs>
          <w:tab w:val="left" w:pos="2835"/>
        </w:tabs>
      </w:pPr>
      <w:r w:rsidRPr="000A52E1">
        <w:t>Opleidingen</w:t>
      </w:r>
    </w:p>
    <w:p w14:paraId="03A92558" w14:textId="486B1665" w:rsidR="00113793" w:rsidRDefault="00801286">
      <w:r>
        <w:t>1999 - 2002</w:t>
      </w:r>
      <w:r>
        <w:tab/>
        <w:t>Hogere Informatica aan de Hogeschool van Utrecht</w:t>
      </w:r>
      <w:r>
        <w:br/>
        <w:t>1995 - 1999</w:t>
      </w:r>
      <w:r>
        <w:tab/>
        <w:t xml:space="preserve">Technische Informatica aan het </w:t>
      </w:r>
      <w:proofErr w:type="spellStart"/>
      <w:r>
        <w:t>Scutos</w:t>
      </w:r>
      <w:proofErr w:type="spellEnd"/>
      <w:r>
        <w:t xml:space="preserve"> College te Utrecht (MBO)</w:t>
      </w:r>
      <w:r>
        <w:br/>
        <w:t>1991 - 1995</w:t>
      </w:r>
      <w:r>
        <w:tab/>
        <w:t xml:space="preserve">MAVO aan de </w:t>
      </w:r>
      <w:proofErr w:type="spellStart"/>
      <w:r>
        <w:t>Gomarus</w:t>
      </w:r>
      <w:proofErr w:type="spellEnd"/>
      <w:r>
        <w:t xml:space="preserve"> Scholengemeenschap te Gorinchem</w:t>
      </w:r>
    </w:p>
    <w:p w14:paraId="5A39BBE3" w14:textId="77777777" w:rsidR="00113793" w:rsidRDefault="00113793">
      <w:pPr>
        <w:tabs>
          <w:tab w:val="left" w:pos="2835"/>
        </w:tabs>
      </w:pPr>
    </w:p>
    <w:p w14:paraId="032FDCF6" w14:textId="77777777" w:rsidR="00113793" w:rsidRDefault="00801286">
      <w:pPr>
        <w:pStyle w:val="Kop1"/>
        <w:tabs>
          <w:tab w:val="left" w:pos="2835"/>
        </w:tabs>
      </w:pPr>
      <w:r w:rsidRPr="000A52E1">
        <w:t>Trainingen</w:t>
      </w:r>
    </w:p>
    <w:p w14:paraId="3A2D4092" w14:textId="23FC2444" w:rsidR="00113793" w:rsidRDefault="00801286">
      <w:r>
        <w:t>2019</w:t>
      </w:r>
      <w:r>
        <w:tab/>
        <w:t>Effectief communiceren voor IT’ers</w:t>
      </w:r>
      <w:r>
        <w:br/>
        <w:t>2011</w:t>
      </w:r>
      <w:r>
        <w:tab/>
        <w:t xml:space="preserve">Scrum </w:t>
      </w:r>
      <w:proofErr w:type="spellStart"/>
      <w:r>
        <w:t>for</w:t>
      </w:r>
      <w:proofErr w:type="spellEnd"/>
      <w:r>
        <w:t xml:space="preserve"> team members</w:t>
      </w:r>
      <w:r>
        <w:br/>
        <w:t>2008</w:t>
      </w:r>
      <w:r>
        <w:tab/>
        <w:t xml:space="preserve">Object Oriented Analysis </w:t>
      </w:r>
      <w:proofErr w:type="spellStart"/>
      <w:r>
        <w:t>and</w:t>
      </w:r>
      <w:proofErr w:type="spellEnd"/>
      <w:r>
        <w:t xml:space="preserve"> Design (OOAD) cursus</w:t>
      </w:r>
      <w:r>
        <w:br/>
      </w:r>
      <w:r>
        <w:lastRenderedPageBreak/>
        <w:t>2008</w:t>
      </w:r>
      <w:r>
        <w:tab/>
        <w:t>Persoonlijke Vaardigheden</w:t>
      </w:r>
      <w:r>
        <w:br/>
        <w:t>2006</w:t>
      </w:r>
      <w:r>
        <w:tab/>
        <w:t>Trainingsprogramma Java Software Engineering</w:t>
      </w:r>
    </w:p>
    <w:p w14:paraId="41C8F396" w14:textId="77777777" w:rsidR="00113793" w:rsidRDefault="00113793">
      <w:pPr>
        <w:tabs>
          <w:tab w:val="left" w:pos="2835"/>
        </w:tabs>
      </w:pPr>
    </w:p>
    <w:p w14:paraId="700FA469" w14:textId="77777777" w:rsidR="00113793" w:rsidRPr="008B53E4" w:rsidRDefault="00801286">
      <w:pPr>
        <w:pStyle w:val="Kop1"/>
        <w:tabs>
          <w:tab w:val="left" w:pos="2835"/>
        </w:tabs>
        <w:rPr>
          <w:lang w:val="en-US"/>
          <w:rPrChange w:id="16" w:author="Linda Muller-Kessels" w:date="2021-04-30T09:11:00Z">
            <w:rPr/>
          </w:rPrChange>
        </w:rPr>
      </w:pPr>
      <w:r w:rsidRPr="008B53E4">
        <w:rPr>
          <w:lang w:val="en-US"/>
          <w:rPrChange w:id="17" w:author="Linda Muller-Kessels" w:date="2021-04-30T09:11:00Z">
            <w:rPr/>
          </w:rPrChange>
        </w:rPr>
        <w:t>Certificeringen</w:t>
      </w:r>
    </w:p>
    <w:p w14:paraId="10BBE6A6" w14:textId="46844A72" w:rsidR="00113793" w:rsidRPr="008B53E4" w:rsidRDefault="00801286">
      <w:pPr>
        <w:rPr>
          <w:lang w:val="en-US"/>
          <w:rPrChange w:id="18" w:author="Linda Muller-Kessels" w:date="2021-04-30T09:11:00Z">
            <w:rPr/>
          </w:rPrChange>
        </w:rPr>
      </w:pPr>
      <w:r w:rsidRPr="008B53E4">
        <w:rPr>
          <w:lang w:val="en-US"/>
          <w:rPrChange w:id="19" w:author="Linda Muller-Kessels" w:date="2021-04-30T09:11:00Z">
            <w:rPr/>
          </w:rPrChange>
        </w:rPr>
        <w:t>2019</w:t>
      </w:r>
      <w:r w:rsidRPr="008B53E4">
        <w:rPr>
          <w:lang w:val="en-US"/>
          <w:rPrChange w:id="20" w:author="Linda Muller-Kessels" w:date="2021-04-30T09:11:00Z">
            <w:rPr/>
          </w:rPrChange>
        </w:rPr>
        <w:tab/>
        <w:t>OCA, Java (SE 8) Programmer I</w:t>
      </w:r>
      <w:r w:rsidRPr="008B53E4">
        <w:rPr>
          <w:lang w:val="en-US"/>
          <w:rPrChange w:id="21" w:author="Linda Muller-Kessels" w:date="2021-04-30T09:11:00Z">
            <w:rPr/>
          </w:rPrChange>
        </w:rPr>
        <w:br/>
        <w:t>2019</w:t>
      </w:r>
      <w:r w:rsidRPr="008B53E4">
        <w:rPr>
          <w:lang w:val="en-US"/>
          <w:rPrChange w:id="22" w:author="Linda Muller-Kessels" w:date="2021-04-30T09:11:00Z">
            <w:rPr/>
          </w:rPrChange>
        </w:rPr>
        <w:tab/>
        <w:t>UML 2.5 Foundation</w:t>
      </w:r>
      <w:r w:rsidRPr="008B53E4">
        <w:rPr>
          <w:lang w:val="en-US"/>
          <w:rPrChange w:id="23" w:author="Linda Muller-Kessels" w:date="2021-04-30T09:11:00Z">
            <w:rPr/>
          </w:rPrChange>
        </w:rPr>
        <w:br/>
        <w:t>2019</w:t>
      </w:r>
      <w:r w:rsidRPr="008B53E4">
        <w:rPr>
          <w:lang w:val="en-US"/>
          <w:rPrChange w:id="24" w:author="Linda Muller-Kessels" w:date="2021-04-30T09:11:00Z">
            <w:rPr/>
          </w:rPrChange>
        </w:rPr>
        <w:tab/>
        <w:t>Professional Scrum Master (PSM I)</w:t>
      </w:r>
      <w:r w:rsidRPr="008B53E4">
        <w:rPr>
          <w:lang w:val="en-US"/>
          <w:rPrChange w:id="25" w:author="Linda Muller-Kessels" w:date="2021-04-30T09:11:00Z">
            <w:rPr/>
          </w:rPrChange>
        </w:rPr>
        <w:br/>
        <w:t>2009</w:t>
      </w:r>
      <w:r w:rsidRPr="008B53E4">
        <w:rPr>
          <w:lang w:val="en-US"/>
          <w:rPrChange w:id="26" w:author="Linda Muller-Kessels" w:date="2021-04-30T09:11:00Z">
            <w:rPr/>
          </w:rPrChange>
        </w:rPr>
        <w:tab/>
        <w:t>Java Certified Web Component Developer (SCWCD)</w:t>
      </w:r>
      <w:r w:rsidRPr="008B53E4">
        <w:rPr>
          <w:lang w:val="en-US"/>
          <w:rPrChange w:id="27" w:author="Linda Muller-Kessels" w:date="2021-04-30T09:11:00Z">
            <w:rPr/>
          </w:rPrChange>
        </w:rPr>
        <w:br/>
        <w:t>2008</w:t>
      </w:r>
      <w:r w:rsidRPr="008B53E4">
        <w:rPr>
          <w:lang w:val="en-US"/>
          <w:rPrChange w:id="28" w:author="Linda Muller-Kessels" w:date="2021-04-30T09:11:00Z">
            <w:rPr/>
          </w:rPrChange>
        </w:rPr>
        <w:tab/>
        <w:t>Java Certified Programmer (SCJP)</w:t>
      </w:r>
    </w:p>
    <w:p w14:paraId="72A3D3EC" w14:textId="77777777" w:rsidR="00113793" w:rsidRPr="008B53E4" w:rsidRDefault="00113793">
      <w:pPr>
        <w:tabs>
          <w:tab w:val="left" w:pos="2835"/>
        </w:tabs>
        <w:rPr>
          <w:lang w:val="en-US"/>
          <w:rPrChange w:id="29" w:author="Linda Muller-Kessels" w:date="2021-04-30T09:11:00Z">
            <w:rPr/>
          </w:rPrChange>
        </w:rPr>
      </w:pPr>
    </w:p>
    <w:p w14:paraId="553245CC" w14:textId="77777777" w:rsidR="00113793" w:rsidRPr="008B53E4" w:rsidRDefault="00801286">
      <w:pPr>
        <w:pStyle w:val="Kop1"/>
        <w:tabs>
          <w:tab w:val="left" w:pos="2835"/>
        </w:tabs>
        <w:rPr>
          <w:lang w:val="en-US"/>
          <w:rPrChange w:id="30" w:author="Linda Muller-Kessels" w:date="2021-04-30T09:11:00Z">
            <w:rPr/>
          </w:rPrChange>
        </w:rPr>
      </w:pPr>
      <w:r w:rsidRPr="008B53E4">
        <w:rPr>
          <w:lang w:val="en-US"/>
          <w:rPrChange w:id="31" w:author="Linda Muller-Kessels" w:date="2021-04-30T09:11:00Z">
            <w:rPr/>
          </w:rPrChange>
        </w:rPr>
        <w:t>Expertise</w:t>
      </w:r>
    </w:p>
    <w:p w14:paraId="255978E2" w14:textId="77777777" w:rsidR="00113793" w:rsidRPr="008B53E4" w:rsidRDefault="00801286">
      <w:pPr>
        <w:tabs>
          <w:tab w:val="left" w:pos="2835"/>
        </w:tabs>
        <w:rPr>
          <w:lang w:val="en-US"/>
          <w:rPrChange w:id="32" w:author="Linda Muller-Kessels" w:date="2021-04-30T09:11:00Z">
            <w:rPr/>
          </w:rPrChange>
        </w:rPr>
      </w:pPr>
      <w:r w:rsidRPr="008B53E4">
        <w:rPr>
          <w:b/>
          <w:lang w:val="en-US"/>
          <w:rPrChange w:id="33" w:author="Linda Muller-Kessels" w:date="2021-04-30T09:11:00Z">
            <w:rPr>
              <w:b/>
            </w:rPr>
          </w:rPrChange>
        </w:rPr>
        <w:t>COMPUTERTALEN/FRAMEWORKS:</w:t>
      </w:r>
      <w:r w:rsidRPr="008B53E4">
        <w:rPr>
          <w:lang w:val="en-US"/>
          <w:rPrChange w:id="34" w:author="Linda Muller-Kessels" w:date="2021-04-30T09:11:00Z">
            <w:rPr/>
          </w:rPrChange>
        </w:rPr>
        <w:t xml:space="preserve"> Java SE, Java EE, OSGi, Scala, Swing, AWT, JMS, MDB, JAX-WS, </w:t>
      </w:r>
      <w:proofErr w:type="spellStart"/>
      <w:r w:rsidRPr="008B53E4">
        <w:rPr>
          <w:lang w:val="en-US"/>
          <w:rPrChange w:id="35" w:author="Linda Muller-Kessels" w:date="2021-04-30T09:11:00Z">
            <w:rPr/>
          </w:rPrChange>
        </w:rPr>
        <w:t>WebServices</w:t>
      </w:r>
      <w:proofErr w:type="spellEnd"/>
      <w:r w:rsidRPr="008B53E4">
        <w:rPr>
          <w:lang w:val="en-US"/>
          <w:rPrChange w:id="36" w:author="Linda Muller-Kessels" w:date="2021-04-30T09:11:00Z">
            <w:rPr/>
          </w:rPrChange>
        </w:rPr>
        <w:t xml:space="preserve">, WSDL, Axis, JAX-RS, REST, Jersey, Servlets, JSP, JPA, RMI, </w:t>
      </w:r>
      <w:proofErr w:type="spellStart"/>
      <w:r w:rsidRPr="008B53E4">
        <w:rPr>
          <w:lang w:val="en-US"/>
          <w:rPrChange w:id="37" w:author="Linda Muller-Kessels" w:date="2021-04-30T09:11:00Z">
            <w:rPr/>
          </w:rPrChange>
        </w:rPr>
        <w:t>Netty</w:t>
      </w:r>
      <w:proofErr w:type="spellEnd"/>
      <w:r w:rsidRPr="008B53E4">
        <w:rPr>
          <w:lang w:val="en-US"/>
          <w:rPrChange w:id="38" w:author="Linda Muller-Kessels" w:date="2021-04-30T09:11:00Z">
            <w:rPr/>
          </w:rPrChange>
        </w:rPr>
        <w:t xml:space="preserve">, Spring, Spring Boot, </w:t>
      </w:r>
      <w:proofErr w:type="spellStart"/>
      <w:r w:rsidRPr="008B53E4">
        <w:rPr>
          <w:lang w:val="en-US"/>
          <w:rPrChange w:id="39" w:author="Linda Muller-Kessels" w:date="2021-04-30T09:11:00Z">
            <w:rPr/>
          </w:rPrChange>
        </w:rPr>
        <w:t>OpenJPA</w:t>
      </w:r>
      <w:proofErr w:type="spellEnd"/>
      <w:r w:rsidRPr="008B53E4">
        <w:rPr>
          <w:lang w:val="en-US"/>
          <w:rPrChange w:id="40" w:author="Linda Muller-Kessels" w:date="2021-04-30T09:11:00Z">
            <w:rPr/>
          </w:rPrChange>
        </w:rPr>
        <w:t xml:space="preserve">, </w:t>
      </w:r>
      <w:proofErr w:type="spellStart"/>
      <w:r w:rsidRPr="008B53E4">
        <w:rPr>
          <w:lang w:val="en-US"/>
          <w:rPrChange w:id="41" w:author="Linda Muller-Kessels" w:date="2021-04-30T09:11:00Z">
            <w:rPr/>
          </w:rPrChange>
        </w:rPr>
        <w:t>EclipseLink</w:t>
      </w:r>
      <w:proofErr w:type="spellEnd"/>
      <w:r w:rsidRPr="008B53E4">
        <w:rPr>
          <w:lang w:val="en-US"/>
          <w:rPrChange w:id="42" w:author="Linda Muller-Kessels" w:date="2021-04-30T09:11:00Z">
            <w:rPr/>
          </w:rPrChange>
        </w:rPr>
        <w:t xml:space="preserve">, Hibernate, Wicket, Struts, LOG4J, JSON, HTML, JAXB, XML, XSD, JAXB, </w:t>
      </w:r>
      <w:proofErr w:type="spellStart"/>
      <w:r w:rsidRPr="008B53E4">
        <w:rPr>
          <w:lang w:val="en-US"/>
          <w:rPrChange w:id="43" w:author="Linda Muller-Kessels" w:date="2021-04-30T09:11:00Z">
            <w:rPr/>
          </w:rPrChange>
        </w:rPr>
        <w:t>Javascript</w:t>
      </w:r>
      <w:proofErr w:type="spellEnd"/>
      <w:r w:rsidRPr="008B53E4">
        <w:rPr>
          <w:lang w:val="en-US"/>
          <w:rPrChange w:id="44" w:author="Linda Muller-Kessels" w:date="2021-04-30T09:11:00Z">
            <w:rPr/>
          </w:rPrChange>
        </w:rPr>
        <w:t xml:space="preserve">, SQL, JPQL, Lombok, EJB, </w:t>
      </w:r>
      <w:proofErr w:type="spellStart"/>
      <w:r w:rsidRPr="008B53E4">
        <w:rPr>
          <w:lang w:val="en-US"/>
          <w:rPrChange w:id="45" w:author="Linda Muller-Kessels" w:date="2021-04-30T09:11:00Z">
            <w:rPr/>
          </w:rPrChange>
        </w:rPr>
        <w:t>Quarkus</w:t>
      </w:r>
      <w:proofErr w:type="spellEnd"/>
      <w:r w:rsidRPr="008B53E4">
        <w:rPr>
          <w:lang w:val="en-US"/>
          <w:rPrChange w:id="46" w:author="Linda Muller-Kessels" w:date="2021-04-30T09:11:00Z">
            <w:rPr/>
          </w:rPrChange>
        </w:rPr>
        <w:t xml:space="preserve">, </w:t>
      </w:r>
      <w:proofErr w:type="spellStart"/>
      <w:r w:rsidRPr="008B53E4">
        <w:rPr>
          <w:lang w:val="en-US"/>
          <w:rPrChange w:id="47" w:author="Linda Muller-Kessels" w:date="2021-04-30T09:11:00Z">
            <w:rPr/>
          </w:rPrChange>
        </w:rPr>
        <w:t>MapStruct</w:t>
      </w:r>
      <w:proofErr w:type="spellEnd"/>
    </w:p>
    <w:p w14:paraId="583EAF0E" w14:textId="77777777" w:rsidR="00113793" w:rsidRDefault="00801286">
      <w:pPr>
        <w:tabs>
          <w:tab w:val="left" w:pos="2835"/>
        </w:tabs>
      </w:pPr>
      <w:r>
        <w:rPr>
          <w:b/>
        </w:rPr>
        <w:t>ONTWIKKELOMGEVING</w:t>
      </w:r>
      <w:r w:rsidRPr="000D6970">
        <w:rPr>
          <w:b/>
        </w:rPr>
        <w:t>:</w:t>
      </w:r>
      <w:r>
        <w:t xml:space="preserve"> </w:t>
      </w:r>
      <w:proofErr w:type="spellStart"/>
      <w:r>
        <w:t>IntelliJ</w:t>
      </w:r>
      <w:proofErr w:type="spellEnd"/>
      <w:r>
        <w:t xml:space="preserve">, </w:t>
      </w:r>
      <w:proofErr w:type="spellStart"/>
      <w:r>
        <w:t>Eclipse</w:t>
      </w:r>
      <w:proofErr w:type="spellEnd"/>
      <w:r>
        <w:t xml:space="preserve">, </w:t>
      </w:r>
      <w:proofErr w:type="spellStart"/>
      <w:r>
        <w:t>NetBeans</w:t>
      </w:r>
      <w:proofErr w:type="spellEnd"/>
      <w:r>
        <w:t xml:space="preserve">, </w:t>
      </w:r>
      <w:proofErr w:type="spellStart"/>
      <w:r>
        <w:t>XMLSpy</w:t>
      </w:r>
      <w:proofErr w:type="spellEnd"/>
      <w:r>
        <w:t xml:space="preserve">, </w:t>
      </w:r>
      <w:proofErr w:type="spellStart"/>
      <w:r>
        <w:t>SQuirreL</w:t>
      </w:r>
      <w:proofErr w:type="spellEnd"/>
    </w:p>
    <w:p w14:paraId="70C113FF" w14:textId="77777777" w:rsidR="00113793" w:rsidRPr="008B53E4" w:rsidRDefault="00801286">
      <w:pPr>
        <w:tabs>
          <w:tab w:val="left" w:pos="2835"/>
        </w:tabs>
        <w:rPr>
          <w:lang w:val="en-US"/>
          <w:rPrChange w:id="48" w:author="Linda Muller-Kessels" w:date="2021-04-30T09:11:00Z">
            <w:rPr/>
          </w:rPrChange>
        </w:rPr>
      </w:pPr>
      <w:r w:rsidRPr="008B53E4">
        <w:rPr>
          <w:b/>
          <w:lang w:val="en-US"/>
          <w:rPrChange w:id="49" w:author="Linda Muller-Kessels" w:date="2021-04-30T09:11:00Z">
            <w:rPr>
              <w:b/>
            </w:rPr>
          </w:rPrChange>
        </w:rPr>
        <w:t>WEBSERVERS:</w:t>
      </w:r>
      <w:r w:rsidRPr="008B53E4">
        <w:rPr>
          <w:lang w:val="en-US"/>
          <w:rPrChange w:id="50" w:author="Linda Muller-Kessels" w:date="2021-04-30T09:11:00Z">
            <w:rPr/>
          </w:rPrChange>
        </w:rPr>
        <w:t xml:space="preserve"> IBM WebSphere, Oracle </w:t>
      </w:r>
      <w:proofErr w:type="spellStart"/>
      <w:r w:rsidRPr="008B53E4">
        <w:rPr>
          <w:lang w:val="en-US"/>
          <w:rPrChange w:id="51" w:author="Linda Muller-Kessels" w:date="2021-04-30T09:11:00Z">
            <w:rPr/>
          </w:rPrChange>
        </w:rPr>
        <w:t>Weblogic</w:t>
      </w:r>
      <w:proofErr w:type="spellEnd"/>
      <w:r w:rsidRPr="008B53E4">
        <w:rPr>
          <w:lang w:val="en-US"/>
          <w:rPrChange w:id="52" w:author="Linda Muller-Kessels" w:date="2021-04-30T09:11:00Z">
            <w:rPr/>
          </w:rPrChange>
        </w:rPr>
        <w:t xml:space="preserve">, Apache, JBoss, Tomcat, </w:t>
      </w:r>
      <w:proofErr w:type="spellStart"/>
      <w:r w:rsidRPr="008B53E4">
        <w:rPr>
          <w:lang w:val="en-US"/>
          <w:rPrChange w:id="53" w:author="Linda Muller-Kessels" w:date="2021-04-30T09:11:00Z">
            <w:rPr/>
          </w:rPrChange>
        </w:rPr>
        <w:t>TomEE</w:t>
      </w:r>
      <w:proofErr w:type="spellEnd"/>
      <w:r w:rsidRPr="008B53E4">
        <w:rPr>
          <w:lang w:val="en-US"/>
          <w:rPrChange w:id="54" w:author="Linda Muller-Kessels" w:date="2021-04-30T09:11:00Z">
            <w:rPr/>
          </w:rPrChange>
        </w:rPr>
        <w:t xml:space="preserve"> </w:t>
      </w:r>
      <w:proofErr w:type="spellStart"/>
      <w:r w:rsidRPr="008B53E4">
        <w:rPr>
          <w:lang w:val="en-US"/>
          <w:rPrChange w:id="55" w:author="Linda Muller-Kessels" w:date="2021-04-30T09:11:00Z">
            <w:rPr/>
          </w:rPrChange>
        </w:rPr>
        <w:t>WildFly</w:t>
      </w:r>
      <w:proofErr w:type="spellEnd"/>
      <w:r w:rsidRPr="008B53E4">
        <w:rPr>
          <w:lang w:val="en-US"/>
          <w:rPrChange w:id="56" w:author="Linda Muller-Kessels" w:date="2021-04-30T09:11:00Z">
            <w:rPr/>
          </w:rPrChange>
        </w:rPr>
        <w:t>, Glassfish</w:t>
      </w:r>
    </w:p>
    <w:p w14:paraId="77A772C1" w14:textId="77777777" w:rsidR="00113793" w:rsidRPr="008B53E4" w:rsidRDefault="00801286">
      <w:pPr>
        <w:tabs>
          <w:tab w:val="left" w:pos="2835"/>
        </w:tabs>
        <w:rPr>
          <w:lang w:val="en-US"/>
          <w:rPrChange w:id="57" w:author="Linda Muller-Kessels" w:date="2021-04-30T09:11:00Z">
            <w:rPr/>
          </w:rPrChange>
        </w:rPr>
      </w:pPr>
      <w:r w:rsidRPr="008B53E4">
        <w:rPr>
          <w:b/>
          <w:lang w:val="en-US"/>
          <w:rPrChange w:id="58" w:author="Linda Muller-Kessels" w:date="2021-04-30T09:11:00Z">
            <w:rPr>
              <w:b/>
            </w:rPr>
          </w:rPrChange>
        </w:rPr>
        <w:t>DATABASES:</w:t>
      </w:r>
      <w:r w:rsidRPr="008B53E4">
        <w:rPr>
          <w:lang w:val="en-US"/>
          <w:rPrChange w:id="59" w:author="Linda Muller-Kessels" w:date="2021-04-30T09:11:00Z">
            <w:rPr/>
          </w:rPrChange>
        </w:rPr>
        <w:t xml:space="preserve"> Oracle, MySQL, MS SQL Server, MS Access, </w:t>
      </w:r>
      <w:proofErr w:type="spellStart"/>
      <w:r w:rsidRPr="008B53E4">
        <w:rPr>
          <w:lang w:val="en-US"/>
          <w:rPrChange w:id="60" w:author="Linda Muller-Kessels" w:date="2021-04-30T09:11:00Z">
            <w:rPr/>
          </w:rPrChange>
        </w:rPr>
        <w:t>Dbase</w:t>
      </w:r>
      <w:proofErr w:type="spellEnd"/>
      <w:r w:rsidRPr="008B53E4">
        <w:rPr>
          <w:lang w:val="en-US"/>
          <w:rPrChange w:id="61" w:author="Linda Muller-Kessels" w:date="2021-04-30T09:11:00Z">
            <w:rPr/>
          </w:rPrChange>
        </w:rPr>
        <w:t>, PostgreSQL, IBM DB2, Derby, HSQLDB</w:t>
      </w:r>
    </w:p>
    <w:p w14:paraId="6C9B71C2" w14:textId="77777777" w:rsidR="00113793" w:rsidRPr="008B53E4" w:rsidRDefault="00801286">
      <w:pPr>
        <w:tabs>
          <w:tab w:val="left" w:pos="2835"/>
        </w:tabs>
        <w:rPr>
          <w:lang w:val="en-US"/>
          <w:rPrChange w:id="62" w:author="Linda Muller-Kessels" w:date="2021-04-30T09:11:00Z">
            <w:rPr/>
          </w:rPrChange>
        </w:rPr>
      </w:pPr>
      <w:r w:rsidRPr="008B53E4">
        <w:rPr>
          <w:b/>
          <w:lang w:val="en-US"/>
          <w:rPrChange w:id="63" w:author="Linda Muller-Kessels" w:date="2021-04-30T09:11:00Z">
            <w:rPr>
              <w:b/>
            </w:rPr>
          </w:rPrChange>
        </w:rPr>
        <w:t>DATACOMMUNICATIE:</w:t>
      </w:r>
      <w:r w:rsidRPr="008B53E4">
        <w:rPr>
          <w:lang w:val="en-US"/>
          <w:rPrChange w:id="64" w:author="Linda Muller-Kessels" w:date="2021-04-30T09:11:00Z">
            <w:rPr/>
          </w:rPrChange>
        </w:rPr>
        <w:t xml:space="preserve"> SNMP, FTP, TCP/IP, UDP, RMI</w:t>
      </w:r>
    </w:p>
    <w:p w14:paraId="4C83910C" w14:textId="77777777" w:rsidR="00113793" w:rsidRPr="008B53E4" w:rsidRDefault="00801286">
      <w:pPr>
        <w:tabs>
          <w:tab w:val="left" w:pos="2835"/>
        </w:tabs>
        <w:rPr>
          <w:lang w:val="en-US"/>
          <w:rPrChange w:id="65" w:author="Linda Muller-Kessels" w:date="2021-04-30T09:11:00Z">
            <w:rPr/>
          </w:rPrChange>
        </w:rPr>
      </w:pPr>
      <w:r w:rsidRPr="008B53E4">
        <w:rPr>
          <w:b/>
          <w:lang w:val="en-US"/>
          <w:rPrChange w:id="66" w:author="Linda Muller-Kessels" w:date="2021-04-30T09:11:00Z">
            <w:rPr>
              <w:b/>
            </w:rPr>
          </w:rPrChange>
        </w:rPr>
        <w:t>TEST TOOLING:</w:t>
      </w:r>
      <w:r w:rsidRPr="008B53E4">
        <w:rPr>
          <w:lang w:val="en-US"/>
          <w:rPrChange w:id="67" w:author="Linda Muller-Kessels" w:date="2021-04-30T09:11:00Z">
            <w:rPr/>
          </w:rPrChange>
        </w:rPr>
        <w:t xml:space="preserve"> JUnit, </w:t>
      </w:r>
      <w:proofErr w:type="spellStart"/>
      <w:r w:rsidRPr="008B53E4">
        <w:rPr>
          <w:lang w:val="en-US"/>
          <w:rPrChange w:id="68" w:author="Linda Muller-Kessels" w:date="2021-04-30T09:11:00Z">
            <w:rPr/>
          </w:rPrChange>
        </w:rPr>
        <w:t>DbUnit</w:t>
      </w:r>
      <w:proofErr w:type="spellEnd"/>
      <w:r w:rsidRPr="008B53E4">
        <w:rPr>
          <w:lang w:val="en-US"/>
          <w:rPrChange w:id="69" w:author="Linda Muller-Kessels" w:date="2021-04-30T09:11:00Z">
            <w:rPr/>
          </w:rPrChange>
        </w:rPr>
        <w:t xml:space="preserve">, </w:t>
      </w:r>
      <w:proofErr w:type="spellStart"/>
      <w:r w:rsidRPr="008B53E4">
        <w:rPr>
          <w:lang w:val="en-US"/>
          <w:rPrChange w:id="70" w:author="Linda Muller-Kessels" w:date="2021-04-30T09:11:00Z">
            <w:rPr/>
          </w:rPrChange>
        </w:rPr>
        <w:t>Fitnesse</w:t>
      </w:r>
      <w:proofErr w:type="spellEnd"/>
      <w:r w:rsidRPr="008B53E4">
        <w:rPr>
          <w:lang w:val="en-US"/>
          <w:rPrChange w:id="71" w:author="Linda Muller-Kessels" w:date="2021-04-30T09:11:00Z">
            <w:rPr/>
          </w:rPrChange>
        </w:rPr>
        <w:t xml:space="preserve">, </w:t>
      </w:r>
      <w:proofErr w:type="spellStart"/>
      <w:r w:rsidRPr="008B53E4">
        <w:rPr>
          <w:lang w:val="en-US"/>
          <w:rPrChange w:id="72" w:author="Linda Muller-Kessels" w:date="2021-04-30T09:11:00Z">
            <w:rPr/>
          </w:rPrChange>
        </w:rPr>
        <w:t>EasyMock</w:t>
      </w:r>
      <w:proofErr w:type="spellEnd"/>
      <w:r w:rsidRPr="008B53E4">
        <w:rPr>
          <w:lang w:val="en-US"/>
          <w:rPrChange w:id="73" w:author="Linda Muller-Kessels" w:date="2021-04-30T09:11:00Z">
            <w:rPr/>
          </w:rPrChange>
        </w:rPr>
        <w:t xml:space="preserve">, Mockito, </w:t>
      </w:r>
      <w:proofErr w:type="spellStart"/>
      <w:r w:rsidRPr="008B53E4">
        <w:rPr>
          <w:lang w:val="en-US"/>
          <w:rPrChange w:id="74" w:author="Linda Muller-Kessels" w:date="2021-04-30T09:11:00Z">
            <w:rPr/>
          </w:rPrChange>
        </w:rPr>
        <w:t>Hamcrest</w:t>
      </w:r>
      <w:proofErr w:type="spellEnd"/>
      <w:r w:rsidRPr="008B53E4">
        <w:rPr>
          <w:lang w:val="en-US"/>
          <w:rPrChange w:id="75" w:author="Linda Muller-Kessels" w:date="2021-04-30T09:11:00Z">
            <w:rPr/>
          </w:rPrChange>
        </w:rPr>
        <w:t xml:space="preserve">, JMeter, SoapUI, </w:t>
      </w:r>
      <w:proofErr w:type="spellStart"/>
      <w:r w:rsidRPr="008B53E4">
        <w:rPr>
          <w:lang w:val="en-US"/>
          <w:rPrChange w:id="76" w:author="Linda Muller-Kessels" w:date="2021-04-30T09:11:00Z">
            <w:rPr/>
          </w:rPrChange>
        </w:rPr>
        <w:t>ArchUnit</w:t>
      </w:r>
      <w:proofErr w:type="spellEnd"/>
    </w:p>
    <w:p w14:paraId="5032251B" w14:textId="77777777" w:rsidR="00113793" w:rsidRPr="008B53E4" w:rsidRDefault="00801286">
      <w:pPr>
        <w:tabs>
          <w:tab w:val="left" w:pos="2835"/>
        </w:tabs>
        <w:rPr>
          <w:lang w:val="en-US"/>
          <w:rPrChange w:id="77" w:author="Linda Muller-Kessels" w:date="2021-04-30T09:11:00Z">
            <w:rPr/>
          </w:rPrChange>
        </w:rPr>
      </w:pPr>
      <w:r w:rsidRPr="008B53E4">
        <w:rPr>
          <w:b/>
          <w:lang w:val="en-US"/>
          <w:rPrChange w:id="78" w:author="Linda Muller-Kessels" w:date="2021-04-30T09:11:00Z">
            <w:rPr>
              <w:b/>
            </w:rPr>
          </w:rPrChange>
        </w:rPr>
        <w:t>ONTWIKKELMETHODIEKEN:</w:t>
      </w:r>
      <w:r w:rsidRPr="008B53E4">
        <w:rPr>
          <w:lang w:val="en-US"/>
          <w:rPrChange w:id="79" w:author="Linda Muller-Kessels" w:date="2021-04-30T09:11:00Z">
            <w:rPr/>
          </w:rPrChange>
        </w:rPr>
        <w:t xml:space="preserve"> Continuous Integration (CI), Continuous Delivery (CD), Test-driven development (TDD), UML, Design Patterns, SAFe, Scrum, RUP, DSDM, SDM, MIL-STD-498</w:t>
      </w:r>
    </w:p>
    <w:p w14:paraId="785185E7" w14:textId="77777777" w:rsidR="00113793" w:rsidRPr="008B53E4" w:rsidRDefault="00801286">
      <w:pPr>
        <w:tabs>
          <w:tab w:val="left" w:pos="2835"/>
        </w:tabs>
        <w:rPr>
          <w:lang w:val="en-US"/>
          <w:rPrChange w:id="80" w:author="Linda Muller-Kessels" w:date="2021-04-30T09:11:00Z">
            <w:rPr/>
          </w:rPrChange>
        </w:rPr>
      </w:pPr>
      <w:r w:rsidRPr="008B53E4">
        <w:rPr>
          <w:b/>
          <w:lang w:val="en-US"/>
          <w:rPrChange w:id="81" w:author="Linda Muller-Kessels" w:date="2021-04-30T09:11:00Z">
            <w:rPr>
              <w:b/>
            </w:rPr>
          </w:rPrChange>
        </w:rPr>
        <w:t>BUG TRACKING:</w:t>
      </w:r>
      <w:r w:rsidRPr="008B53E4">
        <w:rPr>
          <w:lang w:val="en-US"/>
          <w:rPrChange w:id="82" w:author="Linda Muller-Kessels" w:date="2021-04-30T09:11:00Z">
            <w:rPr/>
          </w:rPrChange>
        </w:rPr>
        <w:t xml:space="preserve"> Jira, Mantis, Track+, </w:t>
      </w:r>
      <w:proofErr w:type="spellStart"/>
      <w:r w:rsidRPr="008B53E4">
        <w:rPr>
          <w:lang w:val="en-US"/>
          <w:rPrChange w:id="83" w:author="Linda Muller-Kessels" w:date="2021-04-30T09:11:00Z">
            <w:rPr/>
          </w:rPrChange>
        </w:rPr>
        <w:t>TestDirector</w:t>
      </w:r>
      <w:proofErr w:type="spellEnd"/>
    </w:p>
    <w:p w14:paraId="187FC794" w14:textId="77777777" w:rsidR="00113793" w:rsidRDefault="00801286">
      <w:pPr>
        <w:tabs>
          <w:tab w:val="left" w:pos="2835"/>
        </w:tabs>
      </w:pPr>
      <w:r>
        <w:rPr>
          <w:b/>
        </w:rPr>
        <w:t>VERSIE BEHEER</w:t>
      </w:r>
      <w:r w:rsidRPr="000D6970">
        <w:rPr>
          <w:b/>
        </w:rPr>
        <w:t>:</w:t>
      </w:r>
      <w:r>
        <w:t xml:space="preserve"> CVS, SVN, Git, GitHub, Bitbucket</w:t>
      </w:r>
    </w:p>
    <w:p w14:paraId="32B90626" w14:textId="77777777" w:rsidR="00113793" w:rsidRPr="008B53E4" w:rsidRDefault="00801286">
      <w:pPr>
        <w:tabs>
          <w:tab w:val="left" w:pos="2835"/>
        </w:tabs>
        <w:rPr>
          <w:lang w:val="en-US"/>
          <w:rPrChange w:id="84" w:author="Linda Muller-Kessels" w:date="2021-04-30T09:11:00Z">
            <w:rPr/>
          </w:rPrChange>
        </w:rPr>
      </w:pPr>
      <w:r w:rsidRPr="008B53E4">
        <w:rPr>
          <w:b/>
          <w:lang w:val="en-US"/>
          <w:rPrChange w:id="85" w:author="Linda Muller-Kessels" w:date="2021-04-30T09:11:00Z">
            <w:rPr>
              <w:b/>
            </w:rPr>
          </w:rPrChange>
        </w:rPr>
        <w:t>DATABASE MIGRATIE:</w:t>
      </w:r>
      <w:r w:rsidRPr="008B53E4">
        <w:rPr>
          <w:lang w:val="en-US"/>
          <w:rPrChange w:id="86" w:author="Linda Muller-Kessels" w:date="2021-04-30T09:11:00Z">
            <w:rPr/>
          </w:rPrChange>
        </w:rPr>
        <w:t xml:space="preserve"> Flyway, Liquibase</w:t>
      </w:r>
    </w:p>
    <w:p w14:paraId="7209B20C" w14:textId="77777777" w:rsidR="00113793" w:rsidRPr="008B53E4" w:rsidRDefault="00801286">
      <w:pPr>
        <w:tabs>
          <w:tab w:val="left" w:pos="2835"/>
        </w:tabs>
        <w:rPr>
          <w:lang w:val="en-US"/>
          <w:rPrChange w:id="87" w:author="Linda Muller-Kessels" w:date="2021-04-30T09:11:00Z">
            <w:rPr/>
          </w:rPrChange>
        </w:rPr>
      </w:pPr>
      <w:r w:rsidRPr="008B53E4">
        <w:rPr>
          <w:b/>
          <w:lang w:val="en-US"/>
          <w:rPrChange w:id="88" w:author="Linda Muller-Kessels" w:date="2021-04-30T09:11:00Z">
            <w:rPr>
              <w:b/>
            </w:rPr>
          </w:rPrChange>
        </w:rPr>
        <w:t>BUILD TOOLING:</w:t>
      </w:r>
      <w:r w:rsidRPr="008B53E4">
        <w:rPr>
          <w:lang w:val="en-US"/>
          <w:rPrChange w:id="89" w:author="Linda Muller-Kessels" w:date="2021-04-30T09:11:00Z">
            <w:rPr/>
          </w:rPrChange>
        </w:rPr>
        <w:t xml:space="preserve"> Maven, Gradle, Ant, </w:t>
      </w:r>
      <w:proofErr w:type="spellStart"/>
      <w:r w:rsidRPr="008B53E4">
        <w:rPr>
          <w:lang w:val="en-US"/>
          <w:rPrChange w:id="90" w:author="Linda Muller-Kessels" w:date="2021-04-30T09:11:00Z">
            <w:rPr/>
          </w:rPrChange>
        </w:rPr>
        <w:t>MapStruct</w:t>
      </w:r>
      <w:proofErr w:type="spellEnd"/>
    </w:p>
    <w:p w14:paraId="257FAC67" w14:textId="77777777" w:rsidR="00113793" w:rsidRPr="008B53E4" w:rsidRDefault="00801286">
      <w:pPr>
        <w:tabs>
          <w:tab w:val="left" w:pos="2835"/>
        </w:tabs>
        <w:rPr>
          <w:lang w:val="en-US"/>
          <w:rPrChange w:id="91" w:author="Linda Muller-Kessels" w:date="2021-04-30T09:11:00Z">
            <w:rPr/>
          </w:rPrChange>
        </w:rPr>
      </w:pPr>
      <w:r w:rsidRPr="008B53E4">
        <w:rPr>
          <w:b/>
          <w:lang w:val="en-US"/>
          <w:rPrChange w:id="92" w:author="Linda Muller-Kessels" w:date="2021-04-30T09:11:00Z">
            <w:rPr>
              <w:b/>
            </w:rPr>
          </w:rPrChange>
        </w:rPr>
        <w:t>BESTURINGSSYSTEMEN:</w:t>
      </w:r>
      <w:r w:rsidRPr="008B53E4">
        <w:rPr>
          <w:lang w:val="en-US"/>
          <w:rPrChange w:id="93" w:author="Linda Muller-Kessels" w:date="2021-04-30T09:11:00Z">
            <w:rPr/>
          </w:rPrChange>
        </w:rPr>
        <w:t xml:space="preserve"> MS DOS, Windows, Linux, VirtualBox</w:t>
      </w:r>
    </w:p>
    <w:p w14:paraId="2FA3C0BD" w14:textId="77777777" w:rsidR="00113793" w:rsidRPr="008B53E4" w:rsidRDefault="00801286">
      <w:pPr>
        <w:tabs>
          <w:tab w:val="left" w:pos="2835"/>
        </w:tabs>
        <w:rPr>
          <w:lang w:val="en-US"/>
          <w:rPrChange w:id="94" w:author="Linda Muller-Kessels" w:date="2021-04-30T09:11:00Z">
            <w:rPr/>
          </w:rPrChange>
        </w:rPr>
      </w:pPr>
      <w:r w:rsidRPr="008B53E4">
        <w:rPr>
          <w:b/>
          <w:lang w:val="en-US"/>
          <w:rPrChange w:id="95" w:author="Linda Muller-Kessels" w:date="2021-04-30T09:11:00Z">
            <w:rPr>
              <w:b/>
            </w:rPr>
          </w:rPrChange>
        </w:rPr>
        <w:t>OVERIG:</w:t>
      </w:r>
      <w:r w:rsidRPr="008B53E4">
        <w:rPr>
          <w:lang w:val="en-US"/>
          <w:rPrChange w:id="96" w:author="Linda Muller-Kessels" w:date="2021-04-30T09:11:00Z">
            <w:rPr/>
          </w:rPrChange>
        </w:rPr>
        <w:t xml:space="preserve"> Docker, Jenkins, Sonar, Nexus, Confluence, microservices</w:t>
      </w:r>
    </w:p>
    <w:p w14:paraId="0D0B940D" w14:textId="77777777" w:rsidR="00113793" w:rsidRPr="008B53E4" w:rsidRDefault="00113793">
      <w:pPr>
        <w:tabs>
          <w:tab w:val="left" w:pos="2835"/>
        </w:tabs>
        <w:rPr>
          <w:lang w:val="en-US"/>
          <w:rPrChange w:id="97" w:author="Linda Muller-Kessels" w:date="2021-04-30T09:11:00Z">
            <w:rPr/>
          </w:rPrChange>
        </w:rPr>
      </w:pPr>
    </w:p>
    <w:p w14:paraId="31300F47" w14:textId="77777777" w:rsidR="00113793" w:rsidRPr="008B53E4" w:rsidRDefault="00801286">
      <w:pPr>
        <w:pStyle w:val="Kop1"/>
        <w:tabs>
          <w:tab w:val="left" w:pos="2835"/>
        </w:tabs>
        <w:rPr>
          <w:lang w:val="en-US"/>
          <w:rPrChange w:id="98" w:author="Linda Muller-Kessels" w:date="2021-04-30T09:11:00Z">
            <w:rPr/>
          </w:rPrChange>
        </w:rPr>
      </w:pPr>
      <w:r w:rsidRPr="008B53E4">
        <w:rPr>
          <w:lang w:val="en-US"/>
          <w:rPrChange w:id="99" w:author="Linda Muller-Kessels" w:date="2021-04-30T09:11:00Z">
            <w:rPr/>
          </w:rPrChange>
        </w:rPr>
        <w:t>Werkervaring</w:t>
      </w:r>
    </w:p>
    <w:p w14:paraId="21AB395D" w14:textId="6E2319D1" w:rsidR="00113793" w:rsidRPr="008B53E4" w:rsidRDefault="00801286">
      <w:pPr>
        <w:rPr>
          <w:lang w:val="en-US"/>
          <w:rPrChange w:id="100" w:author="Linda Muller-Kessels" w:date="2021-04-30T09:11:00Z">
            <w:rPr/>
          </w:rPrChange>
        </w:rPr>
      </w:pPr>
      <w:r w:rsidRPr="008B53E4">
        <w:rPr>
          <w:lang w:val="en-US"/>
          <w:rPrChange w:id="101" w:author="Linda Muller-Kessels" w:date="2021-04-30T09:11:00Z">
            <w:rPr/>
          </w:rPrChange>
        </w:rPr>
        <w:t xml:space="preserve">dec 2006 - </w:t>
      </w:r>
      <w:proofErr w:type="spellStart"/>
      <w:r w:rsidR="776B24D8" w:rsidRPr="008B53E4">
        <w:rPr>
          <w:lang w:val="en-US"/>
          <w:rPrChange w:id="102" w:author="Linda Muller-Kessels" w:date="2021-04-30T09:11:00Z">
            <w:rPr/>
          </w:rPrChange>
        </w:rPr>
        <w:t>heden</w:t>
      </w:r>
      <w:proofErr w:type="spellEnd"/>
      <w:r w:rsidRPr="008B53E4">
        <w:rPr>
          <w:lang w:val="en-US"/>
          <w:rPrChange w:id="103" w:author="Linda Muller-Kessels" w:date="2021-04-30T09:11:00Z">
            <w:rPr/>
          </w:rPrChange>
        </w:rPr>
        <w:tab/>
        <w:t xml:space="preserve">CIMSOLUTIONS </w:t>
      </w:r>
      <w:proofErr w:type="spellStart"/>
      <w:r w:rsidRPr="008B53E4">
        <w:rPr>
          <w:lang w:val="en-US"/>
          <w:rPrChange w:id="104" w:author="Linda Muller-Kessels" w:date="2021-04-30T09:11:00Z">
            <w:rPr/>
          </w:rPrChange>
        </w:rPr>
        <w:t>Systeemontwerper</w:t>
      </w:r>
      <w:proofErr w:type="spellEnd"/>
      <w:r w:rsidRPr="008B53E4">
        <w:rPr>
          <w:lang w:val="en-US"/>
          <w:rPrChange w:id="105" w:author="Linda Muller-Kessels" w:date="2021-04-30T09:11:00Z">
            <w:rPr/>
          </w:rPrChange>
        </w:rPr>
        <w:t>/</w:t>
      </w:r>
      <w:proofErr w:type="spellStart"/>
      <w:r w:rsidRPr="008B53E4">
        <w:rPr>
          <w:lang w:val="en-US"/>
          <w:rPrChange w:id="106" w:author="Linda Muller-Kessels" w:date="2021-04-30T09:11:00Z">
            <w:rPr/>
          </w:rPrChange>
        </w:rPr>
        <w:t>Technisch</w:t>
      </w:r>
      <w:proofErr w:type="spellEnd"/>
      <w:r w:rsidRPr="008B53E4">
        <w:rPr>
          <w:lang w:val="en-US"/>
          <w:rPrChange w:id="107" w:author="Linda Muller-Kessels" w:date="2021-04-30T09:11:00Z">
            <w:rPr/>
          </w:rPrChange>
        </w:rPr>
        <w:t xml:space="preserve"> Specialist</w:t>
      </w:r>
      <w:r w:rsidRPr="008B53E4">
        <w:rPr>
          <w:lang w:val="en-US"/>
          <w:rPrChange w:id="108" w:author="Linda Muller-Kessels" w:date="2021-04-30T09:11:00Z">
            <w:rPr/>
          </w:rPrChange>
        </w:rPr>
        <w:br/>
      </w:r>
      <w:proofErr w:type="spellStart"/>
      <w:r w:rsidRPr="008B53E4">
        <w:rPr>
          <w:lang w:val="en-US"/>
          <w:rPrChange w:id="109" w:author="Linda Muller-Kessels" w:date="2021-04-30T09:11:00Z">
            <w:rPr/>
          </w:rPrChange>
        </w:rPr>
        <w:t>feb</w:t>
      </w:r>
      <w:proofErr w:type="spellEnd"/>
      <w:r w:rsidRPr="008B53E4">
        <w:rPr>
          <w:lang w:val="en-US"/>
          <w:rPrChange w:id="110" w:author="Linda Muller-Kessels" w:date="2021-04-30T09:11:00Z">
            <w:rPr/>
          </w:rPrChange>
        </w:rPr>
        <w:t xml:space="preserve"> 2002 - </w:t>
      </w:r>
      <w:proofErr w:type="spellStart"/>
      <w:r w:rsidRPr="008B53E4">
        <w:rPr>
          <w:lang w:val="en-US"/>
          <w:rPrChange w:id="111" w:author="Linda Muller-Kessels" w:date="2021-04-30T09:11:00Z">
            <w:rPr/>
          </w:rPrChange>
        </w:rPr>
        <w:t>jun</w:t>
      </w:r>
      <w:proofErr w:type="spellEnd"/>
      <w:r w:rsidRPr="008B53E4">
        <w:rPr>
          <w:lang w:val="en-US"/>
          <w:rPrChange w:id="112" w:author="Linda Muller-Kessels" w:date="2021-04-30T09:11:00Z">
            <w:rPr/>
          </w:rPrChange>
        </w:rPr>
        <w:t xml:space="preserve"> 2002</w:t>
      </w:r>
      <w:r w:rsidRPr="008B53E4">
        <w:rPr>
          <w:lang w:val="en-US"/>
          <w:rPrChange w:id="113" w:author="Linda Muller-Kessels" w:date="2021-04-30T09:11:00Z">
            <w:rPr/>
          </w:rPrChange>
        </w:rPr>
        <w:tab/>
        <w:t xml:space="preserve">Finalist IT Group </w:t>
      </w:r>
      <w:proofErr w:type="spellStart"/>
      <w:r w:rsidRPr="008B53E4">
        <w:rPr>
          <w:lang w:val="en-US"/>
          <w:rPrChange w:id="114" w:author="Linda Muller-Kessels" w:date="2021-04-30T09:11:00Z">
            <w:rPr/>
          </w:rPrChange>
        </w:rPr>
        <w:t>Afstudeerder</w:t>
      </w:r>
      <w:proofErr w:type="spellEnd"/>
      <w:r w:rsidRPr="008B53E4">
        <w:rPr>
          <w:lang w:val="en-US"/>
          <w:rPrChange w:id="115" w:author="Linda Muller-Kessels" w:date="2021-04-30T09:11:00Z">
            <w:rPr/>
          </w:rPrChange>
        </w:rPr>
        <w:br/>
      </w:r>
      <w:proofErr w:type="spellStart"/>
      <w:r w:rsidRPr="008B53E4">
        <w:rPr>
          <w:lang w:val="en-US"/>
          <w:rPrChange w:id="116" w:author="Linda Muller-Kessels" w:date="2021-04-30T09:11:00Z">
            <w:rPr/>
          </w:rPrChange>
        </w:rPr>
        <w:t>sep</w:t>
      </w:r>
      <w:proofErr w:type="spellEnd"/>
      <w:r w:rsidRPr="008B53E4">
        <w:rPr>
          <w:lang w:val="en-US"/>
          <w:rPrChange w:id="117" w:author="Linda Muller-Kessels" w:date="2021-04-30T09:11:00Z">
            <w:rPr/>
          </w:rPrChange>
        </w:rPr>
        <w:t xml:space="preserve"> 2001 - </w:t>
      </w:r>
      <w:proofErr w:type="spellStart"/>
      <w:r w:rsidRPr="008B53E4">
        <w:rPr>
          <w:lang w:val="en-US"/>
          <w:rPrChange w:id="118" w:author="Linda Muller-Kessels" w:date="2021-04-30T09:11:00Z">
            <w:rPr/>
          </w:rPrChange>
        </w:rPr>
        <w:t>jan</w:t>
      </w:r>
      <w:proofErr w:type="spellEnd"/>
      <w:r w:rsidRPr="008B53E4">
        <w:rPr>
          <w:lang w:val="en-US"/>
          <w:rPrChange w:id="119" w:author="Linda Muller-Kessels" w:date="2021-04-30T09:11:00Z">
            <w:rPr/>
          </w:rPrChange>
        </w:rPr>
        <w:t xml:space="preserve"> 2002</w:t>
      </w:r>
      <w:r w:rsidRPr="008B53E4">
        <w:rPr>
          <w:lang w:val="en-US"/>
          <w:rPrChange w:id="120" w:author="Linda Muller-Kessels" w:date="2021-04-30T09:11:00Z">
            <w:rPr/>
          </w:rPrChange>
        </w:rPr>
        <w:tab/>
        <w:t xml:space="preserve">Finalist IT Group </w:t>
      </w:r>
      <w:proofErr w:type="spellStart"/>
      <w:r w:rsidRPr="008B53E4">
        <w:rPr>
          <w:lang w:val="en-US"/>
          <w:rPrChange w:id="121" w:author="Linda Muller-Kessels" w:date="2021-04-30T09:11:00Z">
            <w:rPr/>
          </w:rPrChange>
        </w:rPr>
        <w:t>Stagiair</w:t>
      </w:r>
      <w:proofErr w:type="spellEnd"/>
      <w:r w:rsidRPr="008B53E4">
        <w:rPr>
          <w:lang w:val="en-US"/>
          <w:rPrChange w:id="122" w:author="Linda Muller-Kessels" w:date="2021-04-30T09:11:00Z">
            <w:rPr/>
          </w:rPrChange>
        </w:rPr>
        <w:br/>
      </w:r>
      <w:proofErr w:type="spellStart"/>
      <w:r w:rsidRPr="008B53E4">
        <w:rPr>
          <w:lang w:val="en-US"/>
          <w:rPrChange w:id="123" w:author="Linda Muller-Kessels" w:date="2021-04-30T09:11:00Z">
            <w:rPr/>
          </w:rPrChange>
        </w:rPr>
        <w:t>jan</w:t>
      </w:r>
      <w:proofErr w:type="spellEnd"/>
      <w:r w:rsidRPr="008B53E4">
        <w:rPr>
          <w:lang w:val="en-US"/>
          <w:rPrChange w:id="124" w:author="Linda Muller-Kessels" w:date="2021-04-30T09:11:00Z">
            <w:rPr/>
          </w:rPrChange>
        </w:rPr>
        <w:t xml:space="preserve"> 2001 - </w:t>
      </w:r>
      <w:proofErr w:type="spellStart"/>
      <w:r w:rsidRPr="008B53E4">
        <w:rPr>
          <w:lang w:val="en-US"/>
          <w:rPrChange w:id="125" w:author="Linda Muller-Kessels" w:date="2021-04-30T09:11:00Z">
            <w:rPr/>
          </w:rPrChange>
        </w:rPr>
        <w:t>jun</w:t>
      </w:r>
      <w:proofErr w:type="spellEnd"/>
      <w:r w:rsidRPr="008B53E4">
        <w:rPr>
          <w:lang w:val="en-US"/>
          <w:rPrChange w:id="126" w:author="Linda Muller-Kessels" w:date="2021-04-30T09:11:00Z">
            <w:rPr/>
          </w:rPrChange>
        </w:rPr>
        <w:t xml:space="preserve"> 2001</w:t>
      </w:r>
      <w:r w:rsidRPr="008B53E4">
        <w:rPr>
          <w:lang w:val="en-US"/>
          <w:rPrChange w:id="127" w:author="Linda Muller-Kessels" w:date="2021-04-30T09:11:00Z">
            <w:rPr/>
          </w:rPrChange>
        </w:rPr>
        <w:tab/>
        <w:t>Cap Gemini Internship</w:t>
      </w:r>
    </w:p>
    <w:p w14:paraId="0E27B00A" w14:textId="77777777" w:rsidR="00113793" w:rsidRPr="008B53E4" w:rsidRDefault="00113793">
      <w:pPr>
        <w:tabs>
          <w:tab w:val="left" w:pos="2835"/>
        </w:tabs>
        <w:rPr>
          <w:lang w:val="en-US"/>
          <w:rPrChange w:id="128" w:author="Linda Muller-Kessels" w:date="2021-04-30T09:11:00Z">
            <w:rPr/>
          </w:rPrChange>
        </w:rPr>
      </w:pPr>
    </w:p>
    <w:p w14:paraId="745E8D8D" w14:textId="77777777" w:rsidR="00113793" w:rsidRDefault="00801286">
      <w:pPr>
        <w:pStyle w:val="Kop1"/>
        <w:tabs>
          <w:tab w:val="left" w:pos="2835"/>
        </w:tabs>
      </w:pPr>
      <w:r>
        <w:t>opdrachten</w:t>
      </w:r>
    </w:p>
    <w:p w14:paraId="4406A4BD" w14:textId="77777777" w:rsidR="00113793" w:rsidRDefault="00801286">
      <w:pPr>
        <w:tabs>
          <w:tab w:val="left" w:pos="2835"/>
        </w:tabs>
      </w:pPr>
      <w:r w:rsidRPr="00CD47AA">
        <w:rPr>
          <w:rStyle w:val="Kop2Char"/>
        </w:rPr>
        <w:t>PROJECT:</w:t>
      </w:r>
      <w:r>
        <w:rPr>
          <w:rStyle w:val="Kop2Char"/>
        </w:rPr>
        <w:t xml:space="preserve"> </w:t>
      </w:r>
      <w:r>
        <w:t>Ontwerp en ontwikkeling Basis Registratie Ondergrond Landelijke Voorziening</w:t>
      </w:r>
    </w:p>
    <w:p w14:paraId="40FFCB6D" w14:textId="77777777" w:rsidR="00113793" w:rsidRDefault="00801286">
      <w:pPr>
        <w:tabs>
          <w:tab w:val="left" w:pos="2835"/>
        </w:tabs>
      </w:pPr>
      <w:r w:rsidRPr="00CD47AA">
        <w:rPr>
          <w:rStyle w:val="Kop2Char"/>
        </w:rPr>
        <w:t>OPDRACHTGEVER:</w:t>
      </w:r>
      <w:r>
        <w:rPr>
          <w:rStyle w:val="Kop2Char"/>
        </w:rPr>
        <w:t xml:space="preserve"> </w:t>
      </w:r>
      <w:r>
        <w:t>TNO (afdeling DG en IT)</w:t>
      </w:r>
    </w:p>
    <w:p w14:paraId="6B964321" w14:textId="77777777" w:rsidR="00113793" w:rsidRDefault="00801286">
      <w:pPr>
        <w:tabs>
          <w:tab w:val="left" w:pos="2835"/>
          <w:tab w:val="left" w:pos="5812"/>
        </w:tabs>
      </w:pPr>
      <w:r w:rsidRPr="00BA776E">
        <w:rPr>
          <w:rStyle w:val="Kop2Char"/>
        </w:rPr>
        <w:t xml:space="preserve">BRANCHE: </w:t>
      </w:r>
      <w:r w:rsidRPr="00BA776E">
        <w:t>Rijksoverheid</w:t>
      </w:r>
      <w:r w:rsidRPr="00BA776E">
        <w:tab/>
      </w:r>
      <w:r w:rsidRPr="00BA776E">
        <w:rPr>
          <w:rStyle w:val="Kop2Char"/>
        </w:rPr>
        <w:t xml:space="preserve">PERIODE: </w:t>
      </w:r>
      <w:r w:rsidRPr="00BA776E">
        <w:t>feb 2020 - nu</w:t>
      </w:r>
    </w:p>
    <w:p w14:paraId="7E2A86D7" w14:textId="77777777" w:rsidR="00113793" w:rsidRDefault="00801286">
      <w:pPr>
        <w:tabs>
          <w:tab w:val="left" w:pos="2835"/>
        </w:tabs>
      </w:pPr>
      <w:r w:rsidRPr="00CD47AA">
        <w:rPr>
          <w:rStyle w:val="Kop2Char"/>
        </w:rPr>
        <w:t>ROL:</w:t>
      </w:r>
      <w:r>
        <w:rPr>
          <w:rStyle w:val="Kop2Char"/>
        </w:rPr>
        <w:t xml:space="preserve"> </w:t>
      </w:r>
      <w:r>
        <w:t>Senior Software Engineer</w:t>
      </w:r>
    </w:p>
    <w:p w14:paraId="758AB55C" w14:textId="737553A4" w:rsidR="00113793" w:rsidRDefault="00801286">
      <w:r w:rsidRPr="2D05CE1D">
        <w:rPr>
          <w:b/>
          <w:bCs/>
        </w:rPr>
        <w:t>OMSCHRIJVING:</w:t>
      </w:r>
      <w:r>
        <w:t xml:space="preserve"> BRO-LV is een centrale registratie met publieke gegevens over de Nederlandse ondergrond. De BRO maakt onderdeel uit van het stelsel van basisregistraties van de e-overheid. Vanuit één centrale digitale plek, de landelijke voorziening, kunnen gebruikers gegevens opvragen voor informatie over bodem en ondergrond. Het BRO-LV systeem is een softwaresysteem met als primair doel de inname en uitgifte van gegevens van de ondergrond. Voor een object kan worden ingenomen moet het aan verschillende regels voldoen. De BRO bevat steeds meer gegevens en modellen over de ondergrond. Bronhouders zoals Gemeenten, Provincies en Rijkswaterstaat leveren deze gegevens per registratieobject </w:t>
      </w:r>
      <w:r>
        <w:lastRenderedPageBreak/>
        <w:t>aan. Deze registratieobjecten zijn gegroepeerd in verschillende domeinen zoals: Grondwatermonitoring en Bodem- en grondonderzoek. Binnen TNO heeft de afdeling GD&amp;IT de verantwoordelijkheid om te fungeren als centraal punt in de verzameling en registratie van data en de informatieverstrekking hieruit. </w:t>
      </w:r>
      <w:del w:id="129" w:author="Linda Muller-Kessels" w:date="2021-04-30T09:11:00Z">
        <w:r w:rsidR="6B539863" w:rsidDel="008B53E4">
          <w:delText>Gerard</w:delText>
        </w:r>
      </w:del>
      <w:ins w:id="130" w:author="Linda Muller-Kessels" w:date="2021-04-30T09:11:00Z">
        <w:r w:rsidR="008B53E4">
          <w:t>X</w:t>
        </w:r>
      </w:ins>
      <w:r>
        <w:t xml:space="preserve"> is als Senior Java Ontwikkelaar ingezet in het scrumteam dat werkt aan de backend. Hij is verantwoordelijk voor het aansluiten van registratie objecten uit de verschillende domeinen. Deze objecten worden met behulp van REST </w:t>
      </w:r>
      <w:proofErr w:type="spellStart"/>
      <w:r>
        <w:t>webservices</w:t>
      </w:r>
      <w:proofErr w:type="spellEnd"/>
      <w:r>
        <w:t xml:space="preserve"> uitgewisseld met andere systemen.</w:t>
      </w:r>
    </w:p>
    <w:p w14:paraId="7F4A36E1"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Java, Maven, </w:t>
      </w:r>
      <w:proofErr w:type="spellStart"/>
      <w:r>
        <w:t>IntelliJ</w:t>
      </w:r>
      <w:proofErr w:type="spellEnd"/>
      <w:r>
        <w:t xml:space="preserve">, GitHub, </w:t>
      </w:r>
      <w:proofErr w:type="spellStart"/>
      <w:r>
        <w:t>JUnit</w:t>
      </w:r>
      <w:proofErr w:type="spellEnd"/>
      <w:r>
        <w:t xml:space="preserve">, EJB, Rest, XML, XSD, </w:t>
      </w:r>
      <w:proofErr w:type="spellStart"/>
      <w:r>
        <w:t>Json</w:t>
      </w:r>
      <w:proofErr w:type="spellEnd"/>
      <w:r>
        <w:t xml:space="preserve">, Oracle, </w:t>
      </w:r>
      <w:proofErr w:type="spellStart"/>
      <w:r>
        <w:t>JBoss</w:t>
      </w:r>
      <w:proofErr w:type="spellEnd"/>
      <w:r>
        <w:t xml:space="preserve">, Sonar, Microservices, </w:t>
      </w:r>
      <w:proofErr w:type="spellStart"/>
      <w:r>
        <w:t>Quarkus</w:t>
      </w:r>
      <w:proofErr w:type="spellEnd"/>
      <w:r>
        <w:t xml:space="preserve">, </w:t>
      </w:r>
      <w:proofErr w:type="spellStart"/>
      <w:r>
        <w:t>MapStruct</w:t>
      </w:r>
      <w:proofErr w:type="spellEnd"/>
      <w:r>
        <w:t>, Slack, Teams</w:t>
      </w:r>
    </w:p>
    <w:p w14:paraId="60061E4C" w14:textId="77777777" w:rsidR="00113793" w:rsidRDefault="008B53E4">
      <w:pPr>
        <w:tabs>
          <w:tab w:val="left" w:pos="2835"/>
        </w:tabs>
      </w:pPr>
      <w:r>
        <w:pict w14:anchorId="37131524">
          <v:rect id="_x0000_i1025" style="width:0;height:1.5pt" o:hralign="center" o:bordertopcolor="this" o:borderleftcolor="this" o:borderbottomcolor="this" o:borderrightcolor="this" o:hrstd="t" o:hr="t" fillcolor="#a0a0a0" stroked="f"/>
        </w:pict>
      </w:r>
    </w:p>
    <w:p w14:paraId="397ECE1E" w14:textId="77777777" w:rsidR="00113793" w:rsidRDefault="00801286">
      <w:pPr>
        <w:tabs>
          <w:tab w:val="left" w:pos="2835"/>
        </w:tabs>
      </w:pPr>
      <w:r w:rsidRPr="00CD47AA">
        <w:rPr>
          <w:rStyle w:val="Kop2Char"/>
        </w:rPr>
        <w:t>PROJECT:</w:t>
      </w:r>
      <w:r>
        <w:rPr>
          <w:rStyle w:val="Kop2Char"/>
        </w:rPr>
        <w:t xml:space="preserve"> </w:t>
      </w:r>
      <w:r>
        <w:t>Ontwerp en ontwikkeling Aanvraagconverter</w:t>
      </w:r>
    </w:p>
    <w:p w14:paraId="32C08A50" w14:textId="77777777" w:rsidR="00113793" w:rsidRDefault="00801286">
      <w:pPr>
        <w:tabs>
          <w:tab w:val="left" w:pos="2835"/>
        </w:tabs>
      </w:pPr>
      <w:r w:rsidRPr="00CD47AA">
        <w:rPr>
          <w:rStyle w:val="Kop2Char"/>
        </w:rPr>
        <w:t>OPDRACHTGEVER:</w:t>
      </w:r>
      <w:r>
        <w:rPr>
          <w:rStyle w:val="Kop2Char"/>
        </w:rPr>
        <w:t xml:space="preserve"> </w:t>
      </w:r>
      <w:proofErr w:type="spellStart"/>
      <w:r>
        <w:t>Cimsolutions</w:t>
      </w:r>
      <w:proofErr w:type="spellEnd"/>
    </w:p>
    <w:p w14:paraId="478FCD0E" w14:textId="77777777" w:rsidR="00113793" w:rsidRDefault="00801286">
      <w:pPr>
        <w:tabs>
          <w:tab w:val="left" w:pos="2835"/>
          <w:tab w:val="left" w:pos="5812"/>
        </w:tabs>
      </w:pPr>
      <w:r w:rsidRPr="00BA776E">
        <w:rPr>
          <w:rStyle w:val="Kop2Char"/>
        </w:rPr>
        <w:t xml:space="preserve">BRANCHE: </w:t>
      </w:r>
      <w:r w:rsidRPr="00BA776E">
        <w:t>Intranet</w:t>
      </w:r>
      <w:r w:rsidRPr="00BA776E">
        <w:tab/>
      </w:r>
      <w:r w:rsidRPr="00BA776E">
        <w:rPr>
          <w:rStyle w:val="Kop2Char"/>
        </w:rPr>
        <w:t xml:space="preserve">PERIODE: </w:t>
      </w:r>
      <w:r w:rsidRPr="00BA776E">
        <w:t>sep 2019 - jan 2020</w:t>
      </w:r>
    </w:p>
    <w:p w14:paraId="11989753" w14:textId="77777777" w:rsidR="00113793" w:rsidRDefault="00801286">
      <w:pPr>
        <w:tabs>
          <w:tab w:val="left" w:pos="2835"/>
        </w:tabs>
      </w:pPr>
      <w:r w:rsidRPr="00CD47AA">
        <w:rPr>
          <w:rStyle w:val="Kop2Char"/>
        </w:rPr>
        <w:t>ROL:</w:t>
      </w:r>
      <w:r>
        <w:rPr>
          <w:rStyle w:val="Kop2Char"/>
        </w:rPr>
        <w:t xml:space="preserve"> </w:t>
      </w:r>
      <w:r>
        <w:t>Senior Software Engineer</w:t>
      </w:r>
    </w:p>
    <w:p w14:paraId="518C43E7" w14:textId="77777777" w:rsidR="00113793" w:rsidRDefault="00801286">
      <w:r>
        <w:rPr>
          <w:b/>
        </w:rPr>
        <w:t>OMSCHRIJVING:</w:t>
      </w:r>
      <w:r>
        <w:t xml:space="preserve"> </w:t>
      </w:r>
      <w:proofErr w:type="spellStart"/>
      <w:r>
        <w:t>Cimsolutions</w:t>
      </w:r>
      <w:proofErr w:type="spellEnd"/>
      <w:r>
        <w:t xml:space="preserve"> is een ICT-dienstverlener. Klanten sturen hun inzetaanvragen meestal in PDF formaat toe. De opmaak en inhoud van deze documenten is verschillend. Daarnaast zijn er leveranciers die verschillende versies voor hun inzetaanvragen gebruiken met kleine verschillen. Dat geeft de Accountmanagers en Secretaresses extra handwerk met kans op fouten. De aanvraag-converter zet de relevante gegevens uit deze documenten om zodat ze geschikt zijn voor verwerking door het interne systeem van </w:t>
      </w:r>
      <w:proofErr w:type="spellStart"/>
      <w:r>
        <w:t>Cimsolutions</w:t>
      </w:r>
      <w:proofErr w:type="spellEnd"/>
      <w:r>
        <w:t>.</w:t>
      </w:r>
    </w:p>
    <w:p w14:paraId="181DE900" w14:textId="0DFDC7E8" w:rsidR="00113793" w:rsidRDefault="00801286">
      <w:pPr>
        <w:tabs>
          <w:tab w:val="left" w:pos="2835"/>
        </w:tabs>
        <w:rPr>
          <w:noProof/>
        </w:rPr>
      </w:pPr>
      <w:r w:rsidRPr="2D05CE1D">
        <w:rPr>
          <w:rStyle w:val="Kop2Char"/>
        </w:rPr>
        <w:t xml:space="preserve">METHODEN EN TECHNIEKEN: </w:t>
      </w:r>
      <w:r>
        <w:t xml:space="preserve">Java; Maven; </w:t>
      </w:r>
      <w:proofErr w:type="spellStart"/>
      <w:r>
        <w:t>Intellij</w:t>
      </w:r>
      <w:proofErr w:type="spellEnd"/>
      <w:r>
        <w:t>; Bitbucket</w:t>
      </w:r>
    </w:p>
    <w:p w14:paraId="44EAFD9C" w14:textId="77777777" w:rsidR="00113793" w:rsidRDefault="008B53E4">
      <w:pPr>
        <w:tabs>
          <w:tab w:val="left" w:pos="2835"/>
        </w:tabs>
      </w:pPr>
      <w:r>
        <w:pict w14:anchorId="52831E1E">
          <v:rect id="_x0000_i1026" style="width:0;height:1.5pt" o:hralign="center" o:bordertopcolor="this" o:borderleftcolor="this" o:borderbottomcolor="this" o:borderrightcolor="this" o:hrstd="t" o:hr="t" fillcolor="#a0a0a0" stroked="f"/>
        </w:pict>
      </w:r>
    </w:p>
    <w:p w14:paraId="010418CF" w14:textId="77777777" w:rsidR="00113793" w:rsidRDefault="00801286">
      <w:pPr>
        <w:tabs>
          <w:tab w:val="left" w:pos="2835"/>
        </w:tabs>
      </w:pPr>
      <w:r w:rsidRPr="00CD47AA">
        <w:rPr>
          <w:rStyle w:val="Kop2Char"/>
        </w:rPr>
        <w:t>PROJECT:</w:t>
      </w:r>
      <w:r>
        <w:rPr>
          <w:rStyle w:val="Kop2Char"/>
        </w:rPr>
        <w:t xml:space="preserve"> </w:t>
      </w:r>
      <w:r>
        <w:t>Haalbaarheidsonderzoek naar regressietesten MEOS app</w:t>
      </w:r>
    </w:p>
    <w:p w14:paraId="2081D046" w14:textId="77777777" w:rsidR="00113793" w:rsidRDefault="00801286">
      <w:pPr>
        <w:tabs>
          <w:tab w:val="left" w:pos="2835"/>
        </w:tabs>
      </w:pPr>
      <w:r w:rsidRPr="00CD47AA">
        <w:rPr>
          <w:rStyle w:val="Kop2Char"/>
        </w:rPr>
        <w:t>OPDRACHTGEVER:</w:t>
      </w:r>
      <w:r>
        <w:rPr>
          <w:rStyle w:val="Kop2Char"/>
        </w:rPr>
        <w:t xml:space="preserve"> </w:t>
      </w:r>
      <w:r>
        <w:t>Nationale Politie</w:t>
      </w:r>
    </w:p>
    <w:p w14:paraId="510EF7AD" w14:textId="77777777" w:rsidR="00113793" w:rsidRDefault="00801286">
      <w:pPr>
        <w:tabs>
          <w:tab w:val="left" w:pos="2835"/>
          <w:tab w:val="left" w:pos="5812"/>
        </w:tabs>
      </w:pPr>
      <w:r w:rsidRPr="00BA776E">
        <w:rPr>
          <w:rStyle w:val="Kop2Char"/>
        </w:rPr>
        <w:t xml:space="preserve">BRANCHE: </w:t>
      </w:r>
      <w:r w:rsidRPr="00BA776E">
        <w:t>Politie, overheid</w:t>
      </w:r>
      <w:r w:rsidRPr="00BA776E">
        <w:tab/>
      </w:r>
      <w:r w:rsidRPr="00BA776E">
        <w:rPr>
          <w:rStyle w:val="Kop2Char"/>
        </w:rPr>
        <w:t xml:space="preserve">PERIODE: </w:t>
      </w:r>
      <w:r w:rsidRPr="00BA776E">
        <w:t>mei 2019 - jun 2019</w:t>
      </w:r>
    </w:p>
    <w:p w14:paraId="1D09159A" w14:textId="77777777" w:rsidR="00113793" w:rsidRDefault="00801286">
      <w:pPr>
        <w:tabs>
          <w:tab w:val="left" w:pos="2835"/>
        </w:tabs>
      </w:pPr>
      <w:r w:rsidRPr="00CD47AA">
        <w:rPr>
          <w:rStyle w:val="Kop2Char"/>
        </w:rPr>
        <w:t>ROL:</w:t>
      </w:r>
      <w:r>
        <w:rPr>
          <w:rStyle w:val="Kop2Char"/>
        </w:rPr>
        <w:t xml:space="preserve"> </w:t>
      </w:r>
      <w:r>
        <w:t>Software Engineer; Test Engineer; Consultant</w:t>
      </w:r>
    </w:p>
    <w:p w14:paraId="7C4DB724" w14:textId="77777777" w:rsidR="00113793" w:rsidRDefault="00801286">
      <w:r>
        <w:rPr>
          <w:b/>
        </w:rPr>
        <w:t>OMSCHRIJVING:</w:t>
      </w:r>
      <w:r>
        <w:t xml:space="preserve"> Het programma MEOS (Mobiel Effectiever Op Straat) ontwikkelt mobiele toepassingen voor de smartphone, te weten de identificatie van personen en voertuigen, integrale bevraging en het schrijven van digitale bonnen. Aan de app wordt periodiek nieuwe functionaliteit toegevoegd. Een automatische regressie test op de smartphone zelf ontbrak echter nog. </w:t>
      </w:r>
    </w:p>
    <w:p w14:paraId="4B94D5A5" w14:textId="77777777" w:rsidR="00113793" w:rsidRDefault="00113793"/>
    <w:p w14:paraId="2E4F04ED" w14:textId="7716B708" w:rsidR="00113793" w:rsidRDefault="6B539863">
      <w:del w:id="131" w:author="Linda Muller-Kessels" w:date="2021-04-30T09:11:00Z">
        <w:r w:rsidDel="008B53E4">
          <w:delText>Gerard</w:delText>
        </w:r>
      </w:del>
      <w:ins w:id="132" w:author="Linda Muller-Kessels" w:date="2021-04-30T09:11:00Z">
        <w:r w:rsidR="008B53E4">
          <w:t>X</w:t>
        </w:r>
      </w:ins>
      <w:r w:rsidR="00801286">
        <w:t xml:space="preserve"> heeft onderzocht hoe deze app meegenomen kan worden in de automatische regressie testen. Daarvoor heeft hij het gebruik en inrichting van </w:t>
      </w:r>
      <w:proofErr w:type="spellStart"/>
      <w:r w:rsidR="00801286">
        <w:t>Katalon</w:t>
      </w:r>
      <w:proofErr w:type="spellEnd"/>
      <w:r w:rsidR="00801286">
        <w:t xml:space="preserve"> studio in combinatie met </w:t>
      </w:r>
      <w:proofErr w:type="spellStart"/>
      <w:r w:rsidR="00801286">
        <w:t>Appium</w:t>
      </w:r>
      <w:proofErr w:type="spellEnd"/>
      <w:r w:rsidR="00801286">
        <w:t xml:space="preserve"> verkend. </w:t>
      </w:r>
      <w:proofErr w:type="spellStart"/>
      <w:r w:rsidR="00801286">
        <w:t>Katalon</w:t>
      </w:r>
      <w:proofErr w:type="spellEnd"/>
      <w:r w:rsidR="00801286">
        <w:t xml:space="preserve"> wordt gebruikt om testcases te ontwikkelen die vervolgens door </w:t>
      </w:r>
      <w:proofErr w:type="spellStart"/>
      <w:r w:rsidR="00801286">
        <w:t>Appium</w:t>
      </w:r>
      <w:proofErr w:type="spellEnd"/>
      <w:r w:rsidR="00801286">
        <w:t xml:space="preserve"> op de smartphone worden uitgevoerd. Deze testen zijn geschreven in </w:t>
      </w:r>
      <w:proofErr w:type="spellStart"/>
      <w:r w:rsidR="00801286">
        <w:t>Groovy</w:t>
      </w:r>
      <w:proofErr w:type="spellEnd"/>
      <w:r w:rsidR="00801286">
        <w:t xml:space="preserve"> en Java en maken gebruik van de </w:t>
      </w:r>
      <w:proofErr w:type="spellStart"/>
      <w:r w:rsidR="00801286">
        <w:t>libraries</w:t>
      </w:r>
      <w:proofErr w:type="spellEnd"/>
      <w:r w:rsidR="00801286">
        <w:t xml:space="preserve"> van </w:t>
      </w:r>
      <w:proofErr w:type="spellStart"/>
      <w:r w:rsidR="00801286">
        <w:t>Katalon</w:t>
      </w:r>
      <w:proofErr w:type="spellEnd"/>
      <w:r w:rsidR="00801286">
        <w:t xml:space="preserve"> en </w:t>
      </w:r>
      <w:proofErr w:type="spellStart"/>
      <w:r w:rsidR="00801286">
        <w:t>Appium</w:t>
      </w:r>
      <w:proofErr w:type="spellEnd"/>
      <w:r w:rsidR="00801286">
        <w:t>. Conclusie is dat deze tools geschikt zijn voor de regressie testen en een lage leercurve hebben. Na de succesvolle pilot gaan de testers uit de verschillende ontwikkelteams deze tools verder in gebruik nemen.</w:t>
      </w:r>
    </w:p>
    <w:p w14:paraId="04B51973" w14:textId="4962D81D" w:rsidR="00113793" w:rsidRPr="008B53E4" w:rsidRDefault="00801286">
      <w:pPr>
        <w:tabs>
          <w:tab w:val="left" w:pos="2835"/>
        </w:tabs>
        <w:rPr>
          <w:noProof/>
          <w:lang w:val="en-US"/>
          <w:rPrChange w:id="133" w:author="Linda Muller-Kessels" w:date="2021-04-30T09:11:00Z">
            <w:rPr>
              <w:noProof/>
            </w:rPr>
          </w:rPrChange>
        </w:rPr>
      </w:pPr>
      <w:r w:rsidRPr="008B53E4">
        <w:rPr>
          <w:rStyle w:val="Kop2Char"/>
          <w:lang w:val="en-US"/>
          <w:rPrChange w:id="134" w:author="Linda Muller-Kessels" w:date="2021-04-30T09:11:00Z">
            <w:rPr>
              <w:rStyle w:val="Kop2Char"/>
            </w:rPr>
          </w:rPrChange>
        </w:rPr>
        <w:t xml:space="preserve">METHODEN EN TECHNIEKEN: </w:t>
      </w:r>
      <w:r w:rsidRPr="008B53E4">
        <w:rPr>
          <w:lang w:val="en-US"/>
          <w:rPrChange w:id="135" w:author="Linda Muller-Kessels" w:date="2021-04-30T09:11:00Z">
            <w:rPr/>
          </w:rPrChange>
        </w:rPr>
        <w:t xml:space="preserve">Java; Android; Angular; Groovy; </w:t>
      </w:r>
      <w:proofErr w:type="spellStart"/>
      <w:r w:rsidRPr="008B53E4">
        <w:rPr>
          <w:lang w:val="en-US"/>
          <w:rPrChange w:id="136" w:author="Linda Muller-Kessels" w:date="2021-04-30T09:11:00Z">
            <w:rPr/>
          </w:rPrChange>
        </w:rPr>
        <w:t>Katalon</w:t>
      </w:r>
      <w:proofErr w:type="spellEnd"/>
      <w:r w:rsidRPr="008B53E4">
        <w:rPr>
          <w:lang w:val="en-US"/>
          <w:rPrChange w:id="137" w:author="Linda Muller-Kessels" w:date="2021-04-30T09:11:00Z">
            <w:rPr/>
          </w:rPrChange>
        </w:rPr>
        <w:t>; Appium; Scrum; Jira; Confluence; Jenkins; Bitbucket</w:t>
      </w:r>
    </w:p>
    <w:p w14:paraId="3656B9AB" w14:textId="77777777" w:rsidR="00113793" w:rsidRDefault="008B53E4">
      <w:pPr>
        <w:tabs>
          <w:tab w:val="left" w:pos="2835"/>
        </w:tabs>
      </w:pPr>
      <w:r>
        <w:pict w14:anchorId="4CDA13E1">
          <v:rect id="_x0000_i1027" style="width:0;height:1.5pt" o:hralign="center" o:bordertopcolor="this" o:borderleftcolor="this" o:borderbottomcolor="this" o:borderrightcolor="this" o:hrstd="t" o:hr="t" fillcolor="#a0a0a0" stroked="f"/>
        </w:pict>
      </w:r>
    </w:p>
    <w:p w14:paraId="7373456A" w14:textId="77777777" w:rsidR="00113793" w:rsidRDefault="00801286">
      <w:pPr>
        <w:tabs>
          <w:tab w:val="left" w:pos="2835"/>
        </w:tabs>
      </w:pPr>
      <w:r w:rsidRPr="00CD47AA">
        <w:rPr>
          <w:rStyle w:val="Kop2Char"/>
        </w:rPr>
        <w:t>PROJECT:</w:t>
      </w:r>
      <w:r>
        <w:rPr>
          <w:rStyle w:val="Kop2Char"/>
        </w:rPr>
        <w:t xml:space="preserve"> </w:t>
      </w:r>
      <w:r>
        <w:t xml:space="preserve">Ontwerp en ontwikkeling </w:t>
      </w:r>
      <w:proofErr w:type="spellStart"/>
      <w:r>
        <w:t>ParkeerApp</w:t>
      </w:r>
      <w:proofErr w:type="spellEnd"/>
      <w:r>
        <w:t xml:space="preserve"> </w:t>
      </w:r>
      <w:proofErr w:type="spellStart"/>
      <w:r>
        <w:t>Spark</w:t>
      </w:r>
      <w:proofErr w:type="spellEnd"/>
    </w:p>
    <w:p w14:paraId="09F317E0" w14:textId="77777777" w:rsidR="00113793" w:rsidRDefault="00801286">
      <w:pPr>
        <w:tabs>
          <w:tab w:val="left" w:pos="2835"/>
        </w:tabs>
      </w:pPr>
      <w:r w:rsidRPr="00CD47AA">
        <w:rPr>
          <w:rStyle w:val="Kop2Char"/>
        </w:rPr>
        <w:t>OPDRACHTGEVER:</w:t>
      </w:r>
      <w:r>
        <w:rPr>
          <w:rStyle w:val="Kop2Char"/>
        </w:rPr>
        <w:t xml:space="preserve"> </w:t>
      </w:r>
      <w:r>
        <w:t>CIMSOLUTIONS</w:t>
      </w:r>
    </w:p>
    <w:p w14:paraId="2F19062F" w14:textId="77777777" w:rsidR="00113793" w:rsidRDefault="00801286">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jan 2019 - apr 2019</w:t>
      </w:r>
    </w:p>
    <w:p w14:paraId="476AB40F" w14:textId="77777777" w:rsidR="00113793" w:rsidRDefault="00801286">
      <w:pPr>
        <w:tabs>
          <w:tab w:val="left" w:pos="2835"/>
        </w:tabs>
      </w:pPr>
      <w:r w:rsidRPr="00CD47AA">
        <w:rPr>
          <w:rStyle w:val="Kop2Char"/>
        </w:rPr>
        <w:t>ROL:</w:t>
      </w:r>
      <w:r>
        <w:rPr>
          <w:rStyle w:val="Kop2Char"/>
        </w:rPr>
        <w:t xml:space="preserve"> </w:t>
      </w:r>
      <w:r>
        <w:t>Senior Java Ontwikkelaar</w:t>
      </w:r>
    </w:p>
    <w:p w14:paraId="23279580" w14:textId="77777777" w:rsidR="00113793" w:rsidRDefault="00801286">
      <w:r w:rsidRPr="2D05CE1D">
        <w:rPr>
          <w:b/>
          <w:bCs/>
        </w:rPr>
        <w:t>OMSCHRIJVING:</w:t>
      </w:r>
      <w:r>
        <w:t xml:space="preserve"> Met deze parkeerapp kan een automobilist een parkeerplaats reserveren. Uitgangspunt is "Slim parkeren" waarbij in de reservering rekening wordt gehouden met de afmetingen van het voertuig zodat de omvang van het parkeervak hierop wordt afgestemd. Parkeren wordt aangeboden in combinatie met diensten naar keuze, zoals autowassen, vervoer naar eindbestemming en weer terug naar de parkeerplaats.</w:t>
      </w:r>
    </w:p>
    <w:p w14:paraId="6AFE83C9" w14:textId="3D78A2DF" w:rsidR="00113793" w:rsidRDefault="00801286">
      <w:r>
        <w:t xml:space="preserve">De taken en verantwoordelijkheden van </w:t>
      </w:r>
      <w:del w:id="138" w:author="Linda Muller-Kessels" w:date="2021-04-30T09:11:00Z">
        <w:r w:rsidR="6B539863" w:rsidDel="008B53E4">
          <w:delText>Gerard</w:delText>
        </w:r>
      </w:del>
      <w:ins w:id="139" w:author="Linda Muller-Kessels" w:date="2021-04-30T09:11:00Z">
        <w:r w:rsidR="008B53E4">
          <w:t>X</w:t>
        </w:r>
      </w:ins>
      <w:r>
        <w:t xml:space="preserve"> bestaan uit:</w:t>
      </w:r>
    </w:p>
    <w:p w14:paraId="3A79D5EE" w14:textId="77777777" w:rsidR="00113793" w:rsidRDefault="00801286">
      <w:pPr>
        <w:numPr>
          <w:ilvl w:val="0"/>
          <w:numId w:val="4"/>
        </w:numPr>
        <w:ind w:left="375" w:right="375"/>
      </w:pPr>
      <w:r>
        <w:t>Het helder krijgen van de klantwens;</w:t>
      </w:r>
    </w:p>
    <w:p w14:paraId="033A8AE7" w14:textId="77777777" w:rsidR="00113793" w:rsidRDefault="00801286">
      <w:pPr>
        <w:numPr>
          <w:ilvl w:val="0"/>
          <w:numId w:val="4"/>
        </w:numPr>
        <w:ind w:left="375" w:right="375"/>
      </w:pPr>
      <w:r>
        <w:lastRenderedPageBreak/>
        <w:t>Het implementeren van nieuwe functionaliteit zoals het ontwikkelen van de gebruikers interface;</w:t>
      </w:r>
    </w:p>
    <w:p w14:paraId="30F5CEDA" w14:textId="77777777" w:rsidR="00113793" w:rsidRDefault="00801286">
      <w:pPr>
        <w:numPr>
          <w:ilvl w:val="0"/>
          <w:numId w:val="4"/>
        </w:numPr>
        <w:ind w:left="375" w:right="375"/>
      </w:pPr>
      <w:r>
        <w:t xml:space="preserve">Het ondersteunen van andere teamleden. Pair </w:t>
      </w:r>
      <w:proofErr w:type="spellStart"/>
      <w:r>
        <w:t>programming</w:t>
      </w:r>
      <w:proofErr w:type="spellEnd"/>
      <w:r>
        <w:t>; Code review.</w:t>
      </w:r>
    </w:p>
    <w:p w14:paraId="5A2D181F"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Java 8, Java EE, </w:t>
      </w:r>
      <w:proofErr w:type="spellStart"/>
      <w:r>
        <w:t>IntelliJ</w:t>
      </w:r>
      <w:proofErr w:type="spellEnd"/>
      <w:r>
        <w:t xml:space="preserve">, Rest, Spring Boot, </w:t>
      </w:r>
      <w:proofErr w:type="spellStart"/>
      <w:r>
        <w:t>Hibernate</w:t>
      </w:r>
      <w:proofErr w:type="spellEnd"/>
      <w:r>
        <w:t xml:space="preserve">, </w:t>
      </w:r>
      <w:proofErr w:type="spellStart"/>
      <w:r>
        <w:t>Angular</w:t>
      </w:r>
      <w:proofErr w:type="spellEnd"/>
      <w:r>
        <w:t xml:space="preserve">, JPA, </w:t>
      </w:r>
      <w:proofErr w:type="spellStart"/>
      <w:r>
        <w:t>JUnit</w:t>
      </w:r>
      <w:proofErr w:type="spellEnd"/>
      <w:r>
        <w:t xml:space="preserve">, Maven, Git, Cucumber, Docker, </w:t>
      </w:r>
      <w:proofErr w:type="spellStart"/>
      <w:r>
        <w:t>Tomcat</w:t>
      </w:r>
      <w:proofErr w:type="spellEnd"/>
      <w:r>
        <w:t xml:space="preserve">, </w:t>
      </w:r>
      <w:proofErr w:type="spellStart"/>
      <w:r>
        <w:t>PostgreSQL</w:t>
      </w:r>
      <w:proofErr w:type="spellEnd"/>
      <w:r>
        <w:t xml:space="preserve">, Jira, </w:t>
      </w:r>
      <w:proofErr w:type="spellStart"/>
      <w:r>
        <w:t>Confluence</w:t>
      </w:r>
      <w:proofErr w:type="spellEnd"/>
      <w:r>
        <w:t xml:space="preserve">, Jenkins, </w:t>
      </w:r>
      <w:proofErr w:type="spellStart"/>
      <w:r>
        <w:t>BitBucket</w:t>
      </w:r>
      <w:proofErr w:type="spellEnd"/>
      <w:r>
        <w:t>, Slack, Scrum</w:t>
      </w:r>
    </w:p>
    <w:p w14:paraId="53128261" w14:textId="77777777" w:rsidR="00113793" w:rsidRDefault="008B53E4">
      <w:pPr>
        <w:tabs>
          <w:tab w:val="left" w:pos="2835"/>
        </w:tabs>
      </w:pPr>
      <w:r>
        <w:pict w14:anchorId="37A2BA05">
          <v:rect id="_x0000_i1028" style="width:0;height:1.5pt" o:hralign="center" o:bordertopcolor="this" o:borderleftcolor="this" o:borderbottomcolor="this" o:borderrightcolor="this" o:hrstd="t" o:hr="t" fillcolor="#a0a0a0" stroked="f"/>
        </w:pict>
      </w:r>
    </w:p>
    <w:p w14:paraId="0BE673CC" w14:textId="77777777" w:rsidR="00113793" w:rsidRDefault="00801286">
      <w:pPr>
        <w:tabs>
          <w:tab w:val="left" w:pos="2835"/>
        </w:tabs>
      </w:pPr>
      <w:r w:rsidRPr="00CD47AA">
        <w:rPr>
          <w:rStyle w:val="Kop2Char"/>
        </w:rPr>
        <w:t>PROJECT:</w:t>
      </w:r>
      <w:r>
        <w:rPr>
          <w:rStyle w:val="Kop2Char"/>
        </w:rPr>
        <w:t xml:space="preserve"> </w:t>
      </w:r>
      <w:r>
        <w:t>Ontwerp, ontwikkeling en testen van nieuw inningssysteem Innen op Aangifte</w:t>
      </w:r>
    </w:p>
    <w:p w14:paraId="4AC8FC26" w14:textId="77777777" w:rsidR="00113793" w:rsidRDefault="00801286">
      <w:pPr>
        <w:tabs>
          <w:tab w:val="left" w:pos="2835"/>
        </w:tabs>
      </w:pPr>
      <w:r w:rsidRPr="00CD47AA">
        <w:rPr>
          <w:rStyle w:val="Kop2Char"/>
        </w:rPr>
        <w:t>OPDRACHTGEVER:</w:t>
      </w:r>
      <w:r>
        <w:rPr>
          <w:rStyle w:val="Kop2Char"/>
        </w:rPr>
        <w:t xml:space="preserve"> </w:t>
      </w:r>
      <w:r>
        <w:t>Belastingdienst</w:t>
      </w:r>
    </w:p>
    <w:p w14:paraId="45152B55" w14:textId="77777777" w:rsidR="00113793" w:rsidRDefault="008012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2017 - dec 2018</w:t>
      </w:r>
    </w:p>
    <w:p w14:paraId="31BE1BD6" w14:textId="77777777" w:rsidR="00113793" w:rsidRDefault="00801286">
      <w:pPr>
        <w:tabs>
          <w:tab w:val="left" w:pos="2835"/>
        </w:tabs>
      </w:pPr>
      <w:r w:rsidRPr="00CD47AA">
        <w:rPr>
          <w:rStyle w:val="Kop2Char"/>
        </w:rPr>
        <w:t>ROL:</w:t>
      </w:r>
      <w:r>
        <w:rPr>
          <w:rStyle w:val="Kop2Char"/>
        </w:rPr>
        <w:t xml:space="preserve"> </w:t>
      </w:r>
      <w:r>
        <w:t>Senior Software Engineer</w:t>
      </w:r>
    </w:p>
    <w:p w14:paraId="64F05993" w14:textId="77777777" w:rsidR="00113793" w:rsidRDefault="00801286">
      <w:r>
        <w:rPr>
          <w:b/>
        </w:rPr>
        <w:t>OMSCHRIJVING:</w:t>
      </w:r>
      <w:r>
        <w:t xml:space="preserve"> Innen op Aangifte (IOA) wordt een bedrijfsproces dat voor alle aangiftemiddelen de financiële afhandeling uitvoert. Het doel van IOA is het verder stroomlijnen van het inningsproces, en de uitfasering van het huidige systeem voor de motorrijtuigenbelasting en de ETM-applicatie. Zo’n 25 specifieke belastingmiddelen die nu in de ETM-applicatie zitten, zullen geleidelijk overgaan naar het nieuwe inningssysteem. Dit nieuwe inningssysteem bestaat uit meerdere systemen die berichten aanleveren en uit systemen die de uitgaande berichten van IOA verwerken. IOA maakt intensief gebruik van </w:t>
      </w:r>
      <w:proofErr w:type="spellStart"/>
      <w:r>
        <w:t>webservices</w:t>
      </w:r>
      <w:proofErr w:type="spellEnd"/>
      <w:r>
        <w:t xml:space="preserve">, </w:t>
      </w:r>
      <w:proofErr w:type="spellStart"/>
      <w:r>
        <w:t>jms</w:t>
      </w:r>
      <w:proofErr w:type="spellEnd"/>
      <w:r>
        <w:t xml:space="preserve"> </w:t>
      </w:r>
      <w:proofErr w:type="spellStart"/>
      <w:r>
        <w:t>queue’s</w:t>
      </w:r>
      <w:proofErr w:type="spellEnd"/>
      <w:r>
        <w:t xml:space="preserve"> en batchverwerking.</w:t>
      </w:r>
    </w:p>
    <w:p w14:paraId="62486C05" w14:textId="77777777" w:rsidR="00113793" w:rsidRDefault="00113793"/>
    <w:p w14:paraId="19A44534" w14:textId="77777777" w:rsidR="00113793" w:rsidRDefault="00801286">
      <w:r>
        <w:t xml:space="preserve">Binnen het project wordt de Agile werkwijze (Scrum / SAFe) toegepast. </w:t>
      </w:r>
    </w:p>
    <w:p w14:paraId="662B270F" w14:textId="580D0D51" w:rsidR="00113793" w:rsidRDefault="00801286">
      <w:r>
        <w:t xml:space="preserve">De werkzaamheden van </w:t>
      </w:r>
      <w:del w:id="140" w:author="Linda Muller-Kessels" w:date="2021-04-30T09:11:00Z">
        <w:r w:rsidR="6B539863" w:rsidDel="008B53E4">
          <w:delText>Gerard</w:delText>
        </w:r>
      </w:del>
      <w:ins w:id="141" w:author="Linda Muller-Kessels" w:date="2021-04-30T09:11:00Z">
        <w:r w:rsidR="008B53E4">
          <w:t>X</w:t>
        </w:r>
      </w:ins>
      <w:r>
        <w:t xml:space="preserve"> als T-</w:t>
      </w:r>
      <w:proofErr w:type="spellStart"/>
      <w:r w:rsidR="0D7A2CDD">
        <w:t>S</w:t>
      </w:r>
      <w:r>
        <w:t>haped</w:t>
      </w:r>
      <w:proofErr w:type="spellEnd"/>
      <w:r>
        <w:t xml:space="preserve"> Senior Java Ontwikkelaar bestaan uit:</w:t>
      </w:r>
    </w:p>
    <w:p w14:paraId="43BAF7A5" w14:textId="77777777" w:rsidR="00113793" w:rsidRDefault="00801286">
      <w:pPr>
        <w:numPr>
          <w:ilvl w:val="0"/>
          <w:numId w:val="5"/>
        </w:numPr>
        <w:ind w:left="375" w:right="375"/>
      </w:pPr>
      <w:r>
        <w:t>Het realiseren, testen en onderhouden van de functionaliteit;</w:t>
      </w:r>
    </w:p>
    <w:p w14:paraId="0F8DB2FA" w14:textId="77777777" w:rsidR="00113793" w:rsidRDefault="00801286">
      <w:pPr>
        <w:numPr>
          <w:ilvl w:val="0"/>
          <w:numId w:val="5"/>
        </w:numPr>
        <w:ind w:left="375" w:right="375"/>
      </w:pPr>
      <w:r>
        <w:t>Het aanpassen, opzetten en maken van een functioneel en technische ontwerpen;</w:t>
      </w:r>
    </w:p>
    <w:p w14:paraId="0FF0407B" w14:textId="77777777" w:rsidR="00113793" w:rsidRDefault="00801286">
      <w:pPr>
        <w:numPr>
          <w:ilvl w:val="0"/>
          <w:numId w:val="5"/>
        </w:numPr>
        <w:ind w:left="375" w:right="375"/>
      </w:pPr>
      <w:r>
        <w:t>Het opstellen en onderhouden van interface specificaties tussen verschillende systemen;</w:t>
      </w:r>
    </w:p>
    <w:p w14:paraId="4DEB0920" w14:textId="77777777" w:rsidR="00113793" w:rsidRDefault="00801286">
      <w:pPr>
        <w:numPr>
          <w:ilvl w:val="0"/>
          <w:numId w:val="5"/>
        </w:numPr>
        <w:ind w:left="375" w:right="375"/>
      </w:pPr>
      <w:r>
        <w:t>Het opstellen en onderhouden van testontwerp en testscript voor de functionele, integratie en performance testen;</w:t>
      </w:r>
    </w:p>
    <w:p w14:paraId="023965DC" w14:textId="77777777" w:rsidR="00113793" w:rsidRDefault="00801286">
      <w:pPr>
        <w:numPr>
          <w:ilvl w:val="0"/>
          <w:numId w:val="5"/>
        </w:numPr>
        <w:ind w:left="375" w:right="375"/>
      </w:pPr>
      <w:r>
        <w:t xml:space="preserve">Het uitvoeren van functionele, integratie en </w:t>
      </w:r>
      <w:proofErr w:type="spellStart"/>
      <w:r>
        <w:t>perfomance</w:t>
      </w:r>
      <w:proofErr w:type="spellEnd"/>
      <w:r>
        <w:t xml:space="preserve"> testen;</w:t>
      </w:r>
    </w:p>
    <w:p w14:paraId="63D382A8" w14:textId="77777777" w:rsidR="00113793" w:rsidRDefault="00801286">
      <w:pPr>
        <w:numPr>
          <w:ilvl w:val="0"/>
          <w:numId w:val="5"/>
        </w:numPr>
        <w:ind w:left="375" w:right="375"/>
      </w:pPr>
      <w:r>
        <w:t xml:space="preserve">Het ondersteunen van andere teamleden. Pair </w:t>
      </w:r>
      <w:proofErr w:type="spellStart"/>
      <w:r>
        <w:t>programming</w:t>
      </w:r>
      <w:proofErr w:type="spellEnd"/>
      <w:r>
        <w:t>; Code review;</w:t>
      </w:r>
    </w:p>
    <w:p w14:paraId="6E3D4CC0" w14:textId="77777777" w:rsidR="00113793" w:rsidRDefault="00801286">
      <w:pPr>
        <w:numPr>
          <w:ilvl w:val="0"/>
          <w:numId w:val="5"/>
        </w:numPr>
        <w:ind w:left="375" w:right="375"/>
      </w:pPr>
      <w:r>
        <w:t xml:space="preserve">Verbetervoorstellen aandragen in het </w:t>
      </w:r>
      <w:proofErr w:type="spellStart"/>
      <w:r>
        <w:t>bouwersoverleg</w:t>
      </w:r>
      <w:proofErr w:type="spellEnd"/>
      <w:r>
        <w:t>;</w:t>
      </w:r>
    </w:p>
    <w:p w14:paraId="03396A97" w14:textId="77777777" w:rsidR="00113793" w:rsidRDefault="00801286">
      <w:pPr>
        <w:numPr>
          <w:ilvl w:val="0"/>
          <w:numId w:val="5"/>
        </w:numPr>
        <w:ind w:left="375" w:right="375"/>
      </w:pPr>
      <w:r>
        <w:t>Het opleveren en installeren van de software en database wijzigingen in de test en acceptatie omgevingen;</w:t>
      </w:r>
    </w:p>
    <w:p w14:paraId="736C825F" w14:textId="77777777" w:rsidR="00113793" w:rsidRDefault="00801286">
      <w:pPr>
        <w:numPr>
          <w:ilvl w:val="0"/>
          <w:numId w:val="5"/>
        </w:numPr>
        <w:ind w:left="375" w:right="375"/>
      </w:pPr>
      <w:r>
        <w:t>Het reviewen van functionele ontwerpen en test ontwerpen;</w:t>
      </w:r>
    </w:p>
    <w:p w14:paraId="71F85331" w14:textId="77777777" w:rsidR="00113793" w:rsidRDefault="00801286">
      <w:pPr>
        <w:numPr>
          <w:ilvl w:val="0"/>
          <w:numId w:val="5"/>
        </w:numPr>
        <w:ind w:left="375" w:right="375"/>
      </w:pPr>
      <w:r>
        <w:t>Op basis van user stories taken vaststellen en in de nieuwe sprint plannen;</w:t>
      </w:r>
    </w:p>
    <w:p w14:paraId="235F7BE6" w14:textId="77777777" w:rsidR="00113793" w:rsidRDefault="00801286">
      <w:pPr>
        <w:numPr>
          <w:ilvl w:val="0"/>
          <w:numId w:val="5"/>
        </w:numPr>
        <w:ind w:left="375" w:right="375"/>
      </w:pPr>
      <w:r>
        <w:t>Presenteren/demonstreren van de software tijdens de demo aan de gebruikers.</w:t>
      </w:r>
    </w:p>
    <w:p w14:paraId="0283722C"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Java EE 6, Java 8, JPA, EJB, IBM </w:t>
      </w:r>
      <w:proofErr w:type="spellStart"/>
      <w:r>
        <w:t>WebSphere</w:t>
      </w:r>
      <w:proofErr w:type="spellEnd"/>
      <w:r>
        <w:t xml:space="preserve">, SOA, JAX-WS, WSDL, XML, XSD, MQ, JMS, MDB, </w:t>
      </w:r>
      <w:proofErr w:type="spellStart"/>
      <w:r>
        <w:t>OpenJPA</w:t>
      </w:r>
      <w:proofErr w:type="spellEnd"/>
      <w:r>
        <w:t xml:space="preserve">, </w:t>
      </w:r>
      <w:proofErr w:type="spellStart"/>
      <w:r>
        <w:t>Angular</w:t>
      </w:r>
      <w:proofErr w:type="spellEnd"/>
      <w:r>
        <w:t xml:space="preserve">, Mainframe, DB2, SQL, JPQL, Git, Maven, </w:t>
      </w:r>
      <w:proofErr w:type="spellStart"/>
      <w:r>
        <w:t>Junit</w:t>
      </w:r>
      <w:proofErr w:type="spellEnd"/>
      <w:r>
        <w:t xml:space="preserve">, </w:t>
      </w:r>
      <w:proofErr w:type="spellStart"/>
      <w:r>
        <w:t>Mockito</w:t>
      </w:r>
      <w:proofErr w:type="spellEnd"/>
      <w:r>
        <w:t xml:space="preserve">, </w:t>
      </w:r>
      <w:proofErr w:type="spellStart"/>
      <w:r>
        <w:t>Hamcrest</w:t>
      </w:r>
      <w:proofErr w:type="spellEnd"/>
      <w:r>
        <w:t xml:space="preserve">, JMeter, </w:t>
      </w:r>
      <w:proofErr w:type="spellStart"/>
      <w:r>
        <w:t>SoapUI</w:t>
      </w:r>
      <w:proofErr w:type="spellEnd"/>
      <w:r>
        <w:t xml:space="preserve">, </w:t>
      </w:r>
      <w:proofErr w:type="spellStart"/>
      <w:r>
        <w:t>IntelliJ</w:t>
      </w:r>
      <w:proofErr w:type="spellEnd"/>
      <w:r>
        <w:t xml:space="preserve">, Continuous Integration en Delivery, Jira, Jenkins, Sonar, </w:t>
      </w:r>
      <w:proofErr w:type="spellStart"/>
      <w:r>
        <w:t>ArchUnit</w:t>
      </w:r>
      <w:proofErr w:type="spellEnd"/>
    </w:p>
    <w:p w14:paraId="4101652C" w14:textId="77777777" w:rsidR="00113793" w:rsidRDefault="008B53E4">
      <w:pPr>
        <w:tabs>
          <w:tab w:val="left" w:pos="2835"/>
        </w:tabs>
      </w:pPr>
      <w:r>
        <w:pict w14:anchorId="2B784AF9">
          <v:rect id="_x0000_i1029" style="width:0;height:1.5pt" o:hralign="center" o:bordertopcolor="this" o:borderleftcolor="this" o:borderbottomcolor="this" o:borderrightcolor="this" o:hrstd="t" o:hr="t" fillcolor="#a0a0a0" stroked="f"/>
        </w:pict>
      </w:r>
    </w:p>
    <w:p w14:paraId="3BA90E0E" w14:textId="77777777" w:rsidR="00113793" w:rsidRDefault="00801286">
      <w:pPr>
        <w:tabs>
          <w:tab w:val="left" w:pos="2835"/>
        </w:tabs>
      </w:pPr>
      <w:r w:rsidRPr="00CD47AA">
        <w:rPr>
          <w:rStyle w:val="Kop2Char"/>
        </w:rPr>
        <w:t>PROJECT:</w:t>
      </w:r>
      <w:r>
        <w:rPr>
          <w:rStyle w:val="Kop2Char"/>
        </w:rPr>
        <w:t xml:space="preserve"> </w:t>
      </w:r>
      <w:r>
        <w:t>Ontwikkelen, migreren en testen t.b.v. Java Rationalisatie</w:t>
      </w:r>
    </w:p>
    <w:p w14:paraId="087BB96A" w14:textId="77777777" w:rsidR="00113793" w:rsidRDefault="00801286">
      <w:pPr>
        <w:tabs>
          <w:tab w:val="left" w:pos="2835"/>
        </w:tabs>
      </w:pPr>
      <w:r w:rsidRPr="00CD47AA">
        <w:rPr>
          <w:rStyle w:val="Kop2Char"/>
        </w:rPr>
        <w:t>OPDRACHTGEVER:</w:t>
      </w:r>
      <w:r>
        <w:rPr>
          <w:rStyle w:val="Kop2Char"/>
        </w:rPr>
        <w:t xml:space="preserve"> </w:t>
      </w:r>
      <w:r>
        <w:t>Belastingdienst</w:t>
      </w:r>
    </w:p>
    <w:p w14:paraId="6BE2EE22" w14:textId="77777777" w:rsidR="00113793" w:rsidRDefault="0080128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dec 2015 - dec 2016</w:t>
      </w:r>
    </w:p>
    <w:p w14:paraId="5C03288F" w14:textId="77777777" w:rsidR="00113793" w:rsidRDefault="00801286">
      <w:pPr>
        <w:tabs>
          <w:tab w:val="left" w:pos="2835"/>
        </w:tabs>
      </w:pPr>
      <w:r w:rsidRPr="00CD47AA">
        <w:rPr>
          <w:rStyle w:val="Kop2Char"/>
        </w:rPr>
        <w:t>ROL:</w:t>
      </w:r>
      <w:r>
        <w:rPr>
          <w:rStyle w:val="Kop2Char"/>
        </w:rPr>
        <w:t xml:space="preserve"> </w:t>
      </w:r>
      <w:r>
        <w:t>Senior Software Engineer</w:t>
      </w:r>
    </w:p>
    <w:p w14:paraId="1621B19B" w14:textId="77777777" w:rsidR="00113793" w:rsidRDefault="00801286">
      <w:r>
        <w:rPr>
          <w:b/>
        </w:rPr>
        <w:t>OMSCHRIJVING:</w:t>
      </w:r>
      <w:r>
        <w:t xml:space="preserve"> Binnen de afdeling Gegevens van de Belastingdienst worden meerdere Java Web applicaties gebruikt. Achter de Java web front-end draait een Cobol/DB2 </w:t>
      </w:r>
      <w:proofErr w:type="spellStart"/>
      <w:r>
        <w:t>back-end</w:t>
      </w:r>
      <w:proofErr w:type="spellEnd"/>
      <w:r>
        <w:t xml:space="preserve">. De Java applicaties zijn in de loop der jaren met uiteenlopende </w:t>
      </w:r>
      <w:proofErr w:type="spellStart"/>
      <w:r>
        <w:t>frameworks</w:t>
      </w:r>
      <w:proofErr w:type="spellEnd"/>
      <w:r>
        <w:t xml:space="preserve"> en technieken ontwikkeld. Hierdoor hebben de onderhoudstrajecten en aanpassingen een langere doorlooptijd. Tevens speelt dat er op een aantal applicaties jarenlang geen technisch onderhoud gepleegd is. Het Java Rationalisatie project is een technische migratie naar Java EE 6 en Wicket 6 die als de nieuwe standaarden gelden binnen de Belastingdienst.</w:t>
      </w:r>
    </w:p>
    <w:p w14:paraId="4B99056E" w14:textId="77777777" w:rsidR="00113793" w:rsidRDefault="00113793"/>
    <w:p w14:paraId="1EB2056D" w14:textId="07C4C122" w:rsidR="00113793" w:rsidRDefault="00801286">
      <w:r>
        <w:t xml:space="preserve">De taken en verantwoordelijkheden van </w:t>
      </w:r>
      <w:del w:id="142" w:author="Linda Muller-Kessels" w:date="2021-04-30T09:11:00Z">
        <w:r w:rsidR="6B539863" w:rsidDel="008B53E4">
          <w:delText>Gerard</w:delText>
        </w:r>
      </w:del>
      <w:ins w:id="143" w:author="Linda Muller-Kessels" w:date="2021-04-30T09:11:00Z">
        <w:r w:rsidR="008B53E4">
          <w:t>X</w:t>
        </w:r>
      </w:ins>
      <w:r>
        <w:t xml:space="preserve"> bestaan uit:</w:t>
      </w:r>
    </w:p>
    <w:p w14:paraId="3397E6D9" w14:textId="77777777" w:rsidR="00113793" w:rsidRDefault="00801286">
      <w:pPr>
        <w:numPr>
          <w:ilvl w:val="0"/>
          <w:numId w:val="6"/>
        </w:numPr>
        <w:ind w:left="375" w:right="375"/>
      </w:pPr>
      <w:r>
        <w:t xml:space="preserve">Het testen van de huidige applicaties m.b.v. </w:t>
      </w:r>
      <w:proofErr w:type="spellStart"/>
      <w:r>
        <w:t>JUnit</w:t>
      </w:r>
      <w:proofErr w:type="spellEnd"/>
      <w:r>
        <w:t xml:space="preserve">, </w:t>
      </w:r>
      <w:proofErr w:type="spellStart"/>
      <w:r>
        <w:t>Mockito</w:t>
      </w:r>
      <w:proofErr w:type="spellEnd"/>
      <w:r>
        <w:t xml:space="preserve"> en </w:t>
      </w:r>
      <w:proofErr w:type="spellStart"/>
      <w:r>
        <w:t>Hamcrest</w:t>
      </w:r>
      <w:proofErr w:type="spellEnd"/>
      <w:r>
        <w:t>;</w:t>
      </w:r>
    </w:p>
    <w:p w14:paraId="5427CCD0" w14:textId="77777777" w:rsidR="00113793" w:rsidRDefault="00801286">
      <w:pPr>
        <w:numPr>
          <w:ilvl w:val="0"/>
          <w:numId w:val="6"/>
        </w:numPr>
        <w:ind w:left="375" w:right="375"/>
      </w:pPr>
      <w:r>
        <w:lastRenderedPageBreak/>
        <w:t>Het migreren van het gebruik van Spring naar Java EE 6;</w:t>
      </w:r>
    </w:p>
    <w:p w14:paraId="0024EB2F" w14:textId="77777777" w:rsidR="00113793" w:rsidRDefault="00801286">
      <w:pPr>
        <w:numPr>
          <w:ilvl w:val="0"/>
          <w:numId w:val="6"/>
        </w:numPr>
        <w:ind w:left="375" w:right="375"/>
      </w:pPr>
      <w:r>
        <w:t xml:space="preserve">Applicaties aansluiten op JPA als standaard JEE 6 oplossing voor Object </w:t>
      </w:r>
      <w:proofErr w:type="spellStart"/>
      <w:r>
        <w:t>Relational</w:t>
      </w:r>
      <w:proofErr w:type="spellEnd"/>
      <w:r>
        <w:t xml:space="preserve"> </w:t>
      </w:r>
      <w:proofErr w:type="spellStart"/>
      <w:r>
        <w:t>Mapping</w:t>
      </w:r>
      <w:proofErr w:type="spellEnd"/>
      <w:r>
        <w:t xml:space="preserve"> (ORM). Hiermee wordt JDBC en </w:t>
      </w:r>
      <w:proofErr w:type="spellStart"/>
      <w:r>
        <w:t>Hibernate</w:t>
      </w:r>
      <w:proofErr w:type="spellEnd"/>
      <w:r>
        <w:t xml:space="preserve"> vervangen;</w:t>
      </w:r>
    </w:p>
    <w:p w14:paraId="4E5ECA82" w14:textId="77777777" w:rsidR="00113793" w:rsidRDefault="00801286">
      <w:pPr>
        <w:numPr>
          <w:ilvl w:val="0"/>
          <w:numId w:val="6"/>
        </w:numPr>
        <w:ind w:left="375" w:right="375"/>
      </w:pPr>
      <w:r>
        <w:t>Vervangen JAX-RPC web services door JAX-WS web services;</w:t>
      </w:r>
    </w:p>
    <w:p w14:paraId="79F6E188" w14:textId="77777777" w:rsidR="00113793" w:rsidRDefault="00801286">
      <w:pPr>
        <w:numPr>
          <w:ilvl w:val="0"/>
          <w:numId w:val="6"/>
        </w:numPr>
        <w:ind w:left="375" w:right="375"/>
      </w:pPr>
      <w:r>
        <w:t>Het migreren van oudere Wicket versies naar Wicket 6;</w:t>
      </w:r>
    </w:p>
    <w:p w14:paraId="2A0D7A6F" w14:textId="77777777" w:rsidR="00113793" w:rsidRDefault="00801286">
      <w:pPr>
        <w:numPr>
          <w:ilvl w:val="0"/>
          <w:numId w:val="6"/>
        </w:numPr>
        <w:ind w:left="375" w:right="375"/>
      </w:pPr>
      <w:r>
        <w:t xml:space="preserve">Het vervangen van </w:t>
      </w:r>
      <w:proofErr w:type="spellStart"/>
      <w:r>
        <w:t>Struts</w:t>
      </w:r>
      <w:proofErr w:type="spellEnd"/>
      <w:r>
        <w:t xml:space="preserve"> door Wicket 6;</w:t>
      </w:r>
    </w:p>
    <w:p w14:paraId="1D03BA0E" w14:textId="77777777" w:rsidR="00113793" w:rsidRDefault="00801286">
      <w:pPr>
        <w:numPr>
          <w:ilvl w:val="0"/>
          <w:numId w:val="6"/>
        </w:numPr>
        <w:ind w:left="375" w:right="375"/>
      </w:pPr>
      <w:r>
        <w:t>Het migreren van EJB 2 naar EJB 3;</w:t>
      </w:r>
    </w:p>
    <w:p w14:paraId="73FB38E8" w14:textId="77777777" w:rsidR="00113793" w:rsidRDefault="00801286">
      <w:pPr>
        <w:numPr>
          <w:ilvl w:val="0"/>
          <w:numId w:val="6"/>
        </w:numPr>
        <w:ind w:left="375" w:right="375"/>
      </w:pPr>
      <w:r>
        <w:t>Aansluiten op het generieke Building/Continuous Integration platform dat bestaat uit Maven, Git, Jenkins en Sonar;</w:t>
      </w:r>
    </w:p>
    <w:p w14:paraId="46E89314" w14:textId="77777777" w:rsidR="00113793" w:rsidRDefault="00801286">
      <w:pPr>
        <w:numPr>
          <w:ilvl w:val="0"/>
          <w:numId w:val="6"/>
        </w:numPr>
        <w:ind w:left="375" w:right="375"/>
      </w:pPr>
      <w:r>
        <w:t>Functionele aanpassingen doorvoeren in de bestaande applicaties.</w:t>
      </w:r>
    </w:p>
    <w:p w14:paraId="4EE5ADB7"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Java EE 6, JPA, EJB, IBM </w:t>
      </w:r>
      <w:proofErr w:type="spellStart"/>
      <w:r>
        <w:t>WebSphere</w:t>
      </w:r>
      <w:proofErr w:type="spellEnd"/>
      <w:r>
        <w:t xml:space="preserve">, JAX-WS, Spring, Wicket, Mainframe, DB2, Git, Maven, </w:t>
      </w:r>
      <w:proofErr w:type="spellStart"/>
      <w:r>
        <w:t>Junit</w:t>
      </w:r>
      <w:proofErr w:type="spellEnd"/>
      <w:r>
        <w:t xml:space="preserve">, </w:t>
      </w:r>
      <w:proofErr w:type="spellStart"/>
      <w:r>
        <w:t>Mockito</w:t>
      </w:r>
      <w:proofErr w:type="spellEnd"/>
      <w:r>
        <w:t xml:space="preserve">, </w:t>
      </w:r>
      <w:proofErr w:type="spellStart"/>
      <w:r>
        <w:t>Hamcrest</w:t>
      </w:r>
      <w:proofErr w:type="spellEnd"/>
      <w:r>
        <w:t xml:space="preserve">, </w:t>
      </w:r>
      <w:proofErr w:type="spellStart"/>
      <w:r>
        <w:t>Eclipse</w:t>
      </w:r>
      <w:proofErr w:type="spellEnd"/>
      <w:r>
        <w:t>, Jenkins, Sonar</w:t>
      </w:r>
    </w:p>
    <w:p w14:paraId="1299C43A" w14:textId="77777777" w:rsidR="00113793" w:rsidRDefault="008B53E4">
      <w:pPr>
        <w:tabs>
          <w:tab w:val="left" w:pos="2835"/>
        </w:tabs>
      </w:pPr>
      <w:r>
        <w:pict w14:anchorId="66925DD8">
          <v:rect id="_x0000_i1030" style="width:0;height:1.5pt" o:hralign="center" o:bordertopcolor="this" o:borderleftcolor="this" o:borderbottomcolor="this" o:borderrightcolor="this" o:hrstd="t" o:hr="t" fillcolor="#a0a0a0" stroked="f"/>
        </w:pict>
      </w:r>
    </w:p>
    <w:p w14:paraId="7566299B" w14:textId="77777777" w:rsidR="00113793" w:rsidRDefault="00801286">
      <w:pPr>
        <w:tabs>
          <w:tab w:val="left" w:pos="2835"/>
        </w:tabs>
      </w:pPr>
      <w:r w:rsidRPr="00CD47AA">
        <w:rPr>
          <w:rStyle w:val="Kop2Char"/>
        </w:rPr>
        <w:t>PROJECT:</w:t>
      </w:r>
      <w:r>
        <w:rPr>
          <w:rStyle w:val="Kop2Char"/>
        </w:rPr>
        <w:t xml:space="preserve"> </w:t>
      </w:r>
      <w:r>
        <w:t xml:space="preserve">Ontwikkeling nieuw operator console en diagnostische functies t.b.v. </w:t>
      </w:r>
      <w:proofErr w:type="spellStart"/>
      <w:r>
        <w:t>GoalKeeper</w:t>
      </w:r>
      <w:proofErr w:type="spellEnd"/>
    </w:p>
    <w:p w14:paraId="57065D3E" w14:textId="77777777" w:rsidR="00113793" w:rsidRDefault="00801286">
      <w:pPr>
        <w:tabs>
          <w:tab w:val="left" w:pos="2835"/>
        </w:tabs>
      </w:pPr>
      <w:r w:rsidRPr="00CD47AA">
        <w:rPr>
          <w:rStyle w:val="Kop2Char"/>
        </w:rPr>
        <w:t>OPDRACHTGEVER:</w:t>
      </w:r>
      <w:r>
        <w:rPr>
          <w:rStyle w:val="Kop2Char"/>
        </w:rPr>
        <w:t xml:space="preserve"> </w:t>
      </w:r>
      <w:r>
        <w:t>Thales</w:t>
      </w:r>
    </w:p>
    <w:p w14:paraId="1D7F9CFB" w14:textId="77777777" w:rsidR="00113793" w:rsidRDefault="00801286">
      <w:pPr>
        <w:tabs>
          <w:tab w:val="left" w:pos="2835"/>
          <w:tab w:val="left" w:pos="5812"/>
        </w:tabs>
      </w:pPr>
      <w:r w:rsidRPr="00BA776E">
        <w:rPr>
          <w:rStyle w:val="Kop2Char"/>
        </w:rPr>
        <w:t xml:space="preserve">BRANCHE: </w:t>
      </w:r>
      <w:r w:rsidRPr="00BA776E">
        <w:t>Defensie, Marine</w:t>
      </w:r>
      <w:r w:rsidRPr="00BA776E">
        <w:tab/>
      </w:r>
      <w:r w:rsidRPr="00BA776E">
        <w:rPr>
          <w:rStyle w:val="Kop2Char"/>
        </w:rPr>
        <w:t xml:space="preserve">PERIODE: </w:t>
      </w:r>
      <w:r w:rsidRPr="00BA776E">
        <w:t>jul 2013 - nov 2015</w:t>
      </w:r>
    </w:p>
    <w:p w14:paraId="0E46D97E" w14:textId="77777777" w:rsidR="00113793" w:rsidRDefault="00801286">
      <w:pPr>
        <w:tabs>
          <w:tab w:val="left" w:pos="2835"/>
        </w:tabs>
      </w:pPr>
      <w:r w:rsidRPr="00CD47AA">
        <w:rPr>
          <w:rStyle w:val="Kop2Char"/>
        </w:rPr>
        <w:t>ROL:</w:t>
      </w:r>
      <w:r>
        <w:rPr>
          <w:rStyle w:val="Kop2Char"/>
        </w:rPr>
        <w:t xml:space="preserve"> </w:t>
      </w:r>
      <w:r>
        <w:t>Software Engineer</w:t>
      </w:r>
    </w:p>
    <w:p w14:paraId="042CED02" w14:textId="2231EDA0" w:rsidR="00113793" w:rsidRDefault="00801286">
      <w:r w:rsidRPr="2D05CE1D">
        <w:rPr>
          <w:b/>
          <w:bCs/>
        </w:rPr>
        <w:t>OMSCHRIJVING:</w:t>
      </w:r>
      <w:r>
        <w:t xml:space="preserve"> De </w:t>
      </w:r>
      <w:proofErr w:type="spellStart"/>
      <w:r>
        <w:t>GoalKeeper</w:t>
      </w:r>
      <w:proofErr w:type="spellEnd"/>
      <w:r>
        <w:t xml:space="preserve"> is een systeem om een marineschip te verdedigen tegen vijandelijke projectielen en vliegtuigen. Dit systeem is in de jaren 80 ontwikkeld en is al vele jaren operationeel. In samenwerking met de Koninklijke Marine voert Thales een update uit op het bestaande </w:t>
      </w:r>
      <w:proofErr w:type="spellStart"/>
      <w:r>
        <w:t>GoalKeeper</w:t>
      </w:r>
      <w:proofErr w:type="spellEnd"/>
      <w:r>
        <w:t xml:space="preserve"> systeem. Binnen dit programma worden verschillende verbeteringen doorgevoerd, waardoor de </w:t>
      </w:r>
      <w:proofErr w:type="spellStart"/>
      <w:r>
        <w:t>GoalKeeper</w:t>
      </w:r>
      <w:proofErr w:type="spellEnd"/>
      <w:r>
        <w:t xml:space="preserve"> blijft voldoen aan huidige en toekomstige eisen. Binnen dit programma werkte </w:t>
      </w:r>
      <w:del w:id="144" w:author="Linda Muller-Kessels" w:date="2021-04-30T09:11:00Z">
        <w:r w:rsidR="6B539863" w:rsidDel="008B53E4">
          <w:delText>Gerard</w:delText>
        </w:r>
      </w:del>
      <w:ins w:id="145" w:author="Linda Muller-Kessels" w:date="2021-04-30T09:11:00Z">
        <w:r w:rsidR="008B53E4">
          <w:t>X</w:t>
        </w:r>
      </w:ins>
      <w:r>
        <w:t xml:space="preserve"> aan de nieuwe operator console </w:t>
      </w:r>
      <w:proofErr w:type="spellStart"/>
      <w:r>
        <w:t>GoalKeeper</w:t>
      </w:r>
      <w:proofErr w:type="spellEnd"/>
      <w:r>
        <w:t xml:space="preserve"> en aan de nieuwe </w:t>
      </w:r>
      <w:proofErr w:type="spellStart"/>
      <w:r>
        <w:t>maintainer</w:t>
      </w:r>
      <w:proofErr w:type="spellEnd"/>
      <w:r>
        <w:t xml:space="preserve"> </w:t>
      </w:r>
      <w:proofErr w:type="spellStart"/>
      <w:r>
        <w:t>toolkit</w:t>
      </w:r>
      <w:proofErr w:type="spellEnd"/>
      <w:r>
        <w:t xml:space="preserve">. Met de operator console worden de taken uitgevoerd om dreigingen te analyseren en te bestrijden. Met de </w:t>
      </w:r>
      <w:proofErr w:type="spellStart"/>
      <w:r>
        <w:t>maintainer</w:t>
      </w:r>
      <w:proofErr w:type="spellEnd"/>
      <w:r>
        <w:t xml:space="preserve"> </w:t>
      </w:r>
      <w:proofErr w:type="spellStart"/>
      <w:r>
        <w:t>toolkit</w:t>
      </w:r>
      <w:proofErr w:type="spellEnd"/>
      <w:r>
        <w:t xml:space="preserve"> wordt onderhoud en storingsanalyse gedaan op de </w:t>
      </w:r>
      <w:proofErr w:type="spellStart"/>
      <w:r>
        <w:t>GoalKeeper</w:t>
      </w:r>
      <w:proofErr w:type="spellEnd"/>
      <w:r>
        <w:t>.</w:t>
      </w:r>
    </w:p>
    <w:p w14:paraId="4DDBEF00" w14:textId="77777777" w:rsidR="00113793" w:rsidRDefault="00113793"/>
    <w:p w14:paraId="7777DA4B" w14:textId="7075D668" w:rsidR="00113793" w:rsidRDefault="00801286">
      <w:r>
        <w:t xml:space="preserve">De taken en verantwoordelijkheden van </w:t>
      </w:r>
      <w:del w:id="146" w:author="Linda Muller-Kessels" w:date="2021-04-30T09:11:00Z">
        <w:r w:rsidR="6B539863" w:rsidDel="008B53E4">
          <w:delText>Gerard</w:delText>
        </w:r>
      </w:del>
      <w:ins w:id="147" w:author="Linda Muller-Kessels" w:date="2021-04-30T09:11:00Z">
        <w:r w:rsidR="008B53E4">
          <w:t>X</w:t>
        </w:r>
      </w:ins>
      <w:r>
        <w:t xml:space="preserve"> bestonden uit:</w:t>
      </w:r>
    </w:p>
    <w:p w14:paraId="59B57740" w14:textId="77777777" w:rsidR="00113793" w:rsidRDefault="00801286">
      <w:pPr>
        <w:numPr>
          <w:ilvl w:val="0"/>
          <w:numId w:val="7"/>
        </w:numPr>
        <w:ind w:left="375" w:right="375"/>
      </w:pPr>
      <w:r>
        <w:t>Ontwikkelen van de functionaliteit voor de nieuwe operator console software zowel business logica als de HMI;</w:t>
      </w:r>
    </w:p>
    <w:p w14:paraId="62E0145C" w14:textId="77777777" w:rsidR="00113793" w:rsidRDefault="00801286">
      <w:pPr>
        <w:numPr>
          <w:ilvl w:val="0"/>
          <w:numId w:val="7"/>
        </w:numPr>
        <w:ind w:left="375" w:right="375"/>
      </w:pPr>
      <w:r>
        <w:t xml:space="preserve">Integratie bestaande </w:t>
      </w:r>
      <w:proofErr w:type="spellStart"/>
      <w:r>
        <w:t>GoalKeeper</w:t>
      </w:r>
      <w:proofErr w:type="spellEnd"/>
      <w:r>
        <w:t xml:space="preserve"> systeem met de nieuwe operator console en </w:t>
      </w:r>
      <w:proofErr w:type="spellStart"/>
      <w:r>
        <w:t>maintainer</w:t>
      </w:r>
      <w:proofErr w:type="spellEnd"/>
      <w:r>
        <w:t xml:space="preserve"> </w:t>
      </w:r>
      <w:proofErr w:type="spellStart"/>
      <w:r>
        <w:t>toolkit</w:t>
      </w:r>
      <w:proofErr w:type="spellEnd"/>
      <w:r>
        <w:t>;</w:t>
      </w:r>
    </w:p>
    <w:p w14:paraId="4F545F75" w14:textId="77777777" w:rsidR="00113793" w:rsidRDefault="00801286">
      <w:pPr>
        <w:numPr>
          <w:ilvl w:val="0"/>
          <w:numId w:val="7"/>
        </w:numPr>
        <w:ind w:left="375" w:right="375"/>
      </w:pPr>
      <w:r>
        <w:t>Integratie operator console met het CMS van de Koninklijke Marine;</w:t>
      </w:r>
    </w:p>
    <w:p w14:paraId="59D20755" w14:textId="77777777" w:rsidR="00113793" w:rsidRDefault="00801286">
      <w:pPr>
        <w:numPr>
          <w:ilvl w:val="0"/>
          <w:numId w:val="7"/>
        </w:numPr>
        <w:ind w:left="375" w:right="375"/>
      </w:pPr>
      <w:r>
        <w:t xml:space="preserve">Het ontwikkelen van een </w:t>
      </w:r>
      <w:proofErr w:type="spellStart"/>
      <w:r>
        <w:t>GoalKeeper</w:t>
      </w:r>
      <w:proofErr w:type="spellEnd"/>
      <w:r>
        <w:t xml:space="preserve"> simulator;</w:t>
      </w:r>
    </w:p>
    <w:p w14:paraId="1BCDE7D4" w14:textId="77777777" w:rsidR="00113793" w:rsidRDefault="00801286">
      <w:pPr>
        <w:numPr>
          <w:ilvl w:val="0"/>
          <w:numId w:val="7"/>
        </w:numPr>
        <w:ind w:left="375" w:right="375"/>
      </w:pPr>
      <w:r>
        <w:t>Het automatisch en handmatig testen van de software;</w:t>
      </w:r>
    </w:p>
    <w:p w14:paraId="3F5C5BA7" w14:textId="77777777" w:rsidR="00113793" w:rsidRDefault="00801286">
      <w:pPr>
        <w:numPr>
          <w:ilvl w:val="0"/>
          <w:numId w:val="7"/>
        </w:numPr>
        <w:ind w:left="375" w:right="375"/>
      </w:pPr>
      <w:r>
        <w:t>Het opstellen van testscenario’s;</w:t>
      </w:r>
    </w:p>
    <w:p w14:paraId="567D0FD8" w14:textId="77777777" w:rsidR="00113793" w:rsidRDefault="00801286">
      <w:pPr>
        <w:numPr>
          <w:ilvl w:val="0"/>
          <w:numId w:val="7"/>
        </w:numPr>
        <w:ind w:left="375" w:right="375"/>
      </w:pPr>
      <w:r>
        <w:t>Het leveren van de software in tweewekelijkse sprints;</w:t>
      </w:r>
    </w:p>
    <w:p w14:paraId="584A3763" w14:textId="77777777" w:rsidR="00113793" w:rsidRDefault="00801286">
      <w:pPr>
        <w:numPr>
          <w:ilvl w:val="0"/>
          <w:numId w:val="7"/>
        </w:numPr>
        <w:ind w:left="375" w:right="375"/>
      </w:pPr>
      <w:r>
        <w:t>Het demonstreren van de software aan de Koninklijke Marine.</w:t>
      </w:r>
    </w:p>
    <w:p w14:paraId="6C19BE8F" w14:textId="77777777" w:rsidR="00113793" w:rsidRPr="008B53E4" w:rsidRDefault="00801286">
      <w:pPr>
        <w:tabs>
          <w:tab w:val="left" w:pos="2835"/>
        </w:tabs>
        <w:rPr>
          <w:noProof/>
          <w:lang w:val="en-US"/>
          <w:rPrChange w:id="148" w:author="Linda Muller-Kessels" w:date="2021-04-30T09:11:00Z">
            <w:rPr>
              <w:noProof/>
            </w:rPr>
          </w:rPrChange>
        </w:rPr>
      </w:pPr>
      <w:r w:rsidRPr="008B53E4">
        <w:rPr>
          <w:rStyle w:val="Kop2Char"/>
          <w:lang w:val="en-US"/>
          <w:rPrChange w:id="149" w:author="Linda Muller-Kessels" w:date="2021-04-30T09:11:00Z">
            <w:rPr>
              <w:rStyle w:val="Kop2Char"/>
            </w:rPr>
          </w:rPrChange>
        </w:rPr>
        <w:t xml:space="preserve">METHODEN EN TECHNIEKEN: </w:t>
      </w:r>
      <w:r w:rsidRPr="008B53E4">
        <w:rPr>
          <w:lang w:val="en-US"/>
          <w:rPrChange w:id="150" w:author="Linda Muller-Kessels" w:date="2021-04-30T09:11:00Z">
            <w:rPr/>
          </w:rPrChange>
        </w:rPr>
        <w:t xml:space="preserve">Scrum, Eclipse, Java, OSGi, </w:t>
      </w:r>
      <w:proofErr w:type="spellStart"/>
      <w:r w:rsidRPr="008B53E4">
        <w:rPr>
          <w:lang w:val="en-US"/>
          <w:rPrChange w:id="151" w:author="Linda Muller-Kessels" w:date="2021-04-30T09:11:00Z">
            <w:rPr/>
          </w:rPrChange>
        </w:rPr>
        <w:t>Netty</w:t>
      </w:r>
      <w:proofErr w:type="spellEnd"/>
      <w:r w:rsidRPr="008B53E4">
        <w:rPr>
          <w:lang w:val="en-US"/>
          <w:rPrChange w:id="152" w:author="Linda Muller-Kessels" w:date="2021-04-30T09:11:00Z">
            <w:rPr/>
          </w:rPrChange>
        </w:rPr>
        <w:t>, TCP, UDP, Swing, XML, XSD, Continuous Integration, Maven 3, Gradle, SVN, Jenkins, Jira, Confluence, Nexus, Sonar, Linux, DOORS</w:t>
      </w:r>
    </w:p>
    <w:p w14:paraId="3461D779" w14:textId="77777777" w:rsidR="00113793" w:rsidRDefault="008B53E4">
      <w:pPr>
        <w:tabs>
          <w:tab w:val="left" w:pos="2835"/>
        </w:tabs>
      </w:pPr>
      <w:r>
        <w:pict w14:anchorId="7D37B41E">
          <v:rect id="_x0000_i1031" style="width:0;height:1.5pt" o:hralign="center" o:bordertopcolor="this" o:borderleftcolor="this" o:borderbottomcolor="this" o:borderrightcolor="this" o:hrstd="t" o:hr="t" fillcolor="#a0a0a0" stroked="f"/>
        </w:pict>
      </w:r>
    </w:p>
    <w:p w14:paraId="0BCB595A" w14:textId="77777777" w:rsidR="00113793" w:rsidRDefault="00801286">
      <w:pPr>
        <w:tabs>
          <w:tab w:val="left" w:pos="2835"/>
        </w:tabs>
      </w:pPr>
      <w:r w:rsidRPr="00CD47AA">
        <w:rPr>
          <w:rStyle w:val="Kop2Char"/>
        </w:rPr>
        <w:t>PROJECT:</w:t>
      </w:r>
      <w:r>
        <w:rPr>
          <w:rStyle w:val="Kop2Char"/>
        </w:rPr>
        <w:t xml:space="preserve"> </w:t>
      </w:r>
      <w:r>
        <w:t xml:space="preserve">Ontwerp en ontwikkeling </w:t>
      </w:r>
      <w:proofErr w:type="spellStart"/>
      <w:r>
        <w:t>Swarm</w:t>
      </w:r>
      <w:proofErr w:type="spellEnd"/>
      <w:r>
        <w:t xml:space="preserve"> </w:t>
      </w:r>
      <w:proofErr w:type="spellStart"/>
      <w:r>
        <w:t>Defense</w:t>
      </w:r>
      <w:proofErr w:type="spellEnd"/>
      <w:r>
        <w:t xml:space="preserve"> - </w:t>
      </w:r>
      <w:proofErr w:type="spellStart"/>
      <w:r>
        <w:t>Situational</w:t>
      </w:r>
      <w:proofErr w:type="spellEnd"/>
      <w:r>
        <w:t xml:space="preserve"> Crisis Management</w:t>
      </w:r>
    </w:p>
    <w:p w14:paraId="37F5AD64" w14:textId="77777777" w:rsidR="00113793" w:rsidRDefault="00801286">
      <w:pPr>
        <w:tabs>
          <w:tab w:val="left" w:pos="2835"/>
        </w:tabs>
      </w:pPr>
      <w:r w:rsidRPr="00CD47AA">
        <w:rPr>
          <w:rStyle w:val="Kop2Char"/>
        </w:rPr>
        <w:t>OPDRACHTGEVER:</w:t>
      </w:r>
      <w:r>
        <w:rPr>
          <w:rStyle w:val="Kop2Char"/>
        </w:rPr>
        <w:t xml:space="preserve"> </w:t>
      </w:r>
      <w:r>
        <w:t>Thales</w:t>
      </w:r>
    </w:p>
    <w:p w14:paraId="6D0FD62C" w14:textId="77777777" w:rsidR="00113793" w:rsidRDefault="00801286">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sep 2012 - jun 2013</w:t>
      </w:r>
    </w:p>
    <w:p w14:paraId="3D5D6908" w14:textId="77777777" w:rsidR="00113793" w:rsidRDefault="00801286">
      <w:pPr>
        <w:tabs>
          <w:tab w:val="left" w:pos="2835"/>
        </w:tabs>
      </w:pPr>
      <w:r w:rsidRPr="00CD47AA">
        <w:rPr>
          <w:rStyle w:val="Kop2Char"/>
        </w:rPr>
        <w:t>ROL:</w:t>
      </w:r>
      <w:r>
        <w:rPr>
          <w:rStyle w:val="Kop2Char"/>
        </w:rPr>
        <w:t xml:space="preserve"> </w:t>
      </w:r>
      <w:r>
        <w:t>Software Engineer</w:t>
      </w:r>
    </w:p>
    <w:p w14:paraId="404C2A58" w14:textId="73AF5854" w:rsidR="00113793" w:rsidRDefault="00801286">
      <w:r w:rsidRPr="2D05CE1D">
        <w:rPr>
          <w:b/>
          <w:bCs/>
        </w:rPr>
        <w:t>OMSCHRIJVING:</w:t>
      </w:r>
      <w:r>
        <w:t xml:space="preserve"> </w:t>
      </w:r>
      <w:del w:id="153" w:author="Linda Muller-Kessels" w:date="2021-04-30T09:11:00Z">
        <w:r w:rsidR="6B539863" w:rsidDel="008B53E4">
          <w:delText>Gerard</w:delText>
        </w:r>
      </w:del>
      <w:ins w:id="154" w:author="Linda Muller-Kessels" w:date="2021-04-30T09:11:00Z">
        <w:r w:rsidR="008B53E4">
          <w:t>X</w:t>
        </w:r>
      </w:ins>
      <w:r>
        <w:t xml:space="preserve"> was werkzaam als Java Ontwikkelaar in het </w:t>
      </w:r>
      <w:proofErr w:type="spellStart"/>
      <w:r>
        <w:t>Situational</w:t>
      </w:r>
      <w:proofErr w:type="spellEnd"/>
      <w:r>
        <w:t xml:space="preserve"> Crisis Management project. Dit is een R&amp;D project uitgevoerd door een consortium van meerdere partijen waaronder de Thales Group. Het doel van SCM is een systeem ontwikkelen dat data van meerdere sensoren samenvoegt en dat ingezet kan worden tijdens diverse situaties, zoals compound base beveiliging, grote branden, ongeregeldheden e.d.. Via een </w:t>
      </w:r>
      <w:proofErr w:type="spellStart"/>
      <w:r>
        <w:t>message</w:t>
      </w:r>
      <w:proofErr w:type="spellEnd"/>
      <w:r>
        <w:t xml:space="preserve"> bus wisselen de verschillende subsystemen en sensoren informatie met elkaar uit. Deze geïntegreerde sensorsuite is succesvol ingezet op de </w:t>
      </w:r>
      <w:proofErr w:type="spellStart"/>
      <w:r>
        <w:t>Nuclear</w:t>
      </w:r>
      <w:proofErr w:type="spellEnd"/>
      <w:r>
        <w:t xml:space="preserve"> Security </w:t>
      </w:r>
      <w:proofErr w:type="spellStart"/>
      <w:r>
        <w:t>Summit</w:t>
      </w:r>
      <w:proofErr w:type="spellEnd"/>
      <w:r>
        <w:t xml:space="preserve"> 2014 in Den Haag. Binnen SCM is Thales verantwoordelijk voor het ontwikkelen van een </w:t>
      </w:r>
      <w:proofErr w:type="spellStart"/>
      <w:r>
        <w:t>layered</w:t>
      </w:r>
      <w:proofErr w:type="spellEnd"/>
      <w:r>
        <w:t xml:space="preserve"> </w:t>
      </w:r>
      <w:proofErr w:type="spellStart"/>
      <w:r>
        <w:t>defense</w:t>
      </w:r>
      <w:proofErr w:type="spellEnd"/>
      <w:r>
        <w:t xml:space="preserve">. Thales levert </w:t>
      </w:r>
      <w:proofErr w:type="spellStart"/>
      <w:r>
        <w:t>Tacticos</w:t>
      </w:r>
      <w:proofErr w:type="spellEnd"/>
      <w:r>
        <w:t xml:space="preserve"> </w:t>
      </w:r>
      <w:r>
        <w:lastRenderedPageBreak/>
        <w:t xml:space="preserve">producten, een Combat Management Systeem (CMS) voor marineschepen. Ook daar is men bezig met onderzoek naar </w:t>
      </w:r>
      <w:proofErr w:type="spellStart"/>
      <w:r>
        <w:t>layered</w:t>
      </w:r>
      <w:proofErr w:type="spellEnd"/>
      <w:r>
        <w:t xml:space="preserve"> </w:t>
      </w:r>
      <w:proofErr w:type="spellStart"/>
      <w:r>
        <w:t>defense</w:t>
      </w:r>
      <w:proofErr w:type="spellEnd"/>
      <w:r>
        <w:t xml:space="preserve"> en het vroegtijdig kunnen detecteren en weren van ‘</w:t>
      </w:r>
      <w:proofErr w:type="spellStart"/>
      <w:r>
        <w:t>swarm</w:t>
      </w:r>
      <w:proofErr w:type="spellEnd"/>
      <w:r>
        <w:t xml:space="preserve"> attacks’ zoals piraten die in groten getale in kleine bootjes een aanval doen op schepen of olieplatformen. Deze functionaliteit wordt gebruikt binnen SCM en is een </w:t>
      </w:r>
      <w:proofErr w:type="spellStart"/>
      <w:r>
        <w:t>enabler</w:t>
      </w:r>
      <w:proofErr w:type="spellEnd"/>
      <w:r>
        <w:t xml:space="preserve"> voor verder doorontwikkeling van </w:t>
      </w:r>
      <w:proofErr w:type="spellStart"/>
      <w:r>
        <w:t>Tacticos</w:t>
      </w:r>
      <w:proofErr w:type="spellEnd"/>
      <w:r>
        <w:t>.</w:t>
      </w:r>
    </w:p>
    <w:p w14:paraId="3CF2D8B6" w14:textId="77777777" w:rsidR="00113793" w:rsidRDefault="00113793"/>
    <w:p w14:paraId="71E19733" w14:textId="28DC74CB" w:rsidR="00113793" w:rsidRDefault="00801286">
      <w:r>
        <w:t xml:space="preserve">De taken en verantwoordelijkheden van </w:t>
      </w:r>
      <w:del w:id="155" w:author="Linda Muller-Kessels" w:date="2021-04-30T09:11:00Z">
        <w:r w:rsidR="6B539863" w:rsidDel="008B53E4">
          <w:delText>Gerard</w:delText>
        </w:r>
      </w:del>
      <w:ins w:id="156" w:author="Linda Muller-Kessels" w:date="2021-04-30T09:11:00Z">
        <w:r w:rsidR="008B53E4">
          <w:t>X</w:t>
        </w:r>
      </w:ins>
      <w:r>
        <w:t xml:space="preserve"> bestonden uit:</w:t>
      </w:r>
    </w:p>
    <w:p w14:paraId="08431346" w14:textId="77777777" w:rsidR="00113793" w:rsidRDefault="00801286">
      <w:pPr>
        <w:numPr>
          <w:ilvl w:val="0"/>
          <w:numId w:val="8"/>
        </w:numPr>
        <w:ind w:left="375" w:right="375"/>
      </w:pPr>
      <w:r>
        <w:t xml:space="preserve">Het helder krijgen van de </w:t>
      </w:r>
      <w:proofErr w:type="spellStart"/>
      <w:r>
        <w:t>requirements</w:t>
      </w:r>
      <w:proofErr w:type="spellEnd"/>
      <w:r>
        <w:t>. Hiervoor voerde hij overleg met de klankbordgroep en met de domeinexperts van Thales;</w:t>
      </w:r>
    </w:p>
    <w:p w14:paraId="3DC478AC" w14:textId="77777777" w:rsidR="00113793" w:rsidRDefault="00801286">
      <w:pPr>
        <w:numPr>
          <w:ilvl w:val="0"/>
          <w:numId w:val="8"/>
        </w:numPr>
        <w:ind w:left="375" w:right="375"/>
      </w:pPr>
      <w:r>
        <w:t>Het opstellen van een ontwerp van de gebruikersinterface. Deze interface geeft in één oogopslag inzicht in het huidige dreigingsniveau;</w:t>
      </w:r>
    </w:p>
    <w:p w14:paraId="46A3E8FB" w14:textId="77777777" w:rsidR="00113793" w:rsidRDefault="00801286">
      <w:pPr>
        <w:numPr>
          <w:ilvl w:val="0"/>
          <w:numId w:val="8"/>
        </w:numPr>
        <w:ind w:left="375" w:right="375"/>
      </w:pPr>
      <w:r>
        <w:t xml:space="preserve">Het ontwikkelen en geautomatiseerd testen van de </w:t>
      </w:r>
      <w:proofErr w:type="spellStart"/>
      <w:r>
        <w:t>swarm</w:t>
      </w:r>
      <w:proofErr w:type="spellEnd"/>
      <w:r>
        <w:t xml:space="preserve"> </w:t>
      </w:r>
      <w:proofErr w:type="spellStart"/>
      <w:r>
        <w:t>defense</w:t>
      </w:r>
      <w:proofErr w:type="spellEnd"/>
      <w:r>
        <w:t xml:space="preserve"> functionaliteit;</w:t>
      </w:r>
    </w:p>
    <w:p w14:paraId="53C0CA80" w14:textId="77777777" w:rsidR="00113793" w:rsidRDefault="00801286">
      <w:pPr>
        <w:numPr>
          <w:ilvl w:val="0"/>
          <w:numId w:val="8"/>
        </w:numPr>
        <w:ind w:left="375" w:right="375"/>
      </w:pPr>
      <w:r>
        <w:t>Het demonstreren van de software;</w:t>
      </w:r>
    </w:p>
    <w:p w14:paraId="434A38B8" w14:textId="77777777" w:rsidR="00113793" w:rsidRDefault="00801286">
      <w:pPr>
        <w:numPr>
          <w:ilvl w:val="0"/>
          <w:numId w:val="8"/>
        </w:numPr>
        <w:ind w:left="375" w:right="375"/>
      </w:pPr>
      <w:r>
        <w:t xml:space="preserve">Het integreren van </w:t>
      </w:r>
      <w:proofErr w:type="spellStart"/>
      <w:r>
        <w:t>swarm</w:t>
      </w:r>
      <w:proofErr w:type="spellEnd"/>
      <w:r>
        <w:t xml:space="preserve"> </w:t>
      </w:r>
      <w:proofErr w:type="spellStart"/>
      <w:r>
        <w:t>defense</w:t>
      </w:r>
      <w:proofErr w:type="spellEnd"/>
      <w:r>
        <w:t xml:space="preserve"> binnen </w:t>
      </w:r>
      <w:proofErr w:type="spellStart"/>
      <w:r>
        <w:t>Tacticos</w:t>
      </w:r>
      <w:proofErr w:type="spellEnd"/>
      <w:r>
        <w:t xml:space="preserve"> en het SCM project.</w:t>
      </w:r>
    </w:p>
    <w:p w14:paraId="0FB78278" w14:textId="77777777" w:rsidR="00113793" w:rsidRDefault="00113793"/>
    <w:p w14:paraId="3FC81FC8" w14:textId="2C796757" w:rsidR="00113793" w:rsidRDefault="00801286">
      <w:r>
        <w:t xml:space="preserve">Tijdens dit project heeft </w:t>
      </w:r>
      <w:del w:id="157" w:author="Linda Muller-Kessels" w:date="2021-04-30T09:11:00Z">
        <w:r w:rsidR="6B539863" w:rsidDel="008B53E4">
          <w:delText>Gerard</w:delText>
        </w:r>
      </w:del>
      <w:ins w:id="158" w:author="Linda Muller-Kessels" w:date="2021-04-30T09:11:00Z">
        <w:r w:rsidR="008B53E4">
          <w:t>X</w:t>
        </w:r>
      </w:ins>
      <w:r>
        <w:t xml:space="preserve"> veelvuldig gebruikgemaakt van de Clean Code principes. Hierdoor is het project met een maximum van 5 sterren beoordeeld door de Software </w:t>
      </w:r>
      <w:proofErr w:type="spellStart"/>
      <w:r>
        <w:t>Improvement</w:t>
      </w:r>
      <w:proofErr w:type="spellEnd"/>
      <w:r>
        <w:t xml:space="preserve"> Group. Dit is een onafhankelijk kwaliteitsinstituut dat de source code beoordeelt.</w:t>
      </w:r>
    </w:p>
    <w:p w14:paraId="5C4440C9"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Scrum, </w:t>
      </w:r>
      <w:proofErr w:type="spellStart"/>
      <w:r>
        <w:t>Eclipse</w:t>
      </w:r>
      <w:proofErr w:type="spellEnd"/>
      <w:r>
        <w:t xml:space="preserve">, Java, </w:t>
      </w:r>
      <w:proofErr w:type="spellStart"/>
      <w:r>
        <w:t>OSGi</w:t>
      </w:r>
      <w:proofErr w:type="spellEnd"/>
      <w:r>
        <w:t xml:space="preserve">, Swing, AWT, </w:t>
      </w:r>
      <w:proofErr w:type="spellStart"/>
      <w:r>
        <w:t>JUnit</w:t>
      </w:r>
      <w:proofErr w:type="spellEnd"/>
      <w:r>
        <w:t xml:space="preserve">, </w:t>
      </w:r>
      <w:proofErr w:type="spellStart"/>
      <w:r>
        <w:t>Mockito</w:t>
      </w:r>
      <w:proofErr w:type="spellEnd"/>
      <w:r>
        <w:t xml:space="preserve">, </w:t>
      </w:r>
      <w:proofErr w:type="spellStart"/>
      <w:r>
        <w:t>messagebus</w:t>
      </w:r>
      <w:proofErr w:type="spellEnd"/>
      <w:r>
        <w:t>, TCP, Continuous Integration, Maven, SVN, Jenkins, Jira, Sonar, Nexus</w:t>
      </w:r>
    </w:p>
    <w:p w14:paraId="1FC39945" w14:textId="77777777" w:rsidR="00113793" w:rsidRDefault="008B53E4">
      <w:pPr>
        <w:tabs>
          <w:tab w:val="left" w:pos="2835"/>
        </w:tabs>
      </w:pPr>
      <w:r>
        <w:pict w14:anchorId="0C2DBB66">
          <v:rect id="_x0000_i1032" style="width:0;height:1.5pt" o:hralign="center" o:bordertopcolor="this" o:borderleftcolor="this" o:borderbottomcolor="this" o:borderrightcolor="this" o:hrstd="t" o:hr="t" fillcolor="#a0a0a0" stroked="f"/>
        </w:pict>
      </w:r>
    </w:p>
    <w:p w14:paraId="76D98250" w14:textId="77777777" w:rsidR="00113793" w:rsidRPr="008B53E4" w:rsidRDefault="00801286">
      <w:pPr>
        <w:tabs>
          <w:tab w:val="left" w:pos="2835"/>
        </w:tabs>
        <w:rPr>
          <w:lang w:val="en-US"/>
          <w:rPrChange w:id="159" w:author="Linda Muller-Kessels" w:date="2021-04-30T09:11:00Z">
            <w:rPr/>
          </w:rPrChange>
        </w:rPr>
      </w:pPr>
      <w:r w:rsidRPr="008B53E4">
        <w:rPr>
          <w:rStyle w:val="Kop2Char"/>
          <w:lang w:val="en-US"/>
          <w:rPrChange w:id="160" w:author="Linda Muller-Kessels" w:date="2021-04-30T09:11:00Z">
            <w:rPr>
              <w:rStyle w:val="Kop2Char"/>
            </w:rPr>
          </w:rPrChange>
        </w:rPr>
        <w:t xml:space="preserve">PROJECT: </w:t>
      </w:r>
      <w:proofErr w:type="spellStart"/>
      <w:r w:rsidRPr="008B53E4">
        <w:rPr>
          <w:lang w:val="en-US"/>
          <w:rPrChange w:id="161" w:author="Linda Muller-Kessels" w:date="2021-04-30T09:11:00Z">
            <w:rPr/>
          </w:rPrChange>
        </w:rPr>
        <w:t>Opzetten</w:t>
      </w:r>
      <w:proofErr w:type="spellEnd"/>
      <w:r w:rsidRPr="008B53E4">
        <w:rPr>
          <w:lang w:val="en-US"/>
          <w:rPrChange w:id="162" w:author="Linda Muller-Kessels" w:date="2021-04-30T09:11:00Z">
            <w:rPr/>
          </w:rPrChange>
        </w:rPr>
        <w:t xml:space="preserve"> Java development platform CIMPOO</w:t>
      </w:r>
    </w:p>
    <w:p w14:paraId="5113C8E9" w14:textId="77777777" w:rsidR="00113793" w:rsidRDefault="00801286">
      <w:pPr>
        <w:tabs>
          <w:tab w:val="left" w:pos="2835"/>
        </w:tabs>
      </w:pPr>
      <w:r w:rsidRPr="00CD47AA">
        <w:rPr>
          <w:rStyle w:val="Kop2Char"/>
        </w:rPr>
        <w:t>OPDRACHTGEVER:</w:t>
      </w:r>
      <w:r>
        <w:rPr>
          <w:rStyle w:val="Kop2Char"/>
        </w:rPr>
        <w:t xml:space="preserve"> </w:t>
      </w:r>
      <w:r>
        <w:t>CIMSOLUTIONS</w:t>
      </w:r>
    </w:p>
    <w:p w14:paraId="40138201" w14:textId="77777777" w:rsidR="00113793" w:rsidRDefault="00801286">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jun 2012 - aug 2012</w:t>
      </w:r>
    </w:p>
    <w:p w14:paraId="1F0CB72F" w14:textId="77777777" w:rsidR="00113793" w:rsidRDefault="00801286">
      <w:pPr>
        <w:tabs>
          <w:tab w:val="left" w:pos="2835"/>
        </w:tabs>
      </w:pPr>
      <w:r w:rsidRPr="00CD47AA">
        <w:rPr>
          <w:rStyle w:val="Kop2Char"/>
        </w:rPr>
        <w:t>ROL:</w:t>
      </w:r>
      <w:r>
        <w:rPr>
          <w:rStyle w:val="Kop2Char"/>
        </w:rPr>
        <w:t xml:space="preserve"> </w:t>
      </w:r>
      <w:r>
        <w:t>Software Engineer</w:t>
      </w:r>
    </w:p>
    <w:p w14:paraId="5D866913" w14:textId="487E350B" w:rsidR="00113793" w:rsidRDefault="00801286">
      <w:r w:rsidRPr="2D05CE1D">
        <w:rPr>
          <w:b/>
          <w:bCs/>
        </w:rPr>
        <w:t>OMSCHRIJVING:</w:t>
      </w:r>
      <w:r>
        <w:t xml:space="preserve"> CIMPOO biedt ontwikkelaars een omgeving waarin softwareontwikkeling en projectmanagement volgens CIMSOLUTIONS kwaliteitsstandaarden plaatsvindt. Binnen deze omgeving heeft </w:t>
      </w:r>
      <w:del w:id="163" w:author="Linda Muller-Kessels" w:date="2021-04-30T09:11:00Z">
        <w:r w:rsidR="6B539863" w:rsidDel="008B53E4">
          <w:delText>Gerard</w:delText>
        </w:r>
      </w:del>
      <w:ins w:id="164" w:author="Linda Muller-Kessels" w:date="2021-04-30T09:11:00Z">
        <w:r w:rsidR="008B53E4">
          <w:t>X</w:t>
        </w:r>
      </w:ins>
      <w:r>
        <w:t xml:space="preserve"> onderzoek gedaan naar: </w:t>
      </w:r>
    </w:p>
    <w:p w14:paraId="0EB3D73A" w14:textId="77777777" w:rsidR="00113793" w:rsidRDefault="00801286">
      <w:pPr>
        <w:numPr>
          <w:ilvl w:val="0"/>
          <w:numId w:val="9"/>
        </w:numPr>
        <w:ind w:left="375" w:right="375"/>
      </w:pPr>
      <w:r>
        <w:t xml:space="preserve">Werken met en gebruik van de Java </w:t>
      </w:r>
      <w:proofErr w:type="spellStart"/>
      <w:r>
        <w:t>Persistence</w:t>
      </w:r>
      <w:proofErr w:type="spellEnd"/>
      <w:r>
        <w:t xml:space="preserve"> API 2.0. JPA is onderdeel van de Java EE 6 specificatie. JPA biedt een gestandaardiseerde oplossing voor het mappen van objecten naar een relationele database.</w:t>
      </w:r>
    </w:p>
    <w:p w14:paraId="78C1B010" w14:textId="77777777" w:rsidR="00113793" w:rsidRDefault="00801286">
      <w:pPr>
        <w:numPr>
          <w:ilvl w:val="0"/>
          <w:numId w:val="9"/>
        </w:numPr>
        <w:ind w:left="375" w:right="375"/>
      </w:pPr>
      <w:r>
        <w:t xml:space="preserve">Werken met en gebruik van </w:t>
      </w:r>
      <w:proofErr w:type="spellStart"/>
      <w:r>
        <w:t>OSGi</w:t>
      </w:r>
      <w:proofErr w:type="spellEnd"/>
      <w:r>
        <w:t xml:space="preserve">. De </w:t>
      </w:r>
      <w:proofErr w:type="spellStart"/>
      <w:r>
        <w:t>OSGi</w:t>
      </w:r>
      <w:proofErr w:type="spellEnd"/>
      <w:r>
        <w:t>-standaard definieert een modulesysteem en serviceplatform voor Java. Hierdoor is het o.a. mogelijk om een applicatie in kleine modules op te leveren die onafhankelijk van elkaar geïnstalleerd, geüpdatet, gestart en gestopt kunnen worden, waardoor de flexibiliteit van een softwaresysteem wordt vergroot.</w:t>
      </w:r>
    </w:p>
    <w:p w14:paraId="45D40AEB"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Eclipse</w:t>
      </w:r>
      <w:proofErr w:type="spellEnd"/>
      <w:r>
        <w:t xml:space="preserve">, Java EE 6, JPA, </w:t>
      </w:r>
      <w:proofErr w:type="spellStart"/>
      <w:r>
        <w:t>JBoss</w:t>
      </w:r>
      <w:proofErr w:type="spellEnd"/>
      <w:r>
        <w:t xml:space="preserve"> 7, </w:t>
      </w:r>
      <w:proofErr w:type="spellStart"/>
      <w:r>
        <w:t>OSGi</w:t>
      </w:r>
      <w:proofErr w:type="spellEnd"/>
    </w:p>
    <w:p w14:paraId="0562CB0E" w14:textId="77777777" w:rsidR="00113793" w:rsidRDefault="008B53E4">
      <w:pPr>
        <w:tabs>
          <w:tab w:val="left" w:pos="2835"/>
        </w:tabs>
      </w:pPr>
      <w:r>
        <w:pict w14:anchorId="4F4070A4">
          <v:rect id="_x0000_i1033" style="width:0;height:1.5pt" o:hralign="center" o:bordertopcolor="this" o:borderleftcolor="this" o:borderbottomcolor="this" o:borderrightcolor="this" o:hrstd="t" o:hr="t" fillcolor="#a0a0a0" stroked="f"/>
        </w:pict>
      </w:r>
    </w:p>
    <w:p w14:paraId="4419366E" w14:textId="77777777" w:rsidR="00113793" w:rsidRDefault="00801286">
      <w:pPr>
        <w:tabs>
          <w:tab w:val="left" w:pos="2835"/>
        </w:tabs>
      </w:pPr>
      <w:r w:rsidRPr="00CD47AA">
        <w:rPr>
          <w:rStyle w:val="Kop2Char"/>
        </w:rPr>
        <w:t>PROJECT:</w:t>
      </w:r>
      <w:r>
        <w:rPr>
          <w:rStyle w:val="Kop2Char"/>
        </w:rPr>
        <w:t xml:space="preserve"> </w:t>
      </w:r>
      <w:r>
        <w:t xml:space="preserve">Ontwikkeling en onderhoud van </w:t>
      </w:r>
      <w:proofErr w:type="spellStart"/>
      <w:r>
        <w:t>InfoPlus</w:t>
      </w:r>
      <w:proofErr w:type="spellEnd"/>
    </w:p>
    <w:p w14:paraId="48A72084" w14:textId="77777777" w:rsidR="00113793" w:rsidRDefault="00801286">
      <w:pPr>
        <w:tabs>
          <w:tab w:val="left" w:pos="2835"/>
        </w:tabs>
      </w:pPr>
      <w:r w:rsidRPr="00CD47AA">
        <w:rPr>
          <w:rStyle w:val="Kop2Char"/>
        </w:rPr>
        <w:t>OPDRACHTGEVER:</w:t>
      </w:r>
      <w:r>
        <w:rPr>
          <w:rStyle w:val="Kop2Char"/>
        </w:rPr>
        <w:t xml:space="preserve"> </w:t>
      </w:r>
      <w:r>
        <w:t>ProRail en NS</w:t>
      </w:r>
    </w:p>
    <w:p w14:paraId="39B182CC" w14:textId="77777777" w:rsidR="00113793" w:rsidRDefault="00801286">
      <w:pPr>
        <w:tabs>
          <w:tab w:val="left" w:pos="2835"/>
          <w:tab w:val="left" w:pos="5812"/>
        </w:tabs>
      </w:pPr>
      <w:r w:rsidRPr="00BA776E">
        <w:rPr>
          <w:rStyle w:val="Kop2Char"/>
        </w:rPr>
        <w:t xml:space="preserve">BRANCHE: </w:t>
      </w:r>
      <w:r w:rsidRPr="00BA776E">
        <w:t>Transport, Spoorwegen</w:t>
      </w:r>
      <w:r w:rsidRPr="00BA776E">
        <w:tab/>
      </w:r>
      <w:r w:rsidRPr="00BA776E">
        <w:rPr>
          <w:rStyle w:val="Kop2Char"/>
        </w:rPr>
        <w:t xml:space="preserve">PERIODE: </w:t>
      </w:r>
      <w:r w:rsidRPr="00BA776E">
        <w:t>sep 2007 - mei 2012</w:t>
      </w:r>
    </w:p>
    <w:p w14:paraId="249673A6" w14:textId="77777777" w:rsidR="00113793" w:rsidRDefault="00801286">
      <w:pPr>
        <w:tabs>
          <w:tab w:val="left" w:pos="2835"/>
        </w:tabs>
      </w:pPr>
      <w:r w:rsidRPr="00CD47AA">
        <w:rPr>
          <w:rStyle w:val="Kop2Char"/>
        </w:rPr>
        <w:t>ROL:</w:t>
      </w:r>
      <w:r>
        <w:rPr>
          <w:rStyle w:val="Kop2Char"/>
        </w:rPr>
        <w:t xml:space="preserve"> </w:t>
      </w:r>
      <w:r>
        <w:t>Software Engineer</w:t>
      </w:r>
    </w:p>
    <w:p w14:paraId="14226014" w14:textId="77777777" w:rsidR="00113793" w:rsidRDefault="00801286">
      <w:r>
        <w:rPr>
          <w:b/>
        </w:rPr>
        <w:t>OMSCHRIJVING:</w:t>
      </w:r>
      <w:r>
        <w:t xml:space="preserve"> </w:t>
      </w:r>
      <w:proofErr w:type="spellStart"/>
      <w:r>
        <w:t>InfoPlus</w:t>
      </w:r>
      <w:proofErr w:type="spellEnd"/>
      <w:r>
        <w:t xml:space="preserve"> is een project van NS en ProRail voor het verbeteren van actuele reisinformatie. </w:t>
      </w:r>
      <w:proofErr w:type="spellStart"/>
      <w:r>
        <w:t>InfoPlus</w:t>
      </w:r>
      <w:proofErr w:type="spellEnd"/>
      <w:r>
        <w:t xml:space="preserve"> levert actuele reisinformatie op de stations en aan andere afnemers. Deze informatie bestaat uit gedetailleerde vertrekstaten, aankomststaten en andere rit overstijgende informatie zoals uitstaptips, dat alles in vorm van XML berichten. Op de stations wordt deze informatie gepubliceerd op digitale schermen en via de automatische omroep. Het centrale systeem van </w:t>
      </w:r>
      <w:proofErr w:type="spellStart"/>
      <w:r>
        <w:t>InfoPlus</w:t>
      </w:r>
      <w:proofErr w:type="spellEnd"/>
      <w:r>
        <w:t xml:space="preserve"> bestaat uit een keten van applicaties, die gebruikmaken van </w:t>
      </w:r>
      <w:proofErr w:type="spellStart"/>
      <w:r>
        <w:t>Redhat</w:t>
      </w:r>
      <w:proofErr w:type="spellEnd"/>
      <w:r>
        <w:t xml:space="preserve"> Linux, Oracle </w:t>
      </w:r>
      <w:proofErr w:type="spellStart"/>
      <w:r>
        <w:t>Weblogic</w:t>
      </w:r>
      <w:proofErr w:type="spellEnd"/>
      <w:r>
        <w:t xml:space="preserve"> en Oracle RAC als platformen. </w:t>
      </w:r>
      <w:proofErr w:type="spellStart"/>
      <w:r>
        <w:t>InfoPlus</w:t>
      </w:r>
      <w:proofErr w:type="spellEnd"/>
      <w:r>
        <w:t xml:space="preserve"> is een real-time hoog beschikbaar systeem in een gedistribueerde, concurrent, multitasking omgeving. De verschillende applicaties maken intensief gebruik van JMS voor gegevensuitwisseling. Daarnaast zijn er applicaties voor functioneel en technisch beheer.</w:t>
      </w:r>
    </w:p>
    <w:p w14:paraId="34CE0A41" w14:textId="77777777" w:rsidR="00113793" w:rsidRDefault="00113793"/>
    <w:p w14:paraId="7665519F" w14:textId="2CC5C8EE" w:rsidR="00113793" w:rsidRDefault="00801286">
      <w:r>
        <w:lastRenderedPageBreak/>
        <w:t xml:space="preserve">De taken en verantwoordelijkheden van </w:t>
      </w:r>
      <w:del w:id="165" w:author="Linda Muller-Kessels" w:date="2021-04-30T09:11:00Z">
        <w:r w:rsidR="6B539863" w:rsidDel="008B53E4">
          <w:delText>Gerard</w:delText>
        </w:r>
      </w:del>
      <w:ins w:id="166" w:author="Linda Muller-Kessels" w:date="2021-04-30T09:11:00Z">
        <w:r w:rsidR="008B53E4">
          <w:t>X</w:t>
        </w:r>
      </w:ins>
      <w:r>
        <w:t xml:space="preserve"> bestonden uit: </w:t>
      </w:r>
    </w:p>
    <w:p w14:paraId="5C26FF6A" w14:textId="77777777" w:rsidR="00113793" w:rsidRDefault="00801286">
      <w:pPr>
        <w:numPr>
          <w:ilvl w:val="0"/>
          <w:numId w:val="10"/>
        </w:numPr>
        <w:ind w:left="375" w:right="375"/>
      </w:pPr>
      <w:r>
        <w:t xml:space="preserve">Analyseren van testbevindingen en fouten uit de productieomgeving door gebruik te maken van </w:t>
      </w:r>
      <w:proofErr w:type="spellStart"/>
      <w:r>
        <w:t>logging</w:t>
      </w:r>
      <w:proofErr w:type="spellEnd"/>
      <w:r>
        <w:t xml:space="preserve"> en </w:t>
      </w:r>
      <w:proofErr w:type="spellStart"/>
      <w:r>
        <w:t>debugging</w:t>
      </w:r>
      <w:proofErr w:type="spellEnd"/>
      <w:r>
        <w:t>;</w:t>
      </w:r>
    </w:p>
    <w:p w14:paraId="17136C90" w14:textId="77777777" w:rsidR="00113793" w:rsidRDefault="00801286">
      <w:pPr>
        <w:numPr>
          <w:ilvl w:val="0"/>
          <w:numId w:val="10"/>
        </w:numPr>
        <w:ind w:left="375" w:right="375"/>
      </w:pPr>
      <w:r>
        <w:t xml:space="preserve">Reviewen van change </w:t>
      </w:r>
      <w:proofErr w:type="spellStart"/>
      <w:r>
        <w:t>requests</w:t>
      </w:r>
      <w:proofErr w:type="spellEnd"/>
      <w:r>
        <w:t xml:space="preserve"> en specificaties (o.a. nieuwe functionaliteit);</w:t>
      </w:r>
    </w:p>
    <w:p w14:paraId="27E8A1FF" w14:textId="77777777" w:rsidR="00113793" w:rsidRDefault="00801286">
      <w:pPr>
        <w:numPr>
          <w:ilvl w:val="0"/>
          <w:numId w:val="10"/>
        </w:numPr>
        <w:ind w:left="375" w:right="375"/>
      </w:pPr>
      <w:r>
        <w:t>Opstellen en toelichten van impactanalyses;</w:t>
      </w:r>
    </w:p>
    <w:p w14:paraId="41A4CE2F" w14:textId="77777777" w:rsidR="00113793" w:rsidRDefault="00801286">
      <w:pPr>
        <w:numPr>
          <w:ilvl w:val="0"/>
          <w:numId w:val="10"/>
        </w:numPr>
        <w:ind w:left="375" w:right="375"/>
      </w:pPr>
      <w:r>
        <w:t>Implementeren en testen nieuwe functies, wijzigingen en foutoplossingen;</w:t>
      </w:r>
    </w:p>
    <w:p w14:paraId="4809A039" w14:textId="77777777" w:rsidR="00113793" w:rsidRDefault="00801286">
      <w:pPr>
        <w:numPr>
          <w:ilvl w:val="0"/>
          <w:numId w:val="10"/>
        </w:numPr>
        <w:ind w:left="375" w:right="375"/>
      </w:pPr>
      <w:r>
        <w:t>Opleveren van releases met een technisch draaiboek;</w:t>
      </w:r>
    </w:p>
    <w:p w14:paraId="4B78730C" w14:textId="77777777" w:rsidR="00113793" w:rsidRDefault="00801286">
      <w:pPr>
        <w:numPr>
          <w:ilvl w:val="0"/>
          <w:numId w:val="10"/>
        </w:numPr>
        <w:ind w:left="375" w:right="375"/>
      </w:pPr>
      <w:r>
        <w:t>Installeren van nieuwe releases in de testomgeving en de productie-omgeving;</w:t>
      </w:r>
    </w:p>
    <w:p w14:paraId="2593ABB6" w14:textId="77777777" w:rsidR="00113793" w:rsidRDefault="00801286">
      <w:pPr>
        <w:numPr>
          <w:ilvl w:val="0"/>
          <w:numId w:val="10"/>
        </w:numPr>
        <w:ind w:left="375" w:right="375"/>
      </w:pPr>
      <w:r>
        <w:t>Aanpassen van systeemdocumentatie;</w:t>
      </w:r>
    </w:p>
    <w:p w14:paraId="6B59606E" w14:textId="77777777" w:rsidR="00113793" w:rsidRDefault="00801286">
      <w:pPr>
        <w:numPr>
          <w:ilvl w:val="0"/>
          <w:numId w:val="10"/>
        </w:numPr>
        <w:ind w:left="375" w:right="375"/>
      </w:pPr>
      <w:r>
        <w:t>Opstellen van afhandelscenario’s voor foutsituaties.</w:t>
      </w:r>
    </w:p>
    <w:p w14:paraId="62EBF3C5" w14:textId="77777777" w:rsidR="00113793" w:rsidRDefault="00113793"/>
    <w:p w14:paraId="08C4CF19" w14:textId="3ABA1573" w:rsidR="00113793" w:rsidRDefault="00801286">
      <w:r>
        <w:t xml:space="preserve">De werkzaamheden die </w:t>
      </w:r>
      <w:del w:id="167" w:author="Linda Muller-Kessels" w:date="2021-04-30T09:11:00Z">
        <w:r w:rsidR="6B539863" w:rsidDel="008B53E4">
          <w:delText>Gerard</w:delText>
        </w:r>
      </w:del>
      <w:ins w:id="168" w:author="Linda Muller-Kessels" w:date="2021-04-30T09:11:00Z">
        <w:r w:rsidR="008B53E4">
          <w:t>X</w:t>
        </w:r>
      </w:ins>
      <w:r>
        <w:t xml:space="preserve"> heeft uitgevoerd zijn o.a.:</w:t>
      </w:r>
    </w:p>
    <w:p w14:paraId="331BDEEE" w14:textId="77777777" w:rsidR="00113793" w:rsidRDefault="00801286">
      <w:pPr>
        <w:numPr>
          <w:ilvl w:val="0"/>
          <w:numId w:val="11"/>
        </w:numPr>
        <w:ind w:left="375" w:right="375"/>
      </w:pPr>
      <w:r>
        <w:t>Ontwikkeling aan de verschillende server-, client- en webapplicaties. De serverapplicaties zijn verantwoordelijk voor het afhandelen van de berichten o.a. afkomstig vanuit de VKL- en PRL-systemen.</w:t>
      </w:r>
    </w:p>
    <w:p w14:paraId="5C13F411" w14:textId="77777777" w:rsidR="00113793" w:rsidRDefault="00801286">
      <w:r>
        <w:t xml:space="preserve">De clientapplicaties geven de gebruikers inzicht in de treinenloop, bieden BVI (Bron Vervangende Invoerfunctionaliteit) en geven inzicht in de publicaties, zowel op de borden als via het omroepsysteem. </w:t>
      </w:r>
    </w:p>
    <w:p w14:paraId="241E7AA8" w14:textId="77777777" w:rsidR="00113793" w:rsidRDefault="00801286">
      <w:r>
        <w:t>De webapplicaties geven de mogelijkheid tot functioneel en technisch beheer.</w:t>
      </w:r>
    </w:p>
    <w:p w14:paraId="0E5541A6" w14:textId="77777777" w:rsidR="00113793" w:rsidRDefault="00801286">
      <w:pPr>
        <w:numPr>
          <w:ilvl w:val="0"/>
          <w:numId w:val="12"/>
        </w:numPr>
        <w:ind w:left="375" w:right="375"/>
      </w:pPr>
      <w:r>
        <w:t>De bedienclient uitbreiden met verschillende wizards die de gebruiker in staat stellen om een trein op te heffen, in te korten of een extra trein in te zetten.</w:t>
      </w:r>
    </w:p>
    <w:p w14:paraId="35F9BB94" w14:textId="77777777" w:rsidR="00113793" w:rsidRDefault="00801286">
      <w:pPr>
        <w:numPr>
          <w:ilvl w:val="0"/>
          <w:numId w:val="12"/>
        </w:numPr>
        <w:ind w:left="375" w:right="375"/>
      </w:pPr>
      <w:r>
        <w:t xml:space="preserve">Verbeteringen in de bedienclient om de treinen te kunnen muteren van status onbekend, binnenkomst en vertrokken en </w:t>
      </w:r>
      <w:proofErr w:type="spellStart"/>
      <w:r>
        <w:t>vice</w:t>
      </w:r>
      <w:proofErr w:type="spellEnd"/>
      <w:r>
        <w:t xml:space="preserve"> versa.</w:t>
      </w:r>
    </w:p>
    <w:p w14:paraId="1E9CEB56" w14:textId="77777777" w:rsidR="00113793" w:rsidRDefault="00801286">
      <w:pPr>
        <w:numPr>
          <w:ilvl w:val="0"/>
          <w:numId w:val="12"/>
        </w:numPr>
        <w:ind w:left="375" w:right="375"/>
      </w:pPr>
      <w:r>
        <w:t>Verbeteringen in de bedienclient om de aankomst en vertreksporen te muteren.</w:t>
      </w:r>
    </w:p>
    <w:p w14:paraId="6E63E8E9" w14:textId="77777777" w:rsidR="00113793" w:rsidRDefault="00801286">
      <w:pPr>
        <w:numPr>
          <w:ilvl w:val="0"/>
          <w:numId w:val="12"/>
        </w:numPr>
        <w:ind w:left="375" w:right="375"/>
      </w:pPr>
      <w:r>
        <w:t>Een schakelaar om de TNV-sturing aan en uit te zetten. Dit om de vloed aan meldingen ontbreken treinstatus, vertrokken en binnenkomst tegen te gaan.</w:t>
      </w:r>
    </w:p>
    <w:p w14:paraId="02FAA7A0" w14:textId="77777777" w:rsidR="00113793" w:rsidRDefault="00801286">
      <w:pPr>
        <w:numPr>
          <w:ilvl w:val="0"/>
          <w:numId w:val="12"/>
        </w:numPr>
        <w:ind w:left="375" w:right="375"/>
      </w:pPr>
      <w:r>
        <w:t>Aanpassingen om leeg materieeltreinen te kunnen verwerken. Dat zijn treinen waarbij materieel van positie A naar positie B wordt verplaatst.</w:t>
      </w:r>
    </w:p>
    <w:p w14:paraId="0F76F25A" w14:textId="77777777" w:rsidR="00113793" w:rsidRDefault="00801286">
      <w:r>
        <w:t>De leeg materieeltreinen kunnen een tussenstop maken op reizigerssporen. Hierdoor is het voor de reiziger van belang dat op de borden de tekst “niet instappen” te zien is als de trein een lege materieeltrein is.</w:t>
      </w:r>
    </w:p>
    <w:p w14:paraId="4D45E78B" w14:textId="77777777" w:rsidR="00113793" w:rsidRDefault="00801286">
      <w:pPr>
        <w:numPr>
          <w:ilvl w:val="0"/>
          <w:numId w:val="13"/>
        </w:numPr>
        <w:ind w:left="375" w:right="375"/>
      </w:pPr>
      <w:proofErr w:type="spellStart"/>
      <w:r>
        <w:t>InfoPlus</w:t>
      </w:r>
      <w:proofErr w:type="spellEnd"/>
      <w:r>
        <w:t xml:space="preserve"> levert volgens een XSD-interface reisinformatieproducten aan afnemers. Bij wijzigingen op de interface moet dit zowel bij de zender als bij de ontvanger tegelijkertijd operationeel worden gemaakt. Om dit te verbeteren zijn er wijzigingen doorgevoerd om ervoor te zorgen dat de applicaties meerdere interface versies gaan ondersteunen.</w:t>
      </w:r>
    </w:p>
    <w:p w14:paraId="2DABFB0D" w14:textId="77777777" w:rsidR="00113793" w:rsidRDefault="00801286">
      <w:pPr>
        <w:numPr>
          <w:ilvl w:val="0"/>
          <w:numId w:val="13"/>
        </w:numPr>
        <w:ind w:left="375" w:right="375"/>
      </w:pPr>
      <w:r>
        <w:t xml:space="preserve">Schrijven van </w:t>
      </w:r>
      <w:proofErr w:type="spellStart"/>
      <w:r>
        <w:t>JUnit</w:t>
      </w:r>
      <w:proofErr w:type="spellEnd"/>
      <w:r>
        <w:t>-testen voor de change individuele CTA-aansturing. De treinen die op een perron stoppen hoeven niet op alle borden die op het perron hangen te staan. Deze change maakt het mogelijk om de CTA-borden individueel aan te sturen.</w:t>
      </w:r>
    </w:p>
    <w:p w14:paraId="0BC7F074" w14:textId="77777777" w:rsidR="00113793" w:rsidRDefault="00801286">
      <w:pPr>
        <w:numPr>
          <w:ilvl w:val="0"/>
          <w:numId w:val="13"/>
        </w:numPr>
        <w:ind w:left="375" w:right="375"/>
      </w:pPr>
      <w:proofErr w:type="spellStart"/>
      <w:r>
        <w:t>Inbeheername</w:t>
      </w:r>
      <w:proofErr w:type="spellEnd"/>
      <w:r>
        <w:t xml:space="preserve"> en doorontwikkeling van IKF. Dit is een applicatie die logbestanden van de verschillende </w:t>
      </w:r>
      <w:proofErr w:type="spellStart"/>
      <w:r>
        <w:t>InfoPlus</w:t>
      </w:r>
      <w:proofErr w:type="spellEnd"/>
      <w:r>
        <w:t xml:space="preserve"> systemen verzamelt en ze aan het kwaliteitsmeetsysteem aanbiedt.</w:t>
      </w:r>
    </w:p>
    <w:p w14:paraId="30125603" w14:textId="77777777" w:rsidR="00113793" w:rsidRDefault="00801286">
      <w:pPr>
        <w:numPr>
          <w:ilvl w:val="0"/>
          <w:numId w:val="13"/>
        </w:numPr>
        <w:ind w:left="375" w:right="375"/>
      </w:pPr>
      <w:r>
        <w:t xml:space="preserve">Implementatie van een zelflerend mechanisme voor TNV-vensters. TNV-vensters geven informatie over de positie van specifieke treinen. Zodra een trein de overgang tussen twee TNV-vensters passeert, rapporteert het TNV-systeem dit. Het mechanisme turft de treinbewegingen bij VPT-sporen / TNV-vensters, verzamelt </w:t>
      </w:r>
      <w:proofErr w:type="spellStart"/>
      <w:r>
        <w:t>treinstatussen</w:t>
      </w:r>
      <w:proofErr w:type="spellEnd"/>
      <w:r>
        <w:t xml:space="preserve"> en stelt de Functioneel Beheerder in staat om te bepalen welk TNV-venster aan welk VPT-spoor gekoppeld zit.</w:t>
      </w:r>
    </w:p>
    <w:p w14:paraId="6C389CB8" w14:textId="77777777" w:rsidR="00113793" w:rsidRDefault="00801286">
      <w:pPr>
        <w:numPr>
          <w:ilvl w:val="0"/>
          <w:numId w:val="13"/>
        </w:numPr>
        <w:ind w:left="375" w:right="375"/>
      </w:pPr>
      <w:r>
        <w:t>Het automatisch laten verwerken van stamgegevens. Stamgegevens bevatten informatie over de infrastructuur, zoals stationsnamen en perronsporen.</w:t>
      </w:r>
    </w:p>
    <w:p w14:paraId="7B747248" w14:textId="77777777" w:rsidR="00113793" w:rsidRDefault="00801286">
      <w:pPr>
        <w:numPr>
          <w:ilvl w:val="0"/>
          <w:numId w:val="13"/>
        </w:numPr>
        <w:ind w:left="375" w:right="375"/>
      </w:pPr>
      <w:r>
        <w:t xml:space="preserve">Installatie van verschillende tools om de kwaliteit van de sourcecode te bewaken in de </w:t>
      </w:r>
      <w:proofErr w:type="spellStart"/>
      <w:r>
        <w:t>buildomgeving</w:t>
      </w:r>
      <w:proofErr w:type="spellEnd"/>
      <w:r>
        <w:t>.</w:t>
      </w:r>
    </w:p>
    <w:p w14:paraId="239A5543" w14:textId="77777777" w:rsidR="00113793" w:rsidRDefault="00801286">
      <w:pPr>
        <w:numPr>
          <w:ilvl w:val="0"/>
          <w:numId w:val="13"/>
        </w:numPr>
        <w:ind w:left="375" w:right="375"/>
      </w:pPr>
      <w:r>
        <w:t>Migratie van de infrastructuur van 32 bits naar 64 bits.</w:t>
      </w:r>
    </w:p>
    <w:p w14:paraId="0086518C" w14:textId="77777777" w:rsidR="00113793" w:rsidRDefault="00801286">
      <w:pPr>
        <w:numPr>
          <w:ilvl w:val="0"/>
          <w:numId w:val="13"/>
        </w:numPr>
        <w:ind w:left="375" w:right="375"/>
      </w:pPr>
      <w:r>
        <w:t xml:space="preserve">Migratie van de Maven 1 </w:t>
      </w:r>
      <w:proofErr w:type="spellStart"/>
      <w:r>
        <w:t>buildomgeving</w:t>
      </w:r>
      <w:proofErr w:type="spellEnd"/>
      <w:r>
        <w:t xml:space="preserve"> naar Maven 3.</w:t>
      </w:r>
    </w:p>
    <w:p w14:paraId="038008AA" w14:textId="77777777" w:rsidR="00113793" w:rsidRDefault="00801286">
      <w:pPr>
        <w:tabs>
          <w:tab w:val="left" w:pos="2835"/>
        </w:tabs>
        <w:rPr>
          <w:noProof/>
        </w:rPr>
      </w:pPr>
      <w:r>
        <w:rPr>
          <w:rStyle w:val="Kop2Char"/>
        </w:rPr>
        <w:lastRenderedPageBreak/>
        <w:t>METHODEN EN TECHNIEKEN</w:t>
      </w:r>
      <w:r w:rsidRPr="008B6801">
        <w:rPr>
          <w:rStyle w:val="Kop2Char"/>
        </w:rPr>
        <w:t>:</w:t>
      </w:r>
      <w:r>
        <w:rPr>
          <w:rStyle w:val="Kop2Char"/>
        </w:rPr>
        <w:t xml:space="preserve"> </w:t>
      </w:r>
      <w:r>
        <w:t xml:space="preserve">Scrum, Java SE 6, Java EE, </w:t>
      </w:r>
      <w:proofErr w:type="spellStart"/>
      <w:r>
        <w:t>Eclipse</w:t>
      </w:r>
      <w:proofErr w:type="spellEnd"/>
      <w:r>
        <w:t xml:space="preserve">, Spring, </w:t>
      </w:r>
      <w:proofErr w:type="spellStart"/>
      <w:r>
        <w:t>Hibernate</w:t>
      </w:r>
      <w:proofErr w:type="spellEnd"/>
      <w:r>
        <w:t xml:space="preserve">, Wicket, </w:t>
      </w:r>
      <w:proofErr w:type="spellStart"/>
      <w:r>
        <w:t>JUnit</w:t>
      </w:r>
      <w:proofErr w:type="spellEnd"/>
      <w:r>
        <w:t xml:space="preserve">, </w:t>
      </w:r>
      <w:proofErr w:type="spellStart"/>
      <w:r>
        <w:t>EasyMock</w:t>
      </w:r>
      <w:proofErr w:type="spellEnd"/>
      <w:r>
        <w:t xml:space="preserve">, Fitnesse, CVS, SVN, Git, Oracle database, Oracle SQL Developer, Oracle </w:t>
      </w:r>
      <w:proofErr w:type="spellStart"/>
      <w:r>
        <w:t>Weblogic</w:t>
      </w:r>
      <w:proofErr w:type="spellEnd"/>
      <w:r>
        <w:t xml:space="preserve">, Swing, </w:t>
      </w:r>
      <w:proofErr w:type="spellStart"/>
      <w:r>
        <w:t>Servlets</w:t>
      </w:r>
      <w:proofErr w:type="spellEnd"/>
      <w:r>
        <w:t xml:space="preserve">, JSP, MDB, JDBC, Jenkins, Sonar, PMD, Checkstyle, SNMP, FTP, Checkstyle, PMD, ANT, Maven, Maven 3, Track+, </w:t>
      </w:r>
      <w:proofErr w:type="spellStart"/>
      <w:r>
        <w:t>TestDirector</w:t>
      </w:r>
      <w:proofErr w:type="spellEnd"/>
      <w:r>
        <w:t xml:space="preserve">, XML, XSD, HTML, Linux </w:t>
      </w:r>
      <w:proofErr w:type="spellStart"/>
      <w:r>
        <w:t>Fedora</w:t>
      </w:r>
      <w:proofErr w:type="spellEnd"/>
      <w:r>
        <w:t xml:space="preserve">, </w:t>
      </w:r>
      <w:proofErr w:type="spellStart"/>
      <w:r>
        <w:t>VirtualBox</w:t>
      </w:r>
      <w:proofErr w:type="spellEnd"/>
    </w:p>
    <w:p w14:paraId="6D98A12B" w14:textId="77777777" w:rsidR="00113793" w:rsidRDefault="008B53E4">
      <w:pPr>
        <w:tabs>
          <w:tab w:val="left" w:pos="2835"/>
        </w:tabs>
      </w:pPr>
      <w:r>
        <w:pict w14:anchorId="5332616F">
          <v:rect id="_x0000_i1034" style="width:0;height:1.5pt" o:hralign="center" o:bordertopcolor="this" o:borderleftcolor="this" o:borderbottomcolor="this" o:borderrightcolor="this" o:hrstd="t" o:hr="t" fillcolor="#a0a0a0" stroked="f"/>
        </w:pict>
      </w:r>
    </w:p>
    <w:p w14:paraId="784167FE" w14:textId="77777777" w:rsidR="00113793" w:rsidRDefault="00801286">
      <w:pPr>
        <w:tabs>
          <w:tab w:val="left" w:pos="2835"/>
        </w:tabs>
      </w:pPr>
      <w:r w:rsidRPr="00CD47AA">
        <w:rPr>
          <w:rStyle w:val="Kop2Char"/>
        </w:rPr>
        <w:t>PROJECT:</w:t>
      </w:r>
      <w:r>
        <w:rPr>
          <w:rStyle w:val="Kop2Char"/>
        </w:rPr>
        <w:t xml:space="preserve"> </w:t>
      </w:r>
      <w:r>
        <w:t xml:space="preserve">Testen gebruikersinterface </w:t>
      </w:r>
      <w:proofErr w:type="spellStart"/>
      <w:r>
        <w:t>InfoPlus</w:t>
      </w:r>
      <w:proofErr w:type="spellEnd"/>
      <w:r>
        <w:t xml:space="preserve"> systeem</w:t>
      </w:r>
    </w:p>
    <w:p w14:paraId="3F8158D8" w14:textId="77777777" w:rsidR="00113793" w:rsidRDefault="00801286">
      <w:pPr>
        <w:tabs>
          <w:tab w:val="left" w:pos="2835"/>
        </w:tabs>
      </w:pPr>
      <w:r w:rsidRPr="00CD47AA">
        <w:rPr>
          <w:rStyle w:val="Kop2Char"/>
        </w:rPr>
        <w:t>OPDRACHTGEVER:</w:t>
      </w:r>
      <w:r>
        <w:rPr>
          <w:rStyle w:val="Kop2Char"/>
        </w:rPr>
        <w:t xml:space="preserve"> </w:t>
      </w:r>
      <w:r>
        <w:t>ProRail en NS</w:t>
      </w:r>
    </w:p>
    <w:p w14:paraId="4EAB317A" w14:textId="77777777" w:rsidR="00113793" w:rsidRDefault="00801286">
      <w:pPr>
        <w:tabs>
          <w:tab w:val="left" w:pos="2835"/>
          <w:tab w:val="left" w:pos="5812"/>
        </w:tabs>
      </w:pPr>
      <w:r w:rsidRPr="00BA776E">
        <w:rPr>
          <w:rStyle w:val="Kop2Char"/>
        </w:rPr>
        <w:t xml:space="preserve">BRANCHE: </w:t>
      </w:r>
      <w:r w:rsidRPr="00BA776E">
        <w:t>Transport, Spoorwegen</w:t>
      </w:r>
      <w:r w:rsidRPr="00BA776E">
        <w:tab/>
      </w:r>
      <w:r w:rsidRPr="00BA776E">
        <w:rPr>
          <w:rStyle w:val="Kop2Char"/>
        </w:rPr>
        <w:t xml:space="preserve">PERIODE: </w:t>
      </w:r>
      <w:r w:rsidRPr="00BA776E">
        <w:t>jul 2007 - sep 2007</w:t>
      </w:r>
    </w:p>
    <w:p w14:paraId="7FCA0DFD" w14:textId="77777777" w:rsidR="00113793" w:rsidRDefault="00801286">
      <w:pPr>
        <w:tabs>
          <w:tab w:val="left" w:pos="2835"/>
        </w:tabs>
      </w:pPr>
      <w:r w:rsidRPr="00CD47AA">
        <w:rPr>
          <w:rStyle w:val="Kop2Char"/>
        </w:rPr>
        <w:t>ROL:</w:t>
      </w:r>
      <w:r>
        <w:rPr>
          <w:rStyle w:val="Kop2Char"/>
        </w:rPr>
        <w:t xml:space="preserve"> </w:t>
      </w:r>
      <w:r>
        <w:t>Software Engineer, Software Tester</w:t>
      </w:r>
    </w:p>
    <w:p w14:paraId="189C1DE3" w14:textId="0FD59F18" w:rsidR="00113793" w:rsidRDefault="00801286">
      <w:r w:rsidRPr="2D05CE1D">
        <w:rPr>
          <w:b/>
          <w:bCs/>
        </w:rPr>
        <w:t>OMSCHRIJVING:</w:t>
      </w:r>
      <w:r>
        <w:t xml:space="preserve"> De </w:t>
      </w:r>
      <w:proofErr w:type="spellStart"/>
      <w:r>
        <w:t>InfoPlus</w:t>
      </w:r>
      <w:proofErr w:type="spellEnd"/>
      <w:r>
        <w:t xml:space="preserve"> systemen maken reisinformatie aan en distribueren deze naar afnemers. Eén van die afnemers is het </w:t>
      </w:r>
      <w:proofErr w:type="spellStart"/>
      <w:r>
        <w:t>InfoPlus</w:t>
      </w:r>
      <w:proofErr w:type="spellEnd"/>
      <w:r>
        <w:t xml:space="preserve"> systeem PUB. PUB is verantwoordelijk voor de publicatie van reisinformatie op de stations, via presentatiemiddelen/-borden en de automatische omroep. Het </w:t>
      </w:r>
      <w:proofErr w:type="spellStart"/>
      <w:r>
        <w:t>InfoPlus</w:t>
      </w:r>
      <w:proofErr w:type="spellEnd"/>
      <w:r>
        <w:t xml:space="preserve">-publicatiesysteem werkt op basis van Java- en Adobe-technologie. Om in te grijpen in het publicatieproces, bijvoorbeeld bij verstoringen, is er een client applicatie ontwikkeld. </w:t>
      </w:r>
      <w:del w:id="169" w:author="Linda Muller-Kessels" w:date="2021-04-30T09:11:00Z">
        <w:r w:rsidR="6B539863" w:rsidDel="008B53E4">
          <w:delText>Gerard</w:delText>
        </w:r>
      </w:del>
      <w:ins w:id="170" w:author="Linda Muller-Kessels" w:date="2021-04-30T09:11:00Z">
        <w:r w:rsidR="008B53E4">
          <w:t>X</w:t>
        </w:r>
      </w:ins>
      <w:r>
        <w:t xml:space="preserve"> heeft functionele testscenario’s voor deze applicatie opgesteld en heeft ze uitgevoerd. Hierbij heeft hij gebruikgemaakt van </w:t>
      </w:r>
      <w:proofErr w:type="spellStart"/>
      <w:r>
        <w:t>FitNesse</w:t>
      </w:r>
      <w:proofErr w:type="spellEnd"/>
      <w:r>
        <w:t xml:space="preserve"> en Jira en de communicatie tussen het bouwteam en specificatieteam verzorgd.</w:t>
      </w:r>
    </w:p>
    <w:p w14:paraId="135E124B"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Scrum, </w:t>
      </w:r>
      <w:proofErr w:type="spellStart"/>
      <w:r>
        <w:t>FitNesse</w:t>
      </w:r>
      <w:proofErr w:type="spellEnd"/>
      <w:r>
        <w:t>, XML, Jira, SVN</w:t>
      </w:r>
    </w:p>
    <w:p w14:paraId="2946DB82" w14:textId="77777777" w:rsidR="00113793" w:rsidRDefault="008B53E4">
      <w:pPr>
        <w:tabs>
          <w:tab w:val="left" w:pos="2835"/>
        </w:tabs>
      </w:pPr>
      <w:r>
        <w:pict w14:anchorId="18A318DE">
          <v:rect id="_x0000_i1035" style="width:0;height:1.5pt" o:hralign="center" o:bordertopcolor="this" o:borderleftcolor="this" o:borderbottomcolor="this" o:borderrightcolor="this" o:hrstd="t" o:hr="t" fillcolor="#a0a0a0" stroked="f"/>
        </w:pict>
      </w:r>
    </w:p>
    <w:p w14:paraId="1B84B5DE" w14:textId="77777777" w:rsidR="00113793" w:rsidRPr="008B53E4" w:rsidRDefault="00801286">
      <w:pPr>
        <w:tabs>
          <w:tab w:val="left" w:pos="2835"/>
        </w:tabs>
        <w:rPr>
          <w:lang w:val="en-US"/>
          <w:rPrChange w:id="171" w:author="Linda Muller-Kessels" w:date="2021-04-30T09:11:00Z">
            <w:rPr/>
          </w:rPrChange>
        </w:rPr>
      </w:pPr>
      <w:r w:rsidRPr="008B53E4">
        <w:rPr>
          <w:rStyle w:val="Kop2Char"/>
          <w:lang w:val="en-US"/>
          <w:rPrChange w:id="172" w:author="Linda Muller-Kessels" w:date="2021-04-30T09:11:00Z">
            <w:rPr>
              <w:rStyle w:val="Kop2Char"/>
            </w:rPr>
          </w:rPrChange>
        </w:rPr>
        <w:t xml:space="preserve">PROJECT: </w:t>
      </w:r>
      <w:r w:rsidRPr="008B53E4">
        <w:rPr>
          <w:lang w:val="en-US"/>
          <w:rPrChange w:id="173" w:author="Linda Muller-Kessels" w:date="2021-04-30T09:11:00Z">
            <w:rPr/>
          </w:rPrChange>
        </w:rPr>
        <w:t xml:space="preserve">Requirement Management en Data </w:t>
      </w:r>
      <w:proofErr w:type="spellStart"/>
      <w:r w:rsidRPr="008B53E4">
        <w:rPr>
          <w:lang w:val="en-US"/>
          <w:rPrChange w:id="174" w:author="Linda Muller-Kessels" w:date="2021-04-30T09:11:00Z">
            <w:rPr/>
          </w:rPrChange>
        </w:rPr>
        <w:t>Analyse</w:t>
      </w:r>
      <w:proofErr w:type="spellEnd"/>
      <w:r w:rsidRPr="008B53E4">
        <w:rPr>
          <w:lang w:val="en-US"/>
          <w:rPrChange w:id="175" w:author="Linda Muller-Kessels" w:date="2021-04-30T09:11:00Z">
            <w:rPr/>
          </w:rPrChange>
        </w:rPr>
        <w:t xml:space="preserve"> </w:t>
      </w:r>
      <w:proofErr w:type="spellStart"/>
      <w:r w:rsidRPr="008B53E4">
        <w:rPr>
          <w:lang w:val="en-US"/>
          <w:rPrChange w:id="176" w:author="Linda Muller-Kessels" w:date="2021-04-30T09:11:00Z">
            <w:rPr/>
          </w:rPrChange>
        </w:rPr>
        <w:t>InfoPlus</w:t>
      </w:r>
      <w:proofErr w:type="spellEnd"/>
    </w:p>
    <w:p w14:paraId="00C0A051" w14:textId="77777777" w:rsidR="00113793" w:rsidRDefault="00801286">
      <w:pPr>
        <w:tabs>
          <w:tab w:val="left" w:pos="2835"/>
        </w:tabs>
      </w:pPr>
      <w:r w:rsidRPr="00CD47AA">
        <w:rPr>
          <w:rStyle w:val="Kop2Char"/>
        </w:rPr>
        <w:t>OPDRACHTGEVER:</w:t>
      </w:r>
      <w:r>
        <w:rPr>
          <w:rStyle w:val="Kop2Char"/>
        </w:rPr>
        <w:t xml:space="preserve"> </w:t>
      </w:r>
      <w:r>
        <w:t>ProRail en NS</w:t>
      </w:r>
    </w:p>
    <w:p w14:paraId="23F7AB7D" w14:textId="77777777" w:rsidR="00113793" w:rsidRDefault="00801286">
      <w:pPr>
        <w:tabs>
          <w:tab w:val="left" w:pos="2835"/>
          <w:tab w:val="left" w:pos="5812"/>
        </w:tabs>
      </w:pPr>
      <w:r w:rsidRPr="00BA776E">
        <w:rPr>
          <w:rStyle w:val="Kop2Char"/>
        </w:rPr>
        <w:t xml:space="preserve">BRANCHE: </w:t>
      </w:r>
      <w:r w:rsidRPr="00BA776E">
        <w:t>Transport, Spoorwegen</w:t>
      </w:r>
      <w:r w:rsidRPr="00BA776E">
        <w:tab/>
      </w:r>
      <w:r w:rsidRPr="00BA776E">
        <w:rPr>
          <w:rStyle w:val="Kop2Char"/>
        </w:rPr>
        <w:t xml:space="preserve">PERIODE: </w:t>
      </w:r>
      <w:r w:rsidRPr="00BA776E">
        <w:t>apr 2007 - jun 2007</w:t>
      </w:r>
    </w:p>
    <w:p w14:paraId="48B9771C" w14:textId="77777777" w:rsidR="00113793" w:rsidRDefault="00801286">
      <w:pPr>
        <w:tabs>
          <w:tab w:val="left" w:pos="2835"/>
        </w:tabs>
      </w:pPr>
      <w:r w:rsidRPr="00CD47AA">
        <w:rPr>
          <w:rStyle w:val="Kop2Char"/>
        </w:rPr>
        <w:t>ROL:</w:t>
      </w:r>
      <w:r>
        <w:rPr>
          <w:rStyle w:val="Kop2Char"/>
        </w:rPr>
        <w:t xml:space="preserve"> </w:t>
      </w:r>
      <w:proofErr w:type="spellStart"/>
      <w:r>
        <w:t>Requirements</w:t>
      </w:r>
      <w:proofErr w:type="spellEnd"/>
      <w:r>
        <w:t xml:space="preserve"> Engineer, Test Analist</w:t>
      </w:r>
    </w:p>
    <w:p w14:paraId="0F3A865D" w14:textId="1FF7B343" w:rsidR="00113793" w:rsidRDefault="00801286">
      <w:r w:rsidRPr="2D05CE1D">
        <w:rPr>
          <w:b/>
          <w:bCs/>
        </w:rPr>
        <w:t>OMSCHRIJVING:</w:t>
      </w:r>
      <w:r>
        <w:t xml:space="preserve"> </w:t>
      </w:r>
      <w:proofErr w:type="spellStart"/>
      <w:r>
        <w:t>InfoPlus</w:t>
      </w:r>
      <w:proofErr w:type="spellEnd"/>
      <w:r>
        <w:t xml:space="preserve"> is een project van NS en ProRail voor het verbeteren van actuele reisinformatie. Een belangrijk onderdeel van het project is het harmoniseren en samenvoegen van verschillende bronnen reisinformatie tot één consistent eindresultaat. </w:t>
      </w:r>
      <w:proofErr w:type="spellStart"/>
      <w:r>
        <w:t>InfoPlus</w:t>
      </w:r>
      <w:proofErr w:type="spellEnd"/>
      <w:r>
        <w:t xml:space="preserve"> wordt gebruikt voor het voeden van de beeldschermen met vertrekkende treinen op de stations en voor de automatische omroep. Daarnaast worden de actuele vertrektijden vanuit </w:t>
      </w:r>
      <w:proofErr w:type="spellStart"/>
      <w:r>
        <w:t>InfoPlus</w:t>
      </w:r>
      <w:proofErr w:type="spellEnd"/>
      <w:r>
        <w:t xml:space="preserve"> via de NDOV-loketten beschikbaar gesteld. </w:t>
      </w:r>
      <w:del w:id="177" w:author="Linda Muller-Kessels" w:date="2021-04-30T09:11:00Z">
        <w:r w:rsidR="6B539863" w:rsidDel="008B53E4">
          <w:delText>Gerard</w:delText>
        </w:r>
      </w:del>
      <w:ins w:id="178" w:author="Linda Muller-Kessels" w:date="2021-04-30T09:11:00Z">
        <w:r w:rsidR="008B53E4">
          <w:t>X</w:t>
        </w:r>
      </w:ins>
      <w:r>
        <w:t xml:space="preserve"> is binnen het specificatieteam van </w:t>
      </w:r>
      <w:proofErr w:type="spellStart"/>
      <w:r>
        <w:t>InfoPlus</w:t>
      </w:r>
      <w:proofErr w:type="spellEnd"/>
      <w:r>
        <w:t xml:space="preserve"> medeverantwoordelijk voor het vastleggen en onderhouden van de </w:t>
      </w:r>
      <w:proofErr w:type="spellStart"/>
      <w:r>
        <w:t>requirements</w:t>
      </w:r>
      <w:proofErr w:type="spellEnd"/>
      <w:r>
        <w:t xml:space="preserve"> in de </w:t>
      </w:r>
      <w:proofErr w:type="spellStart"/>
      <w:r>
        <w:t>requirement</w:t>
      </w:r>
      <w:proofErr w:type="spellEnd"/>
      <w:r>
        <w:t xml:space="preserve"> managementtool </w:t>
      </w:r>
      <w:proofErr w:type="spellStart"/>
      <w:r>
        <w:t>TestDirector</w:t>
      </w:r>
      <w:proofErr w:type="spellEnd"/>
      <w:r>
        <w:t xml:space="preserve">. Daarnaast heeft hij de TNV-venstertabel bijgewerkt. TNV staat voor </w:t>
      </w:r>
      <w:proofErr w:type="spellStart"/>
      <w:r>
        <w:t>TreinNummer</w:t>
      </w:r>
      <w:proofErr w:type="spellEnd"/>
      <w:r>
        <w:t xml:space="preserve"> Volgsysteem. Over het spoorwegennet liggen TNV-vensters. Een treinnummer in een venster geeft aan dat een trein over het daarbij behorende stuk spoor rijdt. Binnen </w:t>
      </w:r>
      <w:proofErr w:type="spellStart"/>
      <w:r>
        <w:t>InfoPlus</w:t>
      </w:r>
      <w:proofErr w:type="spellEnd"/>
      <w:r>
        <w:t xml:space="preserve"> wordt TNV gebruikt om reisinformatie van een bord te halen, zodra een trein vertrokken is. De actuele vertrektijden van </w:t>
      </w:r>
      <w:proofErr w:type="spellStart"/>
      <w:r>
        <w:t>InfoPlus</w:t>
      </w:r>
      <w:proofErr w:type="spellEnd"/>
      <w:r>
        <w:t xml:space="preserve"> en het huidige systeem zijn door </w:t>
      </w:r>
      <w:del w:id="179" w:author="Linda Muller-Kessels" w:date="2021-04-30T09:11:00Z">
        <w:r w:rsidR="6B539863" w:rsidDel="008B53E4">
          <w:delText>Gerard</w:delText>
        </w:r>
      </w:del>
      <w:ins w:id="180" w:author="Linda Muller-Kessels" w:date="2021-04-30T09:11:00Z">
        <w:r w:rsidR="008B53E4">
          <w:t>X</w:t>
        </w:r>
      </w:ins>
      <w:r>
        <w:t xml:space="preserve"> onderzocht op verschillen. De uitkomst is met behulp van </w:t>
      </w:r>
      <w:proofErr w:type="spellStart"/>
      <w:r>
        <w:t>businessrules</w:t>
      </w:r>
      <w:proofErr w:type="spellEnd"/>
      <w:r>
        <w:t xml:space="preserve"> en de </w:t>
      </w:r>
      <w:proofErr w:type="spellStart"/>
      <w:r>
        <w:t>logging</w:t>
      </w:r>
      <w:proofErr w:type="spellEnd"/>
      <w:r>
        <w:t xml:space="preserve"> geanalyseerd.</w:t>
      </w:r>
    </w:p>
    <w:p w14:paraId="0E431E57"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Requirements</w:t>
      </w:r>
      <w:proofErr w:type="spellEnd"/>
      <w:r>
        <w:t xml:space="preserve">, </w:t>
      </w:r>
      <w:proofErr w:type="spellStart"/>
      <w:r>
        <w:t>Mercury</w:t>
      </w:r>
      <w:proofErr w:type="spellEnd"/>
      <w:r>
        <w:t xml:space="preserve"> </w:t>
      </w:r>
      <w:proofErr w:type="spellStart"/>
      <w:r>
        <w:t>TestDirector</w:t>
      </w:r>
      <w:proofErr w:type="spellEnd"/>
    </w:p>
    <w:p w14:paraId="5997CC1D" w14:textId="77777777" w:rsidR="00113793" w:rsidRDefault="008B53E4">
      <w:pPr>
        <w:tabs>
          <w:tab w:val="left" w:pos="2835"/>
        </w:tabs>
      </w:pPr>
      <w:r>
        <w:pict w14:anchorId="32A39F6B">
          <v:rect id="_x0000_i1036" style="width:0;height:1.5pt" o:hralign="center" o:bordertopcolor="this" o:borderleftcolor="this" o:borderbottomcolor="this" o:borderrightcolor="this" o:hrstd="t" o:hr="t" fillcolor="#a0a0a0" stroked="f"/>
        </w:pict>
      </w:r>
    </w:p>
    <w:p w14:paraId="46FCE013" w14:textId="77777777" w:rsidR="00113793" w:rsidRDefault="00801286">
      <w:pPr>
        <w:tabs>
          <w:tab w:val="left" w:pos="2835"/>
        </w:tabs>
      </w:pPr>
      <w:r w:rsidRPr="00CD47AA">
        <w:rPr>
          <w:rStyle w:val="Kop2Char"/>
        </w:rPr>
        <w:t>PROJECT:</w:t>
      </w:r>
      <w:r>
        <w:rPr>
          <w:rStyle w:val="Kop2Char"/>
        </w:rPr>
        <w:t xml:space="preserve"> </w:t>
      </w:r>
      <w:r>
        <w:t>Ontwikkeling JCRM</w:t>
      </w:r>
    </w:p>
    <w:p w14:paraId="39B3A64F" w14:textId="77777777" w:rsidR="00113793" w:rsidRDefault="00801286">
      <w:pPr>
        <w:tabs>
          <w:tab w:val="left" w:pos="2835"/>
        </w:tabs>
      </w:pPr>
      <w:r w:rsidRPr="00CD47AA">
        <w:rPr>
          <w:rStyle w:val="Kop2Char"/>
        </w:rPr>
        <w:t>OPDRACHTGEVER:</w:t>
      </w:r>
      <w:r>
        <w:rPr>
          <w:rStyle w:val="Kop2Char"/>
        </w:rPr>
        <w:t xml:space="preserve"> </w:t>
      </w:r>
      <w:r>
        <w:t>CIMSOLUTIONS</w:t>
      </w:r>
    </w:p>
    <w:p w14:paraId="3FBADABF" w14:textId="77777777" w:rsidR="00113793" w:rsidRDefault="00801286">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feb 2007 - apr 2007</w:t>
      </w:r>
    </w:p>
    <w:p w14:paraId="7EFA6037" w14:textId="77777777" w:rsidR="00113793" w:rsidRDefault="00801286">
      <w:pPr>
        <w:tabs>
          <w:tab w:val="left" w:pos="2835"/>
        </w:tabs>
      </w:pPr>
      <w:r w:rsidRPr="00CD47AA">
        <w:rPr>
          <w:rStyle w:val="Kop2Char"/>
        </w:rPr>
        <w:t>ROL:</w:t>
      </w:r>
      <w:r>
        <w:rPr>
          <w:rStyle w:val="Kop2Char"/>
        </w:rPr>
        <w:t xml:space="preserve"> </w:t>
      </w:r>
      <w:r>
        <w:t>Software Engineer</w:t>
      </w:r>
    </w:p>
    <w:p w14:paraId="669DD971" w14:textId="77777777" w:rsidR="00113793" w:rsidRDefault="00801286">
      <w:r>
        <w:rPr>
          <w:b/>
        </w:rPr>
        <w:t>OMSCHRIJVING:</w:t>
      </w:r>
      <w:r>
        <w:t xml:space="preserve"> JCRM is een Customer </w:t>
      </w:r>
      <w:proofErr w:type="spellStart"/>
      <w:r>
        <w:t>Relationship</w:t>
      </w:r>
      <w:proofErr w:type="spellEnd"/>
      <w:r>
        <w:t xml:space="preserve"> Management applicatie. Dit interne project heeft als doel een CRM-applicatie te ontwikkelen voor het managementteam van CIMSOLUTIONS. Het pakket bevat de functionaliteit waarmee de Manager de gegevens van zijn klanten, contactpersonen en de contactmomenten met zijn contactpersonen kan beheren.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werd gevolgd als methodiek voor het ontwikkelproces. Voor het design werd er gebruikgemaakt van UML en JUDE. De applicatie werd gerealiseerd in Java/J2EE, gebruikmakend van het </w:t>
      </w:r>
      <w:proofErr w:type="spellStart"/>
      <w:r>
        <w:t>framework</w:t>
      </w:r>
      <w:proofErr w:type="spellEnd"/>
      <w:r>
        <w:t xml:space="preserve"> </w:t>
      </w:r>
      <w:proofErr w:type="spellStart"/>
      <w:r>
        <w:t>Struts</w:t>
      </w:r>
      <w:proofErr w:type="spellEnd"/>
      <w:r>
        <w:t xml:space="preserve">, de ontwikkel IDE </w:t>
      </w:r>
      <w:proofErr w:type="spellStart"/>
      <w:r>
        <w:t>Eclipse</w:t>
      </w:r>
      <w:proofErr w:type="spellEnd"/>
      <w:r>
        <w:t xml:space="preserve"> en een </w:t>
      </w:r>
      <w:proofErr w:type="spellStart"/>
      <w:r>
        <w:t>MySQL</w:t>
      </w:r>
      <w:proofErr w:type="spellEnd"/>
      <w:r>
        <w:t xml:space="preserve">-database. </w:t>
      </w:r>
    </w:p>
    <w:p w14:paraId="110FFD37" w14:textId="77777777" w:rsidR="00113793" w:rsidRDefault="00113793"/>
    <w:p w14:paraId="47244B74" w14:textId="6847FCBA" w:rsidR="00113793" w:rsidRDefault="00801286">
      <w:r>
        <w:t xml:space="preserve">In het projectteam was </w:t>
      </w:r>
      <w:del w:id="181" w:author="Linda Muller-Kessels" w:date="2021-04-30T09:11:00Z">
        <w:r w:rsidR="6B539863" w:rsidDel="008B53E4">
          <w:delText>Gerard</w:delText>
        </w:r>
      </w:del>
      <w:ins w:id="182" w:author="Linda Muller-Kessels" w:date="2021-04-30T09:11:00Z">
        <w:r w:rsidR="008B53E4">
          <w:t>X</w:t>
        </w:r>
      </w:ins>
      <w:r>
        <w:t xml:space="preserve"> het aanspreekpunt over het installeren en configureren van de ontwikkelomgeving en de JCRM-server. Voor de huidige en toekomstige teamleden heeft hij een installatie- en configuratiedocument geschreven. </w:t>
      </w:r>
      <w:del w:id="183" w:author="Linda Muller-Kessels" w:date="2021-04-30T09:11:00Z">
        <w:r w:rsidR="6B539863" w:rsidDel="008B53E4">
          <w:delText>Gerard</w:delText>
        </w:r>
      </w:del>
      <w:ins w:id="184" w:author="Linda Muller-Kessels" w:date="2021-04-30T09:11:00Z">
        <w:r w:rsidR="008B53E4">
          <w:t>X</w:t>
        </w:r>
      </w:ins>
      <w:r>
        <w:t xml:space="preserve"> heeft de door de andere teamleden opgeleverde </w:t>
      </w:r>
      <w:r>
        <w:lastRenderedPageBreak/>
        <w:t xml:space="preserve">projectdocumentatie </w:t>
      </w:r>
      <w:proofErr w:type="spellStart"/>
      <w:r>
        <w:t>gereviewd</w:t>
      </w:r>
      <w:proofErr w:type="spellEnd"/>
      <w:r>
        <w:t xml:space="preserve">. Om inzicht te krijgen in de andere al ontwikkelde functies van JCRM heeft hij deelgenomen aan een reverse engineering meeting. </w:t>
      </w:r>
      <w:del w:id="185" w:author="Linda Muller-Kessels" w:date="2021-04-30T09:11:00Z">
        <w:r w:rsidR="6B539863" w:rsidDel="008B53E4">
          <w:delText>Gerard</w:delText>
        </w:r>
      </w:del>
      <w:ins w:id="186" w:author="Linda Muller-Kessels" w:date="2021-04-30T09:11:00Z">
        <w:r w:rsidR="008B53E4">
          <w:t>X</w:t>
        </w:r>
      </w:ins>
      <w:r>
        <w:t xml:space="preserve"> heeft een eerste opzet gerealiseerd voor uitbreiding van de JCRM-applicatie met </w:t>
      </w:r>
      <w:proofErr w:type="spellStart"/>
      <w:r>
        <w:t>multimailing</w:t>
      </w:r>
      <w:proofErr w:type="spellEnd"/>
      <w:r>
        <w:t xml:space="preserve"> functionaliteit. De gebruikerseisen heeft hij gedocumenteerd in het Software </w:t>
      </w:r>
      <w:proofErr w:type="spellStart"/>
      <w:r>
        <w:t>Requirements</w:t>
      </w:r>
      <w:proofErr w:type="spellEnd"/>
      <w:r>
        <w:t xml:space="preserve"> </w:t>
      </w:r>
      <w:proofErr w:type="spellStart"/>
      <w:r>
        <w:t>Specification</w:t>
      </w:r>
      <w:proofErr w:type="spellEnd"/>
      <w:r>
        <w:t xml:space="preserve"> document.</w:t>
      </w:r>
    </w:p>
    <w:p w14:paraId="50D14FED"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RUP, UML, Java/J2EE, </w:t>
      </w:r>
      <w:proofErr w:type="spellStart"/>
      <w:r>
        <w:t>Struts</w:t>
      </w:r>
      <w:proofErr w:type="spellEnd"/>
      <w:r>
        <w:t xml:space="preserve">, </w:t>
      </w:r>
      <w:proofErr w:type="spellStart"/>
      <w:r>
        <w:t>Eclipse</w:t>
      </w:r>
      <w:proofErr w:type="spellEnd"/>
      <w:r>
        <w:t xml:space="preserve">, </w:t>
      </w:r>
      <w:proofErr w:type="spellStart"/>
      <w:r>
        <w:t>JBoss</w:t>
      </w:r>
      <w:proofErr w:type="spellEnd"/>
      <w:r>
        <w:t xml:space="preserve">, </w:t>
      </w:r>
      <w:proofErr w:type="spellStart"/>
      <w:r>
        <w:t>MySQL</w:t>
      </w:r>
      <w:proofErr w:type="spellEnd"/>
      <w:r>
        <w:t xml:space="preserve">, </w:t>
      </w:r>
      <w:proofErr w:type="spellStart"/>
      <w:r>
        <w:t>Mantis</w:t>
      </w:r>
      <w:proofErr w:type="spellEnd"/>
      <w:r>
        <w:t xml:space="preserve">, </w:t>
      </w:r>
      <w:proofErr w:type="spellStart"/>
      <w:r>
        <w:t>TortoiseSVN</w:t>
      </w:r>
      <w:proofErr w:type="spellEnd"/>
    </w:p>
    <w:p w14:paraId="6B699379" w14:textId="77777777" w:rsidR="00113793" w:rsidRDefault="008B53E4">
      <w:pPr>
        <w:tabs>
          <w:tab w:val="left" w:pos="2835"/>
        </w:tabs>
      </w:pPr>
      <w:r>
        <w:pict w14:anchorId="6F7A9970">
          <v:rect id="_x0000_i1037" style="width:0;height:1.5pt" o:hralign="center" o:bordertopcolor="this" o:borderleftcolor="this" o:borderbottomcolor="this" o:borderrightcolor="this" o:hrstd="t" o:hr="t" fillcolor="#a0a0a0" stroked="f"/>
        </w:pict>
      </w:r>
    </w:p>
    <w:p w14:paraId="07435EDA" w14:textId="77777777" w:rsidR="00113793" w:rsidRDefault="00801286">
      <w:pPr>
        <w:tabs>
          <w:tab w:val="left" w:pos="2835"/>
        </w:tabs>
      </w:pPr>
      <w:r w:rsidRPr="00CD47AA">
        <w:rPr>
          <w:rStyle w:val="Kop2Char"/>
        </w:rPr>
        <w:t>PROJECT:</w:t>
      </w:r>
      <w:r>
        <w:rPr>
          <w:rStyle w:val="Kop2Char"/>
        </w:rPr>
        <w:t xml:space="preserve"> </w:t>
      </w:r>
      <w:r>
        <w:t>Trainingsprogramma Java Software Engineering</w:t>
      </w:r>
    </w:p>
    <w:p w14:paraId="25AE6849" w14:textId="77777777" w:rsidR="00113793" w:rsidRDefault="00801286">
      <w:pPr>
        <w:tabs>
          <w:tab w:val="left" w:pos="2835"/>
        </w:tabs>
      </w:pPr>
      <w:r w:rsidRPr="00CD47AA">
        <w:rPr>
          <w:rStyle w:val="Kop2Char"/>
        </w:rPr>
        <w:t>OPDRACHTGEVER:</w:t>
      </w:r>
      <w:r>
        <w:rPr>
          <w:rStyle w:val="Kop2Char"/>
        </w:rPr>
        <w:t xml:space="preserve"> </w:t>
      </w:r>
      <w:r>
        <w:t>CIMSOLUTIONS</w:t>
      </w:r>
    </w:p>
    <w:p w14:paraId="62A82B96" w14:textId="77777777" w:rsidR="00113793" w:rsidRDefault="00801286">
      <w:pPr>
        <w:tabs>
          <w:tab w:val="left" w:pos="2835"/>
          <w:tab w:val="left" w:pos="5812"/>
        </w:tabs>
      </w:pPr>
      <w:r w:rsidRPr="00BA776E">
        <w:rPr>
          <w:rStyle w:val="Kop2Char"/>
        </w:rPr>
        <w:t xml:space="preserve">BRANCHE: </w:t>
      </w:r>
      <w:r w:rsidRPr="00BA776E">
        <w:t>ICT</w:t>
      </w:r>
      <w:r w:rsidRPr="00BA776E">
        <w:tab/>
      </w:r>
      <w:r w:rsidRPr="00BA776E">
        <w:rPr>
          <w:rStyle w:val="Kop2Char"/>
        </w:rPr>
        <w:t xml:space="preserve">PERIODE: </w:t>
      </w:r>
      <w:r w:rsidRPr="00BA776E">
        <w:t>dec 2006 - jan 2007</w:t>
      </w:r>
    </w:p>
    <w:p w14:paraId="29B81C0E" w14:textId="77777777" w:rsidR="00113793" w:rsidRDefault="00801286">
      <w:pPr>
        <w:tabs>
          <w:tab w:val="left" w:pos="2835"/>
        </w:tabs>
      </w:pPr>
      <w:r w:rsidRPr="00CD47AA">
        <w:rPr>
          <w:rStyle w:val="Kop2Char"/>
        </w:rPr>
        <w:t>ROL:</w:t>
      </w:r>
      <w:r>
        <w:rPr>
          <w:rStyle w:val="Kop2Char"/>
        </w:rPr>
        <w:t xml:space="preserve"> </w:t>
      </w:r>
      <w:r>
        <w:t>Software Engineer</w:t>
      </w:r>
    </w:p>
    <w:p w14:paraId="42A985DC" w14:textId="2CB76D0C" w:rsidR="00113793" w:rsidRDefault="00801286">
      <w:r w:rsidRPr="2D05CE1D">
        <w:rPr>
          <w:b/>
          <w:bCs/>
        </w:rPr>
        <w:t>OMSCHRIJVING:</w:t>
      </w:r>
      <w:r>
        <w:t xml:space="preserve"> </w:t>
      </w:r>
      <w:del w:id="187" w:author="Linda Muller-Kessels" w:date="2021-04-30T09:11:00Z">
        <w:r w:rsidR="6B539863" w:rsidDel="008B53E4">
          <w:delText>Gerard</w:delText>
        </w:r>
      </w:del>
      <w:ins w:id="188" w:author="Linda Muller-Kessels" w:date="2021-04-30T09:11:00Z">
        <w:r w:rsidR="008B53E4">
          <w:t>X</w:t>
        </w:r>
      </w:ins>
      <w:r>
        <w:t xml:space="preserve"> heeft met succes het trainingsprogramma van CIMSOLUTIONS gevolgd. Het doel van deze training is om een projectmatige aanpak toe te passen in een software engineering omgeving. In dit programma wordt aan de hand van een businesscase een softwareproject uitgevoerd, waarbij alle fasen van het softwareontwikkelingstraject worden doorlopen.</w:t>
      </w:r>
    </w:p>
    <w:p w14:paraId="3FE9F23F" w14:textId="77777777" w:rsidR="00113793" w:rsidRDefault="00113793"/>
    <w:p w14:paraId="702D1024" w14:textId="77777777" w:rsidR="00113793" w:rsidRDefault="00801286">
      <w:r>
        <w:t>Onderwerpen van het programma zijn onder meer:</w:t>
      </w:r>
    </w:p>
    <w:p w14:paraId="215653F3" w14:textId="77777777" w:rsidR="00113793" w:rsidRDefault="00801286">
      <w:pPr>
        <w:numPr>
          <w:ilvl w:val="0"/>
          <w:numId w:val="14"/>
        </w:numPr>
        <w:ind w:left="375" w:right="375"/>
      </w:pPr>
      <w:r>
        <w:t xml:space="preserve">Projectmatig werken en Personal Software </w:t>
      </w:r>
      <w:proofErr w:type="spellStart"/>
      <w:r>
        <w:t>Process</w:t>
      </w:r>
      <w:proofErr w:type="spellEnd"/>
      <w:r>
        <w:t xml:space="preserve"> (PSP);</w:t>
      </w:r>
    </w:p>
    <w:p w14:paraId="30D92BCC" w14:textId="77777777" w:rsidR="00113793" w:rsidRDefault="00801286">
      <w:pPr>
        <w:numPr>
          <w:ilvl w:val="0"/>
          <w:numId w:val="14"/>
        </w:numPr>
        <w:ind w:left="375" w:right="375"/>
      </w:pPr>
      <w:r>
        <w:t xml:space="preserve">Proces volgens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w:t>
      </w:r>
    </w:p>
    <w:p w14:paraId="242C0406" w14:textId="77777777" w:rsidR="00113793" w:rsidRDefault="00801286">
      <w:pPr>
        <w:numPr>
          <w:ilvl w:val="0"/>
          <w:numId w:val="14"/>
        </w:numPr>
        <w:ind w:left="375" w:right="375"/>
      </w:pPr>
      <w:proofErr w:type="spellStart"/>
      <w:r>
        <w:t>Requirementsanalyse</w:t>
      </w:r>
      <w:proofErr w:type="spellEnd"/>
      <w:r>
        <w:t>;</w:t>
      </w:r>
    </w:p>
    <w:p w14:paraId="731B8BB4" w14:textId="77777777" w:rsidR="00113793" w:rsidRDefault="00801286">
      <w:pPr>
        <w:numPr>
          <w:ilvl w:val="0"/>
          <w:numId w:val="14"/>
        </w:numPr>
        <w:ind w:left="375" w:right="375"/>
      </w:pPr>
      <w:r>
        <w:t xml:space="preserve">OO-analyse en -ontwerp volgens UML met </w:t>
      </w:r>
      <w:proofErr w:type="spellStart"/>
      <w:r>
        <w:t>Rational</w:t>
      </w:r>
      <w:proofErr w:type="spellEnd"/>
      <w:r>
        <w:t xml:space="preserve"> Rose, JUDE en MS Visio;</w:t>
      </w:r>
    </w:p>
    <w:p w14:paraId="182AF763" w14:textId="77777777" w:rsidR="00113793" w:rsidRDefault="00801286">
      <w:pPr>
        <w:numPr>
          <w:ilvl w:val="0"/>
          <w:numId w:val="14"/>
        </w:numPr>
        <w:ind w:left="375" w:right="375"/>
      </w:pPr>
      <w:r>
        <w:t>Programmeren in Java;</w:t>
      </w:r>
    </w:p>
    <w:p w14:paraId="700524B2" w14:textId="77777777" w:rsidR="00113793" w:rsidRDefault="00801286">
      <w:pPr>
        <w:numPr>
          <w:ilvl w:val="0"/>
          <w:numId w:val="14"/>
        </w:numPr>
        <w:ind w:left="375" w:right="375"/>
      </w:pPr>
      <w:r>
        <w:t>Testen, integratie en acceptatie.</w:t>
      </w:r>
    </w:p>
    <w:p w14:paraId="13C50B9C"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OO, UML, RUP, JUDE, </w:t>
      </w:r>
      <w:proofErr w:type="spellStart"/>
      <w:r>
        <w:t>Rational</w:t>
      </w:r>
      <w:proofErr w:type="spellEnd"/>
      <w:r>
        <w:t xml:space="preserve"> Rose, MS Visio, Java, </w:t>
      </w:r>
      <w:proofErr w:type="spellStart"/>
      <w:r>
        <w:t>Eclipse</w:t>
      </w:r>
      <w:proofErr w:type="spellEnd"/>
      <w:r>
        <w:t>, SQL, MS SQL Server</w:t>
      </w:r>
    </w:p>
    <w:p w14:paraId="1F72F646" w14:textId="77777777" w:rsidR="00113793" w:rsidRDefault="008B53E4">
      <w:pPr>
        <w:tabs>
          <w:tab w:val="left" w:pos="2835"/>
        </w:tabs>
      </w:pPr>
      <w:r>
        <w:pict w14:anchorId="5BF42E43">
          <v:rect id="_x0000_i1038" style="width:0;height:1.5pt" o:hralign="center" o:bordertopcolor="this" o:borderleftcolor="this" o:borderbottomcolor="this" o:borderrightcolor="this" o:hrstd="t" o:hr="t" fillcolor="#a0a0a0" stroked="f"/>
        </w:pict>
      </w:r>
    </w:p>
    <w:p w14:paraId="2ABA4C0B" w14:textId="77777777" w:rsidR="00113793" w:rsidRDefault="00801286">
      <w:pPr>
        <w:tabs>
          <w:tab w:val="left" w:pos="2835"/>
        </w:tabs>
      </w:pPr>
      <w:r w:rsidRPr="00CD47AA">
        <w:rPr>
          <w:rStyle w:val="Kop2Char"/>
        </w:rPr>
        <w:t>PROJECT:</w:t>
      </w:r>
      <w:r>
        <w:rPr>
          <w:rStyle w:val="Kop2Char"/>
        </w:rPr>
        <w:t xml:space="preserve"> </w:t>
      </w:r>
      <w:r>
        <w:t>Ontwikkelen van een Grafische Rapport Editor</w:t>
      </w:r>
    </w:p>
    <w:p w14:paraId="0FD3AEC9" w14:textId="77777777" w:rsidR="00113793" w:rsidRDefault="00801286">
      <w:pPr>
        <w:tabs>
          <w:tab w:val="left" w:pos="2835"/>
        </w:tabs>
      </w:pPr>
      <w:r w:rsidRPr="00CD47AA">
        <w:rPr>
          <w:rStyle w:val="Kop2Char"/>
        </w:rPr>
        <w:t>OPDRACHTGEVER:</w:t>
      </w:r>
      <w:r>
        <w:rPr>
          <w:rStyle w:val="Kop2Char"/>
        </w:rPr>
        <w:t xml:space="preserve"> </w:t>
      </w:r>
      <w:r>
        <w:t>Finalist IT Group</w:t>
      </w:r>
    </w:p>
    <w:p w14:paraId="52F4C9EA" w14:textId="77777777" w:rsidR="00113793" w:rsidRDefault="00801286">
      <w:pPr>
        <w:tabs>
          <w:tab w:val="left" w:pos="2835"/>
          <w:tab w:val="left" w:pos="5812"/>
        </w:tabs>
      </w:pPr>
      <w:r w:rsidRPr="00BA776E">
        <w:rPr>
          <w:rStyle w:val="Kop2Char"/>
        </w:rPr>
        <w:t xml:space="preserve">BRANCHE: </w:t>
      </w:r>
      <w:r w:rsidRPr="00BA776E">
        <w:t>Intranet</w:t>
      </w:r>
      <w:r w:rsidRPr="00BA776E">
        <w:tab/>
      </w:r>
      <w:r w:rsidRPr="00BA776E">
        <w:rPr>
          <w:rStyle w:val="Kop2Char"/>
        </w:rPr>
        <w:t xml:space="preserve">PERIODE: </w:t>
      </w:r>
      <w:r w:rsidRPr="00BA776E">
        <w:t>feb 2002 - jun 2002</w:t>
      </w:r>
    </w:p>
    <w:p w14:paraId="2320C515" w14:textId="77777777" w:rsidR="00113793" w:rsidRDefault="00801286">
      <w:pPr>
        <w:tabs>
          <w:tab w:val="left" w:pos="2835"/>
        </w:tabs>
      </w:pPr>
      <w:r w:rsidRPr="00CD47AA">
        <w:rPr>
          <w:rStyle w:val="Kop2Char"/>
        </w:rPr>
        <w:t>ROL:</w:t>
      </w:r>
      <w:r>
        <w:rPr>
          <w:rStyle w:val="Kop2Char"/>
        </w:rPr>
        <w:t xml:space="preserve"> </w:t>
      </w:r>
      <w:r>
        <w:t>Software Engineer</w:t>
      </w:r>
    </w:p>
    <w:p w14:paraId="144C712D" w14:textId="75D06179" w:rsidR="00113793" w:rsidRDefault="00801286">
      <w:r w:rsidRPr="2D05CE1D">
        <w:rPr>
          <w:b/>
          <w:bCs/>
        </w:rPr>
        <w:t>OMSCHRIJVING:</w:t>
      </w:r>
      <w:r>
        <w:t xml:space="preserve"> </w:t>
      </w:r>
      <w:del w:id="189" w:author="Linda Muller-Kessels" w:date="2021-04-30T09:11:00Z">
        <w:r w:rsidR="6B539863" w:rsidDel="008B53E4">
          <w:delText>Gerard</w:delText>
        </w:r>
      </w:del>
      <w:ins w:id="190" w:author="Linda Muller-Kessels" w:date="2021-04-30T09:11:00Z">
        <w:r w:rsidR="008B53E4">
          <w:t>X</w:t>
        </w:r>
      </w:ins>
      <w:r>
        <w:t xml:space="preserve"> heeft een bestaande rapportagetool uitgebreid met een editor. Een rapport beschrijft hoe gegevens uit een </w:t>
      </w:r>
      <w:proofErr w:type="spellStart"/>
      <w:r>
        <w:t>XML-bestand</w:t>
      </w:r>
      <w:proofErr w:type="spellEnd"/>
      <w:r>
        <w:t xml:space="preserve"> in een PDF-document gepresenteerd moeten worden. Om het creëren en het bewerken van een rapport te vereenvoudigen, heeft </w:t>
      </w:r>
      <w:del w:id="191" w:author="Linda Muller-Kessels" w:date="2021-04-30T09:11:00Z">
        <w:r w:rsidR="6B539863" w:rsidDel="008B53E4">
          <w:delText>Gerard</w:delText>
        </w:r>
      </w:del>
      <w:ins w:id="192" w:author="Linda Muller-Kessels" w:date="2021-04-30T09:11:00Z">
        <w:r w:rsidR="008B53E4">
          <w:t>X</w:t>
        </w:r>
      </w:ins>
      <w:r>
        <w:t xml:space="preserve"> een grafische editor ontwikkeld. UML en </w:t>
      </w:r>
      <w:proofErr w:type="spellStart"/>
      <w:r>
        <w:t>TogetherJ</w:t>
      </w:r>
      <w:proofErr w:type="spellEnd"/>
      <w:r>
        <w:t xml:space="preserve"> zijn gebruikt voor het design. </w:t>
      </w:r>
      <w:proofErr w:type="spellStart"/>
      <w:r>
        <w:t>Netbeans</w:t>
      </w:r>
      <w:proofErr w:type="spellEnd"/>
      <w:r>
        <w:t xml:space="preserve"> en Java, Swing en AWT voor de realisatie.</w:t>
      </w:r>
    </w:p>
    <w:p w14:paraId="4DA79881"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UML (</w:t>
      </w:r>
      <w:proofErr w:type="spellStart"/>
      <w:r>
        <w:t>klassediagrammen</w:t>
      </w:r>
      <w:proofErr w:type="spellEnd"/>
      <w:r>
        <w:t xml:space="preserve"> en use cases), </w:t>
      </w:r>
      <w:proofErr w:type="spellStart"/>
      <w:r>
        <w:t>TogetherJ</w:t>
      </w:r>
      <w:proofErr w:type="spellEnd"/>
      <w:r>
        <w:t xml:space="preserve">, J2SE (met name de Swing package), </w:t>
      </w:r>
      <w:proofErr w:type="spellStart"/>
      <w:r>
        <w:t>NetBeans</w:t>
      </w:r>
      <w:proofErr w:type="spellEnd"/>
      <w:r>
        <w:t xml:space="preserve">, XML/XSL, </w:t>
      </w:r>
      <w:proofErr w:type="spellStart"/>
      <w:r>
        <w:t>XMLSpy</w:t>
      </w:r>
      <w:proofErr w:type="spellEnd"/>
      <w:r>
        <w:t>, Microsoft Project</w:t>
      </w:r>
    </w:p>
    <w:p w14:paraId="08CE6F91" w14:textId="77777777" w:rsidR="00113793" w:rsidRDefault="008B53E4">
      <w:pPr>
        <w:tabs>
          <w:tab w:val="left" w:pos="2835"/>
        </w:tabs>
      </w:pPr>
      <w:r>
        <w:pict w14:anchorId="0F580AE6">
          <v:rect id="_x0000_i1039" style="width:0;height:1.5pt" o:hralign="center" o:bordertopcolor="this" o:borderleftcolor="this" o:borderbottomcolor="this" o:borderrightcolor="this" o:hrstd="t" o:hr="t" fillcolor="#a0a0a0" stroked="f"/>
        </w:pict>
      </w:r>
    </w:p>
    <w:p w14:paraId="1454ED45" w14:textId="77777777" w:rsidR="00113793" w:rsidRDefault="00801286">
      <w:pPr>
        <w:tabs>
          <w:tab w:val="left" w:pos="2835"/>
        </w:tabs>
      </w:pPr>
      <w:r w:rsidRPr="00CD47AA">
        <w:rPr>
          <w:rStyle w:val="Kop2Char"/>
        </w:rPr>
        <w:t>PROJECT:</w:t>
      </w:r>
      <w:r>
        <w:rPr>
          <w:rStyle w:val="Kop2Char"/>
        </w:rPr>
        <w:t xml:space="preserve"> </w:t>
      </w:r>
      <w:r>
        <w:t>Onderhoud en doorontwikkeling van intranet applicatie CV-Generator</w:t>
      </w:r>
    </w:p>
    <w:p w14:paraId="0D398F3A" w14:textId="77777777" w:rsidR="00113793" w:rsidRDefault="00801286">
      <w:pPr>
        <w:tabs>
          <w:tab w:val="left" w:pos="2835"/>
        </w:tabs>
      </w:pPr>
      <w:r w:rsidRPr="00CD47AA">
        <w:rPr>
          <w:rStyle w:val="Kop2Char"/>
        </w:rPr>
        <w:t>OPDRACHTGEVER:</w:t>
      </w:r>
      <w:r>
        <w:rPr>
          <w:rStyle w:val="Kop2Char"/>
        </w:rPr>
        <w:t xml:space="preserve"> </w:t>
      </w:r>
      <w:r>
        <w:t>Finalist IT Group</w:t>
      </w:r>
    </w:p>
    <w:p w14:paraId="19A8667A" w14:textId="77777777" w:rsidR="00113793" w:rsidRDefault="00801286">
      <w:pPr>
        <w:tabs>
          <w:tab w:val="left" w:pos="2835"/>
          <w:tab w:val="left" w:pos="5812"/>
        </w:tabs>
      </w:pPr>
      <w:r w:rsidRPr="00BA776E">
        <w:rPr>
          <w:rStyle w:val="Kop2Char"/>
        </w:rPr>
        <w:t xml:space="preserve">BRANCHE: </w:t>
      </w:r>
      <w:r w:rsidRPr="00BA776E">
        <w:t>Intranet</w:t>
      </w:r>
      <w:r w:rsidRPr="00BA776E">
        <w:tab/>
      </w:r>
      <w:r w:rsidRPr="00BA776E">
        <w:rPr>
          <w:rStyle w:val="Kop2Char"/>
        </w:rPr>
        <w:t xml:space="preserve">PERIODE: </w:t>
      </w:r>
      <w:r w:rsidRPr="00BA776E">
        <w:t>sep 2001 - jan 2002</w:t>
      </w:r>
    </w:p>
    <w:p w14:paraId="22E38818" w14:textId="77777777" w:rsidR="00113793" w:rsidRDefault="00801286">
      <w:pPr>
        <w:tabs>
          <w:tab w:val="left" w:pos="2835"/>
        </w:tabs>
      </w:pPr>
      <w:r w:rsidRPr="00CD47AA">
        <w:rPr>
          <w:rStyle w:val="Kop2Char"/>
        </w:rPr>
        <w:t>ROL:</w:t>
      </w:r>
      <w:r>
        <w:rPr>
          <w:rStyle w:val="Kop2Char"/>
        </w:rPr>
        <w:t xml:space="preserve"> </w:t>
      </w:r>
      <w:r>
        <w:t>Software Engineer</w:t>
      </w:r>
    </w:p>
    <w:p w14:paraId="1249A925" w14:textId="563859EA" w:rsidR="00113793" w:rsidRDefault="00801286">
      <w:r w:rsidRPr="2D05CE1D">
        <w:rPr>
          <w:b/>
          <w:bCs/>
        </w:rPr>
        <w:t>OMSCHRIJVING:</w:t>
      </w:r>
      <w:r>
        <w:t xml:space="preserve"> Finalist IT Group beschikt over een CV-database / intranetapplicatie waarmee werknemers hun CV beheren. </w:t>
      </w:r>
      <w:del w:id="193" w:author="Linda Muller-Kessels" w:date="2021-04-30T09:11:00Z">
        <w:r w:rsidR="6B539863" w:rsidDel="008B53E4">
          <w:delText>Gerard</w:delText>
        </w:r>
      </w:del>
      <w:ins w:id="194" w:author="Linda Muller-Kessels" w:date="2021-04-30T09:11:00Z">
        <w:r w:rsidR="008B53E4">
          <w:t>X</w:t>
        </w:r>
      </w:ins>
      <w:r>
        <w:t xml:space="preserve"> heeft de CV-database onderhouden en uitgebreid met nieuwe functionaliteiten zoals:</w:t>
      </w:r>
    </w:p>
    <w:p w14:paraId="2BF88259" w14:textId="77777777" w:rsidR="00113793" w:rsidRDefault="00801286">
      <w:pPr>
        <w:numPr>
          <w:ilvl w:val="0"/>
          <w:numId w:val="15"/>
        </w:numPr>
        <w:ind w:left="375" w:right="375"/>
      </w:pPr>
      <w:r>
        <w:t xml:space="preserve">CV in PDF-generator. Deze module genereert aan de hand van gegevens uit de CV-database een CV in </w:t>
      </w:r>
      <w:proofErr w:type="spellStart"/>
      <w:r>
        <w:t>PDF-formaat</w:t>
      </w:r>
      <w:proofErr w:type="spellEnd"/>
      <w:r>
        <w:t>;</w:t>
      </w:r>
    </w:p>
    <w:p w14:paraId="7985D020" w14:textId="77777777" w:rsidR="00113793" w:rsidRDefault="00801286">
      <w:pPr>
        <w:numPr>
          <w:ilvl w:val="0"/>
          <w:numId w:val="15"/>
        </w:numPr>
        <w:ind w:left="375" w:right="375"/>
      </w:pPr>
      <w:r>
        <w:t>Zoekfunctie, die op basis van een aantal criteria een overzicht van werknemers genereert, die aan de opgegeven specificaties voldoen.</w:t>
      </w:r>
    </w:p>
    <w:p w14:paraId="74175F7E" w14:textId="77777777" w:rsidR="00113793" w:rsidRDefault="00801286">
      <w:pPr>
        <w:numPr>
          <w:ilvl w:val="0"/>
          <w:numId w:val="15"/>
        </w:numPr>
        <w:ind w:left="375" w:right="375"/>
      </w:pPr>
      <w:r>
        <w:t>Beheermodule: beheer van technieken/tools in de CV-database. Medewerkers die ervaring hebben met deze technieken, kunnen deze aan hun CV toevoegen.</w:t>
      </w:r>
    </w:p>
    <w:p w14:paraId="13209139"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J2EE, </w:t>
      </w:r>
      <w:proofErr w:type="spellStart"/>
      <w:r>
        <w:t>NetBeans</w:t>
      </w:r>
      <w:proofErr w:type="spellEnd"/>
      <w:r>
        <w:t xml:space="preserve">, </w:t>
      </w:r>
      <w:proofErr w:type="spellStart"/>
      <w:r>
        <w:t>Struts</w:t>
      </w:r>
      <w:proofErr w:type="spellEnd"/>
      <w:r>
        <w:t>, XML/XSL, JDBC, SQL, JSP</w:t>
      </w:r>
    </w:p>
    <w:p w14:paraId="6BB9E253" w14:textId="77777777" w:rsidR="00113793" w:rsidRDefault="008B53E4">
      <w:pPr>
        <w:tabs>
          <w:tab w:val="left" w:pos="2835"/>
        </w:tabs>
      </w:pPr>
      <w:r>
        <w:pict w14:anchorId="25F49B4F">
          <v:rect id="_x0000_i1040" style="width:0;height:1.5pt" o:hralign="center" o:bordertopcolor="this" o:borderleftcolor="this" o:borderbottomcolor="this" o:borderrightcolor="this" o:hrstd="t" o:hr="t" fillcolor="#a0a0a0" stroked="f"/>
        </w:pict>
      </w:r>
    </w:p>
    <w:p w14:paraId="03F5AC10" w14:textId="77777777" w:rsidR="00113793" w:rsidRDefault="00801286">
      <w:pPr>
        <w:tabs>
          <w:tab w:val="left" w:pos="2835"/>
        </w:tabs>
      </w:pPr>
      <w:r w:rsidRPr="00CD47AA">
        <w:rPr>
          <w:rStyle w:val="Kop2Char"/>
        </w:rPr>
        <w:lastRenderedPageBreak/>
        <w:t>PROJECT:</w:t>
      </w:r>
      <w:r>
        <w:rPr>
          <w:rStyle w:val="Kop2Char"/>
        </w:rPr>
        <w:t xml:space="preserve"> </w:t>
      </w:r>
      <w:r>
        <w:t xml:space="preserve">Ontwikkeling Hypotheek module </w:t>
      </w:r>
      <w:proofErr w:type="spellStart"/>
      <w:r>
        <w:t>Infomediary</w:t>
      </w:r>
      <w:proofErr w:type="spellEnd"/>
      <w:r>
        <w:t>-in-a-box t.b.v. E-Business strategie</w:t>
      </w:r>
    </w:p>
    <w:p w14:paraId="0A50C966" w14:textId="77777777" w:rsidR="00113793" w:rsidRDefault="00801286">
      <w:pPr>
        <w:tabs>
          <w:tab w:val="left" w:pos="2835"/>
        </w:tabs>
      </w:pPr>
      <w:r w:rsidRPr="00CD47AA">
        <w:rPr>
          <w:rStyle w:val="Kop2Char"/>
        </w:rPr>
        <w:t>OPDRACHTGEVER:</w:t>
      </w:r>
      <w:r>
        <w:rPr>
          <w:rStyle w:val="Kop2Char"/>
        </w:rPr>
        <w:t xml:space="preserve"> </w:t>
      </w:r>
      <w:r>
        <w:t>Cap Gemini</w:t>
      </w:r>
    </w:p>
    <w:p w14:paraId="6BCD3699" w14:textId="77777777" w:rsidR="00113793" w:rsidRDefault="00801286">
      <w:pPr>
        <w:tabs>
          <w:tab w:val="left" w:pos="2835"/>
          <w:tab w:val="left" w:pos="5812"/>
        </w:tabs>
      </w:pPr>
      <w:r w:rsidRPr="00BA776E">
        <w:rPr>
          <w:rStyle w:val="Kop2Char"/>
        </w:rPr>
        <w:t xml:space="preserve">BRANCHE: </w:t>
      </w:r>
      <w:r w:rsidRPr="00BA776E">
        <w:t>Intranet</w:t>
      </w:r>
      <w:r w:rsidRPr="00BA776E">
        <w:tab/>
      </w:r>
      <w:r w:rsidRPr="00BA776E">
        <w:rPr>
          <w:rStyle w:val="Kop2Char"/>
        </w:rPr>
        <w:t xml:space="preserve">PERIODE: </w:t>
      </w:r>
      <w:r w:rsidRPr="00BA776E">
        <w:t>feb 2001 - jun 2001</w:t>
      </w:r>
    </w:p>
    <w:p w14:paraId="75F1191D" w14:textId="77777777" w:rsidR="00113793" w:rsidRDefault="00801286">
      <w:pPr>
        <w:tabs>
          <w:tab w:val="left" w:pos="2835"/>
        </w:tabs>
      </w:pPr>
      <w:r w:rsidRPr="00CD47AA">
        <w:rPr>
          <w:rStyle w:val="Kop2Char"/>
        </w:rPr>
        <w:t>ROL:</w:t>
      </w:r>
      <w:r>
        <w:rPr>
          <w:rStyle w:val="Kop2Char"/>
        </w:rPr>
        <w:t xml:space="preserve"> </w:t>
      </w:r>
      <w:r>
        <w:t>Software Engineer</w:t>
      </w:r>
    </w:p>
    <w:p w14:paraId="2A2FD110" w14:textId="4ADE42B2" w:rsidR="00113793" w:rsidRDefault="00801286">
      <w:r w:rsidRPr="2D05CE1D">
        <w:rPr>
          <w:b/>
          <w:bCs/>
        </w:rPr>
        <w:t>OMSCHRIJVING:</w:t>
      </w:r>
      <w:r>
        <w:t xml:space="preserve"> Sinds 2000 werken Microsoft en de Cap Gemini Group samen in een </w:t>
      </w:r>
      <w:proofErr w:type="spellStart"/>
      <w:r>
        <w:t>global</w:t>
      </w:r>
      <w:proofErr w:type="spellEnd"/>
      <w:r>
        <w:t xml:space="preserve"> </w:t>
      </w:r>
      <w:proofErr w:type="spellStart"/>
      <w:r>
        <w:t>alliance</w:t>
      </w:r>
      <w:proofErr w:type="spellEnd"/>
      <w:r>
        <w:t xml:space="preserve"> om een portfolio van enterprise services en </w:t>
      </w:r>
      <w:proofErr w:type="spellStart"/>
      <w:r>
        <w:t>custom</w:t>
      </w:r>
      <w:proofErr w:type="spellEnd"/>
      <w:r>
        <w:t xml:space="preserve"> </w:t>
      </w:r>
      <w:proofErr w:type="spellStart"/>
      <w:r>
        <w:t>solutions</w:t>
      </w:r>
      <w:proofErr w:type="spellEnd"/>
      <w:r>
        <w:t xml:space="preserve"> gebaseerd op het Microsoft enterprise platform te ontwikkelen. </w:t>
      </w:r>
      <w:proofErr w:type="spellStart"/>
      <w:r>
        <w:t>Infomediary</w:t>
      </w:r>
      <w:proofErr w:type="spellEnd"/>
      <w:r>
        <w:t xml:space="preserve">-in-a-box is een webapplicatie waarmee het mogelijk is om aan de hand van inkomensgegevens de maximale hypotheek te berekenen. De taak van </w:t>
      </w:r>
      <w:del w:id="195" w:author="Linda Muller-Kessels" w:date="2021-04-30T09:11:00Z">
        <w:r w:rsidR="6B539863" w:rsidDel="008B53E4">
          <w:delText>Gerard</w:delText>
        </w:r>
      </w:del>
      <w:ins w:id="196" w:author="Linda Muller-Kessels" w:date="2021-04-30T09:11:00Z">
        <w:r w:rsidR="008B53E4">
          <w:t>X</w:t>
        </w:r>
      </w:ins>
      <w:r>
        <w:t xml:space="preserve"> was het ontwikkelen en implementeren van functies voor berekening van de maximale hypotheek. De interface naar deze functies heeft hij gerealiseerd in HTML en JSP.</w:t>
      </w:r>
    </w:p>
    <w:p w14:paraId="04B9E0C1" w14:textId="77777777" w:rsidR="00113793" w:rsidRDefault="00801286">
      <w:pPr>
        <w:tabs>
          <w:tab w:val="left" w:pos="2835"/>
        </w:tabs>
        <w:rPr>
          <w:noProof/>
        </w:rPr>
      </w:pPr>
      <w:r>
        <w:rPr>
          <w:rStyle w:val="Kop2Char"/>
        </w:rPr>
        <w:t>METHODEN EN TECHNIEKEN</w:t>
      </w:r>
      <w:r w:rsidRPr="008B6801">
        <w:rPr>
          <w:rStyle w:val="Kop2Char"/>
        </w:rPr>
        <w:t>:</w:t>
      </w:r>
      <w:r>
        <w:rPr>
          <w:rStyle w:val="Kop2Char"/>
        </w:rPr>
        <w:t xml:space="preserve"> </w:t>
      </w:r>
      <w:r>
        <w:t xml:space="preserve">J2SE, </w:t>
      </w:r>
      <w:proofErr w:type="spellStart"/>
      <w:r>
        <w:t>Textpad</w:t>
      </w:r>
      <w:proofErr w:type="spellEnd"/>
      <w:r>
        <w:t xml:space="preserve">, HTML, JSP, Homesite, UML, DSDM, </w:t>
      </w:r>
      <w:proofErr w:type="spellStart"/>
      <w:r>
        <w:t>Tomcat</w:t>
      </w:r>
      <w:proofErr w:type="spellEnd"/>
    </w:p>
    <w:p w14:paraId="23DE523C" w14:textId="77777777" w:rsidR="00113793" w:rsidRDefault="008B53E4">
      <w:pPr>
        <w:tabs>
          <w:tab w:val="left" w:pos="2835"/>
        </w:tabs>
      </w:pPr>
      <w:r>
        <w:pict w14:anchorId="5316DDDC">
          <v:rect id="_x0000_i1041" style="width:0;height:1.5pt" o:hralign="center" o:bordertopcolor="this" o:borderleftcolor="this" o:borderbottomcolor="this" o:borderrightcolor="this" o:hrstd="t" o:hr="t" fillcolor="#a0a0a0" stroked="f"/>
        </w:pict>
      </w:r>
    </w:p>
    <w:sectPr w:rsidR="00113793"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7CBC" w14:textId="77777777" w:rsidR="00E11064" w:rsidRDefault="00801286">
      <w:r>
        <w:separator/>
      </w:r>
    </w:p>
  </w:endnote>
  <w:endnote w:type="continuationSeparator" w:id="0">
    <w:p w14:paraId="7423D5D6" w14:textId="77777777" w:rsidR="00E11064" w:rsidRDefault="0080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113793" w:rsidRDefault="00801286">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195DB2D3" wp14:editId="07777777">
          <wp:simplePos x="0" y="0"/>
          <wp:positionH relativeFrom="column">
            <wp:posOffset>5584825</wp:posOffset>
          </wp:positionH>
          <wp:positionV relativeFrom="paragraph">
            <wp:posOffset>-108585</wp:posOffset>
          </wp:positionV>
          <wp:extent cx="390741" cy="609600"/>
          <wp:effectExtent l="0" t="0" r="9525" b="0"/>
          <wp:wrapNone/>
          <wp:docPr id="66" name="_x0000_s158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58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2D05CE1D" w:rsidRPr="00585E80">
      <w:rPr>
        <w:color w:val="808080"/>
        <w:sz w:val="20"/>
        <w:szCs w:val="20"/>
        <w:lang w:val="en-US"/>
      </w:rPr>
      <w:t>CIMSOLUTIONS B.V.</w:t>
    </w:r>
    <w:bookmarkStart w:id="205" w:name="FooterTextLine2"/>
    <w:bookmarkEnd w:id="205"/>
  </w:p>
  <w:p w14:paraId="5AC000AE" w14:textId="77777777" w:rsidR="00113793" w:rsidRDefault="00801286">
    <w:pPr>
      <w:tabs>
        <w:tab w:val="center" w:pos="4680"/>
        <w:tab w:val="right" w:pos="9360"/>
      </w:tabs>
      <w:rPr>
        <w:color w:val="808080"/>
        <w:sz w:val="20"/>
        <w:szCs w:val="16"/>
        <w:lang w:val="en-US"/>
      </w:rPr>
    </w:pPr>
    <w:bookmarkStart w:id="206" w:name="FooterTextLine3"/>
    <w:bookmarkStart w:id="207" w:name="FooterTextLine4"/>
    <w:bookmarkEnd w:id="206"/>
    <w:bookmarkEnd w:id="207"/>
    <w:r w:rsidRPr="00585E80">
      <w:rPr>
        <w:b/>
        <w:color w:val="808080"/>
        <w:sz w:val="20"/>
        <w:szCs w:val="16"/>
        <w:lang w:val="en-US"/>
      </w:rPr>
      <w:t>T</w:t>
    </w:r>
    <w:r w:rsidRPr="00585E80">
      <w:rPr>
        <w:color w:val="808080"/>
        <w:sz w:val="20"/>
        <w:szCs w:val="16"/>
        <w:lang w:val="en-US"/>
      </w:rPr>
      <w:t xml:space="preserve"> +31 (0)347 - 368100   </w:t>
    </w:r>
    <w:bookmarkStart w:id="208" w:name="FooterTextLine5"/>
    <w:bookmarkEnd w:id="208"/>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09" w:name="FooterTextLine6"/>
    <w:bookmarkEnd w:id="20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DB1D" w14:textId="77777777" w:rsidR="00E11064" w:rsidRDefault="00801286">
      <w:r>
        <w:separator/>
      </w:r>
    </w:p>
  </w:footnote>
  <w:footnote w:type="continuationSeparator" w:id="0">
    <w:p w14:paraId="66DF825D" w14:textId="77777777" w:rsidR="00E11064" w:rsidRDefault="00801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7C1B" w14:textId="77777777" w:rsidR="00113793" w:rsidRDefault="00801286">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FAEEE05" wp14:editId="07777777">
              <wp:simplePos x="0" y="0"/>
              <wp:positionH relativeFrom="page">
                <wp:posOffset>895350</wp:posOffset>
              </wp:positionH>
              <wp:positionV relativeFrom="page">
                <wp:posOffset>504825</wp:posOffset>
              </wp:positionV>
              <wp:extent cx="5934075" cy="186055"/>
              <wp:effectExtent l="0" t="0" r="0" b="4445"/>
              <wp:wrapNone/>
              <wp:docPr id="61" name="_x0000_s15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00D15CE" w14:textId="3794EA8B" w:rsidR="00113793" w:rsidRDefault="00801286">
                          <w:pPr>
                            <w:jc w:val="right"/>
                            <w:rPr>
                              <w:color w:val="7FA244"/>
                            </w:rPr>
                          </w:pPr>
                          <w:del w:id="197" w:author="Linda Muller-Kessels" w:date="2021-04-30T09:11:00Z">
                            <w:r w:rsidDel="008B53E4">
                              <w:rPr>
                                <w:caps/>
                                <w:color w:val="7FA244"/>
                                <w:sz w:val="24"/>
                                <w:szCs w:val="24"/>
                              </w:rPr>
                              <w:delText>Gerard</w:delText>
                            </w:r>
                          </w:del>
                          <w:ins w:id="198" w:author="Linda Muller-Kessels" w:date="2021-04-30T09:11:00Z">
                            <w:r w:rsidR="008B53E4">
                              <w:rPr>
                                <w:caps/>
                                <w:color w:val="7FA244"/>
                                <w:sz w:val="24"/>
                                <w:szCs w:val="24"/>
                              </w:rPr>
                              <w:t>X</w:t>
                            </w:r>
                          </w:ins>
                          <w:r>
                            <w:rPr>
                              <w:caps/>
                              <w:color w:val="7FA244"/>
                              <w:sz w:val="24"/>
                              <w:szCs w:val="24"/>
                            </w:rPr>
                            <w:t xml:space="preserve"> </w:t>
                          </w:r>
                          <w:del w:id="199" w:author="Linda Muller-Kessels" w:date="2021-04-30T09:11:00Z">
                            <w:r w:rsidDel="008B53E4">
                              <w:rPr>
                                <w:caps/>
                                <w:color w:val="7FA244"/>
                                <w:sz w:val="24"/>
                                <w:szCs w:val="24"/>
                              </w:rPr>
                              <w:delText>van Wijk</w:delText>
                            </w:r>
                          </w:del>
                          <w:proofErr w:type="spellStart"/>
                          <w:ins w:id="200" w:author="Linda Muller-Kessels" w:date="2021-04-30T09:11:00Z">
                            <w:r w:rsidR="008B53E4">
                              <w:rPr>
                                <w:caps/>
                                <w:color w:val="7FA244"/>
                                <w:sz w:val="24"/>
                                <w:szCs w:val="24"/>
                              </w:rPr>
                              <w:t>X</w:t>
                            </w:r>
                          </w:ins>
                          <w:proofErr w:type="spellEnd"/>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FAEEE05" id="_x0000_s157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3RKaQ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200D15CE" w14:textId="3794EA8B" w:rsidR="00113793" w:rsidRDefault="00801286">
                    <w:pPr>
                      <w:jc w:val="right"/>
                      <w:rPr>
                        <w:color w:val="7FA244"/>
                      </w:rPr>
                    </w:pPr>
                    <w:del w:id="201" w:author="Linda Muller-Kessels" w:date="2021-04-30T09:11:00Z">
                      <w:r w:rsidDel="008B53E4">
                        <w:rPr>
                          <w:caps/>
                          <w:color w:val="7FA244"/>
                          <w:sz w:val="24"/>
                          <w:szCs w:val="24"/>
                        </w:rPr>
                        <w:delText>Gerard</w:delText>
                      </w:r>
                    </w:del>
                    <w:ins w:id="202" w:author="Linda Muller-Kessels" w:date="2021-04-30T09:11:00Z">
                      <w:r w:rsidR="008B53E4">
                        <w:rPr>
                          <w:caps/>
                          <w:color w:val="7FA244"/>
                          <w:sz w:val="24"/>
                          <w:szCs w:val="24"/>
                        </w:rPr>
                        <w:t>X</w:t>
                      </w:r>
                    </w:ins>
                    <w:r>
                      <w:rPr>
                        <w:caps/>
                        <w:color w:val="7FA244"/>
                        <w:sz w:val="24"/>
                        <w:szCs w:val="24"/>
                      </w:rPr>
                      <w:t xml:space="preserve"> </w:t>
                    </w:r>
                    <w:del w:id="203" w:author="Linda Muller-Kessels" w:date="2021-04-30T09:11:00Z">
                      <w:r w:rsidDel="008B53E4">
                        <w:rPr>
                          <w:caps/>
                          <w:color w:val="7FA244"/>
                          <w:sz w:val="24"/>
                          <w:szCs w:val="24"/>
                        </w:rPr>
                        <w:delText>van Wijk</w:delText>
                      </w:r>
                    </w:del>
                    <w:proofErr w:type="spellStart"/>
                    <w:ins w:id="204" w:author="Linda Muller-Kessels" w:date="2021-04-30T09:11:00Z">
                      <w:r w:rsidR="008B53E4">
                        <w:rPr>
                          <w:caps/>
                          <w:color w:val="7FA244"/>
                          <w:sz w:val="24"/>
                          <w:szCs w:val="24"/>
                        </w:rPr>
                        <w:t>X</w:t>
                      </w:r>
                    </w:ins>
                    <w:proofErr w:type="spellEnd"/>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1BD31EB" wp14:editId="07777777">
              <wp:simplePos x="0" y="0"/>
              <wp:positionH relativeFrom="page">
                <wp:posOffset>6831965</wp:posOffset>
              </wp:positionH>
              <wp:positionV relativeFrom="page">
                <wp:posOffset>506095</wp:posOffset>
              </wp:positionV>
              <wp:extent cx="683260" cy="123825"/>
              <wp:effectExtent l="0" t="0" r="19050" b="28575"/>
              <wp:wrapNone/>
              <wp:docPr id="62" name="_x0000_s1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113793" w:rsidRDefault="008012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1BD31EB" id="_x0000_s157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BCGSKY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113793" w:rsidRDefault="008012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113793" w:rsidRDefault="00801286">
    <w:pPr>
      <w:pStyle w:val="Koptekst"/>
    </w:pPr>
    <w:r>
      <w:rPr>
        <w:noProof/>
        <w:lang w:eastAsia="nl-NL"/>
      </w:rPr>
      <mc:AlternateContent>
        <mc:Choice Requires="wps">
          <w:drawing>
            <wp:anchor distT="0" distB="0" distL="114300" distR="114300" simplePos="0" relativeHeight="251657216" behindDoc="0" locked="0" layoutInCell="0" hidden="0" allowOverlap="1" wp14:anchorId="6E2441B6" wp14:editId="07777777">
              <wp:simplePos x="0" y="0"/>
              <wp:positionH relativeFrom="page">
                <wp:posOffset>895350</wp:posOffset>
              </wp:positionH>
              <wp:positionV relativeFrom="page">
                <wp:posOffset>552450</wp:posOffset>
              </wp:positionV>
              <wp:extent cx="5934075" cy="170815"/>
              <wp:effectExtent l="0" t="0" r="0" b="635"/>
              <wp:wrapNone/>
              <wp:docPr id="63" name="_x0000_s1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113793" w:rsidRDefault="00801286">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E2441B6" id="_x0000_s158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8/frgggCAADz&#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113793" w:rsidRDefault="00801286">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2777D123" wp14:editId="07777777">
              <wp:simplePos x="0" y="0"/>
              <wp:positionH relativeFrom="page">
                <wp:posOffset>6827520</wp:posOffset>
              </wp:positionH>
              <wp:positionV relativeFrom="page">
                <wp:posOffset>548005</wp:posOffset>
              </wp:positionV>
              <wp:extent cx="683260" cy="123825"/>
              <wp:effectExtent l="0" t="0" r="19050" b="28575"/>
              <wp:wrapNone/>
              <wp:docPr id="64" name="_x0000_s15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113793" w:rsidRDefault="008012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2777D123" id="_x0000_s158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cXqqnR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113793" w:rsidRDefault="0080128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5321E22" wp14:editId="07777777">
          <wp:simplePos x="0" y="0"/>
          <wp:positionH relativeFrom="column">
            <wp:posOffset>0</wp:posOffset>
          </wp:positionH>
          <wp:positionV relativeFrom="paragraph">
            <wp:posOffset>-635</wp:posOffset>
          </wp:positionV>
          <wp:extent cx="2590586" cy="451067"/>
          <wp:effectExtent l="0" t="0" r="635" b="6350"/>
          <wp:wrapSquare wrapText="bothSides"/>
          <wp:docPr id="65" name="_x0000_s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58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6B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D8E302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18C663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BAE5EA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DE030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239602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FA30502"/>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480C43D5"/>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67D406D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A033C4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6FA02AB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0BF2F5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7643327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788E300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78CD12CF"/>
    <w:multiLevelType w:val="hybridMultilevel"/>
    <w:tmpl w:val="FFFFFFFF"/>
    <w:lvl w:ilvl="0" w:tplc="9B2A185E">
      <w:start w:val="1"/>
      <w:numFmt w:val="bullet"/>
      <w:pStyle w:val="Opsomming"/>
      <w:lvlText w:val=""/>
      <w:lvlJc w:val="left"/>
      <w:pPr>
        <w:ind w:left="720" w:hanging="360"/>
      </w:pPr>
      <w:rPr>
        <w:rFonts w:ascii="Symbol" w:hAnsi="Symbol" w:hint="default"/>
      </w:rPr>
    </w:lvl>
    <w:lvl w:ilvl="1" w:tplc="0D1AEAC8">
      <w:start w:val="1"/>
      <w:numFmt w:val="bullet"/>
      <w:lvlText w:val="o"/>
      <w:lvlJc w:val="left"/>
      <w:pPr>
        <w:ind w:left="1440" w:hanging="360"/>
      </w:pPr>
      <w:rPr>
        <w:rFonts w:ascii="Courier New" w:hAnsi="Courier New" w:cs="Courier New" w:hint="default"/>
      </w:rPr>
    </w:lvl>
    <w:lvl w:ilvl="2" w:tplc="82125A56">
      <w:start w:val="1"/>
      <w:numFmt w:val="bullet"/>
      <w:lvlText w:val=""/>
      <w:lvlJc w:val="left"/>
      <w:pPr>
        <w:ind w:left="2160" w:hanging="360"/>
      </w:pPr>
      <w:rPr>
        <w:rFonts w:ascii="Wingdings" w:hAnsi="Wingdings" w:hint="default"/>
      </w:rPr>
    </w:lvl>
    <w:lvl w:ilvl="3" w:tplc="EDF0903E">
      <w:start w:val="1"/>
      <w:numFmt w:val="bullet"/>
      <w:lvlText w:val=""/>
      <w:lvlJc w:val="left"/>
      <w:pPr>
        <w:ind w:left="2880" w:hanging="360"/>
      </w:pPr>
      <w:rPr>
        <w:rFonts w:ascii="Symbol" w:hAnsi="Symbol" w:hint="default"/>
      </w:rPr>
    </w:lvl>
    <w:lvl w:ilvl="4" w:tplc="FFF2A554">
      <w:start w:val="1"/>
      <w:numFmt w:val="bullet"/>
      <w:lvlText w:val="o"/>
      <w:lvlJc w:val="left"/>
      <w:pPr>
        <w:ind w:left="3600" w:hanging="360"/>
      </w:pPr>
      <w:rPr>
        <w:rFonts w:ascii="Courier New" w:hAnsi="Courier New" w:cs="Courier New" w:hint="default"/>
      </w:rPr>
    </w:lvl>
    <w:lvl w:ilvl="5" w:tplc="191E17C6">
      <w:start w:val="1"/>
      <w:numFmt w:val="bullet"/>
      <w:lvlText w:val=""/>
      <w:lvlJc w:val="left"/>
      <w:pPr>
        <w:ind w:left="4320" w:hanging="360"/>
      </w:pPr>
      <w:rPr>
        <w:rFonts w:ascii="Wingdings" w:hAnsi="Wingdings" w:hint="default"/>
      </w:rPr>
    </w:lvl>
    <w:lvl w:ilvl="6" w:tplc="63DC5198">
      <w:start w:val="1"/>
      <w:numFmt w:val="bullet"/>
      <w:lvlText w:val=""/>
      <w:lvlJc w:val="left"/>
      <w:pPr>
        <w:ind w:left="5040" w:hanging="360"/>
      </w:pPr>
      <w:rPr>
        <w:rFonts w:ascii="Symbol" w:hAnsi="Symbol" w:hint="default"/>
      </w:rPr>
    </w:lvl>
    <w:lvl w:ilvl="7" w:tplc="9D36CCD6">
      <w:start w:val="1"/>
      <w:numFmt w:val="bullet"/>
      <w:lvlText w:val="o"/>
      <w:lvlJc w:val="left"/>
      <w:pPr>
        <w:ind w:left="5760" w:hanging="360"/>
      </w:pPr>
      <w:rPr>
        <w:rFonts w:ascii="Courier New" w:hAnsi="Courier New" w:cs="Courier New" w:hint="default"/>
      </w:rPr>
    </w:lvl>
    <w:lvl w:ilvl="8" w:tplc="A2EA93DC">
      <w:start w:val="1"/>
      <w:numFmt w:val="bullet"/>
      <w:lvlText w:val=""/>
      <w:lvlJc w:val="left"/>
      <w:pPr>
        <w:ind w:left="6480" w:hanging="360"/>
      </w:pPr>
      <w:rPr>
        <w:rFonts w:ascii="Wingdings" w:hAnsi="Wingdings" w:hint="default"/>
      </w:rPr>
    </w:lvl>
  </w:abstractNum>
  <w:abstractNum w:abstractNumId="15" w15:restartNumberingAfterBreak="0">
    <w:nsid w:val="7E5C63B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6"/>
  </w:num>
  <w:num w:numId="2">
    <w:abstractNumId w:val="7"/>
  </w:num>
  <w:num w:numId="3">
    <w:abstractNumId w:val="14"/>
  </w:num>
  <w:num w:numId="4">
    <w:abstractNumId w:val="9"/>
  </w:num>
  <w:num w:numId="5">
    <w:abstractNumId w:val="5"/>
  </w:num>
  <w:num w:numId="6">
    <w:abstractNumId w:val="8"/>
  </w:num>
  <w:num w:numId="7">
    <w:abstractNumId w:val="11"/>
  </w:num>
  <w:num w:numId="8">
    <w:abstractNumId w:val="15"/>
  </w:num>
  <w:num w:numId="9">
    <w:abstractNumId w:val="3"/>
  </w:num>
  <w:num w:numId="10">
    <w:abstractNumId w:val="13"/>
  </w:num>
  <w:num w:numId="11">
    <w:abstractNumId w:val="1"/>
  </w:num>
  <w:num w:numId="12">
    <w:abstractNumId w:val="10"/>
  </w:num>
  <w:num w:numId="13">
    <w:abstractNumId w:val="4"/>
  </w:num>
  <w:num w:numId="14">
    <w:abstractNumId w:val="0"/>
  </w:num>
  <w:num w:numId="15">
    <w:abstractNumId w:val="12"/>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93"/>
    <w:rsid w:val="0007299B"/>
    <w:rsid w:val="00113793"/>
    <w:rsid w:val="00801286"/>
    <w:rsid w:val="008B53E4"/>
    <w:rsid w:val="00E11064"/>
    <w:rsid w:val="00FFF3EE"/>
    <w:rsid w:val="033AB4AB"/>
    <w:rsid w:val="070F4439"/>
    <w:rsid w:val="0D7A2CDD"/>
    <w:rsid w:val="0FD5E34F"/>
    <w:rsid w:val="122709BA"/>
    <w:rsid w:val="13BD7F05"/>
    <w:rsid w:val="14FA3396"/>
    <w:rsid w:val="199F3DF3"/>
    <w:rsid w:val="229339FB"/>
    <w:rsid w:val="232B9561"/>
    <w:rsid w:val="24BFC1EF"/>
    <w:rsid w:val="2D05CE1D"/>
    <w:rsid w:val="2DB8F19A"/>
    <w:rsid w:val="33D0CFA0"/>
    <w:rsid w:val="4B1AD618"/>
    <w:rsid w:val="58C92600"/>
    <w:rsid w:val="63BE0C8E"/>
    <w:rsid w:val="6B539863"/>
    <w:rsid w:val="6C84F434"/>
    <w:rsid w:val="6F1DEACE"/>
    <w:rsid w:val="71C74E18"/>
    <w:rsid w:val="71DB8973"/>
    <w:rsid w:val="776B24D8"/>
    <w:rsid w:val="7FA78B8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DFC3821"/>
  <w15:docId w15:val="{3D3A3867-7B50-4B2E-A2D6-E7DBF7A6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Props1.xml><?xml version="1.0" encoding="utf-8"?>
<ds:datastoreItem xmlns:ds="http://schemas.openxmlformats.org/officeDocument/2006/customXml" ds:itemID="{A438A61A-7488-4878-8EE9-4F3C4C5D0A55}">
  <ds:schemaRefs/>
</ds:datastoreItem>
</file>

<file path=customXml/itemProps10.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11.xml><?xml version="1.0" encoding="utf-8"?>
<ds:datastoreItem xmlns:ds="http://schemas.openxmlformats.org/officeDocument/2006/customXml" ds:itemID="{1765E646-4DAC-48D1-BC7F-0D87F086AE5D}">
  <ds:schemaRefs/>
</ds:datastoreItem>
</file>

<file path=customXml/itemProps2.xml><?xml version="1.0" encoding="utf-8"?>
<ds:datastoreItem xmlns:ds="http://schemas.openxmlformats.org/officeDocument/2006/customXml" ds:itemID="{D615DCE5-66CD-4B4E-8C6E-1B59AE4FA72B}">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7D4C6FC2-7E02-4FB5-999B-37BE35108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B8F1DBF2-9E4B-4C6E-B04B-D6910AF12023}">
  <ds:schemaRefs/>
</ds:datastoreItem>
</file>

<file path=customXml/itemProps6.xml><?xml version="1.0" encoding="utf-8"?>
<ds:datastoreItem xmlns:ds="http://schemas.openxmlformats.org/officeDocument/2006/customXml" ds:itemID="{D393FC1A-C6B7-4EAC-96AA-4B695FFC2B4D}">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A432BE30-C6B4-4B4D-AFE3-ED0A4538B052}">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3A069C51-2E44-47D1-B5D5-C40D4EFA2F8D}">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4417</Words>
  <Characters>25183</Characters>
  <Application>Microsoft Office Word</Application>
  <DocSecurity>0</DocSecurity>
  <Lines>209</Lines>
  <Paragraphs>59</Paragraphs>
  <ScaleCrop>false</ScaleCrop>
  <Company>CIMSOLUTIONS</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2021-04-30T07:11:00Z</dcterms:created>
  <dcterms:modified xsi:type="dcterms:W3CDTF">2021-04-30T07:12:00Z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