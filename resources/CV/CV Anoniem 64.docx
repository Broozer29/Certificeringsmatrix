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D7AB" w14:textId="77777777" w:rsidR="005C6DFC" w:rsidRDefault="00A625B0">
      <w:pPr>
        <w:pStyle w:val="Kop1"/>
        <w:tabs>
          <w:tab w:val="left" w:pos="2127"/>
          <w:tab w:val="left" w:pos="2835"/>
        </w:tabs>
      </w:pPr>
      <w:r>
        <w:t>Personalia</w:t>
      </w:r>
    </w:p>
    <w:p w14:paraId="2B711B6C" w14:textId="18439F4B" w:rsidR="005C6DFC" w:rsidRDefault="6D28CCF2">
      <w:pPr>
        <w:tabs>
          <w:tab w:val="left" w:pos="2127"/>
          <w:tab w:val="left" w:pos="2268"/>
        </w:tabs>
      </w:pPr>
      <w:r w:rsidRPr="09281D3B">
        <w:rPr>
          <w:rStyle w:val="LabelVetHOOFDletterChar"/>
        </w:rPr>
        <w:t>NAAM:</w:t>
      </w:r>
      <w:r w:rsidR="00A625B0">
        <w:tab/>
      </w:r>
      <w:del w:id="0" w:author="Linda Muller-Kessels" w:date="2021-04-30T09:43:00Z">
        <w:r w:rsidDel="00CA25C6">
          <w:delText>Melek Alper</w:delText>
        </w:r>
      </w:del>
      <w:ins w:id="1" w:author="Linda Muller-Kessels" w:date="2021-04-30T09:43:00Z">
        <w:r w:rsidR="00CA25C6">
          <w:t>X</w:t>
        </w:r>
      </w:ins>
      <w:del w:id="2" w:author="Linda Muller-Kessels" w:date="2021-04-30T09:43:00Z">
        <w:r w:rsidR="0169BCFA" w:rsidDel="00CA25C6">
          <w:delText>erya</w:delText>
        </w:r>
      </w:del>
      <w:del w:id="3" w:author="Linda Muller-Kessels" w:date="2021-04-30T09:44:00Z">
        <w:r w:rsidR="0169BCFA" w:rsidDel="00CA25C6">
          <w:delText>)</w:delText>
        </w:r>
      </w:del>
    </w:p>
    <w:p w14:paraId="5D203BB0" w14:textId="77777777" w:rsidR="005C6DFC" w:rsidRDefault="00A625B0">
      <w:pPr>
        <w:tabs>
          <w:tab w:val="left" w:pos="2127"/>
          <w:tab w:val="left" w:pos="2268"/>
        </w:tabs>
      </w:pPr>
      <w:r w:rsidRPr="00CD47AA">
        <w:rPr>
          <w:rStyle w:val="Kop2Char"/>
        </w:rPr>
        <w:t>WOONPLAATS:</w:t>
      </w:r>
      <w:r w:rsidRPr="00CD47AA">
        <w:rPr>
          <w:rStyle w:val="Kop2Char"/>
        </w:rPr>
        <w:tab/>
      </w:r>
      <w:r>
        <w:t>Nijmegen</w:t>
      </w:r>
    </w:p>
    <w:p w14:paraId="205D8291" w14:textId="588E01BE" w:rsidR="005C6DFC" w:rsidRDefault="6D28CCF2">
      <w:pPr>
        <w:tabs>
          <w:tab w:val="left" w:pos="2127"/>
          <w:tab w:val="left" w:pos="2268"/>
        </w:tabs>
      </w:pPr>
      <w:r w:rsidRPr="6F95B5EF">
        <w:rPr>
          <w:rStyle w:val="Kop2Char"/>
        </w:rPr>
        <w:t>FUNCTIE:</w:t>
      </w:r>
      <w:r w:rsidR="00A625B0">
        <w:tab/>
      </w:r>
      <w:r>
        <w:t>Projectmanager</w:t>
      </w:r>
      <w:r w:rsidR="2DEB081A">
        <w:t xml:space="preserve"> </w:t>
      </w:r>
      <w:r w:rsidR="618B4166">
        <w:t>/</w:t>
      </w:r>
      <w:r w:rsidR="2DEB081A">
        <w:t xml:space="preserve"> </w:t>
      </w:r>
      <w:r w:rsidR="618B4166">
        <w:t>Consultant</w:t>
      </w:r>
    </w:p>
    <w:p w14:paraId="192E0CDC" w14:textId="77777777" w:rsidR="005C6DFC" w:rsidRDefault="00A625B0">
      <w:pPr>
        <w:tabs>
          <w:tab w:val="left" w:pos="2127"/>
          <w:tab w:val="left" w:pos="2268"/>
        </w:tabs>
      </w:pPr>
      <w:r w:rsidRPr="00CD47AA">
        <w:rPr>
          <w:rStyle w:val="Kop2Char"/>
        </w:rPr>
        <w:t>GEBOORTEDATUM:</w:t>
      </w:r>
      <w:r>
        <w:tab/>
        <w:t>10-8-1974</w:t>
      </w:r>
    </w:p>
    <w:p w14:paraId="4D18C2BF" w14:textId="77777777" w:rsidR="005C6DFC" w:rsidRDefault="00A625B0">
      <w:pPr>
        <w:tabs>
          <w:tab w:val="left" w:pos="2127"/>
          <w:tab w:val="left" w:pos="2268"/>
        </w:tabs>
      </w:pPr>
      <w:r w:rsidRPr="009952E4">
        <w:rPr>
          <w:rStyle w:val="Kop2Char"/>
        </w:rPr>
        <w:t>NATIONALITEIT:</w:t>
      </w:r>
      <w:r w:rsidRPr="009952E4">
        <w:rPr>
          <w:b/>
        </w:rPr>
        <w:tab/>
      </w:r>
      <w:r w:rsidRPr="009952E4">
        <w:t>Nederlandse</w:t>
      </w:r>
    </w:p>
    <w:p w14:paraId="3907D189" w14:textId="2B58FEB5" w:rsidR="005C6DFC" w:rsidRDefault="6D28CCF2">
      <w:pPr>
        <w:tabs>
          <w:tab w:val="left" w:pos="2127"/>
          <w:tab w:val="left" w:pos="2268"/>
        </w:tabs>
      </w:pPr>
      <w:r w:rsidRPr="09281D3B">
        <w:rPr>
          <w:rStyle w:val="Kop2Char"/>
        </w:rPr>
        <w:t>TALEN:</w:t>
      </w:r>
      <w:r w:rsidR="00A625B0">
        <w:tab/>
      </w:r>
      <w:r>
        <w:t>Nederlands</w:t>
      </w:r>
    </w:p>
    <w:p w14:paraId="11E4204F" w14:textId="77777777" w:rsidR="005C6DFC" w:rsidRDefault="6D28CCF2">
      <w:pPr>
        <w:tabs>
          <w:tab w:val="left" w:pos="2127"/>
          <w:tab w:val="left" w:pos="2268"/>
        </w:tabs>
      </w:pPr>
      <w:r w:rsidRPr="6F95B5EF">
        <w:rPr>
          <w:rStyle w:val="Kop2Char"/>
        </w:rPr>
        <w:t>ERVARING SINDS:</w:t>
      </w:r>
      <w:r w:rsidR="00A625B0">
        <w:tab/>
      </w:r>
      <w:r>
        <w:t>1998</w:t>
      </w:r>
    </w:p>
    <w:p w14:paraId="068B7343" w14:textId="35636378" w:rsidR="09281D3B" w:rsidRDefault="09281D3B" w:rsidP="09281D3B">
      <w:pPr>
        <w:tabs>
          <w:tab w:val="left" w:pos="2835"/>
        </w:tabs>
        <w:rPr>
          <w:rFonts w:ascii="Calibri" w:eastAsia="Calibri" w:hAnsi="Calibri" w:cs="Calibri"/>
        </w:rPr>
      </w:pPr>
    </w:p>
    <w:p w14:paraId="6B249F65" w14:textId="77777777" w:rsidR="005C6DFC" w:rsidRDefault="6D28CCF2">
      <w:pPr>
        <w:pStyle w:val="Kop1"/>
        <w:tabs>
          <w:tab w:val="left" w:pos="2835"/>
        </w:tabs>
      </w:pPr>
      <w:r>
        <w:t>Specialisme</w:t>
      </w:r>
    </w:p>
    <w:p w14:paraId="7A1E7643" w14:textId="357FBA1F" w:rsidR="50F1934C" w:rsidRDefault="50F1934C" w:rsidP="09281D3B">
      <w:pPr>
        <w:numPr>
          <w:ilvl w:val="0"/>
          <w:numId w:val="25"/>
        </w:numPr>
        <w:ind w:left="375" w:right="375"/>
        <w:rPr>
          <w:rFonts w:eastAsiaTheme="minorEastAsia"/>
        </w:rPr>
      </w:pPr>
      <w:r w:rsidRPr="09281D3B">
        <w:rPr>
          <w:rFonts w:ascii="Calibri" w:eastAsia="Calibri" w:hAnsi="Calibri" w:cs="Calibri"/>
        </w:rPr>
        <w:t>Projectmanagement en -coördinatie</w:t>
      </w:r>
    </w:p>
    <w:p w14:paraId="55A5DF4D" w14:textId="27C6DE30" w:rsidR="50F1934C" w:rsidRDefault="50F1934C" w:rsidP="09281D3B">
      <w:pPr>
        <w:numPr>
          <w:ilvl w:val="0"/>
          <w:numId w:val="25"/>
        </w:numPr>
        <w:ind w:left="375" w:right="375"/>
        <w:rPr>
          <w:rFonts w:eastAsiaTheme="minorEastAsia"/>
        </w:rPr>
      </w:pPr>
      <w:r w:rsidRPr="09281D3B">
        <w:rPr>
          <w:rFonts w:ascii="Calibri" w:eastAsia="Calibri" w:hAnsi="Calibri" w:cs="Calibri"/>
        </w:rPr>
        <w:t>Planning en Budgettering</w:t>
      </w:r>
    </w:p>
    <w:p w14:paraId="50FDA41C" w14:textId="19B3F1C3" w:rsidR="50F1934C" w:rsidRDefault="50F1934C" w:rsidP="09281D3B">
      <w:pPr>
        <w:numPr>
          <w:ilvl w:val="0"/>
          <w:numId w:val="25"/>
        </w:numPr>
        <w:ind w:left="375" w:right="375"/>
        <w:rPr>
          <w:rFonts w:eastAsiaTheme="minorEastAsia"/>
        </w:rPr>
      </w:pPr>
      <w:r w:rsidRPr="09281D3B">
        <w:rPr>
          <w:rFonts w:ascii="Calibri" w:eastAsia="Calibri" w:hAnsi="Calibri" w:cs="Calibri"/>
        </w:rPr>
        <w:t>Communicatie, Afstemming, Begeleiding teams en teamleden</w:t>
      </w:r>
    </w:p>
    <w:p w14:paraId="619E4B39" w14:textId="09EBD783" w:rsidR="50F1934C" w:rsidRDefault="50F1934C" w:rsidP="09281D3B">
      <w:pPr>
        <w:numPr>
          <w:ilvl w:val="0"/>
          <w:numId w:val="25"/>
        </w:numPr>
        <w:ind w:left="375" w:right="375"/>
      </w:pPr>
      <w:r w:rsidRPr="09281D3B">
        <w:rPr>
          <w:rFonts w:ascii="Calibri" w:eastAsia="Calibri" w:hAnsi="Calibri" w:cs="Calibri"/>
        </w:rPr>
        <w:t xml:space="preserve">Zaakgericht werken (KIM en </w:t>
      </w:r>
      <w:proofErr w:type="spellStart"/>
      <w:r w:rsidRPr="09281D3B">
        <w:rPr>
          <w:rFonts w:ascii="Calibri" w:eastAsia="Calibri" w:hAnsi="Calibri" w:cs="Calibri"/>
        </w:rPr>
        <w:t>iZaaksuite</w:t>
      </w:r>
      <w:proofErr w:type="spellEnd"/>
      <w:r w:rsidRPr="09281D3B">
        <w:rPr>
          <w:rFonts w:ascii="Calibri" w:eastAsia="Calibri" w:hAnsi="Calibri" w:cs="Calibri"/>
        </w:rPr>
        <w:t>)</w:t>
      </w:r>
    </w:p>
    <w:p w14:paraId="4E6ADAC0" w14:textId="29357690" w:rsidR="50F1934C" w:rsidRDefault="50F1934C" w:rsidP="09281D3B">
      <w:pPr>
        <w:numPr>
          <w:ilvl w:val="0"/>
          <w:numId w:val="25"/>
        </w:numPr>
        <w:ind w:left="375" w:right="375"/>
      </w:pPr>
      <w:r w:rsidRPr="09281D3B">
        <w:rPr>
          <w:rFonts w:ascii="Calibri" w:eastAsia="Calibri" w:hAnsi="Calibri" w:cs="Calibri"/>
        </w:rPr>
        <w:t>Digitalisering papieren stromen (</w:t>
      </w:r>
      <w:proofErr w:type="spellStart"/>
      <w:r w:rsidRPr="09281D3B">
        <w:rPr>
          <w:rFonts w:ascii="Calibri" w:eastAsia="Calibri" w:hAnsi="Calibri" w:cs="Calibri"/>
        </w:rPr>
        <w:t>TriplEforms</w:t>
      </w:r>
      <w:proofErr w:type="spellEnd"/>
      <w:r w:rsidRPr="09281D3B">
        <w:rPr>
          <w:rFonts w:ascii="Calibri" w:eastAsia="Calibri" w:hAnsi="Calibri" w:cs="Calibri"/>
        </w:rPr>
        <w:t>) en procesautomatisering (</w:t>
      </w:r>
      <w:proofErr w:type="spellStart"/>
      <w:r w:rsidRPr="09281D3B">
        <w:rPr>
          <w:rFonts w:ascii="Calibri" w:eastAsia="Calibri" w:hAnsi="Calibri" w:cs="Calibri"/>
        </w:rPr>
        <w:t>Kode</w:t>
      </w:r>
      <w:proofErr w:type="spellEnd"/>
      <w:r w:rsidRPr="09281D3B">
        <w:rPr>
          <w:rFonts w:ascii="Calibri" w:eastAsia="Calibri" w:hAnsi="Calibri" w:cs="Calibri"/>
        </w:rPr>
        <w:t>)</w:t>
      </w:r>
    </w:p>
    <w:p w14:paraId="00C350CA" w14:textId="4ABAA05F" w:rsidR="72B9A1B0" w:rsidRDefault="72B9A1B0" w:rsidP="72B9A1B0">
      <w:pPr>
        <w:pStyle w:val="Kop1"/>
        <w:tabs>
          <w:tab w:val="left" w:pos="2835"/>
        </w:tabs>
      </w:pPr>
    </w:p>
    <w:p w14:paraId="31A016F1" w14:textId="77777777" w:rsidR="00C4145A" w:rsidRPr="00C4145A" w:rsidRDefault="6D28CCF2" w:rsidP="00C4145A">
      <w:pPr>
        <w:pStyle w:val="Kop1"/>
        <w:tabs>
          <w:tab w:val="left" w:pos="2835"/>
        </w:tabs>
      </w:pPr>
      <w:r>
        <w:t>S</w:t>
      </w:r>
      <w:r w:rsidRPr="00C4145A">
        <w:t>amenvatting</w:t>
      </w:r>
      <w:r w:rsidR="61CEEC5B" w:rsidRPr="00C4145A">
        <w:t xml:space="preserve"> </w:t>
      </w:r>
    </w:p>
    <w:p w14:paraId="7EC2BF8C" w14:textId="57FAA321" w:rsidR="005C6DFC" w:rsidRDefault="61CEEC5B" w:rsidP="09281D3B">
      <w:pPr>
        <w:spacing w:line="264" w:lineRule="auto"/>
        <w:rPr>
          <w:rFonts w:eastAsiaTheme="minorEastAsia"/>
        </w:rPr>
      </w:pPr>
      <w:del w:id="4" w:author="Linda Muller-Kessels" w:date="2021-04-30T09:43:00Z">
        <w:r w:rsidRPr="09281D3B" w:rsidDel="00CA25C6">
          <w:rPr>
            <w:rFonts w:eastAsiaTheme="minorEastAsia"/>
          </w:rPr>
          <w:delText>Derya</w:delText>
        </w:r>
      </w:del>
      <w:ins w:id="5" w:author="Linda Muller-Kessels" w:date="2021-04-30T09:43:00Z">
        <w:r w:rsidR="00CA25C6">
          <w:rPr>
            <w:rFonts w:eastAsiaTheme="minorEastAsia"/>
          </w:rPr>
          <w:t>X</w:t>
        </w:r>
      </w:ins>
      <w:r w:rsidRPr="09281D3B">
        <w:rPr>
          <w:rFonts w:eastAsiaTheme="minorEastAsia"/>
        </w:rPr>
        <w:t xml:space="preserve"> heeft meer dan 22 jaar ervaring in de ICT. Na haar studie Bedrijfskundig Informatica aan de Saxion Hogeschool IJs</w:t>
      </w:r>
      <w:r w:rsidR="00AA41A0">
        <w:rPr>
          <w:rFonts w:eastAsiaTheme="minorEastAsia"/>
        </w:rPr>
        <w:t>s</w:t>
      </w:r>
      <w:r w:rsidRPr="09281D3B">
        <w:rPr>
          <w:rFonts w:eastAsiaTheme="minorEastAsia"/>
        </w:rPr>
        <w:t>elland is zij als Oracle Ontwikkelaar gestart en doorgegroeid naar Projectmanager. Zij heeft ervaring opgedaan bij grote organisaties zoals Rijkswaterstaat, Gemeente Amsterdam, Gemeente Den Haag, Gemeente Deventer, UWV en recent bij de Immigratie- en Naturalisatiedienst.</w:t>
      </w:r>
    </w:p>
    <w:p w14:paraId="58E3F39E" w14:textId="634A0BEC" w:rsidR="005C6DFC" w:rsidRDefault="61CEEC5B" w:rsidP="09281D3B">
      <w:pPr>
        <w:rPr>
          <w:rFonts w:eastAsiaTheme="minorEastAsia"/>
        </w:rPr>
      </w:pPr>
      <w:r w:rsidRPr="09281D3B">
        <w:rPr>
          <w:rFonts w:eastAsiaTheme="minorEastAsia"/>
        </w:rPr>
        <w:t xml:space="preserve"> </w:t>
      </w:r>
    </w:p>
    <w:p w14:paraId="3EB0DED2" w14:textId="39585F17" w:rsidR="005C6DFC" w:rsidRDefault="61CEEC5B" w:rsidP="09281D3B">
      <w:pPr>
        <w:rPr>
          <w:rFonts w:eastAsiaTheme="minorEastAsia"/>
        </w:rPr>
      </w:pPr>
      <w:r w:rsidRPr="09281D3B">
        <w:rPr>
          <w:rFonts w:eastAsiaTheme="minorEastAsia"/>
        </w:rPr>
        <w:t xml:space="preserve">Sinds 2011 vervult </w:t>
      </w:r>
      <w:del w:id="6" w:author="Linda Muller-Kessels" w:date="2021-04-30T09:43:00Z">
        <w:r w:rsidRPr="09281D3B" w:rsidDel="00CA25C6">
          <w:rPr>
            <w:rFonts w:eastAsiaTheme="minorEastAsia"/>
          </w:rPr>
          <w:delText>Derya</w:delText>
        </w:r>
      </w:del>
      <w:ins w:id="7" w:author="Linda Muller-Kessels" w:date="2021-04-30T09:43:00Z">
        <w:r w:rsidR="00CA25C6">
          <w:rPr>
            <w:rFonts w:eastAsiaTheme="minorEastAsia"/>
          </w:rPr>
          <w:t>X</w:t>
        </w:r>
      </w:ins>
      <w:r w:rsidRPr="09281D3B">
        <w:rPr>
          <w:rFonts w:eastAsiaTheme="minorEastAsia"/>
        </w:rPr>
        <w:t xml:space="preserve"> de rol van Projectmanager. In deze rol heeft zij projecten geleid voor digitalisering papieren dossiers, zaakgericht werken, workflow management en documentmanagement. Daarnaast heeft ze ervaring in contract- en leveranciersmanagement. Bij de Immigratie- en Naturalisatiedienst heeft zij een adviesrapport geschreven voor het verbeteren en uitbreiden van de huidige dienstverlening. Bij PinkRoccade </w:t>
      </w:r>
      <w:proofErr w:type="spellStart"/>
      <w:r w:rsidRPr="09281D3B">
        <w:rPr>
          <w:rFonts w:eastAsiaTheme="minorEastAsia"/>
        </w:rPr>
        <w:t>Local</w:t>
      </w:r>
      <w:proofErr w:type="spellEnd"/>
      <w:r w:rsidRPr="09281D3B">
        <w:rPr>
          <w:rFonts w:eastAsiaTheme="minorEastAsia"/>
        </w:rPr>
        <w:t xml:space="preserve"> </w:t>
      </w:r>
      <w:proofErr w:type="spellStart"/>
      <w:r w:rsidRPr="09281D3B">
        <w:rPr>
          <w:rFonts w:eastAsiaTheme="minorEastAsia"/>
        </w:rPr>
        <w:t>Government</w:t>
      </w:r>
      <w:proofErr w:type="spellEnd"/>
      <w:r w:rsidRPr="09281D3B">
        <w:rPr>
          <w:rFonts w:eastAsiaTheme="minorEastAsia"/>
        </w:rPr>
        <w:t xml:space="preserve"> heeft zij voor haar klanten de implementaties van zaakgericht werken inclusief koppelingen naar de makelaars suite en </w:t>
      </w:r>
      <w:proofErr w:type="spellStart"/>
      <w:r w:rsidRPr="09281D3B">
        <w:rPr>
          <w:rFonts w:eastAsiaTheme="minorEastAsia"/>
        </w:rPr>
        <w:t>iDocumenten</w:t>
      </w:r>
      <w:proofErr w:type="spellEnd"/>
      <w:r w:rsidRPr="09281D3B">
        <w:rPr>
          <w:rFonts w:eastAsiaTheme="minorEastAsia"/>
        </w:rPr>
        <w:t xml:space="preserve"> gemanaged en bewaakt. </w:t>
      </w:r>
      <w:del w:id="8" w:author="Linda Muller-Kessels" w:date="2021-04-30T09:43:00Z">
        <w:r w:rsidRPr="09281D3B" w:rsidDel="00CA25C6">
          <w:rPr>
            <w:rFonts w:eastAsiaTheme="minorEastAsia"/>
          </w:rPr>
          <w:delText>Derya</w:delText>
        </w:r>
      </w:del>
      <w:ins w:id="9" w:author="Linda Muller-Kessels" w:date="2021-04-30T09:43:00Z">
        <w:r w:rsidR="00CA25C6">
          <w:rPr>
            <w:rFonts w:eastAsiaTheme="minorEastAsia"/>
          </w:rPr>
          <w:t>X</w:t>
        </w:r>
      </w:ins>
      <w:r w:rsidRPr="09281D3B">
        <w:rPr>
          <w:rFonts w:eastAsiaTheme="minorEastAsia"/>
        </w:rPr>
        <w:t xml:space="preserve"> was verantwoordelijk voor de implementaties van zaakgericht werken met een koppeling naar de makelaars suite en </w:t>
      </w:r>
      <w:proofErr w:type="spellStart"/>
      <w:r w:rsidRPr="09281D3B">
        <w:rPr>
          <w:rFonts w:eastAsiaTheme="minorEastAsia"/>
        </w:rPr>
        <w:t>iDocumenten</w:t>
      </w:r>
      <w:proofErr w:type="spellEnd"/>
      <w:r w:rsidRPr="09281D3B">
        <w:rPr>
          <w:rFonts w:eastAsiaTheme="minorEastAsia"/>
        </w:rPr>
        <w:t xml:space="preserve"> voor diverse gemeenten zoals Achtkarspelen en Lingewaard.</w:t>
      </w:r>
    </w:p>
    <w:p w14:paraId="41861CEE" w14:textId="1E3899AC" w:rsidR="005C6DFC" w:rsidRDefault="61CEEC5B" w:rsidP="09281D3B">
      <w:pPr>
        <w:rPr>
          <w:rFonts w:eastAsiaTheme="minorEastAsia"/>
        </w:rPr>
      </w:pPr>
      <w:r w:rsidRPr="09281D3B">
        <w:rPr>
          <w:rFonts w:eastAsiaTheme="minorEastAsia"/>
        </w:rPr>
        <w:t xml:space="preserve">Bij de Gemeente Amsterdam, Gemeente Den Haag, Gemeente Deventer en UWV heeft zij projecten uitgevoerd en bewaakt op het gebied van zaakgericht werken en digitalisering dienstverlening. In deze projecten heeft zij de project- en implementatie plannen opgesteld en bewaakt. Naast het bewaken en managen van projecten behoorde ook het coördineren en bewaken van het release proces tot haar taken. Hieronder valt het proces van het coördineren van het uitkomen van nieuwe versies van software tot het uitbrengen van de nieuwe versie bij de klant. Het in kaart brengen van de mogelijke risico’s voor de hele OTAP-straat was een belangrijk onderdeel van het release proces. Door gebruik te maken van formele procedures en het uitvoeren van meerdere controles bij het implementeren van nieuwe versies van de software werd de kwaliteit van de productie omgeving gewaarborgd. </w:t>
      </w:r>
    </w:p>
    <w:p w14:paraId="0313A812" w14:textId="0E44B8DF" w:rsidR="005C6DFC" w:rsidRDefault="61CEEC5B" w:rsidP="09281D3B">
      <w:pPr>
        <w:spacing w:line="264" w:lineRule="auto"/>
      </w:pPr>
      <w:r w:rsidRPr="09281D3B">
        <w:rPr>
          <w:rFonts w:ascii="Calibri" w:eastAsia="Calibri" w:hAnsi="Calibri" w:cs="Calibri"/>
        </w:rPr>
        <w:t xml:space="preserve">Binnen de scrum teams was </w:t>
      </w:r>
      <w:del w:id="10" w:author="Linda Muller-Kessels" w:date="2021-04-30T09:43:00Z">
        <w:r w:rsidRPr="09281D3B" w:rsidDel="00CA25C6">
          <w:rPr>
            <w:rFonts w:ascii="Calibri" w:eastAsia="Calibri" w:hAnsi="Calibri" w:cs="Calibri"/>
          </w:rPr>
          <w:delText>Derya</w:delText>
        </w:r>
      </w:del>
      <w:ins w:id="11" w:author="Linda Muller-Kessels" w:date="2021-04-30T09:43:00Z">
        <w:r w:rsidR="00CA25C6">
          <w:rPr>
            <w:rFonts w:ascii="Calibri" w:eastAsia="Calibri" w:hAnsi="Calibri" w:cs="Calibri"/>
          </w:rPr>
          <w:t>X</w:t>
        </w:r>
      </w:ins>
      <w:r w:rsidRPr="09281D3B">
        <w:rPr>
          <w:rFonts w:ascii="Calibri" w:eastAsia="Calibri" w:hAnsi="Calibri" w:cs="Calibri"/>
        </w:rPr>
        <w:t xml:space="preserve"> eindverantwoordelijk voor het project en heeft zij zorggedragen voor releasemanagement, realisatie en de implementatie van de software. </w:t>
      </w:r>
    </w:p>
    <w:p w14:paraId="737A4286" w14:textId="02953F39" w:rsidR="005C6DFC" w:rsidRDefault="61CEEC5B" w:rsidP="09281D3B">
      <w:pPr>
        <w:spacing w:line="264" w:lineRule="auto"/>
      </w:pPr>
      <w:r w:rsidRPr="09281D3B">
        <w:rPr>
          <w:rFonts w:ascii="Calibri" w:eastAsia="Calibri" w:hAnsi="Calibri" w:cs="Calibri"/>
        </w:rPr>
        <w:t xml:space="preserve"> </w:t>
      </w:r>
    </w:p>
    <w:p w14:paraId="566267DE" w14:textId="0929E1B8" w:rsidR="005C6DFC" w:rsidRDefault="61CEEC5B" w:rsidP="09281D3B">
      <w:pPr>
        <w:spacing w:line="264" w:lineRule="auto"/>
      </w:pPr>
      <w:r w:rsidRPr="09281D3B">
        <w:rPr>
          <w:rFonts w:ascii="Calibri" w:eastAsia="Calibri" w:hAnsi="Calibri" w:cs="Calibri"/>
        </w:rPr>
        <w:t xml:space="preserve">Kenmerkend voor </w:t>
      </w:r>
      <w:del w:id="12" w:author="Linda Muller-Kessels" w:date="2021-04-30T09:43:00Z">
        <w:r w:rsidRPr="09281D3B" w:rsidDel="00CA25C6">
          <w:rPr>
            <w:rFonts w:ascii="Calibri" w:eastAsia="Calibri" w:hAnsi="Calibri" w:cs="Calibri"/>
          </w:rPr>
          <w:delText>Derya</w:delText>
        </w:r>
      </w:del>
      <w:ins w:id="13" w:author="Linda Muller-Kessels" w:date="2021-04-30T09:43:00Z">
        <w:r w:rsidR="00CA25C6">
          <w:rPr>
            <w:rFonts w:ascii="Calibri" w:eastAsia="Calibri" w:hAnsi="Calibri" w:cs="Calibri"/>
          </w:rPr>
          <w:t>X</w:t>
        </w:r>
      </w:ins>
      <w:r w:rsidRPr="09281D3B">
        <w:rPr>
          <w:rFonts w:ascii="Calibri" w:eastAsia="Calibri" w:hAnsi="Calibri" w:cs="Calibri"/>
        </w:rPr>
        <w:t xml:space="preserve"> is haar open, integere, leergierige en enthousiaste houding en gedrevenheid tot efficiënt werken, waarmee zij mensen mee weet te krijgen en de neuzen dezelfde kant op weet te krijgen en samenwerking stimuleert. </w:t>
      </w:r>
      <w:del w:id="14" w:author="Linda Muller-Kessels" w:date="2021-04-30T09:43:00Z">
        <w:r w:rsidRPr="09281D3B" w:rsidDel="00CA25C6">
          <w:rPr>
            <w:rFonts w:ascii="Calibri" w:eastAsia="Calibri" w:hAnsi="Calibri" w:cs="Calibri"/>
          </w:rPr>
          <w:delText>Derya</w:delText>
        </w:r>
      </w:del>
      <w:ins w:id="15" w:author="Linda Muller-Kessels" w:date="2021-04-30T09:43:00Z">
        <w:r w:rsidR="00CA25C6">
          <w:rPr>
            <w:rFonts w:ascii="Calibri" w:eastAsia="Calibri" w:hAnsi="Calibri" w:cs="Calibri"/>
          </w:rPr>
          <w:t>X</w:t>
        </w:r>
      </w:ins>
      <w:r w:rsidRPr="09281D3B">
        <w:rPr>
          <w:rFonts w:ascii="Calibri" w:eastAsia="Calibri" w:hAnsi="Calibri" w:cs="Calibri"/>
        </w:rPr>
        <w:t xml:space="preserve"> hecht veel waarde aan vertrouwen en stuurt projectteams aan op basis van verantwoordelijkheid. Ze is in staat om samen te werken met veel stakeholders en weet binnen een </w:t>
      </w:r>
      <w:r w:rsidRPr="09281D3B">
        <w:rPr>
          <w:rFonts w:ascii="Calibri" w:eastAsia="Calibri" w:hAnsi="Calibri" w:cs="Calibri"/>
        </w:rPr>
        <w:lastRenderedPageBreak/>
        <w:t>organisatie goed mensen te verbinden. Door haar technische achtergrond is ze de tolk en verbinder tussen techniek en de business. Met haar heldere en transparante wijze van communiceren houdt zij mensen betrokken en kan zij goed sparren met stakeholders. Energie haalt ze vooral uit uitdagingen en het streven naar het resultaat!</w:t>
      </w:r>
    </w:p>
    <w:p w14:paraId="394E14E8" w14:textId="714C990D" w:rsidR="005C6DFC" w:rsidRDefault="61CEEC5B" w:rsidP="09281D3B">
      <w:pPr>
        <w:spacing w:line="264" w:lineRule="auto"/>
      </w:pPr>
      <w:r w:rsidRPr="09281D3B">
        <w:rPr>
          <w:rFonts w:ascii="Calibri" w:eastAsia="Calibri" w:hAnsi="Calibri" w:cs="Calibri"/>
          <w:sz w:val="20"/>
          <w:szCs w:val="20"/>
        </w:rPr>
        <w:t xml:space="preserve"> </w:t>
      </w:r>
    </w:p>
    <w:p w14:paraId="675EB11C" w14:textId="26C4FB3B" w:rsidR="005C6DFC" w:rsidRDefault="61CEEC5B" w:rsidP="09281D3B">
      <w:pPr>
        <w:tabs>
          <w:tab w:val="left" w:pos="2835"/>
        </w:tabs>
        <w:rPr>
          <w:rFonts w:ascii="Calibri" w:eastAsia="Calibri" w:hAnsi="Calibri" w:cs="Calibri"/>
        </w:rPr>
      </w:pPr>
      <w:del w:id="16" w:author="Linda Muller-Kessels" w:date="2021-04-30T09:43:00Z">
        <w:r w:rsidRPr="09281D3B" w:rsidDel="00CA25C6">
          <w:rPr>
            <w:rFonts w:ascii="Calibri" w:eastAsia="Calibri" w:hAnsi="Calibri" w:cs="Calibri"/>
          </w:rPr>
          <w:delText>Derya</w:delText>
        </w:r>
      </w:del>
      <w:ins w:id="17" w:author="Linda Muller-Kessels" w:date="2021-04-30T09:43:00Z">
        <w:r w:rsidR="00CA25C6">
          <w:rPr>
            <w:rFonts w:ascii="Calibri" w:eastAsia="Calibri" w:hAnsi="Calibri" w:cs="Calibri"/>
          </w:rPr>
          <w:t>X</w:t>
        </w:r>
      </w:ins>
      <w:r w:rsidRPr="09281D3B">
        <w:rPr>
          <w:rFonts w:ascii="Calibri" w:eastAsia="Calibri" w:hAnsi="Calibri" w:cs="Calibri"/>
        </w:rPr>
        <w:t xml:space="preserve"> heeft brede kennis en ervaring in het managen van projecten met projectmanagement methodiek PRINCE2 en softwareontwikkeling met scrum teams. Daarnaast heeft zij affiniteit en ervaring met programmeertalen en tooling, zoals Oracle, JIRA, </w:t>
      </w:r>
      <w:proofErr w:type="spellStart"/>
      <w:r w:rsidRPr="09281D3B">
        <w:rPr>
          <w:rFonts w:ascii="Calibri" w:eastAsia="Calibri" w:hAnsi="Calibri" w:cs="Calibri"/>
        </w:rPr>
        <w:t>TriplEforms</w:t>
      </w:r>
      <w:proofErr w:type="spellEnd"/>
      <w:r w:rsidRPr="09281D3B">
        <w:rPr>
          <w:rFonts w:ascii="Calibri" w:eastAsia="Calibri" w:hAnsi="Calibri" w:cs="Calibri"/>
        </w:rPr>
        <w:t xml:space="preserve"> en Zaaksystemen </w:t>
      </w:r>
      <w:proofErr w:type="spellStart"/>
      <w:r w:rsidRPr="09281D3B">
        <w:rPr>
          <w:rFonts w:ascii="Calibri" w:eastAsia="Calibri" w:hAnsi="Calibri" w:cs="Calibri"/>
        </w:rPr>
        <w:t>iZaaksuite</w:t>
      </w:r>
      <w:proofErr w:type="spellEnd"/>
      <w:r w:rsidRPr="09281D3B">
        <w:rPr>
          <w:rFonts w:ascii="Calibri" w:eastAsia="Calibri" w:hAnsi="Calibri" w:cs="Calibri"/>
        </w:rPr>
        <w:t xml:space="preserve"> en KIM.  Ze is gecertificeerd in PRINCE2© Practitioner, PSM I en SAFe.</w:t>
      </w:r>
    </w:p>
    <w:p w14:paraId="0D0B940D" w14:textId="46630BD7" w:rsidR="005C6DFC" w:rsidRDefault="005C6DFC"/>
    <w:p w14:paraId="0E27B00A" w14:textId="77777777" w:rsidR="005C6DFC" w:rsidRDefault="005C6DFC">
      <w:pPr>
        <w:tabs>
          <w:tab w:val="left" w:pos="2835"/>
        </w:tabs>
      </w:pPr>
    </w:p>
    <w:p w14:paraId="45CE0989" w14:textId="77777777" w:rsidR="005C6DFC" w:rsidRDefault="00A625B0">
      <w:pPr>
        <w:pStyle w:val="Kop1"/>
        <w:tabs>
          <w:tab w:val="left" w:pos="2835"/>
        </w:tabs>
      </w:pPr>
      <w:r w:rsidRPr="000A52E1">
        <w:t>Opleidingen</w:t>
      </w:r>
    </w:p>
    <w:p w14:paraId="49459D27" w14:textId="460ED873" w:rsidR="005C6DFC" w:rsidRDefault="00A625B0">
      <w:r>
        <w:t>1997 - 2001</w:t>
      </w:r>
      <w:r>
        <w:tab/>
        <w:t>Bedrijfskundige Informatica aan de Saxion Hogeschool IJsselland Deventer</w:t>
      </w:r>
      <w:r>
        <w:br/>
        <w:t>1995 - 1997</w:t>
      </w:r>
      <w:r>
        <w:tab/>
        <w:t>Kort Bedrijfskundig Informatica aan de Rijkshogeschool IJsselland Deventer</w:t>
      </w:r>
      <w:r>
        <w:br/>
        <w:t>1994 - 1995</w:t>
      </w:r>
      <w:r>
        <w:tab/>
        <w:t>Propedeuse Hogeschool van Arnhem en Nijmegen (HAN)</w:t>
      </w:r>
    </w:p>
    <w:p w14:paraId="60061E4C" w14:textId="77777777" w:rsidR="005C6DFC" w:rsidRDefault="005C6DFC">
      <w:pPr>
        <w:tabs>
          <w:tab w:val="left" w:pos="2835"/>
        </w:tabs>
      </w:pPr>
    </w:p>
    <w:p w14:paraId="032FDCF6" w14:textId="77777777" w:rsidR="005C6DFC" w:rsidRPr="00C4145A" w:rsidRDefault="6D28CCF2">
      <w:pPr>
        <w:pStyle w:val="Kop1"/>
        <w:tabs>
          <w:tab w:val="left" w:pos="2835"/>
        </w:tabs>
        <w:rPr>
          <w:lang w:val="en-US"/>
        </w:rPr>
      </w:pPr>
      <w:r w:rsidRPr="00C4145A">
        <w:rPr>
          <w:lang w:val="en-US"/>
        </w:rPr>
        <w:t>Trainingen</w:t>
      </w:r>
    </w:p>
    <w:p w14:paraId="38F1698C" w14:textId="0E8B5FD9" w:rsidR="753B276F" w:rsidRPr="00C4145A" w:rsidRDefault="753B276F">
      <w:pPr>
        <w:rPr>
          <w:lang w:val="en-US"/>
        </w:rPr>
      </w:pPr>
      <w:r w:rsidRPr="6F95B5EF">
        <w:rPr>
          <w:rFonts w:ascii="Calibri" w:eastAsia="Calibri" w:hAnsi="Calibri" w:cs="Calibri"/>
          <w:lang w:val="en-US"/>
        </w:rPr>
        <w:t>2020</w:t>
      </w:r>
      <w:r w:rsidRPr="00C4145A">
        <w:rPr>
          <w:lang w:val="en-US"/>
        </w:rPr>
        <w:tab/>
      </w:r>
      <w:r w:rsidRPr="6F95B5EF">
        <w:rPr>
          <w:rFonts w:ascii="Calibri" w:eastAsia="Calibri" w:hAnsi="Calibri" w:cs="Calibri"/>
          <w:lang w:val="en-US"/>
        </w:rPr>
        <w:t xml:space="preserve">Agile </w:t>
      </w:r>
      <w:proofErr w:type="spellStart"/>
      <w:r w:rsidRPr="6F95B5EF">
        <w:rPr>
          <w:rFonts w:ascii="Calibri" w:eastAsia="Calibri" w:hAnsi="Calibri" w:cs="Calibri"/>
          <w:lang w:val="en-US"/>
        </w:rPr>
        <w:t>voor</w:t>
      </w:r>
      <w:proofErr w:type="spellEnd"/>
      <w:r w:rsidRPr="6F95B5EF">
        <w:rPr>
          <w:rFonts w:ascii="Calibri" w:eastAsia="Calibri" w:hAnsi="Calibri" w:cs="Calibri"/>
          <w:lang w:val="en-US"/>
        </w:rPr>
        <w:t xml:space="preserve"> </w:t>
      </w:r>
      <w:proofErr w:type="spellStart"/>
      <w:r w:rsidRPr="6F95B5EF">
        <w:rPr>
          <w:rFonts w:ascii="Calibri" w:eastAsia="Calibri" w:hAnsi="Calibri" w:cs="Calibri"/>
          <w:lang w:val="en-US"/>
        </w:rPr>
        <w:t>Projectmanagers</w:t>
      </w:r>
      <w:proofErr w:type="spellEnd"/>
      <w:r w:rsidRPr="6F95B5EF">
        <w:rPr>
          <w:rFonts w:ascii="Calibri" w:eastAsia="Calibri" w:hAnsi="Calibri" w:cs="Calibri"/>
          <w:lang w:val="en-US"/>
        </w:rPr>
        <w:t>; CIMSOLUTIONS B.V.</w:t>
      </w:r>
    </w:p>
    <w:p w14:paraId="3C973F09" w14:textId="70C63575" w:rsidR="005C6DFC" w:rsidRDefault="00A625B0">
      <w:r>
        <w:t>2019</w:t>
      </w:r>
      <w:r>
        <w:tab/>
        <w:t xml:space="preserve">Coach at </w:t>
      </w:r>
      <w:proofErr w:type="spellStart"/>
      <w:r>
        <w:t>Work</w:t>
      </w:r>
      <w:proofErr w:type="spellEnd"/>
      <w:r>
        <w:t>; PinkRoccade</w:t>
      </w:r>
      <w:r>
        <w:br/>
        <w:t>2015</w:t>
      </w:r>
      <w:r>
        <w:tab/>
        <w:t>MBTI (ESTJ)</w:t>
      </w:r>
      <w:r>
        <w:br/>
        <w:t>2007</w:t>
      </w:r>
      <w:r>
        <w:tab/>
        <w:t>Effectief Beïnvloeden; LUMAGE</w:t>
      </w:r>
      <w:r>
        <w:br/>
        <w:t>2007</w:t>
      </w:r>
      <w:r>
        <w:tab/>
        <w:t>Workshop Oculair; LUMAGE</w:t>
      </w:r>
      <w:r>
        <w:br/>
        <w:t>2007</w:t>
      </w:r>
      <w:r>
        <w:tab/>
        <w:t>DISC-gedragsstijlen; LUMAGE</w:t>
      </w:r>
      <w:r>
        <w:br/>
        <w:t>2007</w:t>
      </w:r>
      <w:r>
        <w:tab/>
        <w:t>Situationeel leidinggeven; LUMAGE</w:t>
      </w:r>
      <w:r>
        <w:br/>
        <w:t>2007</w:t>
      </w:r>
      <w:r>
        <w:tab/>
        <w:t>Stakeholder management; LUMAGE</w:t>
      </w:r>
      <w:r>
        <w:br/>
        <w:t>2007</w:t>
      </w:r>
      <w:r>
        <w:tab/>
        <w:t>Conflicthantering en onderhandelen; LUMAGE</w:t>
      </w:r>
      <w:r>
        <w:br/>
        <w:t>2006</w:t>
      </w:r>
      <w:r>
        <w:tab/>
        <w:t>Politiek Rondom Projecten; LUMAGE</w:t>
      </w:r>
      <w:r>
        <w:br/>
        <w:t>2006</w:t>
      </w:r>
      <w:r>
        <w:tab/>
        <w:t>Interviewtechnieken; Sogeti</w:t>
      </w:r>
      <w:r>
        <w:br/>
        <w:t>2006</w:t>
      </w:r>
      <w:r>
        <w:tab/>
        <w:t>Projecten: doel, scope, structuur, risico; Sogeti</w:t>
      </w:r>
      <w:r>
        <w:br/>
        <w:t>2006</w:t>
      </w:r>
      <w:r>
        <w:tab/>
        <w:t>Resultaat Verplichte Opdrachten; Sogeti</w:t>
      </w:r>
      <w:r>
        <w:br/>
        <w:t>2006</w:t>
      </w:r>
      <w:r>
        <w:tab/>
        <w:t>Leergang Implementatie C; Sogeti</w:t>
      </w:r>
      <w:r>
        <w:br/>
        <w:t>2006</w:t>
      </w:r>
      <w:r>
        <w:tab/>
        <w:t>Leergang Projectmanagement D(IMPA-D); Sogeti</w:t>
      </w:r>
      <w:r>
        <w:br/>
        <w:t>2006</w:t>
      </w:r>
      <w:r>
        <w:tab/>
        <w:t>Procesmanagement Vastleggen; Sogeti</w:t>
      </w:r>
      <w:r>
        <w:br/>
        <w:t>2005</w:t>
      </w:r>
      <w:r>
        <w:tab/>
        <w:t>BI &amp; DW Fundamentals; Sogeti</w:t>
      </w:r>
      <w:r>
        <w:br/>
        <w:t>2002</w:t>
      </w:r>
      <w:r>
        <w:tab/>
        <w:t>Projectmanagement Training; ISED</w:t>
      </w:r>
    </w:p>
    <w:p w14:paraId="44EAFD9C" w14:textId="77777777" w:rsidR="005C6DFC" w:rsidRDefault="005C6DFC">
      <w:pPr>
        <w:tabs>
          <w:tab w:val="left" w:pos="2835"/>
        </w:tabs>
      </w:pPr>
    </w:p>
    <w:p w14:paraId="700FA469" w14:textId="77777777" w:rsidR="005C6DFC" w:rsidRPr="00C4145A" w:rsidRDefault="6D28CCF2">
      <w:pPr>
        <w:pStyle w:val="Kop1"/>
        <w:tabs>
          <w:tab w:val="left" w:pos="2835"/>
        </w:tabs>
        <w:rPr>
          <w:lang w:val="en-US"/>
        </w:rPr>
      </w:pPr>
      <w:r w:rsidRPr="00C4145A">
        <w:rPr>
          <w:lang w:val="en-US"/>
        </w:rPr>
        <w:t>Certificeringen</w:t>
      </w:r>
    </w:p>
    <w:p w14:paraId="1D73C640" w14:textId="309CF87A" w:rsidR="005C6DFC" w:rsidRPr="00C4145A" w:rsidRDefault="6D28CCF2">
      <w:pPr>
        <w:rPr>
          <w:lang w:val="en-US"/>
        </w:rPr>
      </w:pPr>
      <w:r w:rsidRPr="00C4145A">
        <w:rPr>
          <w:lang w:val="en-US"/>
        </w:rPr>
        <w:t>2020</w:t>
      </w:r>
      <w:r w:rsidR="00A625B0" w:rsidRPr="00C4145A">
        <w:rPr>
          <w:lang w:val="en-US"/>
        </w:rPr>
        <w:tab/>
      </w:r>
      <w:r w:rsidR="53AD9F01" w:rsidRPr="00C4145A">
        <w:rPr>
          <w:lang w:val="en-US"/>
        </w:rPr>
        <w:t>PRINCE2</w:t>
      </w:r>
      <w:r w:rsidRPr="00C4145A">
        <w:rPr>
          <w:lang w:val="en-US"/>
        </w:rPr>
        <w:t xml:space="preserve"> Practitioner</w:t>
      </w:r>
    </w:p>
    <w:p w14:paraId="514387E5" w14:textId="7AAE3A8C" w:rsidR="005C6DFC" w:rsidRPr="00C4145A" w:rsidRDefault="1D7D7B16">
      <w:pPr>
        <w:rPr>
          <w:lang w:val="en-US"/>
        </w:rPr>
      </w:pPr>
      <w:r w:rsidRPr="00C4145A">
        <w:rPr>
          <w:lang w:val="en-US"/>
        </w:rPr>
        <w:t>2020</w:t>
      </w:r>
      <w:r w:rsidR="00A625B0" w:rsidRPr="00C4145A">
        <w:rPr>
          <w:lang w:val="en-US"/>
        </w:rPr>
        <w:tab/>
      </w:r>
      <w:r w:rsidRPr="00C4145A">
        <w:rPr>
          <w:lang w:val="en-US"/>
        </w:rPr>
        <w:t>PRINCE2 Foundation</w:t>
      </w:r>
    </w:p>
    <w:p w14:paraId="3DCCF237" w14:textId="4EBBD935" w:rsidR="005C6DFC" w:rsidRPr="00C4145A" w:rsidRDefault="6D28CCF2">
      <w:pPr>
        <w:rPr>
          <w:lang w:val="en-US"/>
        </w:rPr>
      </w:pPr>
      <w:r w:rsidRPr="00C4145A">
        <w:rPr>
          <w:lang w:val="en-US"/>
        </w:rPr>
        <w:t>2020</w:t>
      </w:r>
      <w:r w:rsidR="00A625B0" w:rsidRPr="00C4145A">
        <w:rPr>
          <w:lang w:val="en-US"/>
        </w:rPr>
        <w:tab/>
      </w:r>
      <w:r w:rsidRPr="00C4145A">
        <w:rPr>
          <w:lang w:val="en-US"/>
        </w:rPr>
        <w:t>Certified SAFe 5 Agilist</w:t>
      </w:r>
      <w:r w:rsidR="00A625B0" w:rsidRPr="00C4145A">
        <w:rPr>
          <w:lang w:val="en-US"/>
        </w:rPr>
        <w:br/>
      </w:r>
      <w:r w:rsidRPr="00C4145A">
        <w:rPr>
          <w:lang w:val="en-US"/>
        </w:rPr>
        <w:t>2020</w:t>
      </w:r>
      <w:r w:rsidR="00A625B0" w:rsidRPr="00C4145A">
        <w:rPr>
          <w:lang w:val="en-US"/>
        </w:rPr>
        <w:tab/>
      </w:r>
      <w:r w:rsidRPr="00C4145A">
        <w:rPr>
          <w:lang w:val="en-US"/>
        </w:rPr>
        <w:t>Professional Scrum Master I (PSM1)</w:t>
      </w:r>
      <w:r w:rsidR="00A625B0" w:rsidRPr="00C4145A">
        <w:rPr>
          <w:lang w:val="en-US"/>
        </w:rPr>
        <w:br/>
      </w:r>
      <w:r w:rsidRPr="00C4145A">
        <w:rPr>
          <w:lang w:val="en-US"/>
        </w:rPr>
        <w:t>2016</w:t>
      </w:r>
      <w:r w:rsidR="00A625B0" w:rsidRPr="00C4145A">
        <w:rPr>
          <w:lang w:val="en-US"/>
        </w:rPr>
        <w:tab/>
      </w:r>
      <w:r w:rsidRPr="00C4145A">
        <w:rPr>
          <w:lang w:val="en-US"/>
        </w:rPr>
        <w:t>Lean Six Sigma Yellow Belt; UNC Plus Delta</w:t>
      </w:r>
      <w:r w:rsidR="00A625B0" w:rsidRPr="00C4145A">
        <w:rPr>
          <w:lang w:val="en-US"/>
        </w:rPr>
        <w:br/>
      </w:r>
      <w:r w:rsidRPr="00C4145A">
        <w:rPr>
          <w:lang w:val="en-US"/>
        </w:rPr>
        <w:t>2007</w:t>
      </w:r>
      <w:r w:rsidR="00A625B0" w:rsidRPr="00C4145A">
        <w:rPr>
          <w:lang w:val="en-US"/>
        </w:rPr>
        <w:tab/>
      </w:r>
      <w:r w:rsidR="53AD9F01" w:rsidRPr="00C4145A">
        <w:rPr>
          <w:lang w:val="en-US"/>
        </w:rPr>
        <w:t>PRINCE2</w:t>
      </w:r>
      <w:r w:rsidRPr="00C4145A">
        <w:rPr>
          <w:lang w:val="en-US"/>
        </w:rPr>
        <w:t xml:space="preserve"> Foundation; APM Group</w:t>
      </w:r>
      <w:r w:rsidR="00A625B0" w:rsidRPr="00C4145A">
        <w:rPr>
          <w:lang w:val="en-US"/>
        </w:rPr>
        <w:br/>
      </w:r>
      <w:r w:rsidRPr="00C4145A">
        <w:rPr>
          <w:lang w:val="en-US"/>
        </w:rPr>
        <w:t>2006</w:t>
      </w:r>
      <w:r w:rsidR="00A625B0" w:rsidRPr="00C4145A">
        <w:rPr>
          <w:lang w:val="en-US"/>
        </w:rPr>
        <w:tab/>
      </w:r>
      <w:r w:rsidRPr="00C4145A">
        <w:rPr>
          <w:lang w:val="en-US"/>
        </w:rPr>
        <w:t>ITIL Foundation; EXIN</w:t>
      </w:r>
      <w:r w:rsidR="00A625B0" w:rsidRPr="00C4145A">
        <w:rPr>
          <w:lang w:val="en-US"/>
        </w:rPr>
        <w:br/>
      </w:r>
      <w:r w:rsidRPr="00C4145A">
        <w:rPr>
          <w:lang w:val="en-US"/>
        </w:rPr>
        <w:t>2001</w:t>
      </w:r>
      <w:r w:rsidR="00A625B0" w:rsidRPr="00C4145A">
        <w:rPr>
          <w:lang w:val="en-US"/>
        </w:rPr>
        <w:tab/>
      </w:r>
      <w:r w:rsidRPr="00C4145A">
        <w:rPr>
          <w:lang w:val="en-US"/>
        </w:rPr>
        <w:t xml:space="preserve">Projectmanagement </w:t>
      </w:r>
      <w:proofErr w:type="spellStart"/>
      <w:r w:rsidRPr="00C4145A">
        <w:rPr>
          <w:lang w:val="en-US"/>
        </w:rPr>
        <w:t>voor</w:t>
      </w:r>
      <w:proofErr w:type="spellEnd"/>
      <w:r w:rsidRPr="00C4145A">
        <w:rPr>
          <w:lang w:val="en-US"/>
        </w:rPr>
        <w:t xml:space="preserve"> project- en </w:t>
      </w:r>
      <w:proofErr w:type="spellStart"/>
      <w:r w:rsidRPr="00C4145A">
        <w:rPr>
          <w:lang w:val="en-US"/>
        </w:rPr>
        <w:t>teamleiders</w:t>
      </w:r>
      <w:proofErr w:type="spellEnd"/>
      <w:r w:rsidRPr="00C4145A">
        <w:rPr>
          <w:lang w:val="en-US"/>
        </w:rPr>
        <w:t xml:space="preserve">; Schouten &amp; </w:t>
      </w:r>
      <w:proofErr w:type="spellStart"/>
      <w:r w:rsidRPr="00C4145A">
        <w:rPr>
          <w:lang w:val="en-US"/>
        </w:rPr>
        <w:t>Nelissen</w:t>
      </w:r>
      <w:proofErr w:type="spellEnd"/>
    </w:p>
    <w:p w14:paraId="4B94D5A5" w14:textId="77777777" w:rsidR="005C6DFC" w:rsidRPr="00C4145A" w:rsidRDefault="005C6DFC">
      <w:pPr>
        <w:tabs>
          <w:tab w:val="left" w:pos="2835"/>
        </w:tabs>
        <w:rPr>
          <w:lang w:val="en-US"/>
        </w:rPr>
      </w:pPr>
    </w:p>
    <w:p w14:paraId="553245CC" w14:textId="77777777" w:rsidR="005C6DFC" w:rsidRPr="00C4145A" w:rsidRDefault="00A625B0">
      <w:pPr>
        <w:pStyle w:val="Kop1"/>
        <w:tabs>
          <w:tab w:val="left" w:pos="2835"/>
        </w:tabs>
        <w:rPr>
          <w:lang w:val="en-US"/>
        </w:rPr>
      </w:pPr>
      <w:r w:rsidRPr="00C4145A">
        <w:rPr>
          <w:lang w:val="en-US"/>
        </w:rPr>
        <w:lastRenderedPageBreak/>
        <w:t>Expertise</w:t>
      </w:r>
    </w:p>
    <w:p w14:paraId="48345912" w14:textId="571776B0" w:rsidR="005C6DFC" w:rsidRPr="00C4145A" w:rsidRDefault="00A625B0">
      <w:pPr>
        <w:tabs>
          <w:tab w:val="left" w:pos="2835"/>
        </w:tabs>
        <w:rPr>
          <w:lang w:val="en-US"/>
        </w:rPr>
      </w:pPr>
      <w:r w:rsidRPr="00C4145A">
        <w:rPr>
          <w:b/>
          <w:bCs/>
          <w:lang w:val="en-US"/>
        </w:rPr>
        <w:t>BESTURINGSSYSTEMEN:</w:t>
      </w:r>
      <w:r w:rsidRPr="00C4145A">
        <w:rPr>
          <w:lang w:val="en-US"/>
        </w:rPr>
        <w:t xml:space="preserve"> MS Windows</w:t>
      </w:r>
    </w:p>
    <w:p w14:paraId="5650574A" w14:textId="2D877786" w:rsidR="005C6DFC" w:rsidRPr="00C4145A" w:rsidRDefault="00A625B0">
      <w:pPr>
        <w:tabs>
          <w:tab w:val="left" w:pos="2835"/>
        </w:tabs>
        <w:rPr>
          <w:lang w:val="en-US"/>
        </w:rPr>
      </w:pPr>
      <w:r w:rsidRPr="00C4145A">
        <w:rPr>
          <w:b/>
          <w:bCs/>
          <w:lang w:val="en-US"/>
        </w:rPr>
        <w:t>TOOLS:</w:t>
      </w:r>
      <w:r w:rsidRPr="00C4145A">
        <w:rPr>
          <w:lang w:val="en-US"/>
        </w:rPr>
        <w:t xml:space="preserve"> MS Project, MS Office, MS Visio Professional, CRM, SharePoint, </w:t>
      </w:r>
      <w:proofErr w:type="spellStart"/>
      <w:r w:rsidRPr="00C4145A">
        <w:rPr>
          <w:lang w:val="en-US"/>
        </w:rPr>
        <w:t>TriplEforms</w:t>
      </w:r>
      <w:proofErr w:type="spellEnd"/>
      <w:r w:rsidRPr="00C4145A">
        <w:rPr>
          <w:lang w:val="en-US"/>
        </w:rPr>
        <w:t xml:space="preserve"> (</w:t>
      </w:r>
      <w:proofErr w:type="spellStart"/>
      <w:r w:rsidRPr="00C4145A">
        <w:rPr>
          <w:lang w:val="en-US"/>
        </w:rPr>
        <w:t>Kodision</w:t>
      </w:r>
      <w:proofErr w:type="spellEnd"/>
      <w:r w:rsidRPr="00C4145A">
        <w:rPr>
          <w:lang w:val="en-US"/>
        </w:rPr>
        <w:t>), KIM (</w:t>
      </w:r>
      <w:proofErr w:type="spellStart"/>
      <w:r w:rsidRPr="00C4145A">
        <w:rPr>
          <w:lang w:val="en-US"/>
        </w:rPr>
        <w:t>Kodision</w:t>
      </w:r>
      <w:proofErr w:type="spellEnd"/>
      <w:r w:rsidRPr="00C4145A">
        <w:rPr>
          <w:lang w:val="en-US"/>
        </w:rPr>
        <w:t xml:space="preserve">), </w:t>
      </w:r>
      <w:proofErr w:type="spellStart"/>
      <w:r w:rsidRPr="00C4145A">
        <w:rPr>
          <w:lang w:val="en-US"/>
        </w:rPr>
        <w:t>iZaaksuite</w:t>
      </w:r>
      <w:proofErr w:type="spellEnd"/>
      <w:r w:rsidRPr="00C4145A">
        <w:rPr>
          <w:lang w:val="en-US"/>
        </w:rPr>
        <w:t xml:space="preserve">, </w:t>
      </w:r>
      <w:proofErr w:type="spellStart"/>
      <w:r w:rsidRPr="00C4145A">
        <w:rPr>
          <w:lang w:val="en-US"/>
        </w:rPr>
        <w:t>iDocumenten</w:t>
      </w:r>
      <w:proofErr w:type="spellEnd"/>
      <w:r w:rsidRPr="00C4145A">
        <w:rPr>
          <w:lang w:val="en-US"/>
        </w:rPr>
        <w:t xml:space="preserve">, </w:t>
      </w:r>
      <w:proofErr w:type="spellStart"/>
      <w:r w:rsidRPr="00C4145A">
        <w:rPr>
          <w:lang w:val="en-US"/>
        </w:rPr>
        <w:t>iParticipatie</w:t>
      </w:r>
      <w:proofErr w:type="spellEnd"/>
      <w:r w:rsidRPr="00C4145A">
        <w:rPr>
          <w:lang w:val="en-US"/>
        </w:rPr>
        <w:t xml:space="preserve"> (</w:t>
      </w:r>
      <w:proofErr w:type="spellStart"/>
      <w:r w:rsidRPr="00C4145A">
        <w:rPr>
          <w:lang w:val="en-US"/>
        </w:rPr>
        <w:t>PinkRoccade</w:t>
      </w:r>
      <w:proofErr w:type="spellEnd"/>
      <w:r w:rsidRPr="00C4145A">
        <w:rPr>
          <w:lang w:val="en-US"/>
        </w:rPr>
        <w:t xml:space="preserve">), </w:t>
      </w:r>
      <w:proofErr w:type="spellStart"/>
      <w:r w:rsidRPr="00C4145A">
        <w:rPr>
          <w:lang w:val="en-US"/>
        </w:rPr>
        <w:t>Open.post</w:t>
      </w:r>
      <w:proofErr w:type="spellEnd"/>
      <w:r w:rsidRPr="00C4145A">
        <w:rPr>
          <w:lang w:val="en-US"/>
        </w:rPr>
        <w:t xml:space="preserve"> (</w:t>
      </w:r>
      <w:proofErr w:type="spellStart"/>
      <w:r w:rsidRPr="00C4145A">
        <w:rPr>
          <w:lang w:val="en-US"/>
        </w:rPr>
        <w:t>Open.satisfaction</w:t>
      </w:r>
      <w:proofErr w:type="spellEnd"/>
      <w:r w:rsidRPr="00C4145A">
        <w:rPr>
          <w:lang w:val="en-US"/>
        </w:rPr>
        <w:t xml:space="preserve">), JIRA, MANTIS, Oracle Designer 1.3.2,6.0, Oracle Discoverer, Oracle Forms 4.5,6.0, Oracle </w:t>
      </w:r>
      <w:proofErr w:type="spellStart"/>
      <w:r w:rsidRPr="00C4145A">
        <w:rPr>
          <w:lang w:val="en-US"/>
        </w:rPr>
        <w:t>Headstart</w:t>
      </w:r>
      <w:proofErr w:type="spellEnd"/>
      <w:r w:rsidRPr="00C4145A">
        <w:rPr>
          <w:lang w:val="en-US"/>
        </w:rPr>
        <w:t xml:space="preserve"> 6, Guidelines/2000, SAP (ERP- software), TOAD, PL/SQL Developer</w:t>
      </w:r>
    </w:p>
    <w:p w14:paraId="2EBDBDF5" w14:textId="5EB967D4" w:rsidR="005C6DFC" w:rsidRPr="00C4145A" w:rsidRDefault="00A625B0">
      <w:pPr>
        <w:tabs>
          <w:tab w:val="left" w:pos="2835"/>
        </w:tabs>
        <w:rPr>
          <w:lang w:val="en-US"/>
        </w:rPr>
      </w:pPr>
      <w:r w:rsidRPr="00C4145A">
        <w:rPr>
          <w:b/>
          <w:bCs/>
          <w:lang w:val="en-US"/>
        </w:rPr>
        <w:t>DATABASES:</w:t>
      </w:r>
      <w:r w:rsidR="33F1D0EB" w:rsidRPr="00C4145A">
        <w:rPr>
          <w:b/>
          <w:bCs/>
          <w:lang w:val="en-US"/>
        </w:rPr>
        <w:t xml:space="preserve"> </w:t>
      </w:r>
      <w:r w:rsidRPr="00C4145A">
        <w:rPr>
          <w:lang w:val="en-US"/>
        </w:rPr>
        <w:t>Oracle, PL/SQL, SQL, MS Access</w:t>
      </w:r>
    </w:p>
    <w:p w14:paraId="2A243030" w14:textId="24196C78" w:rsidR="005C6DFC" w:rsidRPr="00C4145A" w:rsidRDefault="00A625B0">
      <w:pPr>
        <w:tabs>
          <w:tab w:val="left" w:pos="2835"/>
        </w:tabs>
        <w:rPr>
          <w:lang w:val="en-US"/>
        </w:rPr>
      </w:pPr>
      <w:r w:rsidRPr="00C4145A">
        <w:rPr>
          <w:b/>
          <w:bCs/>
          <w:lang w:val="en-US"/>
        </w:rPr>
        <w:t>ONTWIKKEL TOOLS:</w:t>
      </w:r>
      <w:r w:rsidRPr="00C4145A">
        <w:rPr>
          <w:lang w:val="en-US"/>
        </w:rPr>
        <w:t xml:space="preserve"> Oracle Designer 1.3.2,6.0, Oracle Discoverer, Oracle Forms 4.5,6.0, Oracle </w:t>
      </w:r>
      <w:proofErr w:type="spellStart"/>
      <w:r w:rsidRPr="00C4145A">
        <w:rPr>
          <w:lang w:val="en-US"/>
        </w:rPr>
        <w:t>Headstart</w:t>
      </w:r>
      <w:proofErr w:type="spellEnd"/>
      <w:r w:rsidRPr="00C4145A">
        <w:rPr>
          <w:lang w:val="en-US"/>
        </w:rPr>
        <w:t xml:space="preserve"> 6, Guidelines/2000, SAP (ERP- software), TOAD, PL/SQL Developer</w:t>
      </w:r>
    </w:p>
    <w:p w14:paraId="47972B4E" w14:textId="2909FB9E" w:rsidR="005C6DFC" w:rsidRDefault="00A625B0">
      <w:pPr>
        <w:tabs>
          <w:tab w:val="left" w:pos="2835"/>
        </w:tabs>
      </w:pPr>
      <w:r w:rsidRPr="6370A0AB">
        <w:rPr>
          <w:b/>
          <w:bCs/>
        </w:rPr>
        <w:t>ONTWIKKELMETHODIEKEN:</w:t>
      </w:r>
      <w:r>
        <w:t xml:space="preserve"> PL/SQL, SQL, HTML</w:t>
      </w:r>
    </w:p>
    <w:p w14:paraId="0FB2FF60" w14:textId="5D21C61A" w:rsidR="005C6DFC" w:rsidRDefault="00A625B0">
      <w:pPr>
        <w:tabs>
          <w:tab w:val="left" w:pos="2835"/>
        </w:tabs>
      </w:pPr>
      <w:r w:rsidRPr="38F2B45B">
        <w:rPr>
          <w:b/>
          <w:bCs/>
        </w:rPr>
        <w:t>PROJECTMANAGEMENT:</w:t>
      </w:r>
      <w:r>
        <w:t xml:space="preserve"> </w:t>
      </w:r>
      <w:r w:rsidR="4E5B236D">
        <w:t>PRINCE2</w:t>
      </w:r>
      <w:r>
        <w:t>, Agile Scrum</w:t>
      </w:r>
    </w:p>
    <w:p w14:paraId="3DEEC669" w14:textId="77777777" w:rsidR="005C6DFC" w:rsidRDefault="005C6DFC">
      <w:pPr>
        <w:tabs>
          <w:tab w:val="left" w:pos="2835"/>
        </w:tabs>
      </w:pPr>
    </w:p>
    <w:p w14:paraId="31300F47" w14:textId="77777777" w:rsidR="005C6DFC" w:rsidRDefault="00A625B0">
      <w:pPr>
        <w:pStyle w:val="Kop1"/>
        <w:tabs>
          <w:tab w:val="left" w:pos="2835"/>
        </w:tabs>
      </w:pPr>
      <w:r>
        <w:t>Werkervaring</w:t>
      </w:r>
    </w:p>
    <w:p w14:paraId="377AB382" w14:textId="5222F09F" w:rsidR="005C6DFC" w:rsidRDefault="6D28CCF2">
      <w:r>
        <w:t xml:space="preserve">jan 2020 - </w:t>
      </w:r>
      <w:r w:rsidR="27284951">
        <w:t>heden</w:t>
      </w:r>
      <w:r w:rsidR="00A625B0">
        <w:tab/>
      </w:r>
      <w:r>
        <w:t>CIMSOLUTIONS</w:t>
      </w:r>
      <w:r w:rsidR="1E9EFA4B">
        <w:t xml:space="preserve"> B.V. </w:t>
      </w:r>
      <w:r>
        <w:t>Projectmanager, Consultant</w:t>
      </w:r>
      <w:r w:rsidR="00A625B0">
        <w:br/>
      </w:r>
      <w:r>
        <w:t>okt 2018 - jun 2019</w:t>
      </w:r>
      <w:r w:rsidR="00A625B0">
        <w:tab/>
      </w:r>
      <w:r>
        <w:t xml:space="preserve">PinkRoccade </w:t>
      </w:r>
      <w:proofErr w:type="spellStart"/>
      <w:r>
        <w:t>Local</w:t>
      </w:r>
      <w:proofErr w:type="spellEnd"/>
      <w:r>
        <w:t xml:space="preserve"> </w:t>
      </w:r>
      <w:proofErr w:type="spellStart"/>
      <w:r>
        <w:t>Government</w:t>
      </w:r>
      <w:proofErr w:type="spellEnd"/>
      <w:r>
        <w:t xml:space="preserve"> Projectmanager</w:t>
      </w:r>
      <w:r w:rsidR="00A625B0">
        <w:br/>
      </w:r>
      <w:r>
        <w:t>mrt 2011 - apr 2018</w:t>
      </w:r>
      <w:r w:rsidR="00A625B0">
        <w:tab/>
      </w:r>
      <w:proofErr w:type="spellStart"/>
      <w:r>
        <w:t>Kodision</w:t>
      </w:r>
      <w:proofErr w:type="spellEnd"/>
      <w:r>
        <w:t xml:space="preserve"> B.V. Projectmanager, Teamleider, Accountmanager</w:t>
      </w:r>
      <w:r w:rsidR="00A625B0">
        <w:br/>
      </w:r>
      <w:r>
        <w:t>aug 2009 - mrt 2011</w:t>
      </w:r>
      <w:r w:rsidR="00A625B0">
        <w:tab/>
      </w:r>
      <w:proofErr w:type="spellStart"/>
      <w:r>
        <w:t>Glencore</w:t>
      </w:r>
      <w:proofErr w:type="spellEnd"/>
      <w:r>
        <w:t xml:space="preserve"> </w:t>
      </w:r>
      <w:proofErr w:type="spellStart"/>
      <w:r>
        <w:t>Grain</w:t>
      </w:r>
      <w:proofErr w:type="spellEnd"/>
      <w:r>
        <w:t xml:space="preserve"> B.V. Business Analist</w:t>
      </w:r>
      <w:r w:rsidR="00A625B0">
        <w:br/>
      </w:r>
      <w:r>
        <w:t>feb 2008 - aug 2009</w:t>
      </w:r>
      <w:r w:rsidR="00A625B0">
        <w:tab/>
      </w:r>
      <w:r>
        <w:t>Novisource Ora</w:t>
      </w:r>
      <w:r w:rsidR="3692E1C4">
        <w:t>c</w:t>
      </w:r>
      <w:r>
        <w:t>le Services Implementatie Projectleider</w:t>
      </w:r>
      <w:r w:rsidR="00A625B0">
        <w:br/>
      </w:r>
      <w:r>
        <w:t>okt 2007 - feb 2008</w:t>
      </w:r>
      <w:r w:rsidR="00A625B0">
        <w:tab/>
      </w:r>
      <w:r>
        <w:t>Ordina N.V. Implementatie begeleider III</w:t>
      </w:r>
      <w:r w:rsidR="00A625B0">
        <w:br/>
      </w:r>
      <w:r>
        <w:t>mei 2007 - okt 2007</w:t>
      </w:r>
      <w:r w:rsidR="00A625B0">
        <w:tab/>
      </w:r>
      <w:r>
        <w:t>Getronics PinkRoccade Senior Project Ondersteuner</w:t>
      </w:r>
      <w:r w:rsidR="00A625B0">
        <w:br/>
      </w:r>
      <w:r>
        <w:t>feb 2000 - mei 2007</w:t>
      </w:r>
      <w:r w:rsidR="00A625B0">
        <w:tab/>
      </w:r>
      <w:r>
        <w:t>UCC</w:t>
      </w:r>
      <w:r w:rsidR="4B1EF86C">
        <w:t xml:space="preserve"> </w:t>
      </w:r>
      <w:r>
        <w:t>/</w:t>
      </w:r>
      <w:r w:rsidR="4B1EF86C">
        <w:t xml:space="preserve"> </w:t>
      </w:r>
      <w:proofErr w:type="spellStart"/>
      <w:r>
        <w:t>Transiciel</w:t>
      </w:r>
      <w:proofErr w:type="spellEnd"/>
      <w:r w:rsidR="636B4D4C">
        <w:t xml:space="preserve"> </w:t>
      </w:r>
      <w:r>
        <w:t>/</w:t>
      </w:r>
      <w:r w:rsidR="636B4D4C">
        <w:t xml:space="preserve"> </w:t>
      </w:r>
      <w:r>
        <w:t>Sogeti Oracle Ontwikkelaar, Senior Implementatie Specialist</w:t>
      </w:r>
      <w:r w:rsidR="00A625B0">
        <w:br/>
      </w:r>
      <w:r>
        <w:t>feb 1998 - jan 2000</w:t>
      </w:r>
      <w:r w:rsidR="00A625B0">
        <w:tab/>
      </w:r>
      <w:r>
        <w:t>Computer Techniek en Bouw (CTB), AXINED Junior Oracle Ontwikkelaar</w:t>
      </w:r>
      <w:r w:rsidR="00A625B0">
        <w:br/>
      </w:r>
      <w:r>
        <w:t>jan 1997 - jan 1998</w:t>
      </w:r>
      <w:r w:rsidR="00A625B0">
        <w:tab/>
      </w:r>
      <w:r>
        <w:t>Dienst Landbouwkundig Onderzoek (DLO) Stage</w:t>
      </w:r>
    </w:p>
    <w:p w14:paraId="3656B9AB" w14:textId="77777777" w:rsidR="005C6DFC" w:rsidRDefault="005C6DFC">
      <w:pPr>
        <w:tabs>
          <w:tab w:val="left" w:pos="2835"/>
        </w:tabs>
      </w:pPr>
    </w:p>
    <w:p w14:paraId="745E8D8D" w14:textId="77777777" w:rsidR="005C6DFC" w:rsidRDefault="6D28CCF2">
      <w:pPr>
        <w:pStyle w:val="Kop1"/>
        <w:tabs>
          <w:tab w:val="left" w:pos="2835"/>
        </w:tabs>
      </w:pPr>
      <w:r>
        <w:t>opdrachten</w:t>
      </w:r>
    </w:p>
    <w:p w14:paraId="098EC81C" w14:textId="3D83238F" w:rsidR="705453DB" w:rsidRDefault="705453DB">
      <w:r w:rsidRPr="09281D3B">
        <w:rPr>
          <w:rFonts w:ascii="Calibri" w:eastAsia="Calibri" w:hAnsi="Calibri" w:cs="Calibri"/>
          <w:b/>
          <w:bCs/>
          <w:caps/>
        </w:rPr>
        <w:t xml:space="preserve">PROJECT: </w:t>
      </w:r>
      <w:r w:rsidRPr="09281D3B">
        <w:rPr>
          <w:rFonts w:ascii="Calibri" w:eastAsia="Calibri" w:hAnsi="Calibri" w:cs="Calibri"/>
        </w:rPr>
        <w:t>Onderzoek uitbreiding dienstverlening naar 7x16</w:t>
      </w:r>
    </w:p>
    <w:p w14:paraId="52596505" w14:textId="554F4C29" w:rsidR="705453DB" w:rsidRDefault="705453DB">
      <w:r w:rsidRPr="09281D3B">
        <w:rPr>
          <w:rFonts w:ascii="Calibri" w:eastAsia="Calibri" w:hAnsi="Calibri" w:cs="Calibri"/>
          <w:b/>
          <w:bCs/>
          <w:caps/>
        </w:rPr>
        <w:t xml:space="preserve">OPDRACHTGEVER: </w:t>
      </w:r>
      <w:r w:rsidRPr="09281D3B">
        <w:rPr>
          <w:rFonts w:ascii="Calibri" w:eastAsia="Calibri" w:hAnsi="Calibri" w:cs="Calibri"/>
        </w:rPr>
        <w:t>Immigratie &amp; Naturalisatie Dienst (IND)</w:t>
      </w:r>
    </w:p>
    <w:p w14:paraId="2A5C6B97" w14:textId="25F32BF5" w:rsidR="705453DB" w:rsidRDefault="705453DB">
      <w:r w:rsidRPr="09281D3B">
        <w:rPr>
          <w:rFonts w:ascii="Calibri" w:eastAsia="Calibri" w:hAnsi="Calibri" w:cs="Calibri"/>
          <w:b/>
          <w:bCs/>
          <w:caps/>
        </w:rPr>
        <w:t xml:space="preserve">BRANCHE: </w:t>
      </w:r>
      <w:r w:rsidRPr="09281D3B">
        <w:rPr>
          <w:rFonts w:ascii="Calibri" w:eastAsia="Calibri" w:hAnsi="Calibri" w:cs="Calibri"/>
        </w:rPr>
        <w:t>Rijksoverheid (Ministerie van Justitie en Veiligheid)</w:t>
      </w:r>
      <w:r>
        <w:tab/>
      </w:r>
      <w:r w:rsidRPr="09281D3B">
        <w:rPr>
          <w:rFonts w:ascii="Calibri" w:eastAsia="Calibri" w:hAnsi="Calibri" w:cs="Calibri"/>
        </w:rPr>
        <w:t>PERIODE: februari 2020 tot juli 2020</w:t>
      </w:r>
    </w:p>
    <w:p w14:paraId="6E9FB8DE" w14:textId="721E2DAF" w:rsidR="705453DB" w:rsidRDefault="705453DB">
      <w:r w:rsidRPr="6F95B5EF">
        <w:rPr>
          <w:rFonts w:ascii="Calibri" w:eastAsia="Calibri" w:hAnsi="Calibri" w:cs="Calibri"/>
          <w:b/>
          <w:bCs/>
          <w:caps/>
        </w:rPr>
        <w:t xml:space="preserve">ROL: </w:t>
      </w:r>
      <w:r w:rsidRPr="6F95B5EF">
        <w:rPr>
          <w:rFonts w:ascii="Calibri" w:eastAsia="Calibri" w:hAnsi="Calibri" w:cs="Calibri"/>
        </w:rPr>
        <w:t>Projectmanager</w:t>
      </w:r>
      <w:r w:rsidR="650D0F51" w:rsidRPr="6F95B5EF">
        <w:rPr>
          <w:rFonts w:ascii="Calibri" w:eastAsia="Calibri" w:hAnsi="Calibri" w:cs="Calibri"/>
        </w:rPr>
        <w:t xml:space="preserve"> </w:t>
      </w:r>
      <w:r w:rsidRPr="6F95B5EF">
        <w:rPr>
          <w:rFonts w:ascii="Calibri" w:eastAsia="Calibri" w:hAnsi="Calibri" w:cs="Calibri"/>
        </w:rPr>
        <w:t>/ Senior Adviseur</w:t>
      </w:r>
    </w:p>
    <w:p w14:paraId="0EEAD55B" w14:textId="1FB9C242" w:rsidR="705453DB" w:rsidRDefault="705453DB">
      <w:r w:rsidRPr="09281D3B">
        <w:rPr>
          <w:rFonts w:ascii="Calibri" w:eastAsia="Calibri" w:hAnsi="Calibri" w:cs="Calibri"/>
          <w:b/>
          <w:bCs/>
        </w:rPr>
        <w:t>OMSCHRIJVING:</w:t>
      </w:r>
      <w:r w:rsidRPr="09281D3B">
        <w:rPr>
          <w:rFonts w:ascii="Calibri" w:eastAsia="Calibri" w:hAnsi="Calibri" w:cs="Calibri"/>
          <w:sz w:val="24"/>
          <w:szCs w:val="24"/>
        </w:rPr>
        <w:t xml:space="preserve"> </w:t>
      </w:r>
      <w:r w:rsidRPr="09281D3B">
        <w:rPr>
          <w:rFonts w:ascii="Calibri" w:eastAsia="Calibri" w:hAnsi="Calibri" w:cs="Calibri"/>
        </w:rPr>
        <w:t xml:space="preserve">De Immigratie- en Naturalisatiedienst (IND) voert het vreemdelingenbeleid in Nederland uit. Dat betekent dat de IND alle verblijfsaanvragen beoordeelt van mensen die in Nederland willen wonen of die graag Nederlander willen worden De </w:t>
      </w:r>
      <w:r w:rsidRPr="09281D3B">
        <w:rPr>
          <w:rFonts w:ascii="Calibri" w:eastAsia="Calibri" w:hAnsi="Calibri" w:cs="Calibri"/>
          <w:color w:val="201F1E"/>
        </w:rPr>
        <w:t>IND</w:t>
      </w:r>
      <w:r w:rsidRPr="09281D3B">
        <w:rPr>
          <w:rFonts w:ascii="Calibri" w:eastAsia="Calibri" w:hAnsi="Calibri" w:cs="Calibri"/>
        </w:rPr>
        <w:t xml:space="preserve"> levert steeds meer diensten buiten kantooruren. </w:t>
      </w:r>
    </w:p>
    <w:p w14:paraId="76E7B022" w14:textId="4FE40E2A" w:rsidR="705453DB" w:rsidRDefault="705453DB">
      <w:r w:rsidRPr="09281D3B">
        <w:rPr>
          <w:rFonts w:ascii="Calibri" w:eastAsia="Calibri" w:hAnsi="Calibri" w:cs="Calibri"/>
        </w:rPr>
        <w:t xml:space="preserve"> </w:t>
      </w:r>
    </w:p>
    <w:p w14:paraId="75B6EF95" w14:textId="59E713C3" w:rsidR="705453DB" w:rsidRDefault="705453DB">
      <w:r w:rsidRPr="09281D3B">
        <w:rPr>
          <w:rFonts w:ascii="Calibri" w:eastAsia="Calibri" w:hAnsi="Calibri" w:cs="Calibri"/>
        </w:rPr>
        <w:t>Voor kritieke systemen is er een onderzoek gestart om te bepalen wat er moet gebeuren om op de kritieke systemen een beschikbaarheid en ondersteuning te leveren. Het onderzoek is gericht op het verkrijgen van inzicht in de huidige IV-ondersteuning en het doen van aanbevelingen voor het uitbreiden van deze IV  ondersteuning naar 7x16 (07:00 tot 23:00).</w:t>
      </w:r>
    </w:p>
    <w:p w14:paraId="671045D2" w14:textId="756A3FA0" w:rsidR="705453DB" w:rsidRDefault="705453DB">
      <w:r w:rsidRPr="09281D3B">
        <w:rPr>
          <w:rFonts w:ascii="Calibri" w:eastAsia="Calibri" w:hAnsi="Calibri" w:cs="Calibri"/>
        </w:rPr>
        <w:t xml:space="preserve"> </w:t>
      </w:r>
    </w:p>
    <w:p w14:paraId="26F19C2D" w14:textId="48710611" w:rsidR="705453DB" w:rsidRDefault="705453DB">
      <w:del w:id="18" w:author="Linda Muller-Kessels" w:date="2021-04-30T09:43:00Z">
        <w:r w:rsidRPr="09281D3B" w:rsidDel="00CA25C6">
          <w:rPr>
            <w:rFonts w:ascii="Calibri" w:eastAsia="Calibri" w:hAnsi="Calibri" w:cs="Calibri"/>
          </w:rPr>
          <w:delText>Derya</w:delText>
        </w:r>
      </w:del>
      <w:ins w:id="19" w:author="Linda Muller-Kessels" w:date="2021-04-30T09:43:00Z">
        <w:r w:rsidR="00CA25C6">
          <w:rPr>
            <w:rFonts w:ascii="Calibri" w:eastAsia="Calibri" w:hAnsi="Calibri" w:cs="Calibri"/>
          </w:rPr>
          <w:t>X</w:t>
        </w:r>
      </w:ins>
      <w:r w:rsidRPr="09281D3B">
        <w:rPr>
          <w:rFonts w:ascii="Calibri" w:eastAsia="Calibri" w:hAnsi="Calibri" w:cs="Calibri"/>
        </w:rPr>
        <w:t xml:space="preserve"> was verantwoordelijk voor het opstarten van het onderzoek incl. het plan en het opleveren van een adviesrapport. </w:t>
      </w:r>
      <w:del w:id="20" w:author="Linda Muller-Kessels" w:date="2021-04-30T09:43:00Z">
        <w:r w:rsidRPr="09281D3B" w:rsidDel="00CA25C6">
          <w:rPr>
            <w:rFonts w:ascii="Calibri" w:eastAsia="Calibri" w:hAnsi="Calibri" w:cs="Calibri"/>
          </w:rPr>
          <w:delText>Derya</w:delText>
        </w:r>
      </w:del>
      <w:ins w:id="21" w:author="Linda Muller-Kessels" w:date="2021-04-30T09:43:00Z">
        <w:r w:rsidR="00CA25C6">
          <w:rPr>
            <w:rFonts w:ascii="Calibri" w:eastAsia="Calibri" w:hAnsi="Calibri" w:cs="Calibri"/>
          </w:rPr>
          <w:t>X</w:t>
        </w:r>
      </w:ins>
      <w:r w:rsidRPr="09281D3B">
        <w:rPr>
          <w:rFonts w:ascii="Calibri" w:eastAsia="Calibri" w:hAnsi="Calibri" w:cs="Calibri"/>
        </w:rPr>
        <w:t xml:space="preserve"> had te maken met een politiek gevoelige omgeving met steeds veranderende wensen van de opdrachtgever.</w:t>
      </w:r>
    </w:p>
    <w:p w14:paraId="6F84654F" w14:textId="5A9C7685" w:rsidR="705453DB" w:rsidRDefault="705453DB">
      <w:r w:rsidRPr="09281D3B">
        <w:rPr>
          <w:rFonts w:ascii="Calibri" w:eastAsia="Calibri" w:hAnsi="Calibri" w:cs="Calibri"/>
        </w:rPr>
        <w:t xml:space="preserve"> </w:t>
      </w:r>
    </w:p>
    <w:p w14:paraId="4D9B5950" w14:textId="33028661" w:rsidR="705453DB" w:rsidRDefault="705453DB">
      <w:del w:id="22" w:author="Linda Muller-Kessels" w:date="2021-04-30T09:43:00Z">
        <w:r w:rsidRPr="09281D3B" w:rsidDel="00CA25C6">
          <w:rPr>
            <w:rFonts w:ascii="Calibri" w:eastAsia="Calibri" w:hAnsi="Calibri" w:cs="Calibri"/>
          </w:rPr>
          <w:delText>Derya</w:delText>
        </w:r>
      </w:del>
      <w:ins w:id="23" w:author="Linda Muller-Kessels" w:date="2021-04-30T09:43:00Z">
        <w:r w:rsidR="00CA25C6">
          <w:rPr>
            <w:rFonts w:ascii="Calibri" w:eastAsia="Calibri" w:hAnsi="Calibri" w:cs="Calibri"/>
          </w:rPr>
          <w:t>X</w:t>
        </w:r>
      </w:ins>
      <w:r w:rsidRPr="09281D3B">
        <w:rPr>
          <w:rFonts w:ascii="Calibri" w:eastAsia="Calibri" w:hAnsi="Calibri" w:cs="Calibri"/>
          <w:sz w:val="20"/>
          <w:szCs w:val="20"/>
        </w:rPr>
        <w:t xml:space="preserve"> </w:t>
      </w:r>
      <w:r w:rsidRPr="09281D3B">
        <w:rPr>
          <w:rFonts w:ascii="Calibri" w:eastAsia="Calibri" w:hAnsi="Calibri" w:cs="Calibri"/>
        </w:rPr>
        <w:t>voerde de volgende activiteiten uit:</w:t>
      </w:r>
    </w:p>
    <w:p w14:paraId="7C5CE527" w14:textId="258C42EE" w:rsidR="705453DB" w:rsidRDefault="705453DB" w:rsidP="454564CE">
      <w:pPr>
        <w:pStyle w:val="Lijstalinea"/>
        <w:numPr>
          <w:ilvl w:val="0"/>
          <w:numId w:val="1"/>
        </w:numPr>
        <w:rPr>
          <w:rFonts w:eastAsiaTheme="minorEastAsia"/>
        </w:rPr>
      </w:pPr>
      <w:r w:rsidRPr="454564CE">
        <w:rPr>
          <w:rFonts w:ascii="Calibri" w:eastAsia="Calibri" w:hAnsi="Calibri" w:cs="Calibri"/>
        </w:rPr>
        <w:t xml:space="preserve"> Rapporteren projectvoortgang.</w:t>
      </w:r>
    </w:p>
    <w:p w14:paraId="47A59ABC" w14:textId="06952C3C" w:rsidR="705453DB" w:rsidRDefault="705453DB" w:rsidP="454564CE">
      <w:pPr>
        <w:pStyle w:val="Lijstalinea"/>
        <w:numPr>
          <w:ilvl w:val="0"/>
          <w:numId w:val="1"/>
        </w:numPr>
        <w:rPr>
          <w:rFonts w:eastAsiaTheme="minorEastAsia"/>
        </w:rPr>
      </w:pPr>
      <w:r w:rsidRPr="454564CE">
        <w:rPr>
          <w:rFonts w:ascii="Calibri" w:eastAsia="Calibri" w:hAnsi="Calibri" w:cs="Calibri"/>
        </w:rPr>
        <w:t xml:space="preserve"> Planning en budget.</w:t>
      </w:r>
    </w:p>
    <w:p w14:paraId="329A77DC" w14:textId="05B65B08" w:rsidR="705453DB" w:rsidRDefault="705453DB" w:rsidP="454564CE">
      <w:pPr>
        <w:pStyle w:val="Lijstalinea"/>
        <w:numPr>
          <w:ilvl w:val="0"/>
          <w:numId w:val="1"/>
        </w:numPr>
        <w:rPr>
          <w:rFonts w:eastAsiaTheme="minorEastAsia"/>
        </w:rPr>
      </w:pPr>
      <w:r w:rsidRPr="454564CE">
        <w:rPr>
          <w:rFonts w:ascii="Calibri" w:eastAsia="Calibri" w:hAnsi="Calibri" w:cs="Calibri"/>
        </w:rPr>
        <w:t xml:space="preserve"> Huidige situatie in kaart brengen met alle stakeholders en externe leveranciers.</w:t>
      </w:r>
    </w:p>
    <w:p w14:paraId="71ACF0D3" w14:textId="1378706B" w:rsidR="705453DB" w:rsidRDefault="705453DB" w:rsidP="454564CE">
      <w:pPr>
        <w:pStyle w:val="Lijstalinea"/>
        <w:numPr>
          <w:ilvl w:val="0"/>
          <w:numId w:val="1"/>
        </w:numPr>
        <w:rPr>
          <w:rFonts w:eastAsiaTheme="minorEastAsia"/>
        </w:rPr>
      </w:pPr>
      <w:r w:rsidRPr="454564CE">
        <w:rPr>
          <w:rFonts w:ascii="Calibri" w:eastAsia="Calibri" w:hAnsi="Calibri" w:cs="Calibri"/>
        </w:rPr>
        <w:t xml:space="preserve"> In kaart brengen van de Service Level </w:t>
      </w:r>
      <w:proofErr w:type="spellStart"/>
      <w:r w:rsidRPr="454564CE">
        <w:rPr>
          <w:rFonts w:ascii="Calibri" w:eastAsia="Calibri" w:hAnsi="Calibri" w:cs="Calibri"/>
        </w:rPr>
        <w:t>Agreements</w:t>
      </w:r>
      <w:proofErr w:type="spellEnd"/>
      <w:r w:rsidRPr="454564CE">
        <w:rPr>
          <w:rFonts w:ascii="Calibri" w:eastAsia="Calibri" w:hAnsi="Calibri" w:cs="Calibri"/>
        </w:rPr>
        <w:t xml:space="preserve"> huidige leveranciers.</w:t>
      </w:r>
    </w:p>
    <w:p w14:paraId="039B7355" w14:textId="3BD607D9" w:rsidR="705453DB" w:rsidRDefault="705453DB" w:rsidP="454564CE">
      <w:pPr>
        <w:pStyle w:val="Lijstalinea"/>
        <w:numPr>
          <w:ilvl w:val="0"/>
          <w:numId w:val="1"/>
        </w:numPr>
        <w:rPr>
          <w:rFonts w:eastAsiaTheme="minorEastAsia"/>
        </w:rPr>
      </w:pPr>
      <w:r w:rsidRPr="454564CE">
        <w:rPr>
          <w:rFonts w:ascii="Calibri" w:eastAsia="Calibri" w:hAnsi="Calibri" w:cs="Calibri"/>
        </w:rPr>
        <w:t xml:space="preserve"> GAP analyse uitvoeren t.o.v. huidige </w:t>
      </w:r>
      <w:proofErr w:type="spellStart"/>
      <w:r w:rsidRPr="454564CE">
        <w:rPr>
          <w:rFonts w:ascii="Calibri" w:eastAsia="Calibri" w:hAnsi="Calibri" w:cs="Calibri"/>
        </w:rPr>
        <w:t>SLA’s</w:t>
      </w:r>
      <w:proofErr w:type="spellEnd"/>
      <w:r w:rsidRPr="454564CE">
        <w:rPr>
          <w:rFonts w:ascii="Calibri" w:eastAsia="Calibri" w:hAnsi="Calibri" w:cs="Calibri"/>
        </w:rPr>
        <w:t xml:space="preserve"> en de gewenste </w:t>
      </w:r>
      <w:proofErr w:type="spellStart"/>
      <w:r w:rsidRPr="454564CE">
        <w:rPr>
          <w:rFonts w:ascii="Calibri" w:eastAsia="Calibri" w:hAnsi="Calibri" w:cs="Calibri"/>
        </w:rPr>
        <w:t>SLA’s</w:t>
      </w:r>
      <w:proofErr w:type="spellEnd"/>
      <w:r w:rsidRPr="454564CE">
        <w:rPr>
          <w:rFonts w:ascii="Calibri" w:eastAsia="Calibri" w:hAnsi="Calibri" w:cs="Calibri"/>
        </w:rPr>
        <w:t>.</w:t>
      </w:r>
    </w:p>
    <w:p w14:paraId="0BB1293F" w14:textId="69D18FEE" w:rsidR="705453DB" w:rsidRDefault="705453DB" w:rsidP="454564CE">
      <w:pPr>
        <w:pStyle w:val="Lijstalinea"/>
        <w:numPr>
          <w:ilvl w:val="0"/>
          <w:numId w:val="1"/>
        </w:numPr>
        <w:rPr>
          <w:rFonts w:eastAsiaTheme="minorEastAsia"/>
        </w:rPr>
      </w:pPr>
      <w:r w:rsidRPr="454564CE">
        <w:rPr>
          <w:rFonts w:ascii="Calibri" w:eastAsia="Calibri" w:hAnsi="Calibri" w:cs="Calibri"/>
        </w:rPr>
        <w:lastRenderedPageBreak/>
        <w:t xml:space="preserve"> Opstellen adviesrapport voor de directie.</w:t>
      </w:r>
    </w:p>
    <w:p w14:paraId="146A774E" w14:textId="485C9995" w:rsidR="705453DB" w:rsidRDefault="705453DB">
      <w:r w:rsidRPr="09281D3B">
        <w:rPr>
          <w:rFonts w:ascii="Calibri" w:eastAsia="Calibri" w:hAnsi="Calibri" w:cs="Calibri"/>
        </w:rPr>
        <w:t xml:space="preserve"> </w:t>
      </w:r>
    </w:p>
    <w:p w14:paraId="5358D34E" w14:textId="644FABCB" w:rsidR="705453DB" w:rsidRDefault="705453DB">
      <w:r w:rsidRPr="09281D3B">
        <w:rPr>
          <w:rFonts w:ascii="Calibri" w:eastAsia="Calibri" w:hAnsi="Calibri" w:cs="Calibri"/>
        </w:rPr>
        <w:t>Het eindresultaat van het onderzoek was een adviesrapport. In het adviesrapport zijn een aantal aanbevelingen gedaan om de continuïteit en kwaliteit van (het toepassen van) de IV-processen en werkwijzen goed te begeleiden en te bewaken.</w:t>
      </w:r>
    </w:p>
    <w:p w14:paraId="7C96F80C" w14:textId="51975D45" w:rsidR="705453DB" w:rsidRDefault="705453DB">
      <w:r w:rsidRPr="09281D3B">
        <w:rPr>
          <w:rFonts w:ascii="Calibri" w:eastAsia="Calibri" w:hAnsi="Calibri" w:cs="Calibri"/>
          <w:b/>
          <w:bCs/>
          <w:caps/>
        </w:rPr>
        <w:t xml:space="preserve">METHODEN EN TECHNIEKEN: </w:t>
      </w:r>
      <w:r w:rsidRPr="09281D3B">
        <w:rPr>
          <w:rFonts w:ascii="Calibri" w:eastAsia="Calibri" w:hAnsi="Calibri" w:cs="Calibri"/>
        </w:rPr>
        <w:t xml:space="preserve">Microsoft Teams, Microsoft Office, Cisco </w:t>
      </w:r>
      <w:proofErr w:type="spellStart"/>
      <w:r w:rsidRPr="09281D3B">
        <w:rPr>
          <w:rFonts w:ascii="Calibri" w:eastAsia="Calibri" w:hAnsi="Calibri" w:cs="Calibri"/>
        </w:rPr>
        <w:t>WebEx</w:t>
      </w:r>
      <w:proofErr w:type="spellEnd"/>
      <w:r w:rsidRPr="09281D3B">
        <w:rPr>
          <w:rFonts w:ascii="Calibri" w:eastAsia="Calibri" w:hAnsi="Calibri" w:cs="Calibri"/>
        </w:rPr>
        <w:t xml:space="preserve"> Teams</w:t>
      </w:r>
    </w:p>
    <w:p w14:paraId="47984C97" w14:textId="77777777" w:rsidR="00C4145A" w:rsidRDefault="00AA41A0" w:rsidP="00C4145A">
      <w:pPr>
        <w:tabs>
          <w:tab w:val="left" w:pos="2835"/>
        </w:tabs>
      </w:pPr>
      <w:r>
        <w:pict w14:anchorId="04F50A49">
          <v:rect id="_x0000_i1025" style="width:0;height:1.5pt" o:hralign="center" o:bordertopcolor="this" o:borderleftcolor="this" o:borderbottomcolor="this" o:borderrightcolor="this" o:hrstd="t" o:hr="t" fillcolor="#a0a0a0" stroked="f"/>
        </w:pict>
      </w:r>
    </w:p>
    <w:p w14:paraId="018BB62E" w14:textId="5C07E574" w:rsidR="705453DB" w:rsidRDefault="705453DB" w:rsidP="09281D3B">
      <w:pPr>
        <w:spacing w:line="264" w:lineRule="auto"/>
      </w:pPr>
      <w:r w:rsidRPr="09281D3B">
        <w:rPr>
          <w:rFonts w:ascii="Calibri" w:eastAsia="Calibri" w:hAnsi="Calibri" w:cs="Calibri"/>
          <w:b/>
          <w:bCs/>
          <w:caps/>
        </w:rPr>
        <w:t xml:space="preserve">PROJECT: </w:t>
      </w:r>
      <w:r w:rsidRPr="09281D3B">
        <w:rPr>
          <w:rFonts w:ascii="Calibri" w:eastAsia="Calibri" w:hAnsi="Calibri" w:cs="Calibri"/>
        </w:rPr>
        <w:t>Bewaken en implementatie van zaakgericht werken</w:t>
      </w:r>
    </w:p>
    <w:p w14:paraId="55EBC86C" w14:textId="266CA4FF" w:rsidR="705453DB" w:rsidRDefault="705453DB">
      <w:r w:rsidRPr="09281D3B">
        <w:rPr>
          <w:rFonts w:ascii="Calibri" w:eastAsia="Calibri" w:hAnsi="Calibri" w:cs="Calibri"/>
          <w:b/>
          <w:bCs/>
          <w:caps/>
        </w:rPr>
        <w:t xml:space="preserve">OPDRACHTGEVER: </w:t>
      </w:r>
      <w:r w:rsidRPr="09281D3B">
        <w:rPr>
          <w:rFonts w:ascii="Calibri" w:eastAsia="Calibri" w:hAnsi="Calibri" w:cs="Calibri"/>
        </w:rPr>
        <w:t>Gemeente Tytsjerksteradiel en Achtkarspelen, Gemeente Lingewaard, Gemeente Ooststellingwerf, Weststellingwerf en Opsterland en Gemeente Heumen</w:t>
      </w:r>
    </w:p>
    <w:p w14:paraId="5C7073B3" w14:textId="62C56787" w:rsidR="705453DB" w:rsidRDefault="705453DB">
      <w:r w:rsidRPr="09281D3B">
        <w:rPr>
          <w:rFonts w:ascii="Calibri" w:eastAsia="Calibri" w:hAnsi="Calibri" w:cs="Calibri"/>
          <w:b/>
          <w:bCs/>
          <w:caps/>
        </w:rPr>
        <w:t xml:space="preserve">BRANCHE: </w:t>
      </w:r>
      <w:r w:rsidRPr="09281D3B">
        <w:rPr>
          <w:rFonts w:ascii="Calibri" w:eastAsia="Calibri" w:hAnsi="Calibri" w:cs="Calibri"/>
        </w:rPr>
        <w:t>Overheid</w:t>
      </w:r>
      <w:r>
        <w:tab/>
      </w:r>
      <w:r w:rsidRPr="09281D3B">
        <w:rPr>
          <w:rFonts w:ascii="Calibri" w:eastAsia="Calibri" w:hAnsi="Calibri" w:cs="Calibri"/>
        </w:rPr>
        <w:t>PERIODE: okt 2018 - jun 2019</w:t>
      </w:r>
    </w:p>
    <w:p w14:paraId="2C96A109" w14:textId="655CDC38" w:rsidR="705453DB" w:rsidRDefault="705453DB">
      <w:r w:rsidRPr="09281D3B">
        <w:rPr>
          <w:rFonts w:ascii="Calibri" w:eastAsia="Calibri" w:hAnsi="Calibri" w:cs="Calibri"/>
          <w:b/>
          <w:bCs/>
          <w:caps/>
        </w:rPr>
        <w:t xml:space="preserve">ROL: </w:t>
      </w:r>
      <w:r w:rsidRPr="09281D3B">
        <w:rPr>
          <w:rFonts w:ascii="Calibri" w:eastAsia="Calibri" w:hAnsi="Calibri" w:cs="Calibri"/>
        </w:rPr>
        <w:t>Projectmanager</w:t>
      </w:r>
    </w:p>
    <w:p w14:paraId="23C0F7A7" w14:textId="0D177AB4" w:rsidR="705453DB" w:rsidRDefault="705453DB">
      <w:r w:rsidRPr="09281D3B">
        <w:rPr>
          <w:rFonts w:ascii="Calibri" w:eastAsia="Calibri" w:hAnsi="Calibri" w:cs="Calibri"/>
          <w:b/>
          <w:bCs/>
        </w:rPr>
        <w:t>OMSCHRIJVING:</w:t>
      </w:r>
      <w:r w:rsidRPr="09281D3B">
        <w:rPr>
          <w:rFonts w:ascii="Calibri" w:eastAsia="Calibri" w:hAnsi="Calibri" w:cs="Calibri"/>
        </w:rPr>
        <w:t xml:space="preserve"> De afdeling Samenlevingszaken van PinkRoccade </w:t>
      </w:r>
      <w:proofErr w:type="spellStart"/>
      <w:r w:rsidRPr="09281D3B">
        <w:rPr>
          <w:rFonts w:ascii="Calibri" w:eastAsia="Calibri" w:hAnsi="Calibri" w:cs="Calibri"/>
        </w:rPr>
        <w:t>Local</w:t>
      </w:r>
      <w:proofErr w:type="spellEnd"/>
      <w:r w:rsidRPr="09281D3B">
        <w:rPr>
          <w:rFonts w:ascii="Calibri" w:eastAsia="Calibri" w:hAnsi="Calibri" w:cs="Calibri"/>
        </w:rPr>
        <w:t xml:space="preserve"> </w:t>
      </w:r>
      <w:proofErr w:type="spellStart"/>
      <w:r w:rsidRPr="09281D3B">
        <w:rPr>
          <w:rFonts w:ascii="Calibri" w:eastAsia="Calibri" w:hAnsi="Calibri" w:cs="Calibri"/>
        </w:rPr>
        <w:t>Government</w:t>
      </w:r>
      <w:proofErr w:type="spellEnd"/>
      <w:r w:rsidRPr="09281D3B">
        <w:rPr>
          <w:rFonts w:ascii="Calibri" w:eastAsia="Calibri" w:hAnsi="Calibri" w:cs="Calibri"/>
        </w:rPr>
        <w:t xml:space="preserve"> is een softwareleverancier voor de publieke sector, zoals </w:t>
      </w:r>
      <w:proofErr w:type="spellStart"/>
      <w:r w:rsidRPr="09281D3B">
        <w:rPr>
          <w:rFonts w:ascii="Calibri" w:eastAsia="Calibri" w:hAnsi="Calibri" w:cs="Calibri"/>
        </w:rPr>
        <w:t>iBurgerzaken</w:t>
      </w:r>
      <w:proofErr w:type="spellEnd"/>
      <w:r w:rsidRPr="09281D3B">
        <w:rPr>
          <w:rFonts w:ascii="Calibri" w:eastAsia="Calibri" w:hAnsi="Calibri" w:cs="Calibri"/>
        </w:rPr>
        <w:t xml:space="preserve">, </w:t>
      </w:r>
      <w:proofErr w:type="spellStart"/>
      <w:r w:rsidRPr="09281D3B">
        <w:rPr>
          <w:rFonts w:ascii="Calibri" w:eastAsia="Calibri" w:hAnsi="Calibri" w:cs="Calibri"/>
        </w:rPr>
        <w:t>iSamenlevingszaken</w:t>
      </w:r>
      <w:proofErr w:type="spellEnd"/>
      <w:r w:rsidRPr="09281D3B">
        <w:rPr>
          <w:rFonts w:ascii="Calibri" w:eastAsia="Calibri" w:hAnsi="Calibri" w:cs="Calibri"/>
        </w:rPr>
        <w:t xml:space="preserve">, </w:t>
      </w:r>
      <w:proofErr w:type="spellStart"/>
      <w:r w:rsidRPr="09281D3B">
        <w:rPr>
          <w:rFonts w:ascii="Calibri" w:eastAsia="Calibri" w:hAnsi="Calibri" w:cs="Calibri"/>
        </w:rPr>
        <w:t>CiVision</w:t>
      </w:r>
      <w:proofErr w:type="spellEnd"/>
      <w:r w:rsidRPr="09281D3B">
        <w:rPr>
          <w:rFonts w:ascii="Calibri" w:eastAsia="Calibri" w:hAnsi="Calibri" w:cs="Calibri"/>
        </w:rPr>
        <w:t xml:space="preserve"> en </w:t>
      </w:r>
      <w:proofErr w:type="spellStart"/>
      <w:r w:rsidRPr="09281D3B">
        <w:rPr>
          <w:rFonts w:ascii="Calibri" w:eastAsia="Calibri" w:hAnsi="Calibri" w:cs="Calibri"/>
        </w:rPr>
        <w:t>Makelaarsuite</w:t>
      </w:r>
      <w:proofErr w:type="spellEnd"/>
      <w:r w:rsidRPr="09281D3B">
        <w:rPr>
          <w:rFonts w:ascii="Calibri" w:eastAsia="Calibri" w:hAnsi="Calibri" w:cs="Calibri"/>
        </w:rPr>
        <w:t xml:space="preserve">. </w:t>
      </w:r>
      <w:r w:rsidRPr="09281D3B">
        <w:rPr>
          <w:rFonts w:ascii="Calibri" w:eastAsia="Calibri" w:hAnsi="Calibri" w:cs="Calibri"/>
          <w:color w:val="000000" w:themeColor="text1"/>
        </w:rPr>
        <w:t xml:space="preserve">Voor de publieke dienstverlening is zaakgericht werken geen doel op zich, maar een middel om de dienstverlening te verbeteren met bijvoorbeeld implementatie van zaaksystemen, webformulieren, de informatievoorziening te verbeteren door toegankelijke dossiers en bedrijfsvoering te optimaliseren door uniforme processen. </w:t>
      </w:r>
    </w:p>
    <w:p w14:paraId="3B32C66B" w14:textId="56731254" w:rsidR="705453DB" w:rsidRDefault="705453DB">
      <w:r w:rsidRPr="09281D3B">
        <w:rPr>
          <w:rFonts w:ascii="Calibri" w:eastAsia="Calibri" w:hAnsi="Calibri" w:cs="Calibri"/>
        </w:rPr>
        <w:t xml:space="preserve"> </w:t>
      </w:r>
    </w:p>
    <w:p w14:paraId="36ED1A15" w14:textId="02EA06AB" w:rsidR="705453DB" w:rsidRDefault="705453DB" w:rsidP="09281D3B">
      <w:pPr>
        <w:spacing w:line="264" w:lineRule="auto"/>
      </w:pPr>
      <w:del w:id="24" w:author="Linda Muller-Kessels" w:date="2021-04-30T09:43:00Z">
        <w:r w:rsidRPr="09281D3B" w:rsidDel="00CA25C6">
          <w:rPr>
            <w:rFonts w:ascii="Calibri" w:eastAsia="Calibri" w:hAnsi="Calibri" w:cs="Calibri"/>
          </w:rPr>
          <w:delText>Derya</w:delText>
        </w:r>
      </w:del>
      <w:ins w:id="25" w:author="Linda Muller-Kessels" w:date="2021-04-30T09:43:00Z">
        <w:r w:rsidR="00CA25C6">
          <w:rPr>
            <w:rFonts w:ascii="Calibri" w:eastAsia="Calibri" w:hAnsi="Calibri" w:cs="Calibri"/>
          </w:rPr>
          <w:t>X</w:t>
        </w:r>
      </w:ins>
      <w:r w:rsidRPr="09281D3B">
        <w:rPr>
          <w:rFonts w:ascii="Calibri" w:eastAsia="Calibri" w:hAnsi="Calibri" w:cs="Calibri"/>
        </w:rPr>
        <w:t xml:space="preserve"> was verantwoordelijk voor het inplannen van resources, bewaken en beheren van de begroting, voor de beschikbaarheid van externe- en interne stakeholders en voor het bewaken van de kwaliteit van de uitgevoerde werkzaamheden en de bijbehorende deliverables. </w:t>
      </w:r>
    </w:p>
    <w:p w14:paraId="5EF344A4" w14:textId="56EA5730" w:rsidR="705453DB" w:rsidRDefault="705453DB">
      <w:r w:rsidRPr="09281D3B">
        <w:rPr>
          <w:rFonts w:ascii="Calibri" w:eastAsia="Calibri" w:hAnsi="Calibri" w:cs="Calibri"/>
        </w:rPr>
        <w:t xml:space="preserve"> </w:t>
      </w:r>
    </w:p>
    <w:p w14:paraId="3642E7E1" w14:textId="670E6FE9" w:rsidR="705453DB" w:rsidRDefault="705453DB">
      <w:del w:id="26" w:author="Linda Muller-Kessels" w:date="2021-04-30T09:43:00Z">
        <w:r w:rsidRPr="09281D3B" w:rsidDel="00CA25C6">
          <w:rPr>
            <w:rFonts w:ascii="Calibri" w:eastAsia="Calibri" w:hAnsi="Calibri" w:cs="Calibri"/>
          </w:rPr>
          <w:delText>Derya</w:delText>
        </w:r>
      </w:del>
      <w:ins w:id="27" w:author="Linda Muller-Kessels" w:date="2021-04-30T09:43:00Z">
        <w:r w:rsidR="00CA25C6">
          <w:rPr>
            <w:rFonts w:ascii="Calibri" w:eastAsia="Calibri" w:hAnsi="Calibri" w:cs="Calibri"/>
          </w:rPr>
          <w:t>X</w:t>
        </w:r>
      </w:ins>
      <w:r w:rsidRPr="09281D3B">
        <w:rPr>
          <w:rFonts w:ascii="Calibri" w:eastAsia="Calibri" w:hAnsi="Calibri" w:cs="Calibri"/>
        </w:rPr>
        <w:t xml:space="preserve"> voerde de volgende activiteiten uit:</w:t>
      </w:r>
    </w:p>
    <w:p w14:paraId="4B3B33F0" w14:textId="58478796" w:rsidR="705453DB" w:rsidRDefault="705453DB" w:rsidP="00C4145A">
      <w:pPr>
        <w:pStyle w:val="Lijstalinea"/>
        <w:numPr>
          <w:ilvl w:val="0"/>
          <w:numId w:val="30"/>
        </w:numPr>
      </w:pPr>
      <w:r w:rsidRPr="00C4145A">
        <w:rPr>
          <w:rFonts w:ascii="Calibri" w:eastAsia="Calibri" w:hAnsi="Calibri" w:cs="Calibri"/>
        </w:rPr>
        <w:t>Rapporteren projectvoortgang.</w:t>
      </w:r>
    </w:p>
    <w:p w14:paraId="775FDBE4" w14:textId="03E9FC7E" w:rsidR="705453DB" w:rsidRDefault="705453DB" w:rsidP="00C4145A">
      <w:pPr>
        <w:pStyle w:val="Lijstalinea"/>
        <w:numPr>
          <w:ilvl w:val="0"/>
          <w:numId w:val="30"/>
        </w:numPr>
      </w:pPr>
      <w:r w:rsidRPr="00C4145A">
        <w:rPr>
          <w:rFonts w:ascii="Calibri" w:eastAsia="Calibri" w:hAnsi="Calibri" w:cs="Calibri"/>
        </w:rPr>
        <w:t>Planning en budgettering.</w:t>
      </w:r>
    </w:p>
    <w:p w14:paraId="31D427F9" w14:textId="27E3899E" w:rsidR="705453DB" w:rsidRDefault="705453DB" w:rsidP="00C4145A">
      <w:pPr>
        <w:pStyle w:val="Lijstalinea"/>
        <w:numPr>
          <w:ilvl w:val="0"/>
          <w:numId w:val="30"/>
        </w:numPr>
      </w:pPr>
      <w:r w:rsidRPr="00C4145A">
        <w:rPr>
          <w:rFonts w:ascii="Calibri" w:eastAsia="Calibri" w:hAnsi="Calibri" w:cs="Calibri"/>
        </w:rPr>
        <w:t>Resourcemanagement.</w:t>
      </w:r>
    </w:p>
    <w:p w14:paraId="76C6C2AB" w14:textId="24148211" w:rsidR="705453DB" w:rsidRDefault="705453DB" w:rsidP="00C4145A">
      <w:pPr>
        <w:pStyle w:val="Lijstalinea"/>
        <w:numPr>
          <w:ilvl w:val="0"/>
          <w:numId w:val="30"/>
        </w:numPr>
      </w:pPr>
      <w:r w:rsidRPr="00C4145A">
        <w:rPr>
          <w:rFonts w:ascii="Calibri" w:eastAsia="Calibri" w:hAnsi="Calibri" w:cs="Calibri"/>
        </w:rPr>
        <w:t>Releasemanagement.</w:t>
      </w:r>
    </w:p>
    <w:p w14:paraId="52692EC0" w14:textId="3F2CC645" w:rsidR="705453DB" w:rsidRDefault="705453DB" w:rsidP="00C4145A">
      <w:pPr>
        <w:pStyle w:val="Lijstalinea"/>
        <w:numPr>
          <w:ilvl w:val="0"/>
          <w:numId w:val="30"/>
        </w:numPr>
      </w:pPr>
      <w:r w:rsidRPr="00C4145A">
        <w:rPr>
          <w:rFonts w:ascii="Calibri" w:eastAsia="Calibri" w:hAnsi="Calibri" w:cs="Calibri"/>
        </w:rPr>
        <w:t>Beheren van externe belanghebbenden.</w:t>
      </w:r>
    </w:p>
    <w:p w14:paraId="6F22E9A6" w14:textId="13D166B9" w:rsidR="705453DB" w:rsidRDefault="705453DB" w:rsidP="00C4145A">
      <w:pPr>
        <w:pStyle w:val="Lijstalinea"/>
        <w:numPr>
          <w:ilvl w:val="0"/>
          <w:numId w:val="30"/>
        </w:numPr>
      </w:pPr>
      <w:r w:rsidRPr="00C4145A">
        <w:rPr>
          <w:rFonts w:ascii="Calibri" w:eastAsia="Calibri" w:hAnsi="Calibri" w:cs="Calibri"/>
        </w:rPr>
        <w:t>Bewaken kwaliteit van (deel)producten en test(eind)rapporten.</w:t>
      </w:r>
    </w:p>
    <w:p w14:paraId="44DA93C6" w14:textId="2B870A67" w:rsidR="705453DB" w:rsidRDefault="705453DB" w:rsidP="00C4145A">
      <w:pPr>
        <w:pStyle w:val="Lijstalinea"/>
        <w:numPr>
          <w:ilvl w:val="0"/>
          <w:numId w:val="30"/>
        </w:numPr>
      </w:pPr>
      <w:r w:rsidRPr="00C4145A">
        <w:rPr>
          <w:rFonts w:ascii="Calibri" w:eastAsia="Calibri" w:hAnsi="Calibri" w:cs="Calibri"/>
        </w:rPr>
        <w:t>Opstellen van plannen: plan van aanpak, implementatieplan en draaiboek livegang.</w:t>
      </w:r>
    </w:p>
    <w:p w14:paraId="5F2599BA" w14:textId="7873E6A1" w:rsidR="705453DB" w:rsidRDefault="705453DB" w:rsidP="00C4145A">
      <w:pPr>
        <w:pStyle w:val="Lijstalinea"/>
        <w:numPr>
          <w:ilvl w:val="0"/>
          <w:numId w:val="30"/>
        </w:numPr>
      </w:pPr>
      <w:r w:rsidRPr="00C4145A">
        <w:rPr>
          <w:rFonts w:ascii="Calibri" w:eastAsia="Calibri" w:hAnsi="Calibri" w:cs="Calibri"/>
        </w:rPr>
        <w:t>Monitoren van activiteiten en bijsturen.</w:t>
      </w:r>
    </w:p>
    <w:p w14:paraId="1E77D479" w14:textId="2E66CFA7" w:rsidR="705453DB" w:rsidRDefault="705453DB" w:rsidP="00C4145A">
      <w:pPr>
        <w:pStyle w:val="Lijstalinea"/>
        <w:numPr>
          <w:ilvl w:val="0"/>
          <w:numId w:val="30"/>
        </w:numPr>
      </w:pPr>
      <w:r w:rsidRPr="00C4145A">
        <w:rPr>
          <w:rFonts w:ascii="Calibri" w:eastAsia="Calibri" w:hAnsi="Calibri" w:cs="Calibri"/>
        </w:rPr>
        <w:t xml:space="preserve">Afstemmen van projectvoortgang met de </w:t>
      </w:r>
      <w:r w:rsidR="00C4145A">
        <w:rPr>
          <w:rFonts w:ascii="Calibri" w:eastAsia="Calibri" w:hAnsi="Calibri" w:cs="Calibri"/>
        </w:rPr>
        <w:t>S</w:t>
      </w:r>
      <w:r w:rsidRPr="00C4145A">
        <w:rPr>
          <w:rFonts w:ascii="Calibri" w:eastAsia="Calibri" w:hAnsi="Calibri" w:cs="Calibri"/>
        </w:rPr>
        <w:t>crum teams en de opdrachtgever.</w:t>
      </w:r>
    </w:p>
    <w:p w14:paraId="1BA866BC" w14:textId="636BD67A" w:rsidR="705453DB" w:rsidRDefault="705453DB" w:rsidP="00C4145A">
      <w:pPr>
        <w:pStyle w:val="Lijstalinea"/>
        <w:numPr>
          <w:ilvl w:val="0"/>
          <w:numId w:val="30"/>
        </w:numPr>
      </w:pPr>
      <w:r w:rsidRPr="00C4145A">
        <w:rPr>
          <w:rFonts w:ascii="Calibri" w:eastAsia="Calibri" w:hAnsi="Calibri" w:cs="Calibri"/>
        </w:rPr>
        <w:t>Onderhouden en managen van klantcontacten.</w:t>
      </w:r>
    </w:p>
    <w:p w14:paraId="79A0085C" w14:textId="6E6A01F9" w:rsidR="705453DB" w:rsidRDefault="705453DB" w:rsidP="00C4145A">
      <w:pPr>
        <w:pStyle w:val="Lijstalinea"/>
        <w:numPr>
          <w:ilvl w:val="0"/>
          <w:numId w:val="30"/>
        </w:numPr>
      </w:pPr>
      <w:r w:rsidRPr="00C4145A">
        <w:rPr>
          <w:rFonts w:ascii="Calibri" w:eastAsia="Calibri" w:hAnsi="Calibri" w:cs="Calibri"/>
        </w:rPr>
        <w:t>Monitoren, bewaken en verbeteren van implementaties.</w:t>
      </w:r>
    </w:p>
    <w:p w14:paraId="07BD3A3A" w14:textId="2D996A0A" w:rsidR="705453DB" w:rsidRDefault="705453DB" w:rsidP="00C4145A">
      <w:pPr>
        <w:pStyle w:val="Lijstalinea"/>
        <w:numPr>
          <w:ilvl w:val="0"/>
          <w:numId w:val="30"/>
        </w:numPr>
      </w:pPr>
      <w:r w:rsidRPr="00C4145A">
        <w:rPr>
          <w:rFonts w:ascii="Calibri" w:eastAsia="Calibri" w:hAnsi="Calibri" w:cs="Calibri"/>
        </w:rPr>
        <w:t>Optimalisatie projectmanagement processen.</w:t>
      </w:r>
    </w:p>
    <w:p w14:paraId="28CEFA45" w14:textId="12A4BDE1" w:rsidR="705453DB" w:rsidRDefault="705453DB" w:rsidP="00C4145A">
      <w:pPr>
        <w:pStyle w:val="Lijstalinea"/>
        <w:numPr>
          <w:ilvl w:val="0"/>
          <w:numId w:val="30"/>
        </w:numPr>
        <w:spacing w:line="264" w:lineRule="auto"/>
      </w:pPr>
      <w:r w:rsidRPr="00C4145A">
        <w:rPr>
          <w:rFonts w:ascii="Calibri" w:eastAsia="Calibri" w:hAnsi="Calibri" w:cs="Calibri"/>
        </w:rPr>
        <w:t>Ondersteunen en begeleiden in beheer name.</w:t>
      </w:r>
    </w:p>
    <w:p w14:paraId="0C8404AE" w14:textId="6560ED19" w:rsidR="705453DB" w:rsidRDefault="705453DB" w:rsidP="09281D3B">
      <w:pPr>
        <w:spacing w:line="264" w:lineRule="auto"/>
      </w:pPr>
      <w:r w:rsidRPr="09281D3B">
        <w:rPr>
          <w:rFonts w:ascii="Calibri" w:eastAsia="Calibri" w:hAnsi="Calibri" w:cs="Calibri"/>
        </w:rPr>
        <w:t xml:space="preserve"> </w:t>
      </w:r>
    </w:p>
    <w:p w14:paraId="7A56B7CB" w14:textId="0324943D" w:rsidR="705453DB" w:rsidRDefault="705453DB" w:rsidP="09281D3B">
      <w:pPr>
        <w:spacing w:line="264" w:lineRule="auto"/>
      </w:pPr>
      <w:r w:rsidRPr="09281D3B">
        <w:rPr>
          <w:rFonts w:ascii="Calibri" w:eastAsia="Calibri" w:hAnsi="Calibri" w:cs="Calibri"/>
          <w:b/>
          <w:bCs/>
        </w:rPr>
        <w:t>Resultaten:</w:t>
      </w:r>
    </w:p>
    <w:p w14:paraId="27DF3E74" w14:textId="0CF28063" w:rsidR="705453DB" w:rsidRDefault="705453DB" w:rsidP="09281D3B">
      <w:pPr>
        <w:spacing w:line="264" w:lineRule="auto"/>
      </w:pPr>
      <w:r w:rsidRPr="09281D3B">
        <w:rPr>
          <w:rFonts w:ascii="Calibri" w:eastAsia="Calibri" w:hAnsi="Calibri" w:cs="Calibri"/>
        </w:rPr>
        <w:t xml:space="preserve">1. Livegang </w:t>
      </w:r>
      <w:proofErr w:type="spellStart"/>
      <w:r w:rsidRPr="09281D3B">
        <w:rPr>
          <w:rFonts w:ascii="Calibri" w:eastAsia="Calibri" w:hAnsi="Calibri" w:cs="Calibri"/>
        </w:rPr>
        <w:t>iSamenleving</w:t>
      </w:r>
      <w:proofErr w:type="spellEnd"/>
      <w:r w:rsidRPr="09281D3B">
        <w:rPr>
          <w:rFonts w:ascii="Calibri" w:eastAsia="Calibri" w:hAnsi="Calibri" w:cs="Calibri"/>
        </w:rPr>
        <w:t xml:space="preserve"> Regie. De Friese gemeenten Tytsjerksteradiel en Achtkarspelen willen hun burgers die ondersteuning nodig hebben op het gebied van zorg, financiën, wonen en werk zelfredzamer maken bij het regelen van hun hulp. Om dit te faciliteren, hebben ze gekozen voor </w:t>
      </w:r>
      <w:proofErr w:type="spellStart"/>
      <w:r w:rsidRPr="09281D3B">
        <w:rPr>
          <w:rFonts w:ascii="Calibri" w:eastAsia="Calibri" w:hAnsi="Calibri" w:cs="Calibri"/>
        </w:rPr>
        <w:t>iSamenleving</w:t>
      </w:r>
      <w:proofErr w:type="spellEnd"/>
      <w:r w:rsidRPr="09281D3B">
        <w:rPr>
          <w:rFonts w:ascii="Calibri" w:eastAsia="Calibri" w:hAnsi="Calibri" w:cs="Calibri"/>
        </w:rPr>
        <w:t xml:space="preserve"> Regie. Ze zijn medio maart 2019 naar productie gegaan.</w:t>
      </w:r>
    </w:p>
    <w:p w14:paraId="2C911DBB" w14:textId="4A025A00" w:rsidR="705453DB" w:rsidRDefault="705453DB" w:rsidP="09281D3B">
      <w:pPr>
        <w:spacing w:line="264" w:lineRule="auto"/>
      </w:pPr>
      <w:r w:rsidRPr="09281D3B">
        <w:rPr>
          <w:rFonts w:ascii="Calibri" w:eastAsia="Calibri" w:hAnsi="Calibri" w:cs="Calibri"/>
        </w:rPr>
        <w:t>2. Optimalisatie van implementaties door standaard draaiboeken, testrapporten en implementatieplannen.</w:t>
      </w:r>
    </w:p>
    <w:p w14:paraId="78489323" w14:textId="77777777" w:rsidR="00C4145A" w:rsidRDefault="705453DB" w:rsidP="00C4145A">
      <w:pPr>
        <w:tabs>
          <w:tab w:val="left" w:pos="2835"/>
        </w:tabs>
      </w:pPr>
      <w:r w:rsidRPr="09281D3B">
        <w:rPr>
          <w:rFonts w:ascii="Calibri" w:eastAsia="Calibri" w:hAnsi="Calibri" w:cs="Calibri"/>
          <w:b/>
          <w:bCs/>
          <w:caps/>
        </w:rPr>
        <w:t xml:space="preserve">METHODEN EN TECHNIEKEN: </w:t>
      </w:r>
      <w:r w:rsidRPr="09281D3B">
        <w:rPr>
          <w:rFonts w:ascii="Calibri" w:eastAsia="Calibri" w:hAnsi="Calibri" w:cs="Calibri"/>
        </w:rPr>
        <w:t xml:space="preserve">PRINCE2, </w:t>
      </w:r>
      <w:proofErr w:type="spellStart"/>
      <w:r w:rsidRPr="09281D3B">
        <w:rPr>
          <w:rFonts w:ascii="Calibri" w:eastAsia="Calibri" w:hAnsi="Calibri" w:cs="Calibri"/>
        </w:rPr>
        <w:t>iDocumenten</w:t>
      </w:r>
      <w:proofErr w:type="spellEnd"/>
      <w:r w:rsidRPr="09281D3B">
        <w:rPr>
          <w:rFonts w:ascii="Calibri" w:eastAsia="Calibri" w:hAnsi="Calibri" w:cs="Calibri"/>
        </w:rPr>
        <w:t xml:space="preserve">, </w:t>
      </w:r>
      <w:proofErr w:type="spellStart"/>
      <w:r w:rsidRPr="09281D3B">
        <w:rPr>
          <w:rFonts w:ascii="Calibri" w:eastAsia="Calibri" w:hAnsi="Calibri" w:cs="Calibri"/>
        </w:rPr>
        <w:t>iZaaksuite</w:t>
      </w:r>
      <w:proofErr w:type="spellEnd"/>
      <w:r w:rsidRPr="09281D3B">
        <w:rPr>
          <w:rFonts w:ascii="Calibri" w:eastAsia="Calibri" w:hAnsi="Calibri" w:cs="Calibri"/>
        </w:rPr>
        <w:t xml:space="preserve">, </w:t>
      </w:r>
      <w:proofErr w:type="spellStart"/>
      <w:r w:rsidRPr="09281D3B">
        <w:rPr>
          <w:rFonts w:ascii="Calibri" w:eastAsia="Calibri" w:hAnsi="Calibri" w:cs="Calibri"/>
        </w:rPr>
        <w:t>iParticipatie</w:t>
      </w:r>
      <w:proofErr w:type="spellEnd"/>
      <w:r w:rsidRPr="09281D3B">
        <w:rPr>
          <w:rFonts w:ascii="Calibri" w:eastAsia="Calibri" w:hAnsi="Calibri" w:cs="Calibri"/>
        </w:rPr>
        <w:t xml:space="preserve">, </w:t>
      </w:r>
      <w:proofErr w:type="spellStart"/>
      <w:r w:rsidRPr="09281D3B">
        <w:rPr>
          <w:rFonts w:ascii="Calibri" w:eastAsia="Calibri" w:hAnsi="Calibri" w:cs="Calibri"/>
        </w:rPr>
        <w:t>Open.post</w:t>
      </w:r>
      <w:proofErr w:type="spellEnd"/>
      <w:r w:rsidRPr="09281D3B">
        <w:rPr>
          <w:rFonts w:ascii="Calibri" w:eastAsia="Calibri" w:hAnsi="Calibri" w:cs="Calibri"/>
        </w:rPr>
        <w:t>, CRM</w:t>
      </w:r>
      <w:r>
        <w:br/>
      </w:r>
      <w:r w:rsidR="00AA41A0">
        <w:pict w14:anchorId="413A652F">
          <v:rect id="_x0000_i1026" style="width:0;height:1.5pt" o:hralign="center" o:bordertopcolor="this" o:borderleftcolor="this" o:borderbottomcolor="this" o:borderrightcolor="this" o:hrstd="t" o:hr="t" fillcolor="#a0a0a0" stroked="f"/>
        </w:pict>
      </w:r>
    </w:p>
    <w:p w14:paraId="1DCAB18E" w14:textId="3F05166F" w:rsidR="705453DB" w:rsidRDefault="705453DB">
      <w:r w:rsidRPr="09281D3B">
        <w:rPr>
          <w:rFonts w:ascii="Calibri" w:eastAsia="Calibri" w:hAnsi="Calibri" w:cs="Calibri"/>
          <w:b/>
          <w:bCs/>
          <w:caps/>
        </w:rPr>
        <w:t xml:space="preserve">PROJECT: </w:t>
      </w:r>
      <w:r w:rsidRPr="09281D3B">
        <w:rPr>
          <w:rFonts w:ascii="Calibri" w:eastAsia="Calibri" w:hAnsi="Calibri" w:cs="Calibri"/>
        </w:rPr>
        <w:t>Zaakgericht werken implementeren</w:t>
      </w:r>
    </w:p>
    <w:p w14:paraId="17CCC2BE" w14:textId="4AE9B983" w:rsidR="705453DB" w:rsidRDefault="705453DB">
      <w:r w:rsidRPr="09281D3B">
        <w:rPr>
          <w:rFonts w:ascii="Calibri" w:eastAsia="Calibri" w:hAnsi="Calibri" w:cs="Calibri"/>
          <w:b/>
          <w:bCs/>
          <w:caps/>
        </w:rPr>
        <w:t xml:space="preserve">OPDRACHTGEVER: </w:t>
      </w:r>
      <w:r w:rsidRPr="09281D3B">
        <w:rPr>
          <w:rFonts w:ascii="Calibri" w:eastAsia="Calibri" w:hAnsi="Calibri" w:cs="Calibri"/>
        </w:rPr>
        <w:t>Gemeente Tytsjerksteradiel en Achtkarspelen</w:t>
      </w:r>
    </w:p>
    <w:p w14:paraId="77E9AB7D" w14:textId="5D7CDCD4" w:rsidR="705453DB" w:rsidRDefault="705453DB">
      <w:r w:rsidRPr="09281D3B">
        <w:rPr>
          <w:rFonts w:ascii="Calibri" w:eastAsia="Calibri" w:hAnsi="Calibri" w:cs="Calibri"/>
          <w:b/>
          <w:bCs/>
          <w:caps/>
        </w:rPr>
        <w:t xml:space="preserve">BRANCHE: </w:t>
      </w:r>
      <w:r w:rsidRPr="09281D3B">
        <w:rPr>
          <w:rFonts w:ascii="Calibri" w:eastAsia="Calibri" w:hAnsi="Calibri" w:cs="Calibri"/>
        </w:rPr>
        <w:t>Overheid</w:t>
      </w:r>
      <w:r>
        <w:tab/>
      </w:r>
      <w:r w:rsidRPr="09281D3B">
        <w:rPr>
          <w:rFonts w:ascii="Calibri" w:eastAsia="Calibri" w:hAnsi="Calibri" w:cs="Calibri"/>
        </w:rPr>
        <w:t>PERIODE: okt 2018 - juni 2019</w:t>
      </w:r>
    </w:p>
    <w:p w14:paraId="2631E1BB" w14:textId="4E8B54BC" w:rsidR="705453DB" w:rsidRDefault="705453DB">
      <w:r w:rsidRPr="09281D3B">
        <w:rPr>
          <w:rFonts w:ascii="Calibri" w:eastAsia="Calibri" w:hAnsi="Calibri" w:cs="Calibri"/>
          <w:b/>
          <w:bCs/>
          <w:caps/>
        </w:rPr>
        <w:lastRenderedPageBreak/>
        <w:t xml:space="preserve">ROL: </w:t>
      </w:r>
      <w:r w:rsidRPr="09281D3B">
        <w:rPr>
          <w:rFonts w:ascii="Calibri" w:eastAsia="Calibri" w:hAnsi="Calibri" w:cs="Calibri"/>
        </w:rPr>
        <w:t>Projectmanager</w:t>
      </w:r>
    </w:p>
    <w:p w14:paraId="2A1A5729" w14:textId="2CF9E4BE" w:rsidR="705453DB" w:rsidRDefault="705453DB">
      <w:r w:rsidRPr="09281D3B">
        <w:rPr>
          <w:rFonts w:ascii="Calibri" w:eastAsia="Calibri" w:hAnsi="Calibri" w:cs="Calibri"/>
          <w:b/>
          <w:bCs/>
        </w:rPr>
        <w:t>OMSCHRIJVING:</w:t>
      </w:r>
      <w:r w:rsidRPr="09281D3B">
        <w:rPr>
          <w:rFonts w:ascii="Calibri" w:eastAsia="Calibri" w:hAnsi="Calibri" w:cs="Calibri"/>
        </w:rPr>
        <w:t xml:space="preserve"> De Friese Gemeenten Tytsjerksteradiel en Achtkarspelen willen hun burgers die ondersteuning nodig hebben op het gebied van zorg, financiën, wonen en werk zelfredzamer maken bij het regelen van hun hulp. Om dit te faciliteren, hebben ze gekozen voor </w:t>
      </w:r>
      <w:proofErr w:type="spellStart"/>
      <w:r w:rsidRPr="09281D3B">
        <w:rPr>
          <w:rFonts w:ascii="Calibri" w:eastAsia="Calibri" w:hAnsi="Calibri" w:cs="Calibri"/>
        </w:rPr>
        <w:t>iSamenleving</w:t>
      </w:r>
      <w:proofErr w:type="spellEnd"/>
      <w:r w:rsidRPr="09281D3B">
        <w:rPr>
          <w:rFonts w:ascii="Calibri" w:eastAsia="Calibri" w:hAnsi="Calibri" w:cs="Calibri"/>
        </w:rPr>
        <w:t xml:space="preserve"> Regie van PinkRoccade </w:t>
      </w:r>
      <w:proofErr w:type="spellStart"/>
      <w:r w:rsidRPr="09281D3B">
        <w:rPr>
          <w:rFonts w:ascii="Calibri" w:eastAsia="Calibri" w:hAnsi="Calibri" w:cs="Calibri"/>
        </w:rPr>
        <w:t>Local</w:t>
      </w:r>
      <w:proofErr w:type="spellEnd"/>
      <w:r w:rsidRPr="09281D3B">
        <w:rPr>
          <w:rFonts w:ascii="Calibri" w:eastAsia="Calibri" w:hAnsi="Calibri" w:cs="Calibri"/>
        </w:rPr>
        <w:t xml:space="preserve"> </w:t>
      </w:r>
      <w:proofErr w:type="spellStart"/>
      <w:r w:rsidRPr="09281D3B">
        <w:rPr>
          <w:rFonts w:ascii="Calibri" w:eastAsia="Calibri" w:hAnsi="Calibri" w:cs="Calibri"/>
        </w:rPr>
        <w:t>Government</w:t>
      </w:r>
      <w:proofErr w:type="spellEnd"/>
      <w:r w:rsidRPr="09281D3B">
        <w:rPr>
          <w:rFonts w:ascii="Calibri" w:eastAsia="Calibri" w:hAnsi="Calibri" w:cs="Calibri"/>
        </w:rPr>
        <w:t xml:space="preserve">. </w:t>
      </w:r>
    </w:p>
    <w:p w14:paraId="4ADB05E1" w14:textId="734F6E87" w:rsidR="705453DB" w:rsidRDefault="705453DB">
      <w:r w:rsidRPr="09281D3B">
        <w:rPr>
          <w:rFonts w:ascii="Calibri" w:eastAsia="Calibri" w:hAnsi="Calibri" w:cs="Calibri"/>
        </w:rPr>
        <w:t xml:space="preserve"> </w:t>
      </w:r>
    </w:p>
    <w:p w14:paraId="0D35837A" w14:textId="2FE83AC7" w:rsidR="705453DB" w:rsidRDefault="705453DB">
      <w:del w:id="28" w:author="Linda Muller-Kessels" w:date="2021-04-30T09:43:00Z">
        <w:r w:rsidRPr="09281D3B" w:rsidDel="00CA25C6">
          <w:rPr>
            <w:rFonts w:ascii="Calibri" w:eastAsia="Calibri" w:hAnsi="Calibri" w:cs="Calibri"/>
          </w:rPr>
          <w:delText>Derya</w:delText>
        </w:r>
      </w:del>
      <w:ins w:id="29" w:author="Linda Muller-Kessels" w:date="2021-04-30T09:43:00Z">
        <w:r w:rsidR="00CA25C6">
          <w:rPr>
            <w:rFonts w:ascii="Calibri" w:eastAsia="Calibri" w:hAnsi="Calibri" w:cs="Calibri"/>
          </w:rPr>
          <w:t>X</w:t>
        </w:r>
      </w:ins>
      <w:r w:rsidRPr="09281D3B">
        <w:rPr>
          <w:rFonts w:ascii="Calibri" w:eastAsia="Calibri" w:hAnsi="Calibri" w:cs="Calibri"/>
        </w:rPr>
        <w:t xml:space="preserve"> was binnen dit project verantwoordelijk voor:</w:t>
      </w:r>
    </w:p>
    <w:p w14:paraId="07F74E5E" w14:textId="391CE454" w:rsidR="705453DB" w:rsidRDefault="705453DB" w:rsidP="09281D3B">
      <w:pPr>
        <w:pStyle w:val="Lijstalinea"/>
        <w:numPr>
          <w:ilvl w:val="0"/>
          <w:numId w:val="5"/>
        </w:numPr>
        <w:rPr>
          <w:rFonts w:eastAsiaTheme="minorEastAsia"/>
        </w:rPr>
      </w:pPr>
      <w:r w:rsidRPr="09281D3B">
        <w:rPr>
          <w:rFonts w:ascii="Calibri" w:eastAsia="Calibri" w:hAnsi="Calibri" w:cs="Calibri"/>
        </w:rPr>
        <w:t>Het managen van het project (&gt; €50.000).</w:t>
      </w:r>
    </w:p>
    <w:p w14:paraId="13C92FB6" w14:textId="43B3F926" w:rsidR="705453DB" w:rsidRDefault="705453DB" w:rsidP="09281D3B">
      <w:pPr>
        <w:pStyle w:val="Lijstalinea"/>
        <w:numPr>
          <w:ilvl w:val="0"/>
          <w:numId w:val="5"/>
        </w:numPr>
        <w:rPr>
          <w:rFonts w:eastAsiaTheme="minorEastAsia"/>
        </w:rPr>
      </w:pPr>
      <w:r w:rsidRPr="09281D3B">
        <w:rPr>
          <w:rFonts w:ascii="Calibri" w:eastAsia="Calibri" w:hAnsi="Calibri" w:cs="Calibri"/>
        </w:rPr>
        <w:t>De planning en budgettering van alle activiteiten.</w:t>
      </w:r>
    </w:p>
    <w:p w14:paraId="7B5AC646" w14:textId="42DDA8F5" w:rsidR="705453DB" w:rsidRDefault="705453DB" w:rsidP="09281D3B">
      <w:pPr>
        <w:pStyle w:val="Lijstalinea"/>
        <w:numPr>
          <w:ilvl w:val="0"/>
          <w:numId w:val="5"/>
        </w:numPr>
        <w:rPr>
          <w:rFonts w:eastAsiaTheme="minorEastAsia"/>
        </w:rPr>
      </w:pPr>
      <w:r w:rsidRPr="09281D3B">
        <w:rPr>
          <w:rFonts w:ascii="Calibri" w:eastAsia="Calibri" w:hAnsi="Calibri" w:cs="Calibri"/>
        </w:rPr>
        <w:t>Het bewaken van de kwaliteit van de (deel)producten en test(eind)rapporten.</w:t>
      </w:r>
    </w:p>
    <w:p w14:paraId="7CC7CBB3" w14:textId="3633C5F0" w:rsidR="705453DB" w:rsidRDefault="705453DB" w:rsidP="09281D3B">
      <w:pPr>
        <w:pStyle w:val="Lijstalinea"/>
        <w:numPr>
          <w:ilvl w:val="0"/>
          <w:numId w:val="5"/>
        </w:numPr>
        <w:rPr>
          <w:rFonts w:eastAsiaTheme="minorEastAsia"/>
        </w:rPr>
      </w:pPr>
      <w:r w:rsidRPr="09281D3B">
        <w:rPr>
          <w:rFonts w:ascii="Calibri" w:eastAsia="Calibri" w:hAnsi="Calibri" w:cs="Calibri"/>
        </w:rPr>
        <w:t>Het creëren van draagvlak.</w:t>
      </w:r>
    </w:p>
    <w:p w14:paraId="0A43F314" w14:textId="6624A192" w:rsidR="705453DB" w:rsidRDefault="705453DB" w:rsidP="09281D3B">
      <w:pPr>
        <w:pStyle w:val="Lijstalinea"/>
        <w:numPr>
          <w:ilvl w:val="0"/>
          <w:numId w:val="5"/>
        </w:numPr>
        <w:rPr>
          <w:rFonts w:eastAsiaTheme="minorEastAsia"/>
        </w:rPr>
      </w:pPr>
      <w:r w:rsidRPr="09281D3B">
        <w:rPr>
          <w:rFonts w:ascii="Calibri" w:eastAsia="Calibri" w:hAnsi="Calibri" w:cs="Calibri"/>
        </w:rPr>
        <w:t>Het adviseren van de stuurgroep.</w:t>
      </w:r>
    </w:p>
    <w:p w14:paraId="06195029" w14:textId="20C291C8" w:rsidR="705453DB" w:rsidRDefault="705453DB" w:rsidP="09281D3B">
      <w:pPr>
        <w:pStyle w:val="Lijstalinea"/>
        <w:numPr>
          <w:ilvl w:val="0"/>
          <w:numId w:val="5"/>
        </w:numPr>
        <w:rPr>
          <w:rFonts w:eastAsiaTheme="minorEastAsia"/>
        </w:rPr>
      </w:pPr>
      <w:r w:rsidRPr="09281D3B">
        <w:rPr>
          <w:rFonts w:ascii="Calibri" w:eastAsia="Calibri" w:hAnsi="Calibri" w:cs="Calibri"/>
        </w:rPr>
        <w:t>Het ondersteunen en begeleiden van de medewerkers bij de ingebruikname van de software.</w:t>
      </w:r>
    </w:p>
    <w:p w14:paraId="3D5C81C9" w14:textId="28D5FA79" w:rsidR="705453DB" w:rsidRDefault="705453DB">
      <w:r w:rsidRPr="09281D3B">
        <w:rPr>
          <w:rFonts w:ascii="Calibri" w:eastAsia="Calibri" w:hAnsi="Calibri" w:cs="Calibri"/>
        </w:rPr>
        <w:t xml:space="preserve"> </w:t>
      </w:r>
      <w:r w:rsidRPr="09281D3B">
        <w:rPr>
          <w:rFonts w:ascii="Calibri" w:eastAsia="Calibri" w:hAnsi="Calibri" w:cs="Calibri"/>
          <w:b/>
          <w:bCs/>
        </w:rPr>
        <w:t>Resultaat</w:t>
      </w:r>
    </w:p>
    <w:p w14:paraId="37C47A1B" w14:textId="7B23BBCE" w:rsidR="705453DB" w:rsidRDefault="705453DB">
      <w:r w:rsidRPr="09281D3B">
        <w:rPr>
          <w:rFonts w:ascii="Calibri" w:eastAsia="Calibri" w:hAnsi="Calibri" w:cs="Calibri"/>
        </w:rPr>
        <w:t xml:space="preserve">Samen met het projectteam van de Gemeente, </w:t>
      </w:r>
      <w:proofErr w:type="spellStart"/>
      <w:r w:rsidRPr="09281D3B">
        <w:rPr>
          <w:rFonts w:ascii="Calibri" w:eastAsia="Calibri" w:hAnsi="Calibri" w:cs="Calibri"/>
        </w:rPr>
        <w:t>Open.satisfaction</w:t>
      </w:r>
      <w:proofErr w:type="spellEnd"/>
      <w:r w:rsidRPr="09281D3B">
        <w:rPr>
          <w:rFonts w:ascii="Calibri" w:eastAsia="Calibri" w:hAnsi="Calibri" w:cs="Calibri"/>
        </w:rPr>
        <w:t xml:space="preserve"> en het projectteam PinkRoccade heeft </w:t>
      </w:r>
      <w:del w:id="30" w:author="Linda Muller-Kessels" w:date="2021-04-30T09:43:00Z">
        <w:r w:rsidRPr="09281D3B" w:rsidDel="00CA25C6">
          <w:rPr>
            <w:rFonts w:ascii="Calibri" w:eastAsia="Calibri" w:hAnsi="Calibri" w:cs="Calibri"/>
          </w:rPr>
          <w:delText>Derya</w:delText>
        </w:r>
      </w:del>
      <w:ins w:id="31" w:author="Linda Muller-Kessels" w:date="2021-04-30T09:43:00Z">
        <w:r w:rsidR="00CA25C6">
          <w:rPr>
            <w:rFonts w:ascii="Calibri" w:eastAsia="Calibri" w:hAnsi="Calibri" w:cs="Calibri"/>
          </w:rPr>
          <w:t>X</w:t>
        </w:r>
      </w:ins>
      <w:r w:rsidRPr="09281D3B">
        <w:rPr>
          <w:rFonts w:ascii="Calibri" w:eastAsia="Calibri" w:hAnsi="Calibri" w:cs="Calibri"/>
        </w:rPr>
        <w:t xml:space="preserve"> ervoor gezorgd, dat de medewerkers van de dorpenteams overal hun dossiers in kunnen zien en bijwerken: zaakgericht werken.</w:t>
      </w:r>
    </w:p>
    <w:p w14:paraId="1BFC7F9C" w14:textId="44C6A6B7" w:rsidR="705453DB" w:rsidRDefault="705453DB">
      <w:r w:rsidRPr="09281D3B">
        <w:rPr>
          <w:rFonts w:ascii="Calibri" w:eastAsia="Calibri" w:hAnsi="Calibri" w:cs="Calibri"/>
          <w:b/>
          <w:bCs/>
          <w:caps/>
        </w:rPr>
        <w:t xml:space="preserve">METHODEN EN TECHNIEKEN: </w:t>
      </w:r>
      <w:r w:rsidRPr="09281D3B">
        <w:rPr>
          <w:rFonts w:ascii="Calibri" w:eastAsia="Calibri" w:hAnsi="Calibri" w:cs="Calibri"/>
        </w:rPr>
        <w:t xml:space="preserve">PRINCE2, MS Project, </w:t>
      </w:r>
      <w:proofErr w:type="spellStart"/>
      <w:r w:rsidRPr="09281D3B">
        <w:rPr>
          <w:rFonts w:ascii="Calibri" w:eastAsia="Calibri" w:hAnsi="Calibri" w:cs="Calibri"/>
        </w:rPr>
        <w:t>iSamenleving</w:t>
      </w:r>
      <w:proofErr w:type="spellEnd"/>
      <w:r w:rsidRPr="09281D3B">
        <w:rPr>
          <w:rFonts w:ascii="Calibri" w:eastAsia="Calibri" w:hAnsi="Calibri" w:cs="Calibri"/>
        </w:rPr>
        <w:t xml:space="preserve"> Regie, </w:t>
      </w:r>
      <w:proofErr w:type="spellStart"/>
      <w:r w:rsidRPr="09281D3B">
        <w:rPr>
          <w:rFonts w:ascii="Calibri" w:eastAsia="Calibri" w:hAnsi="Calibri" w:cs="Calibri"/>
        </w:rPr>
        <w:t>iDocumenten</w:t>
      </w:r>
      <w:proofErr w:type="spellEnd"/>
      <w:r w:rsidRPr="09281D3B">
        <w:rPr>
          <w:rFonts w:ascii="Calibri" w:eastAsia="Calibri" w:hAnsi="Calibri" w:cs="Calibri"/>
        </w:rPr>
        <w:t xml:space="preserve">, </w:t>
      </w:r>
      <w:proofErr w:type="spellStart"/>
      <w:r w:rsidRPr="09281D3B">
        <w:rPr>
          <w:rFonts w:ascii="Calibri" w:eastAsia="Calibri" w:hAnsi="Calibri" w:cs="Calibri"/>
        </w:rPr>
        <w:t>iZaaksuite</w:t>
      </w:r>
      <w:proofErr w:type="spellEnd"/>
      <w:r w:rsidRPr="09281D3B">
        <w:rPr>
          <w:rFonts w:ascii="Calibri" w:eastAsia="Calibri" w:hAnsi="Calibri" w:cs="Calibri"/>
        </w:rPr>
        <w:t xml:space="preserve">, </w:t>
      </w:r>
      <w:proofErr w:type="spellStart"/>
      <w:r w:rsidRPr="09281D3B">
        <w:rPr>
          <w:rFonts w:ascii="Calibri" w:eastAsia="Calibri" w:hAnsi="Calibri" w:cs="Calibri"/>
        </w:rPr>
        <w:t>Open.post</w:t>
      </w:r>
      <w:proofErr w:type="spellEnd"/>
    </w:p>
    <w:p w14:paraId="7C9E2FF6" w14:textId="77777777" w:rsidR="00C4145A" w:rsidRDefault="00AA41A0" w:rsidP="00C4145A">
      <w:pPr>
        <w:tabs>
          <w:tab w:val="left" w:pos="2835"/>
        </w:tabs>
      </w:pPr>
      <w:r>
        <w:pict w14:anchorId="2EA149EF">
          <v:rect id="_x0000_i1027" style="width:0;height:1.5pt" o:hralign="center" o:bordertopcolor="this" o:borderleftcolor="this" o:borderbottomcolor="this" o:borderrightcolor="this" o:hrstd="t" o:hr="t" fillcolor="#a0a0a0" stroked="f"/>
        </w:pict>
      </w:r>
    </w:p>
    <w:p w14:paraId="672893B9" w14:textId="15E6593D" w:rsidR="705453DB" w:rsidRDefault="705453DB">
      <w:r w:rsidRPr="09281D3B">
        <w:rPr>
          <w:rFonts w:ascii="Calibri" w:eastAsia="Calibri" w:hAnsi="Calibri" w:cs="Calibri"/>
          <w:b/>
          <w:bCs/>
          <w:caps/>
        </w:rPr>
        <w:t xml:space="preserve">PROJECT: </w:t>
      </w:r>
      <w:r w:rsidRPr="09281D3B">
        <w:rPr>
          <w:rFonts w:ascii="Calibri" w:eastAsia="Calibri" w:hAnsi="Calibri" w:cs="Calibri"/>
        </w:rPr>
        <w:t>Managen projecten zaakgericht werken, digitalisering werkprocessen en procesautomatisering</w:t>
      </w:r>
    </w:p>
    <w:p w14:paraId="4DCE969C" w14:textId="381C361F" w:rsidR="705453DB" w:rsidRDefault="705453DB">
      <w:r w:rsidRPr="09281D3B">
        <w:rPr>
          <w:rFonts w:ascii="Calibri" w:eastAsia="Calibri" w:hAnsi="Calibri" w:cs="Calibri"/>
          <w:b/>
          <w:bCs/>
          <w:caps/>
        </w:rPr>
        <w:t xml:space="preserve">OPDRACHTGEVER: </w:t>
      </w:r>
      <w:proofErr w:type="spellStart"/>
      <w:r w:rsidRPr="09281D3B">
        <w:rPr>
          <w:rFonts w:ascii="Calibri" w:eastAsia="Calibri" w:hAnsi="Calibri" w:cs="Calibri"/>
        </w:rPr>
        <w:t>Kodision</w:t>
      </w:r>
      <w:proofErr w:type="spellEnd"/>
      <w:r w:rsidRPr="09281D3B">
        <w:rPr>
          <w:rFonts w:ascii="Calibri" w:eastAsia="Calibri" w:hAnsi="Calibri" w:cs="Calibri"/>
        </w:rPr>
        <w:t xml:space="preserve"> B.V.</w:t>
      </w:r>
    </w:p>
    <w:p w14:paraId="5792D50D" w14:textId="3B830E10" w:rsidR="705453DB" w:rsidRDefault="705453DB">
      <w:r w:rsidRPr="09281D3B">
        <w:rPr>
          <w:rFonts w:ascii="Calibri" w:eastAsia="Calibri" w:hAnsi="Calibri" w:cs="Calibri"/>
          <w:b/>
          <w:bCs/>
          <w:caps/>
        </w:rPr>
        <w:t xml:space="preserve">BRANCHE: </w:t>
      </w:r>
      <w:r w:rsidRPr="09281D3B">
        <w:rPr>
          <w:rFonts w:ascii="Calibri" w:eastAsia="Calibri" w:hAnsi="Calibri" w:cs="Calibri"/>
        </w:rPr>
        <w:t xml:space="preserve">Overheid, Ministeries, Zakelijke dienstverlening           </w:t>
      </w:r>
      <w:r w:rsidRPr="09281D3B">
        <w:rPr>
          <w:rFonts w:ascii="Calibri" w:eastAsia="Calibri" w:hAnsi="Calibri" w:cs="Calibri"/>
          <w:b/>
          <w:bCs/>
          <w:caps/>
        </w:rPr>
        <w:t xml:space="preserve">PERIODE: </w:t>
      </w:r>
      <w:r w:rsidRPr="09281D3B">
        <w:rPr>
          <w:rFonts w:ascii="Calibri" w:eastAsia="Calibri" w:hAnsi="Calibri" w:cs="Calibri"/>
        </w:rPr>
        <w:t>mrt 2011 - apr 2018</w:t>
      </w:r>
    </w:p>
    <w:p w14:paraId="5E50A881" w14:textId="5B5DE487" w:rsidR="705453DB" w:rsidRDefault="705453DB">
      <w:r w:rsidRPr="09281D3B">
        <w:rPr>
          <w:rFonts w:ascii="Calibri" w:eastAsia="Calibri" w:hAnsi="Calibri" w:cs="Calibri"/>
          <w:b/>
          <w:bCs/>
          <w:caps/>
        </w:rPr>
        <w:t xml:space="preserve">ROL: </w:t>
      </w:r>
      <w:r w:rsidRPr="09281D3B">
        <w:rPr>
          <w:rFonts w:ascii="Calibri" w:eastAsia="Calibri" w:hAnsi="Calibri" w:cs="Calibri"/>
        </w:rPr>
        <w:t>Accountmanager/Projectmanager</w:t>
      </w:r>
    </w:p>
    <w:p w14:paraId="22378AF0" w14:textId="39FDD1E5" w:rsidR="705453DB" w:rsidRDefault="705453DB">
      <w:r w:rsidRPr="09281D3B">
        <w:rPr>
          <w:rFonts w:ascii="Calibri" w:eastAsia="Calibri" w:hAnsi="Calibri" w:cs="Calibri"/>
          <w:b/>
          <w:bCs/>
        </w:rPr>
        <w:t>OMSCHRIJVING:</w:t>
      </w:r>
      <w:r w:rsidRPr="09281D3B">
        <w:rPr>
          <w:rFonts w:ascii="Calibri" w:eastAsia="Calibri" w:hAnsi="Calibri" w:cs="Calibri"/>
        </w:rPr>
        <w:t xml:space="preserve"> </w:t>
      </w:r>
      <w:proofErr w:type="spellStart"/>
      <w:r w:rsidRPr="09281D3B">
        <w:rPr>
          <w:rFonts w:ascii="Calibri" w:eastAsia="Calibri" w:hAnsi="Calibri" w:cs="Calibri"/>
        </w:rPr>
        <w:t>Kodision</w:t>
      </w:r>
      <w:proofErr w:type="spellEnd"/>
      <w:r w:rsidRPr="09281D3B">
        <w:rPr>
          <w:rFonts w:ascii="Calibri" w:eastAsia="Calibri" w:hAnsi="Calibri" w:cs="Calibri"/>
        </w:rPr>
        <w:t xml:space="preserve"> is een softwareleverancier van software voor o.a. de overheid en ministeries. Een aantal producten die zich hebben bewezen zijn KIM (zaakgericht werken), </w:t>
      </w:r>
      <w:proofErr w:type="spellStart"/>
      <w:r w:rsidRPr="09281D3B">
        <w:rPr>
          <w:rFonts w:ascii="Calibri" w:eastAsia="Calibri" w:hAnsi="Calibri" w:cs="Calibri"/>
        </w:rPr>
        <w:t>TriplEforms</w:t>
      </w:r>
      <w:proofErr w:type="spellEnd"/>
      <w:r w:rsidRPr="09281D3B">
        <w:rPr>
          <w:rFonts w:ascii="Calibri" w:eastAsia="Calibri" w:hAnsi="Calibri" w:cs="Calibri"/>
        </w:rPr>
        <w:t xml:space="preserve"> (digitale formulieren) en </w:t>
      </w:r>
      <w:proofErr w:type="spellStart"/>
      <w:r w:rsidRPr="09281D3B">
        <w:rPr>
          <w:rFonts w:ascii="Calibri" w:eastAsia="Calibri" w:hAnsi="Calibri" w:cs="Calibri"/>
        </w:rPr>
        <w:t>Kode</w:t>
      </w:r>
      <w:proofErr w:type="spellEnd"/>
      <w:r w:rsidRPr="09281D3B">
        <w:rPr>
          <w:rFonts w:ascii="Calibri" w:eastAsia="Calibri" w:hAnsi="Calibri" w:cs="Calibri"/>
        </w:rPr>
        <w:t xml:space="preserve"> (procesautomatisering).</w:t>
      </w:r>
    </w:p>
    <w:p w14:paraId="53A8D4A3" w14:textId="6C0B683F" w:rsidR="705453DB" w:rsidRDefault="705453DB">
      <w:r w:rsidRPr="09281D3B">
        <w:rPr>
          <w:rFonts w:ascii="Calibri" w:eastAsia="Calibri" w:hAnsi="Calibri" w:cs="Calibri"/>
          <w:sz w:val="24"/>
          <w:szCs w:val="24"/>
        </w:rPr>
        <w:t xml:space="preserve"> </w:t>
      </w:r>
    </w:p>
    <w:p w14:paraId="500AA7F9" w14:textId="4492FA49" w:rsidR="705453DB" w:rsidRDefault="705453DB" w:rsidP="09281D3B">
      <w:pPr>
        <w:spacing w:line="264" w:lineRule="auto"/>
      </w:pPr>
      <w:r w:rsidRPr="09281D3B">
        <w:rPr>
          <w:rFonts w:ascii="Calibri" w:eastAsia="Calibri" w:hAnsi="Calibri" w:cs="Calibri"/>
        </w:rPr>
        <w:t xml:space="preserve">Voor gemeente Amsterdam, gemeente Den Haag, gemeente Deventer en UWV staat dienstverlening voorop. Zij willen hun inwoners en ondernemers veel zaken zelf online kunnen laten regelen. Hierdoor zijn technologie en digitalisering niet meer weg te denken uit ons leven. Voor deze organisaties was het een logische keuze om gebruik te maken van </w:t>
      </w:r>
      <w:proofErr w:type="spellStart"/>
      <w:r w:rsidRPr="09281D3B">
        <w:rPr>
          <w:rFonts w:ascii="Calibri" w:eastAsia="Calibri" w:hAnsi="Calibri" w:cs="Calibri"/>
        </w:rPr>
        <w:t>TriplEforms</w:t>
      </w:r>
      <w:proofErr w:type="spellEnd"/>
      <w:r w:rsidRPr="09281D3B">
        <w:rPr>
          <w:rFonts w:ascii="Calibri" w:eastAsia="Calibri" w:hAnsi="Calibri" w:cs="Calibri"/>
        </w:rPr>
        <w:t xml:space="preserve"> (digitale e-formulieren) en KIM (zaaksysteem). De projecten werden ontwikkeld met scrum teams.</w:t>
      </w:r>
    </w:p>
    <w:p w14:paraId="75F46E8C" w14:textId="2DE18208" w:rsidR="705453DB" w:rsidRDefault="705453DB" w:rsidP="09281D3B">
      <w:pPr>
        <w:spacing w:line="264" w:lineRule="auto"/>
      </w:pPr>
      <w:r w:rsidRPr="09281D3B">
        <w:rPr>
          <w:rFonts w:ascii="Calibri" w:eastAsia="Calibri" w:hAnsi="Calibri" w:cs="Calibri"/>
        </w:rPr>
        <w:t xml:space="preserve"> </w:t>
      </w:r>
    </w:p>
    <w:p w14:paraId="76C112D9" w14:textId="24E8D409" w:rsidR="705453DB" w:rsidRDefault="705453DB" w:rsidP="09281D3B">
      <w:pPr>
        <w:spacing w:line="264" w:lineRule="auto"/>
      </w:pPr>
      <w:del w:id="32" w:author="Linda Muller-Kessels" w:date="2021-04-30T09:43:00Z">
        <w:r w:rsidRPr="09281D3B" w:rsidDel="00CA25C6">
          <w:rPr>
            <w:rFonts w:ascii="Calibri" w:eastAsia="Calibri" w:hAnsi="Calibri" w:cs="Calibri"/>
          </w:rPr>
          <w:delText>Derya</w:delText>
        </w:r>
      </w:del>
      <w:ins w:id="33" w:author="Linda Muller-Kessels" w:date="2021-04-30T09:43:00Z">
        <w:r w:rsidR="00CA25C6">
          <w:rPr>
            <w:rFonts w:ascii="Calibri" w:eastAsia="Calibri" w:hAnsi="Calibri" w:cs="Calibri"/>
          </w:rPr>
          <w:t>X</w:t>
        </w:r>
      </w:ins>
      <w:r w:rsidRPr="09281D3B">
        <w:rPr>
          <w:rFonts w:ascii="Calibri" w:eastAsia="Calibri" w:hAnsi="Calibri" w:cs="Calibri"/>
        </w:rPr>
        <w:t xml:space="preserve"> was verantwoordelijk voor het bewaken en beheren van de begroting, voor de beschikbaarheid van externe- en interne stakeholders en voor het bewaken van de kwaliteit van de uitgevoerde werkzaamheden en de bijbehorende deliverables. </w:t>
      </w:r>
    </w:p>
    <w:p w14:paraId="2FBA7670" w14:textId="2705E3D3" w:rsidR="705453DB" w:rsidRDefault="705453DB" w:rsidP="09281D3B">
      <w:pPr>
        <w:spacing w:line="264" w:lineRule="auto"/>
      </w:pPr>
      <w:r w:rsidRPr="09281D3B">
        <w:rPr>
          <w:rFonts w:ascii="Calibri" w:eastAsia="Calibri" w:hAnsi="Calibri" w:cs="Calibri"/>
        </w:rPr>
        <w:t xml:space="preserve"> </w:t>
      </w:r>
    </w:p>
    <w:p w14:paraId="461E9F34" w14:textId="53F27175" w:rsidR="705453DB" w:rsidRDefault="705453DB" w:rsidP="09281D3B">
      <w:pPr>
        <w:spacing w:line="264" w:lineRule="auto"/>
      </w:pPr>
      <w:r w:rsidRPr="09281D3B">
        <w:rPr>
          <w:rFonts w:ascii="Calibri" w:eastAsia="Calibri" w:hAnsi="Calibri" w:cs="Calibri"/>
        </w:rPr>
        <w:t>Naast het bewaken en managen van succesvolle implementaties van standaard software behoorde ook het coördineren en bewaken van het release proces tot haar taken. Hieronder valt het proces van het coördineren van het uitkomen van nieuwe versies van software tot het uitbrengen van de nieuwe versie bij de klant. Het in kaart brengen van de mogelijke risico’s voor de hele OTAP-straat was een belangrijk onderdeel van het release proces. Door gebruik te maken van formele procedures en het uitvoeren van meerdere controles bij het implementeren van nieuwe versies van de software werd de kwaliteit van de productie omgeving gewaarborgd</w:t>
      </w:r>
    </w:p>
    <w:p w14:paraId="17019BCB" w14:textId="0E7268FC" w:rsidR="705453DB" w:rsidRDefault="705453DB" w:rsidP="09281D3B">
      <w:pPr>
        <w:spacing w:line="264" w:lineRule="auto"/>
      </w:pPr>
      <w:r w:rsidRPr="09281D3B">
        <w:rPr>
          <w:rFonts w:ascii="Calibri" w:eastAsia="Calibri" w:hAnsi="Calibri" w:cs="Calibri"/>
        </w:rPr>
        <w:t xml:space="preserve"> </w:t>
      </w:r>
    </w:p>
    <w:p w14:paraId="2AC4A000" w14:textId="131B1D09" w:rsidR="705453DB" w:rsidRDefault="705453DB">
      <w:del w:id="34" w:author="Linda Muller-Kessels" w:date="2021-04-30T09:43:00Z">
        <w:r w:rsidRPr="09281D3B" w:rsidDel="00CA25C6">
          <w:rPr>
            <w:rFonts w:ascii="Calibri" w:eastAsia="Calibri" w:hAnsi="Calibri" w:cs="Calibri"/>
          </w:rPr>
          <w:delText>Derya</w:delText>
        </w:r>
      </w:del>
      <w:ins w:id="35" w:author="Linda Muller-Kessels" w:date="2021-04-30T09:43:00Z">
        <w:r w:rsidR="00CA25C6">
          <w:rPr>
            <w:rFonts w:ascii="Calibri" w:eastAsia="Calibri" w:hAnsi="Calibri" w:cs="Calibri"/>
          </w:rPr>
          <w:t>X</w:t>
        </w:r>
      </w:ins>
      <w:r w:rsidRPr="09281D3B">
        <w:rPr>
          <w:rFonts w:ascii="Calibri" w:eastAsia="Calibri" w:hAnsi="Calibri" w:cs="Calibri"/>
        </w:rPr>
        <w:t xml:space="preserve"> voerde de volgende activiteiten uit:</w:t>
      </w:r>
    </w:p>
    <w:p w14:paraId="5600E74E" w14:textId="703ACC5B" w:rsidR="705453DB" w:rsidRDefault="705453DB" w:rsidP="00C4145A">
      <w:pPr>
        <w:pStyle w:val="Lijstalinea"/>
        <w:numPr>
          <w:ilvl w:val="0"/>
          <w:numId w:val="28"/>
        </w:numPr>
      </w:pPr>
      <w:r w:rsidRPr="00C4145A">
        <w:rPr>
          <w:rFonts w:ascii="Calibri" w:eastAsia="Calibri" w:hAnsi="Calibri" w:cs="Calibri"/>
        </w:rPr>
        <w:t>Rapporteren projectvoortgang.</w:t>
      </w:r>
    </w:p>
    <w:p w14:paraId="053C6625" w14:textId="2F563A4B" w:rsidR="705453DB" w:rsidRDefault="705453DB" w:rsidP="00C4145A">
      <w:pPr>
        <w:pStyle w:val="Lijstalinea"/>
        <w:numPr>
          <w:ilvl w:val="0"/>
          <w:numId w:val="28"/>
        </w:numPr>
      </w:pPr>
      <w:r w:rsidRPr="00C4145A">
        <w:rPr>
          <w:rFonts w:ascii="Calibri" w:eastAsia="Calibri" w:hAnsi="Calibri" w:cs="Calibri"/>
        </w:rPr>
        <w:lastRenderedPageBreak/>
        <w:t>Planning en budgettering.</w:t>
      </w:r>
    </w:p>
    <w:p w14:paraId="7473A623" w14:textId="61EA5DA7" w:rsidR="705453DB" w:rsidRDefault="705453DB" w:rsidP="00C4145A">
      <w:pPr>
        <w:pStyle w:val="Lijstalinea"/>
        <w:numPr>
          <w:ilvl w:val="0"/>
          <w:numId w:val="28"/>
        </w:numPr>
      </w:pPr>
      <w:r w:rsidRPr="00C4145A">
        <w:rPr>
          <w:rFonts w:ascii="Calibri" w:eastAsia="Calibri" w:hAnsi="Calibri" w:cs="Calibri"/>
        </w:rPr>
        <w:t>Resourcemanagement.</w:t>
      </w:r>
    </w:p>
    <w:p w14:paraId="2848C5EB" w14:textId="65B6F4A1" w:rsidR="705453DB" w:rsidRDefault="705453DB" w:rsidP="00C4145A">
      <w:pPr>
        <w:pStyle w:val="Lijstalinea"/>
        <w:numPr>
          <w:ilvl w:val="0"/>
          <w:numId w:val="28"/>
        </w:numPr>
      </w:pPr>
      <w:r w:rsidRPr="00C4145A">
        <w:rPr>
          <w:rFonts w:ascii="Calibri" w:eastAsia="Calibri" w:hAnsi="Calibri" w:cs="Calibri"/>
        </w:rPr>
        <w:t>Beheren van externe belanghebbenden.</w:t>
      </w:r>
    </w:p>
    <w:p w14:paraId="71A62BAC" w14:textId="32B3902D" w:rsidR="705453DB" w:rsidRDefault="705453DB" w:rsidP="00C4145A">
      <w:pPr>
        <w:pStyle w:val="Lijstalinea"/>
        <w:numPr>
          <w:ilvl w:val="0"/>
          <w:numId w:val="28"/>
        </w:numPr>
      </w:pPr>
      <w:r w:rsidRPr="00C4145A">
        <w:rPr>
          <w:rFonts w:ascii="Calibri" w:eastAsia="Calibri" w:hAnsi="Calibri" w:cs="Calibri"/>
        </w:rPr>
        <w:t>Opstellen van plannen: plan van aanpak, implementatieplan en draaiboek livegang.</w:t>
      </w:r>
    </w:p>
    <w:p w14:paraId="3DCAB9E0" w14:textId="4FA252EF" w:rsidR="705453DB" w:rsidRDefault="705453DB" w:rsidP="00C4145A">
      <w:pPr>
        <w:pStyle w:val="Lijstalinea"/>
        <w:numPr>
          <w:ilvl w:val="0"/>
          <w:numId w:val="28"/>
        </w:numPr>
      </w:pPr>
      <w:r w:rsidRPr="00C4145A">
        <w:rPr>
          <w:rFonts w:ascii="Calibri" w:eastAsia="Calibri" w:hAnsi="Calibri" w:cs="Calibri"/>
        </w:rPr>
        <w:t>Monitoren van activiteiten en bijsturen.</w:t>
      </w:r>
    </w:p>
    <w:p w14:paraId="3432F863" w14:textId="5832001F" w:rsidR="705453DB" w:rsidRDefault="705453DB" w:rsidP="00C4145A">
      <w:pPr>
        <w:pStyle w:val="Lijstalinea"/>
        <w:numPr>
          <w:ilvl w:val="0"/>
          <w:numId w:val="28"/>
        </w:numPr>
      </w:pPr>
      <w:r w:rsidRPr="00C4145A">
        <w:rPr>
          <w:rFonts w:ascii="Calibri" w:eastAsia="Calibri" w:hAnsi="Calibri" w:cs="Calibri"/>
        </w:rPr>
        <w:t>Afstemmen van projectvoortgang met de scrum teams en de opdrachtgever.</w:t>
      </w:r>
    </w:p>
    <w:p w14:paraId="0B4CCFF3" w14:textId="58025DAF" w:rsidR="705453DB" w:rsidRDefault="705453DB" w:rsidP="00C4145A">
      <w:pPr>
        <w:pStyle w:val="Lijstalinea"/>
        <w:numPr>
          <w:ilvl w:val="0"/>
          <w:numId w:val="28"/>
        </w:numPr>
      </w:pPr>
      <w:r w:rsidRPr="00C4145A">
        <w:rPr>
          <w:rFonts w:ascii="Calibri" w:eastAsia="Calibri" w:hAnsi="Calibri" w:cs="Calibri"/>
        </w:rPr>
        <w:t>Bewaken van de kwaliteit van (deel)producten en test(eind)rapporten.</w:t>
      </w:r>
    </w:p>
    <w:p w14:paraId="567B60DF" w14:textId="19097497" w:rsidR="705453DB" w:rsidRDefault="705453DB" w:rsidP="00C4145A">
      <w:pPr>
        <w:pStyle w:val="Lijstalinea"/>
        <w:numPr>
          <w:ilvl w:val="0"/>
          <w:numId w:val="28"/>
        </w:numPr>
      </w:pPr>
      <w:r w:rsidRPr="00C4145A">
        <w:rPr>
          <w:rFonts w:ascii="Calibri" w:eastAsia="Calibri" w:hAnsi="Calibri" w:cs="Calibri"/>
        </w:rPr>
        <w:t>Onderhouden en managen van klantcontact.</w:t>
      </w:r>
    </w:p>
    <w:p w14:paraId="752BA389" w14:textId="35C140F4" w:rsidR="705453DB" w:rsidRDefault="705453DB" w:rsidP="00C4145A">
      <w:pPr>
        <w:pStyle w:val="Lijstalinea"/>
        <w:numPr>
          <w:ilvl w:val="0"/>
          <w:numId w:val="28"/>
        </w:numPr>
      </w:pPr>
      <w:r w:rsidRPr="00C4145A">
        <w:rPr>
          <w:rFonts w:ascii="Calibri" w:eastAsia="Calibri" w:hAnsi="Calibri" w:cs="Calibri"/>
        </w:rPr>
        <w:t>Monitoren, bewaken en verbeteren van implementaties.</w:t>
      </w:r>
    </w:p>
    <w:p w14:paraId="6EFDF5CA" w14:textId="2C744D92" w:rsidR="705453DB" w:rsidRDefault="705453DB" w:rsidP="00C4145A">
      <w:pPr>
        <w:pStyle w:val="Lijstalinea"/>
        <w:numPr>
          <w:ilvl w:val="0"/>
          <w:numId w:val="28"/>
        </w:numPr>
      </w:pPr>
      <w:r w:rsidRPr="00C4145A">
        <w:rPr>
          <w:rFonts w:ascii="Calibri" w:eastAsia="Calibri" w:hAnsi="Calibri" w:cs="Calibri"/>
        </w:rPr>
        <w:t>Optimalisatie projectmanagement processen.</w:t>
      </w:r>
    </w:p>
    <w:p w14:paraId="0A25D2CE" w14:textId="3897A40D" w:rsidR="705453DB" w:rsidRDefault="705453DB" w:rsidP="00C4145A">
      <w:pPr>
        <w:pStyle w:val="Lijstalinea"/>
        <w:numPr>
          <w:ilvl w:val="0"/>
          <w:numId w:val="28"/>
        </w:numPr>
        <w:spacing w:line="264" w:lineRule="auto"/>
      </w:pPr>
      <w:r w:rsidRPr="00C4145A">
        <w:rPr>
          <w:rFonts w:ascii="Calibri" w:eastAsia="Calibri" w:hAnsi="Calibri" w:cs="Calibri"/>
        </w:rPr>
        <w:t>Ondersteunen en begeleiden in beheer name.</w:t>
      </w:r>
    </w:p>
    <w:p w14:paraId="43110639" w14:textId="1AEEBDA8" w:rsidR="705453DB" w:rsidRDefault="705453DB" w:rsidP="09281D3B">
      <w:pPr>
        <w:spacing w:line="264" w:lineRule="auto"/>
      </w:pPr>
      <w:r w:rsidRPr="09281D3B">
        <w:rPr>
          <w:rFonts w:ascii="Calibri" w:eastAsia="Calibri" w:hAnsi="Calibri" w:cs="Calibri"/>
        </w:rPr>
        <w:t xml:space="preserve"> </w:t>
      </w:r>
      <w:r w:rsidRPr="09281D3B">
        <w:rPr>
          <w:rFonts w:ascii="Calibri" w:eastAsia="Calibri" w:hAnsi="Calibri" w:cs="Calibri"/>
          <w:b/>
          <w:bCs/>
        </w:rPr>
        <w:t>Resultaten:</w:t>
      </w:r>
    </w:p>
    <w:p w14:paraId="5F22CB0C" w14:textId="508EC638" w:rsidR="705453DB" w:rsidRDefault="705453DB" w:rsidP="00C4145A">
      <w:r w:rsidRPr="09281D3B">
        <w:t>1. Eén totale digitale oplossing ter ondersteuning van de primaire processen.</w:t>
      </w:r>
    </w:p>
    <w:p w14:paraId="33422EC5" w14:textId="719BFFD0" w:rsidR="705453DB" w:rsidRDefault="705453DB" w:rsidP="00C4145A">
      <w:r w:rsidRPr="09281D3B">
        <w:t xml:space="preserve">2. Betere dienstverlening naar burgers en bedrijven. </w:t>
      </w:r>
    </w:p>
    <w:p w14:paraId="5CBFAB76" w14:textId="1298146C" w:rsidR="705453DB" w:rsidRDefault="705453DB" w:rsidP="00C4145A">
      <w:r w:rsidRPr="09281D3B">
        <w:t>3. Efficiëntere afhandeling van processen.</w:t>
      </w:r>
    </w:p>
    <w:p w14:paraId="590851A9" w14:textId="3AC43D89" w:rsidR="705453DB" w:rsidRDefault="705453DB">
      <w:r w:rsidRPr="09281D3B">
        <w:rPr>
          <w:rFonts w:ascii="Calibri" w:eastAsia="Calibri" w:hAnsi="Calibri" w:cs="Calibri"/>
          <w:b/>
          <w:bCs/>
          <w:caps/>
        </w:rPr>
        <w:t xml:space="preserve">METHODEN EN TECHNIEKEN: </w:t>
      </w:r>
      <w:r w:rsidRPr="09281D3B">
        <w:rPr>
          <w:rFonts w:ascii="Calibri" w:eastAsia="Calibri" w:hAnsi="Calibri" w:cs="Calibri"/>
        </w:rPr>
        <w:t xml:space="preserve">PRINCE2, Agile, MS Project, SharePoint, CRM, KIM, </w:t>
      </w:r>
      <w:proofErr w:type="spellStart"/>
      <w:r w:rsidRPr="09281D3B">
        <w:rPr>
          <w:rFonts w:ascii="Calibri" w:eastAsia="Calibri" w:hAnsi="Calibri" w:cs="Calibri"/>
        </w:rPr>
        <w:t>TriplEforms</w:t>
      </w:r>
      <w:proofErr w:type="spellEnd"/>
      <w:r w:rsidRPr="09281D3B">
        <w:rPr>
          <w:rFonts w:ascii="Calibri" w:eastAsia="Calibri" w:hAnsi="Calibri" w:cs="Calibri"/>
        </w:rPr>
        <w:t xml:space="preserve">, </w:t>
      </w:r>
      <w:proofErr w:type="spellStart"/>
      <w:r w:rsidRPr="09281D3B">
        <w:rPr>
          <w:rFonts w:ascii="Calibri" w:eastAsia="Calibri" w:hAnsi="Calibri" w:cs="Calibri"/>
        </w:rPr>
        <w:t>Kode</w:t>
      </w:r>
      <w:proofErr w:type="spellEnd"/>
    </w:p>
    <w:p w14:paraId="43FC351B" w14:textId="77777777" w:rsidR="00C4145A" w:rsidRDefault="00AA41A0" w:rsidP="00C4145A">
      <w:pPr>
        <w:tabs>
          <w:tab w:val="left" w:pos="2835"/>
        </w:tabs>
      </w:pPr>
      <w:r>
        <w:pict w14:anchorId="12CC5597">
          <v:rect id="_x0000_i1028" style="width:0;height:1.5pt" o:hralign="center" o:bordertopcolor="this" o:borderleftcolor="this" o:borderbottomcolor="this" o:borderrightcolor="this" o:hrstd="t" o:hr="t" fillcolor="#a0a0a0" stroked="f"/>
        </w:pict>
      </w:r>
    </w:p>
    <w:p w14:paraId="01E5AB7A" w14:textId="4D305FC8" w:rsidR="705453DB" w:rsidRDefault="705453DB">
      <w:r w:rsidRPr="09281D3B">
        <w:rPr>
          <w:rFonts w:ascii="Calibri" w:eastAsia="Calibri" w:hAnsi="Calibri" w:cs="Calibri"/>
          <w:b/>
          <w:bCs/>
          <w:caps/>
        </w:rPr>
        <w:t xml:space="preserve">PROJECT: </w:t>
      </w:r>
      <w:r w:rsidRPr="09281D3B">
        <w:rPr>
          <w:rFonts w:ascii="Calibri" w:eastAsia="Calibri" w:hAnsi="Calibri" w:cs="Calibri"/>
        </w:rPr>
        <w:t>Landelijk Meetnet Water 2</w:t>
      </w:r>
    </w:p>
    <w:p w14:paraId="4E52FEE7" w14:textId="682661D6" w:rsidR="705453DB" w:rsidRDefault="705453DB">
      <w:r w:rsidRPr="09281D3B">
        <w:rPr>
          <w:rFonts w:ascii="Calibri" w:eastAsia="Calibri" w:hAnsi="Calibri" w:cs="Calibri"/>
          <w:b/>
          <w:bCs/>
          <w:caps/>
        </w:rPr>
        <w:t xml:space="preserve">OPDRACHTGEVER: </w:t>
      </w:r>
      <w:r w:rsidRPr="09281D3B">
        <w:rPr>
          <w:rFonts w:ascii="Calibri" w:eastAsia="Calibri" w:hAnsi="Calibri" w:cs="Calibri"/>
        </w:rPr>
        <w:t>Rijkswaterstaat</w:t>
      </w:r>
    </w:p>
    <w:p w14:paraId="5040BEB8" w14:textId="184E55DB" w:rsidR="705453DB" w:rsidRDefault="705453DB">
      <w:r w:rsidRPr="09281D3B">
        <w:rPr>
          <w:rFonts w:ascii="Calibri" w:eastAsia="Calibri" w:hAnsi="Calibri" w:cs="Calibri"/>
          <w:b/>
          <w:bCs/>
          <w:caps/>
        </w:rPr>
        <w:t xml:space="preserve">BRANCHE: </w:t>
      </w:r>
      <w:r w:rsidRPr="09281D3B">
        <w:rPr>
          <w:rFonts w:ascii="Calibri" w:eastAsia="Calibri" w:hAnsi="Calibri" w:cs="Calibri"/>
        </w:rPr>
        <w:t xml:space="preserve">Ministerie van Infrastructuur en Waterstaat                    </w:t>
      </w:r>
      <w:r w:rsidRPr="09281D3B">
        <w:rPr>
          <w:rFonts w:ascii="Calibri" w:eastAsia="Calibri" w:hAnsi="Calibri" w:cs="Calibri"/>
          <w:b/>
          <w:bCs/>
          <w:caps/>
        </w:rPr>
        <w:t xml:space="preserve">PERIODE: </w:t>
      </w:r>
      <w:r w:rsidRPr="09281D3B">
        <w:rPr>
          <w:rFonts w:ascii="Calibri" w:eastAsia="Calibri" w:hAnsi="Calibri" w:cs="Calibri"/>
        </w:rPr>
        <w:t>jan 2018 - mrt 2018</w:t>
      </w:r>
    </w:p>
    <w:p w14:paraId="60E05556" w14:textId="1D64881F" w:rsidR="705453DB" w:rsidRDefault="705453DB">
      <w:r w:rsidRPr="09281D3B">
        <w:rPr>
          <w:rFonts w:ascii="Calibri" w:eastAsia="Calibri" w:hAnsi="Calibri" w:cs="Calibri"/>
          <w:b/>
          <w:bCs/>
          <w:caps/>
        </w:rPr>
        <w:t xml:space="preserve">ROL: </w:t>
      </w:r>
      <w:r w:rsidRPr="09281D3B">
        <w:rPr>
          <w:rFonts w:ascii="Calibri" w:eastAsia="Calibri" w:hAnsi="Calibri" w:cs="Calibri"/>
        </w:rPr>
        <w:t>Projectmanager</w:t>
      </w:r>
    </w:p>
    <w:p w14:paraId="74D257E9" w14:textId="73F59268" w:rsidR="705453DB" w:rsidRDefault="705453DB" w:rsidP="09281D3B">
      <w:pPr>
        <w:spacing w:line="264" w:lineRule="auto"/>
      </w:pPr>
      <w:r w:rsidRPr="09281D3B">
        <w:rPr>
          <w:rFonts w:ascii="Calibri" w:eastAsia="Calibri" w:hAnsi="Calibri" w:cs="Calibri"/>
          <w:b/>
          <w:bCs/>
          <w:sz w:val="20"/>
          <w:szCs w:val="20"/>
        </w:rPr>
        <w:t>OMSCHRIJVING</w:t>
      </w:r>
      <w:r w:rsidRPr="09281D3B">
        <w:rPr>
          <w:rFonts w:ascii="Calibri" w:eastAsia="Calibri" w:hAnsi="Calibri" w:cs="Calibri"/>
          <w:b/>
          <w:bCs/>
        </w:rPr>
        <w:t>:</w:t>
      </w:r>
      <w:r w:rsidRPr="09281D3B">
        <w:rPr>
          <w:rFonts w:ascii="Calibri" w:eastAsia="Calibri" w:hAnsi="Calibri" w:cs="Calibri"/>
        </w:rPr>
        <w:t xml:space="preserve"> Het Landelijk Meetnet Water (LMW) is een landelijk systeem bestaande uit sensoren in de wateren, luchten van Nederland die sensordata via diverse communicatiekanalen verzamelt op een centrale plek. Hiervoor is een dashboard (geografische kaart van Nederland) gerealiseerd met per locatie een statusaanduiding en een omschrijving van de status. Sensoren in het water die de juiste informatie doorgeven zodat we met elkaar droge voeten houden. Het project voor de Rijkswaterstaat werd ontwikkeld met </w:t>
      </w:r>
      <w:r w:rsidR="00C4145A">
        <w:rPr>
          <w:rFonts w:ascii="Calibri" w:eastAsia="Calibri" w:hAnsi="Calibri" w:cs="Calibri"/>
        </w:rPr>
        <w:t>S</w:t>
      </w:r>
      <w:r w:rsidRPr="09281D3B">
        <w:rPr>
          <w:rFonts w:ascii="Calibri" w:eastAsia="Calibri" w:hAnsi="Calibri" w:cs="Calibri"/>
        </w:rPr>
        <w:t>crum teams.</w:t>
      </w:r>
    </w:p>
    <w:p w14:paraId="777DB001" w14:textId="2EE87DA2" w:rsidR="705453DB" w:rsidRDefault="705453DB" w:rsidP="09281D3B">
      <w:pPr>
        <w:spacing w:line="264" w:lineRule="auto"/>
      </w:pPr>
      <w:r w:rsidRPr="09281D3B">
        <w:rPr>
          <w:rFonts w:ascii="Calibri" w:eastAsia="Calibri" w:hAnsi="Calibri" w:cs="Calibri"/>
        </w:rPr>
        <w:t xml:space="preserve"> </w:t>
      </w:r>
    </w:p>
    <w:p w14:paraId="4B569447" w14:textId="1235ABDA" w:rsidR="705453DB" w:rsidRDefault="705453DB" w:rsidP="09281D3B">
      <w:pPr>
        <w:spacing w:line="264" w:lineRule="auto"/>
      </w:pPr>
      <w:del w:id="36" w:author="Linda Muller-Kessels" w:date="2021-04-30T09:43:00Z">
        <w:r w:rsidRPr="09281D3B" w:rsidDel="00CA25C6">
          <w:rPr>
            <w:rFonts w:ascii="Calibri" w:eastAsia="Calibri" w:hAnsi="Calibri" w:cs="Calibri"/>
          </w:rPr>
          <w:delText>Derya</w:delText>
        </w:r>
      </w:del>
      <w:ins w:id="37" w:author="Linda Muller-Kessels" w:date="2021-04-30T09:43:00Z">
        <w:r w:rsidR="00CA25C6">
          <w:rPr>
            <w:rFonts w:ascii="Calibri" w:eastAsia="Calibri" w:hAnsi="Calibri" w:cs="Calibri"/>
          </w:rPr>
          <w:t>X</w:t>
        </w:r>
      </w:ins>
      <w:r w:rsidRPr="09281D3B">
        <w:rPr>
          <w:rFonts w:ascii="Calibri" w:eastAsia="Calibri" w:hAnsi="Calibri" w:cs="Calibri"/>
        </w:rPr>
        <w:t xml:space="preserve"> was verantwoordelijk voor het bewaken en beheren van de begroting, voor de beschikbaarheid van externe- en interne stakeholders en voor het bewaken van de kwaliteit van de uitgevoerde werkzaamheden en de bijbehorende deliverables door de scrum teams. </w:t>
      </w:r>
    </w:p>
    <w:p w14:paraId="69BEEEBA" w14:textId="6B68AC5A" w:rsidR="705453DB" w:rsidRDefault="705453DB" w:rsidP="09281D3B">
      <w:pPr>
        <w:spacing w:line="264" w:lineRule="auto"/>
      </w:pPr>
      <w:r w:rsidRPr="09281D3B">
        <w:rPr>
          <w:rFonts w:ascii="Calibri" w:eastAsia="Calibri" w:hAnsi="Calibri" w:cs="Calibri"/>
        </w:rPr>
        <w:t xml:space="preserve"> </w:t>
      </w:r>
    </w:p>
    <w:p w14:paraId="4EA3C1E9" w14:textId="300E8BE9" w:rsidR="705453DB" w:rsidRDefault="705453DB">
      <w:del w:id="38" w:author="Linda Muller-Kessels" w:date="2021-04-30T09:43:00Z">
        <w:r w:rsidRPr="09281D3B" w:rsidDel="00CA25C6">
          <w:rPr>
            <w:rFonts w:ascii="Calibri" w:eastAsia="Calibri" w:hAnsi="Calibri" w:cs="Calibri"/>
          </w:rPr>
          <w:delText>Derya</w:delText>
        </w:r>
      </w:del>
      <w:ins w:id="39" w:author="Linda Muller-Kessels" w:date="2021-04-30T09:43:00Z">
        <w:r w:rsidR="00CA25C6">
          <w:rPr>
            <w:rFonts w:ascii="Calibri" w:eastAsia="Calibri" w:hAnsi="Calibri" w:cs="Calibri"/>
          </w:rPr>
          <w:t>X</w:t>
        </w:r>
      </w:ins>
      <w:r w:rsidRPr="09281D3B">
        <w:rPr>
          <w:rFonts w:ascii="Calibri" w:eastAsia="Calibri" w:hAnsi="Calibri" w:cs="Calibri"/>
        </w:rPr>
        <w:t xml:space="preserve"> voerde de volgende activiteiten uit:</w:t>
      </w:r>
    </w:p>
    <w:p w14:paraId="037EF9F2" w14:textId="75A06281" w:rsidR="705453DB" w:rsidRDefault="705453DB" w:rsidP="00C4145A">
      <w:pPr>
        <w:pStyle w:val="Lijstalinea"/>
        <w:numPr>
          <w:ilvl w:val="0"/>
          <w:numId w:val="26"/>
        </w:numPr>
      </w:pPr>
      <w:r w:rsidRPr="00C4145A">
        <w:rPr>
          <w:rFonts w:ascii="Calibri" w:eastAsia="Calibri" w:hAnsi="Calibri" w:cs="Calibri"/>
        </w:rPr>
        <w:t>Rapporteren projectvoortgang</w:t>
      </w:r>
      <w:r w:rsidR="00C4145A">
        <w:rPr>
          <w:rFonts w:ascii="Calibri" w:eastAsia="Calibri" w:hAnsi="Calibri" w:cs="Calibri"/>
        </w:rPr>
        <w:t>;</w:t>
      </w:r>
    </w:p>
    <w:p w14:paraId="14AA0F23" w14:textId="245CC95F" w:rsidR="705453DB" w:rsidRDefault="705453DB" w:rsidP="00C4145A">
      <w:pPr>
        <w:pStyle w:val="Lijstalinea"/>
        <w:numPr>
          <w:ilvl w:val="0"/>
          <w:numId w:val="26"/>
        </w:numPr>
      </w:pPr>
      <w:r w:rsidRPr="00C4145A">
        <w:rPr>
          <w:rFonts w:ascii="Calibri" w:eastAsia="Calibri" w:hAnsi="Calibri" w:cs="Calibri"/>
        </w:rPr>
        <w:t>Planning en budgettering</w:t>
      </w:r>
      <w:r w:rsidR="00C4145A">
        <w:rPr>
          <w:rFonts w:ascii="Calibri" w:eastAsia="Calibri" w:hAnsi="Calibri" w:cs="Calibri"/>
        </w:rPr>
        <w:t>;</w:t>
      </w:r>
    </w:p>
    <w:p w14:paraId="0D48C9A4" w14:textId="77C87EAC" w:rsidR="705453DB" w:rsidRDefault="705453DB" w:rsidP="00C4145A">
      <w:pPr>
        <w:pStyle w:val="Lijstalinea"/>
        <w:numPr>
          <w:ilvl w:val="0"/>
          <w:numId w:val="26"/>
        </w:numPr>
      </w:pPr>
      <w:r w:rsidRPr="00C4145A">
        <w:rPr>
          <w:rFonts w:ascii="Calibri" w:eastAsia="Calibri" w:hAnsi="Calibri" w:cs="Calibri"/>
        </w:rPr>
        <w:t>Resourcemanagement</w:t>
      </w:r>
      <w:r w:rsidR="00C4145A">
        <w:rPr>
          <w:rFonts w:ascii="Calibri" w:eastAsia="Calibri" w:hAnsi="Calibri" w:cs="Calibri"/>
        </w:rPr>
        <w:t>;</w:t>
      </w:r>
    </w:p>
    <w:p w14:paraId="65B5F328" w14:textId="4E6DDDF6" w:rsidR="705453DB" w:rsidRDefault="705453DB" w:rsidP="00C4145A">
      <w:pPr>
        <w:pStyle w:val="Lijstalinea"/>
        <w:numPr>
          <w:ilvl w:val="0"/>
          <w:numId w:val="26"/>
        </w:numPr>
      </w:pPr>
      <w:r w:rsidRPr="00C4145A">
        <w:rPr>
          <w:rFonts w:ascii="Calibri" w:eastAsia="Calibri" w:hAnsi="Calibri" w:cs="Calibri"/>
        </w:rPr>
        <w:t>Beheren van externe belanghebbenden</w:t>
      </w:r>
      <w:r w:rsidR="00C4145A">
        <w:rPr>
          <w:rFonts w:ascii="Calibri" w:eastAsia="Calibri" w:hAnsi="Calibri" w:cs="Calibri"/>
        </w:rPr>
        <w:t>;</w:t>
      </w:r>
    </w:p>
    <w:p w14:paraId="3703A5D8" w14:textId="70AB6392" w:rsidR="705453DB" w:rsidRDefault="705453DB" w:rsidP="00C4145A">
      <w:pPr>
        <w:pStyle w:val="Lijstalinea"/>
        <w:numPr>
          <w:ilvl w:val="0"/>
          <w:numId w:val="26"/>
        </w:numPr>
      </w:pPr>
      <w:r w:rsidRPr="00C4145A">
        <w:rPr>
          <w:rFonts w:ascii="Calibri" w:eastAsia="Calibri" w:hAnsi="Calibri" w:cs="Calibri"/>
        </w:rPr>
        <w:t>Opstellen van plannen: plan van aanpak, implementatieplan en draaiboek livegang</w:t>
      </w:r>
      <w:r w:rsidR="00C4145A">
        <w:rPr>
          <w:rFonts w:ascii="Calibri" w:eastAsia="Calibri" w:hAnsi="Calibri" w:cs="Calibri"/>
        </w:rPr>
        <w:t>;</w:t>
      </w:r>
    </w:p>
    <w:p w14:paraId="5B78AB6F" w14:textId="7D15139E" w:rsidR="705453DB" w:rsidRDefault="705453DB" w:rsidP="00C4145A">
      <w:pPr>
        <w:pStyle w:val="Lijstalinea"/>
        <w:numPr>
          <w:ilvl w:val="0"/>
          <w:numId w:val="26"/>
        </w:numPr>
      </w:pPr>
      <w:r w:rsidRPr="00C4145A">
        <w:rPr>
          <w:rFonts w:ascii="Calibri" w:eastAsia="Calibri" w:hAnsi="Calibri" w:cs="Calibri"/>
        </w:rPr>
        <w:t>Monitoren van activiteiten en bijsturen</w:t>
      </w:r>
      <w:r w:rsidR="00C4145A">
        <w:rPr>
          <w:rFonts w:ascii="Calibri" w:eastAsia="Calibri" w:hAnsi="Calibri" w:cs="Calibri"/>
        </w:rPr>
        <w:t>;</w:t>
      </w:r>
    </w:p>
    <w:p w14:paraId="2E6357C2" w14:textId="58E1E63B" w:rsidR="705453DB" w:rsidRDefault="705453DB" w:rsidP="00C4145A">
      <w:pPr>
        <w:pStyle w:val="Lijstalinea"/>
        <w:numPr>
          <w:ilvl w:val="0"/>
          <w:numId w:val="26"/>
        </w:numPr>
      </w:pPr>
      <w:r w:rsidRPr="00C4145A">
        <w:rPr>
          <w:rFonts w:ascii="Calibri" w:eastAsia="Calibri" w:hAnsi="Calibri" w:cs="Calibri"/>
        </w:rPr>
        <w:t xml:space="preserve">Afstemmen van projectvoortgang met de </w:t>
      </w:r>
      <w:r w:rsidR="00C4145A">
        <w:rPr>
          <w:rFonts w:ascii="Calibri" w:eastAsia="Calibri" w:hAnsi="Calibri" w:cs="Calibri"/>
        </w:rPr>
        <w:t>S</w:t>
      </w:r>
      <w:r w:rsidRPr="00C4145A">
        <w:rPr>
          <w:rFonts w:ascii="Calibri" w:eastAsia="Calibri" w:hAnsi="Calibri" w:cs="Calibri"/>
        </w:rPr>
        <w:t>crum teams en de opdrachtgever</w:t>
      </w:r>
      <w:r w:rsidR="00C4145A">
        <w:rPr>
          <w:rFonts w:ascii="Calibri" w:eastAsia="Calibri" w:hAnsi="Calibri" w:cs="Calibri"/>
        </w:rPr>
        <w:t>;</w:t>
      </w:r>
    </w:p>
    <w:p w14:paraId="03210D42" w14:textId="2CA55B62" w:rsidR="705453DB" w:rsidRDefault="705453DB" w:rsidP="00C4145A">
      <w:pPr>
        <w:pStyle w:val="Lijstalinea"/>
        <w:numPr>
          <w:ilvl w:val="0"/>
          <w:numId w:val="26"/>
        </w:numPr>
      </w:pPr>
      <w:r w:rsidRPr="00C4145A">
        <w:rPr>
          <w:rFonts w:ascii="Calibri" w:eastAsia="Calibri" w:hAnsi="Calibri" w:cs="Calibri"/>
        </w:rPr>
        <w:t>Bewaken kwaliteit van (deel)producten en test(eind)rapporten</w:t>
      </w:r>
      <w:r w:rsidR="00C4145A">
        <w:rPr>
          <w:rFonts w:ascii="Calibri" w:eastAsia="Calibri" w:hAnsi="Calibri" w:cs="Calibri"/>
        </w:rPr>
        <w:t>;</w:t>
      </w:r>
    </w:p>
    <w:p w14:paraId="7A57240E" w14:textId="0D67678B" w:rsidR="705453DB" w:rsidRDefault="705453DB" w:rsidP="00C4145A">
      <w:pPr>
        <w:pStyle w:val="Lijstalinea"/>
        <w:numPr>
          <w:ilvl w:val="0"/>
          <w:numId w:val="26"/>
        </w:numPr>
      </w:pPr>
      <w:r w:rsidRPr="00C4145A">
        <w:rPr>
          <w:rFonts w:ascii="Calibri" w:eastAsia="Calibri" w:hAnsi="Calibri" w:cs="Calibri"/>
        </w:rPr>
        <w:t>Onderhouden en managen van klantcontacten</w:t>
      </w:r>
      <w:r w:rsidR="00C4145A">
        <w:rPr>
          <w:rFonts w:ascii="Calibri" w:eastAsia="Calibri" w:hAnsi="Calibri" w:cs="Calibri"/>
        </w:rPr>
        <w:t>;</w:t>
      </w:r>
    </w:p>
    <w:p w14:paraId="5E510791" w14:textId="25ED1468" w:rsidR="705453DB" w:rsidRDefault="705453DB" w:rsidP="00C4145A">
      <w:pPr>
        <w:pStyle w:val="Lijstalinea"/>
        <w:numPr>
          <w:ilvl w:val="0"/>
          <w:numId w:val="26"/>
        </w:numPr>
      </w:pPr>
      <w:r w:rsidRPr="00C4145A">
        <w:rPr>
          <w:rFonts w:ascii="Calibri" w:eastAsia="Calibri" w:hAnsi="Calibri" w:cs="Calibri"/>
        </w:rPr>
        <w:t>Monitoren, bewaken en verbeteren van implementaties</w:t>
      </w:r>
      <w:r w:rsidR="00C4145A">
        <w:rPr>
          <w:rFonts w:ascii="Calibri" w:eastAsia="Calibri" w:hAnsi="Calibri" w:cs="Calibri"/>
        </w:rPr>
        <w:t>;</w:t>
      </w:r>
    </w:p>
    <w:p w14:paraId="2809D173" w14:textId="6712757C" w:rsidR="705453DB" w:rsidRDefault="705453DB" w:rsidP="00C4145A">
      <w:pPr>
        <w:pStyle w:val="Lijstalinea"/>
        <w:numPr>
          <w:ilvl w:val="0"/>
          <w:numId w:val="26"/>
        </w:numPr>
      </w:pPr>
      <w:r w:rsidRPr="00C4145A">
        <w:rPr>
          <w:rFonts w:ascii="Calibri" w:eastAsia="Calibri" w:hAnsi="Calibri" w:cs="Calibri"/>
        </w:rPr>
        <w:t>Optimalisatie projectmanagement processen</w:t>
      </w:r>
      <w:r w:rsidR="00C4145A">
        <w:rPr>
          <w:rFonts w:ascii="Calibri" w:eastAsia="Calibri" w:hAnsi="Calibri" w:cs="Calibri"/>
        </w:rPr>
        <w:t>;</w:t>
      </w:r>
    </w:p>
    <w:p w14:paraId="08D4FD5A" w14:textId="703E33BA" w:rsidR="705453DB" w:rsidRDefault="705453DB" w:rsidP="09281D3B">
      <w:pPr>
        <w:spacing w:line="264" w:lineRule="auto"/>
      </w:pPr>
      <w:r w:rsidRPr="09281D3B">
        <w:rPr>
          <w:rFonts w:ascii="Calibri" w:eastAsia="Calibri" w:hAnsi="Calibri" w:cs="Calibri"/>
        </w:rPr>
        <w:t>• Ondersteunen en begeleiden in beheer name.</w:t>
      </w:r>
    </w:p>
    <w:p w14:paraId="3E9E4C7B" w14:textId="181362B3" w:rsidR="705453DB" w:rsidRDefault="705453DB" w:rsidP="09281D3B">
      <w:pPr>
        <w:spacing w:line="264" w:lineRule="auto"/>
      </w:pPr>
      <w:r w:rsidRPr="09281D3B">
        <w:rPr>
          <w:rFonts w:ascii="Calibri" w:eastAsia="Calibri" w:hAnsi="Calibri" w:cs="Calibri"/>
          <w:b/>
          <w:bCs/>
        </w:rPr>
        <w:t>Resultaat:</w:t>
      </w:r>
    </w:p>
    <w:p w14:paraId="4B09750E" w14:textId="563BE231" w:rsidR="705453DB" w:rsidRDefault="705453DB" w:rsidP="09281D3B">
      <w:pPr>
        <w:spacing w:line="264" w:lineRule="auto"/>
      </w:pPr>
      <w:r w:rsidRPr="09281D3B">
        <w:rPr>
          <w:rFonts w:ascii="Calibri" w:eastAsia="Calibri" w:hAnsi="Calibri" w:cs="Calibri"/>
        </w:rPr>
        <w:lastRenderedPageBreak/>
        <w:t xml:space="preserve">Een dashboard met een geografische kaart van Nederland met de status van de sensoren per locatie met een statusaanduiding en een omschrijving van de status. Met de invoering van LMW2 werd de volledigheid en kwaliteit van meetgegevens hoger. </w:t>
      </w:r>
    </w:p>
    <w:p w14:paraId="487B441E" w14:textId="4C65573E" w:rsidR="705453DB" w:rsidRDefault="705453DB">
      <w:r w:rsidRPr="09281D3B">
        <w:rPr>
          <w:rFonts w:ascii="Calibri" w:eastAsia="Calibri" w:hAnsi="Calibri" w:cs="Calibri"/>
          <w:b/>
          <w:bCs/>
          <w:caps/>
        </w:rPr>
        <w:t xml:space="preserve">METHODEN EN TECHNIEKEN: </w:t>
      </w:r>
      <w:r w:rsidRPr="09281D3B">
        <w:rPr>
          <w:rFonts w:ascii="Calibri" w:eastAsia="Calibri" w:hAnsi="Calibri" w:cs="Calibri"/>
        </w:rPr>
        <w:t xml:space="preserve">PRINCE2, Microsoft Project, SharePoint en </w:t>
      </w:r>
      <w:proofErr w:type="spellStart"/>
      <w:r w:rsidRPr="09281D3B">
        <w:rPr>
          <w:rFonts w:ascii="Calibri" w:eastAsia="Calibri" w:hAnsi="Calibri" w:cs="Calibri"/>
        </w:rPr>
        <w:t>Kode</w:t>
      </w:r>
      <w:proofErr w:type="spellEnd"/>
      <w:r w:rsidRPr="09281D3B">
        <w:rPr>
          <w:rFonts w:ascii="Calibri" w:eastAsia="Calibri" w:hAnsi="Calibri" w:cs="Calibri"/>
        </w:rPr>
        <w:t xml:space="preserve"> (business rule engine)</w:t>
      </w:r>
    </w:p>
    <w:p w14:paraId="205CAE99" w14:textId="77777777" w:rsidR="00C4145A" w:rsidRDefault="00AA41A0" w:rsidP="00C4145A">
      <w:pPr>
        <w:tabs>
          <w:tab w:val="left" w:pos="2835"/>
        </w:tabs>
      </w:pPr>
      <w:r>
        <w:pict w14:anchorId="1D2B4758">
          <v:rect id="_x0000_i1029" style="width:0;height:1.5pt" o:hralign="center" o:bordertopcolor="this" o:borderleftcolor="this" o:borderbottomcolor="this" o:borderrightcolor="this" o:hrstd="t" o:hr="t" fillcolor="#a0a0a0" stroked="f"/>
        </w:pict>
      </w:r>
    </w:p>
    <w:p w14:paraId="5808F303" w14:textId="0944BBAF" w:rsidR="705453DB" w:rsidRDefault="705453DB">
      <w:r w:rsidRPr="09281D3B">
        <w:rPr>
          <w:rFonts w:ascii="Calibri" w:eastAsia="Calibri" w:hAnsi="Calibri" w:cs="Calibri"/>
          <w:b/>
          <w:bCs/>
          <w:caps/>
        </w:rPr>
        <w:t xml:space="preserve">PROJECT: </w:t>
      </w:r>
      <w:r w:rsidRPr="09281D3B">
        <w:rPr>
          <w:rFonts w:ascii="Calibri" w:eastAsia="Calibri" w:hAnsi="Calibri" w:cs="Calibri"/>
        </w:rPr>
        <w:t xml:space="preserve">Zaakgericht werken met KIM (backend) en </w:t>
      </w:r>
      <w:proofErr w:type="spellStart"/>
      <w:r w:rsidRPr="09281D3B">
        <w:rPr>
          <w:rFonts w:ascii="Calibri" w:eastAsia="Calibri" w:hAnsi="Calibri" w:cs="Calibri"/>
        </w:rPr>
        <w:t>TriplEforms</w:t>
      </w:r>
      <w:proofErr w:type="spellEnd"/>
      <w:r w:rsidRPr="09281D3B">
        <w:rPr>
          <w:rFonts w:ascii="Calibri" w:eastAsia="Calibri" w:hAnsi="Calibri" w:cs="Calibri"/>
        </w:rPr>
        <w:t xml:space="preserve"> (Front-end)</w:t>
      </w:r>
    </w:p>
    <w:p w14:paraId="2B47B29A" w14:textId="1CBBF3D1" w:rsidR="705453DB" w:rsidRDefault="705453DB">
      <w:r w:rsidRPr="09281D3B">
        <w:rPr>
          <w:rFonts w:ascii="Calibri" w:eastAsia="Calibri" w:hAnsi="Calibri" w:cs="Calibri"/>
          <w:b/>
          <w:bCs/>
          <w:caps/>
        </w:rPr>
        <w:t xml:space="preserve">OPDRACHTGEVER: </w:t>
      </w:r>
      <w:r w:rsidRPr="09281D3B">
        <w:rPr>
          <w:rFonts w:ascii="Calibri" w:eastAsia="Calibri" w:hAnsi="Calibri" w:cs="Calibri"/>
        </w:rPr>
        <w:t xml:space="preserve">Gemeente Amsterdam (KIM en </w:t>
      </w:r>
      <w:proofErr w:type="spellStart"/>
      <w:r w:rsidRPr="09281D3B">
        <w:rPr>
          <w:rFonts w:ascii="Calibri" w:eastAsia="Calibri" w:hAnsi="Calibri" w:cs="Calibri"/>
        </w:rPr>
        <w:t>TriplEforms</w:t>
      </w:r>
      <w:proofErr w:type="spellEnd"/>
      <w:r w:rsidRPr="09281D3B">
        <w:rPr>
          <w:rFonts w:ascii="Calibri" w:eastAsia="Calibri" w:hAnsi="Calibri" w:cs="Calibri"/>
        </w:rPr>
        <w:t>), Gemeente Den Haag, Gemeente Deventer (</w:t>
      </w:r>
      <w:proofErr w:type="spellStart"/>
      <w:r w:rsidRPr="09281D3B">
        <w:rPr>
          <w:rFonts w:ascii="Calibri" w:eastAsia="Calibri" w:hAnsi="Calibri" w:cs="Calibri"/>
        </w:rPr>
        <w:t>TriplEforms</w:t>
      </w:r>
      <w:proofErr w:type="spellEnd"/>
      <w:r w:rsidRPr="09281D3B">
        <w:rPr>
          <w:rFonts w:ascii="Calibri" w:eastAsia="Calibri" w:hAnsi="Calibri" w:cs="Calibri"/>
        </w:rPr>
        <w:t>)</w:t>
      </w:r>
    </w:p>
    <w:p w14:paraId="47E4E3C2" w14:textId="75F8C27D" w:rsidR="705453DB" w:rsidRDefault="705453DB">
      <w:r w:rsidRPr="09281D3B">
        <w:rPr>
          <w:rFonts w:ascii="Calibri" w:eastAsia="Calibri" w:hAnsi="Calibri" w:cs="Calibri"/>
          <w:b/>
          <w:bCs/>
          <w:caps/>
        </w:rPr>
        <w:t xml:space="preserve">BRANCHE: </w:t>
      </w:r>
      <w:r w:rsidRPr="09281D3B">
        <w:rPr>
          <w:rFonts w:ascii="Calibri" w:eastAsia="Calibri" w:hAnsi="Calibri" w:cs="Calibri"/>
        </w:rPr>
        <w:t>Overheid</w:t>
      </w:r>
      <w:r>
        <w:tab/>
      </w:r>
      <w:r w:rsidRPr="09281D3B">
        <w:rPr>
          <w:rFonts w:ascii="Calibri" w:eastAsia="Calibri" w:hAnsi="Calibri" w:cs="Calibri"/>
        </w:rPr>
        <w:t>PERIODE: mrt 2011 - mrt 2018</w:t>
      </w:r>
    </w:p>
    <w:p w14:paraId="54FD9DDA" w14:textId="2660EA12" w:rsidR="705453DB" w:rsidRDefault="705453DB">
      <w:r w:rsidRPr="09281D3B">
        <w:rPr>
          <w:rFonts w:ascii="Calibri" w:eastAsia="Calibri" w:hAnsi="Calibri" w:cs="Calibri"/>
          <w:b/>
          <w:bCs/>
          <w:caps/>
        </w:rPr>
        <w:t xml:space="preserve">ROL: </w:t>
      </w:r>
      <w:r w:rsidRPr="09281D3B">
        <w:rPr>
          <w:rFonts w:ascii="Calibri" w:eastAsia="Calibri" w:hAnsi="Calibri" w:cs="Calibri"/>
        </w:rPr>
        <w:t>Projectmanager</w:t>
      </w:r>
    </w:p>
    <w:p w14:paraId="1D959DCC" w14:textId="391A2896" w:rsidR="705453DB" w:rsidRDefault="705453DB">
      <w:r w:rsidRPr="09281D3B">
        <w:rPr>
          <w:rFonts w:ascii="Calibri" w:eastAsia="Calibri" w:hAnsi="Calibri" w:cs="Calibri"/>
          <w:b/>
          <w:bCs/>
        </w:rPr>
        <w:t>OMSCHRIJVING:</w:t>
      </w:r>
      <w:r w:rsidRPr="09281D3B">
        <w:rPr>
          <w:rFonts w:ascii="Calibri" w:eastAsia="Calibri" w:hAnsi="Calibri" w:cs="Calibri"/>
        </w:rPr>
        <w:t xml:space="preserve"> </w:t>
      </w:r>
      <w:del w:id="40" w:author="Linda Muller-Kessels" w:date="2021-04-30T09:43:00Z">
        <w:r w:rsidRPr="09281D3B" w:rsidDel="00CA25C6">
          <w:rPr>
            <w:rFonts w:ascii="Calibri" w:eastAsia="Calibri" w:hAnsi="Calibri" w:cs="Calibri"/>
          </w:rPr>
          <w:delText>Derya</w:delText>
        </w:r>
      </w:del>
      <w:ins w:id="41" w:author="Linda Muller-Kessels" w:date="2021-04-30T09:43:00Z">
        <w:r w:rsidR="00CA25C6">
          <w:rPr>
            <w:rFonts w:ascii="Calibri" w:eastAsia="Calibri" w:hAnsi="Calibri" w:cs="Calibri"/>
          </w:rPr>
          <w:t>X</w:t>
        </w:r>
      </w:ins>
      <w:r w:rsidRPr="09281D3B">
        <w:rPr>
          <w:rFonts w:ascii="Calibri" w:eastAsia="Calibri" w:hAnsi="Calibri" w:cs="Calibri"/>
        </w:rPr>
        <w:t xml:space="preserve"> heeft het een grote bijdrage geleverd als Projectmanager binnen de gemeentelijke markt. Zij heeft voor een aantal grote gemeenten de implementatie van zaakgericht werken en </w:t>
      </w:r>
      <w:proofErr w:type="spellStart"/>
      <w:r w:rsidRPr="09281D3B">
        <w:rPr>
          <w:rFonts w:ascii="Calibri" w:eastAsia="Calibri" w:hAnsi="Calibri" w:cs="Calibri"/>
        </w:rPr>
        <w:t>TriplEforms</w:t>
      </w:r>
      <w:proofErr w:type="spellEnd"/>
      <w:r w:rsidRPr="09281D3B">
        <w:rPr>
          <w:rFonts w:ascii="Calibri" w:eastAsia="Calibri" w:hAnsi="Calibri" w:cs="Calibri"/>
        </w:rPr>
        <w:t xml:space="preserve"> gerealiseerd met </w:t>
      </w:r>
      <w:r w:rsidR="00C4145A">
        <w:rPr>
          <w:rFonts w:ascii="Calibri" w:eastAsia="Calibri" w:hAnsi="Calibri" w:cs="Calibri"/>
        </w:rPr>
        <w:t>S</w:t>
      </w:r>
      <w:r w:rsidRPr="09281D3B">
        <w:rPr>
          <w:rFonts w:ascii="Calibri" w:eastAsia="Calibri" w:hAnsi="Calibri" w:cs="Calibri"/>
        </w:rPr>
        <w:t>crum teams.</w:t>
      </w:r>
    </w:p>
    <w:p w14:paraId="66A6894C" w14:textId="3B93CC26" w:rsidR="705453DB" w:rsidRDefault="705453DB">
      <w:del w:id="42" w:author="Linda Muller-Kessels" w:date="2021-04-30T09:43:00Z">
        <w:r w:rsidRPr="09281D3B" w:rsidDel="00CA25C6">
          <w:rPr>
            <w:rFonts w:ascii="Calibri" w:eastAsia="Calibri" w:hAnsi="Calibri" w:cs="Calibri"/>
          </w:rPr>
          <w:delText>Derya</w:delText>
        </w:r>
      </w:del>
      <w:ins w:id="43" w:author="Linda Muller-Kessels" w:date="2021-04-30T09:43:00Z">
        <w:r w:rsidR="00CA25C6">
          <w:rPr>
            <w:rFonts w:ascii="Calibri" w:eastAsia="Calibri" w:hAnsi="Calibri" w:cs="Calibri"/>
          </w:rPr>
          <w:t>X</w:t>
        </w:r>
      </w:ins>
      <w:r w:rsidRPr="09281D3B">
        <w:rPr>
          <w:rFonts w:ascii="Calibri" w:eastAsia="Calibri" w:hAnsi="Calibri" w:cs="Calibri"/>
        </w:rPr>
        <w:t xml:space="preserve"> was binnen dit project verantwoordelijk voor:</w:t>
      </w:r>
    </w:p>
    <w:p w14:paraId="39F51117" w14:textId="7C66A36E" w:rsidR="705453DB" w:rsidRDefault="705453DB" w:rsidP="09281D3B">
      <w:pPr>
        <w:pStyle w:val="Lijstalinea"/>
        <w:numPr>
          <w:ilvl w:val="0"/>
          <w:numId w:val="4"/>
        </w:numPr>
        <w:rPr>
          <w:rFonts w:eastAsiaTheme="minorEastAsia"/>
        </w:rPr>
      </w:pPr>
      <w:r w:rsidRPr="09281D3B">
        <w:rPr>
          <w:rFonts w:ascii="Calibri" w:eastAsia="Calibri" w:hAnsi="Calibri" w:cs="Calibri"/>
        </w:rPr>
        <w:t>Het managen van het project (&gt; €100.000)</w:t>
      </w:r>
      <w:r w:rsidR="00C4145A">
        <w:rPr>
          <w:rFonts w:ascii="Calibri" w:eastAsia="Calibri" w:hAnsi="Calibri" w:cs="Calibri"/>
        </w:rPr>
        <w:t>;</w:t>
      </w:r>
    </w:p>
    <w:p w14:paraId="616A748D" w14:textId="64B98874" w:rsidR="705453DB" w:rsidRDefault="705453DB" w:rsidP="09281D3B">
      <w:pPr>
        <w:pStyle w:val="Lijstalinea"/>
        <w:numPr>
          <w:ilvl w:val="0"/>
          <w:numId w:val="4"/>
        </w:numPr>
        <w:rPr>
          <w:rFonts w:eastAsiaTheme="minorEastAsia"/>
        </w:rPr>
      </w:pPr>
      <w:r w:rsidRPr="09281D3B">
        <w:rPr>
          <w:rFonts w:ascii="Calibri" w:eastAsia="Calibri" w:hAnsi="Calibri" w:cs="Calibri"/>
        </w:rPr>
        <w:t>Planning en budgettering van alle activiteiten</w:t>
      </w:r>
      <w:r w:rsidR="00C4145A">
        <w:rPr>
          <w:rFonts w:ascii="Calibri" w:eastAsia="Calibri" w:hAnsi="Calibri" w:cs="Calibri"/>
        </w:rPr>
        <w:t>;</w:t>
      </w:r>
    </w:p>
    <w:p w14:paraId="51E1A44D" w14:textId="7D509452" w:rsidR="705453DB" w:rsidRDefault="705453DB" w:rsidP="09281D3B">
      <w:pPr>
        <w:pStyle w:val="Lijstalinea"/>
        <w:numPr>
          <w:ilvl w:val="0"/>
          <w:numId w:val="4"/>
        </w:numPr>
        <w:rPr>
          <w:rFonts w:eastAsiaTheme="minorEastAsia"/>
        </w:rPr>
      </w:pPr>
      <w:r w:rsidRPr="09281D3B">
        <w:rPr>
          <w:rFonts w:ascii="Calibri" w:eastAsia="Calibri" w:hAnsi="Calibri" w:cs="Calibri"/>
        </w:rPr>
        <w:t>Releasemanagement</w:t>
      </w:r>
      <w:r w:rsidR="00C4145A">
        <w:rPr>
          <w:rFonts w:ascii="Calibri" w:eastAsia="Calibri" w:hAnsi="Calibri" w:cs="Calibri"/>
        </w:rPr>
        <w:t>;</w:t>
      </w:r>
    </w:p>
    <w:p w14:paraId="3C448F93" w14:textId="00DD852B" w:rsidR="705453DB" w:rsidRDefault="705453DB" w:rsidP="09281D3B">
      <w:pPr>
        <w:pStyle w:val="Lijstalinea"/>
        <w:numPr>
          <w:ilvl w:val="0"/>
          <w:numId w:val="4"/>
        </w:numPr>
        <w:rPr>
          <w:rFonts w:eastAsiaTheme="minorEastAsia"/>
        </w:rPr>
      </w:pPr>
      <w:r w:rsidRPr="09281D3B">
        <w:rPr>
          <w:rFonts w:ascii="Calibri" w:eastAsia="Calibri" w:hAnsi="Calibri" w:cs="Calibri"/>
        </w:rPr>
        <w:t>Het bewaken van de kwaliteit van de (deel)producten en test(eind)rapporten</w:t>
      </w:r>
      <w:r w:rsidR="00C4145A">
        <w:rPr>
          <w:rFonts w:ascii="Calibri" w:eastAsia="Calibri" w:hAnsi="Calibri" w:cs="Calibri"/>
        </w:rPr>
        <w:t>;</w:t>
      </w:r>
    </w:p>
    <w:p w14:paraId="7FD1656C" w14:textId="399C318B" w:rsidR="705453DB" w:rsidRDefault="705453DB" w:rsidP="09281D3B">
      <w:pPr>
        <w:pStyle w:val="Lijstalinea"/>
        <w:numPr>
          <w:ilvl w:val="0"/>
          <w:numId w:val="4"/>
        </w:numPr>
        <w:rPr>
          <w:rFonts w:eastAsiaTheme="minorEastAsia"/>
        </w:rPr>
      </w:pPr>
      <w:r w:rsidRPr="09281D3B">
        <w:rPr>
          <w:rFonts w:ascii="Calibri" w:eastAsia="Calibri" w:hAnsi="Calibri" w:cs="Calibri"/>
        </w:rPr>
        <w:t>Het adviseren van de stuurgroep</w:t>
      </w:r>
      <w:r w:rsidR="00C4145A">
        <w:rPr>
          <w:rFonts w:ascii="Calibri" w:eastAsia="Calibri" w:hAnsi="Calibri" w:cs="Calibri"/>
        </w:rPr>
        <w:t>;</w:t>
      </w:r>
    </w:p>
    <w:p w14:paraId="19625279" w14:textId="7D540D97" w:rsidR="705453DB" w:rsidRDefault="705453DB" w:rsidP="09281D3B">
      <w:pPr>
        <w:pStyle w:val="Lijstalinea"/>
        <w:numPr>
          <w:ilvl w:val="0"/>
          <w:numId w:val="4"/>
        </w:numPr>
        <w:rPr>
          <w:rFonts w:eastAsiaTheme="minorEastAsia"/>
        </w:rPr>
      </w:pPr>
      <w:r w:rsidRPr="09281D3B">
        <w:rPr>
          <w:rFonts w:ascii="Calibri" w:eastAsia="Calibri" w:hAnsi="Calibri" w:cs="Calibri"/>
        </w:rPr>
        <w:t>Het ondersteunen en begeleiden van de medewerkers bij het gebruik en implementeren van de software.</w:t>
      </w:r>
    </w:p>
    <w:p w14:paraId="39223059" w14:textId="2CA284CB" w:rsidR="705453DB" w:rsidRDefault="705453DB">
      <w:r w:rsidRPr="09281D3B">
        <w:rPr>
          <w:rFonts w:ascii="Calibri" w:eastAsia="Calibri" w:hAnsi="Calibri" w:cs="Calibri"/>
        </w:rPr>
        <w:t xml:space="preserve"> </w:t>
      </w:r>
      <w:r w:rsidRPr="09281D3B">
        <w:rPr>
          <w:rFonts w:ascii="Calibri" w:eastAsia="Calibri" w:hAnsi="Calibri" w:cs="Calibri"/>
          <w:b/>
          <w:bCs/>
        </w:rPr>
        <w:t>Resultaat</w:t>
      </w:r>
    </w:p>
    <w:p w14:paraId="6449CF59" w14:textId="300B967D" w:rsidR="705453DB" w:rsidRDefault="705453DB">
      <w:r w:rsidRPr="09281D3B">
        <w:rPr>
          <w:rFonts w:ascii="Calibri" w:eastAsia="Calibri" w:hAnsi="Calibri" w:cs="Calibri"/>
        </w:rPr>
        <w:t xml:space="preserve">In de tijd dat </w:t>
      </w:r>
      <w:del w:id="44" w:author="Linda Muller-Kessels" w:date="2021-04-30T09:43:00Z">
        <w:r w:rsidRPr="09281D3B" w:rsidDel="00CA25C6">
          <w:rPr>
            <w:rFonts w:ascii="Calibri" w:eastAsia="Calibri" w:hAnsi="Calibri" w:cs="Calibri"/>
          </w:rPr>
          <w:delText>Derya</w:delText>
        </w:r>
      </w:del>
      <w:ins w:id="45" w:author="Linda Muller-Kessels" w:date="2021-04-30T09:43:00Z">
        <w:r w:rsidR="00CA25C6">
          <w:rPr>
            <w:rFonts w:ascii="Calibri" w:eastAsia="Calibri" w:hAnsi="Calibri" w:cs="Calibri"/>
          </w:rPr>
          <w:t>X</w:t>
        </w:r>
      </w:ins>
      <w:r w:rsidRPr="09281D3B">
        <w:rPr>
          <w:rFonts w:ascii="Calibri" w:eastAsia="Calibri" w:hAnsi="Calibri" w:cs="Calibri"/>
        </w:rPr>
        <w:t xml:space="preserve"> bij </w:t>
      </w:r>
      <w:proofErr w:type="spellStart"/>
      <w:r w:rsidRPr="09281D3B">
        <w:rPr>
          <w:rFonts w:ascii="Calibri" w:eastAsia="Calibri" w:hAnsi="Calibri" w:cs="Calibri"/>
        </w:rPr>
        <w:t>Kodision</w:t>
      </w:r>
      <w:proofErr w:type="spellEnd"/>
      <w:r w:rsidRPr="09281D3B">
        <w:rPr>
          <w:rFonts w:ascii="Calibri" w:eastAsia="Calibri" w:hAnsi="Calibri" w:cs="Calibri"/>
        </w:rPr>
        <w:t xml:space="preserve"> heeft gewerkt heeft ze met passie en aandacht voor de mens het zaakgericht werken en digitalisering formulieren gemanaged en opgeleverd binnen afgesproken tijd, geld en kwaliteit.</w:t>
      </w:r>
    </w:p>
    <w:p w14:paraId="3E973A4B" w14:textId="34D620FF" w:rsidR="705453DB" w:rsidRDefault="705453DB">
      <w:r w:rsidRPr="09281D3B">
        <w:rPr>
          <w:rFonts w:ascii="Calibri" w:eastAsia="Calibri" w:hAnsi="Calibri" w:cs="Calibri"/>
          <w:b/>
          <w:bCs/>
          <w:caps/>
        </w:rPr>
        <w:t xml:space="preserve">METHODEN EN TECHNIEKEN: </w:t>
      </w:r>
      <w:r w:rsidRPr="09281D3B">
        <w:rPr>
          <w:rFonts w:ascii="Calibri" w:eastAsia="Calibri" w:hAnsi="Calibri" w:cs="Calibri"/>
        </w:rPr>
        <w:t xml:space="preserve">PRINCE2, MS Project, SharePoint, KIM en </w:t>
      </w:r>
      <w:proofErr w:type="spellStart"/>
      <w:r w:rsidRPr="09281D3B">
        <w:rPr>
          <w:rFonts w:ascii="Calibri" w:eastAsia="Calibri" w:hAnsi="Calibri" w:cs="Calibri"/>
        </w:rPr>
        <w:t>TriplEforms</w:t>
      </w:r>
      <w:proofErr w:type="spellEnd"/>
    </w:p>
    <w:p w14:paraId="60DC0949" w14:textId="77777777" w:rsidR="00C4145A" w:rsidRDefault="00AA41A0" w:rsidP="00C4145A">
      <w:pPr>
        <w:tabs>
          <w:tab w:val="left" w:pos="2835"/>
        </w:tabs>
      </w:pPr>
      <w:r>
        <w:pict w14:anchorId="5E32E084">
          <v:rect id="_x0000_i1030" style="width:0;height:1.5pt" o:hralign="center" o:bordertopcolor="this" o:borderleftcolor="this" o:borderbottomcolor="this" o:borderrightcolor="this" o:hrstd="t" o:hr="t" fillcolor="#a0a0a0" stroked="f"/>
        </w:pict>
      </w:r>
    </w:p>
    <w:p w14:paraId="4168C382" w14:textId="78D7AF80" w:rsidR="705453DB" w:rsidRDefault="705453DB">
      <w:r w:rsidRPr="09281D3B">
        <w:rPr>
          <w:rFonts w:ascii="Calibri" w:eastAsia="Calibri" w:hAnsi="Calibri" w:cs="Calibri"/>
          <w:b/>
          <w:bCs/>
          <w:caps/>
        </w:rPr>
        <w:t xml:space="preserve">PROJECT: </w:t>
      </w:r>
      <w:r w:rsidRPr="09281D3B">
        <w:rPr>
          <w:rFonts w:ascii="Calibri" w:eastAsia="Calibri" w:hAnsi="Calibri" w:cs="Calibri"/>
        </w:rPr>
        <w:t>Proof of Concept TTS</w:t>
      </w:r>
    </w:p>
    <w:p w14:paraId="1BCE8337" w14:textId="082C456E" w:rsidR="705453DB" w:rsidRDefault="705453DB">
      <w:r w:rsidRPr="09281D3B">
        <w:rPr>
          <w:rFonts w:ascii="Calibri" w:eastAsia="Calibri" w:hAnsi="Calibri" w:cs="Calibri"/>
          <w:b/>
          <w:bCs/>
          <w:caps/>
        </w:rPr>
        <w:t xml:space="preserve">OPDRACHTGEVER: </w:t>
      </w:r>
      <w:proofErr w:type="spellStart"/>
      <w:r w:rsidRPr="09281D3B">
        <w:rPr>
          <w:rFonts w:ascii="Calibri" w:eastAsia="Calibri" w:hAnsi="Calibri" w:cs="Calibri"/>
        </w:rPr>
        <w:t>Glencore</w:t>
      </w:r>
      <w:proofErr w:type="spellEnd"/>
      <w:r w:rsidRPr="09281D3B">
        <w:rPr>
          <w:rFonts w:ascii="Calibri" w:eastAsia="Calibri" w:hAnsi="Calibri" w:cs="Calibri"/>
        </w:rPr>
        <w:t xml:space="preserve"> </w:t>
      </w:r>
      <w:proofErr w:type="spellStart"/>
      <w:r w:rsidRPr="09281D3B">
        <w:rPr>
          <w:rFonts w:ascii="Calibri" w:eastAsia="Calibri" w:hAnsi="Calibri" w:cs="Calibri"/>
        </w:rPr>
        <w:t>Grain</w:t>
      </w:r>
      <w:proofErr w:type="spellEnd"/>
      <w:r w:rsidRPr="09281D3B">
        <w:rPr>
          <w:rFonts w:ascii="Calibri" w:eastAsia="Calibri" w:hAnsi="Calibri" w:cs="Calibri"/>
        </w:rPr>
        <w:t xml:space="preserve"> B.V., Rotterdam via Novisource OS</w:t>
      </w:r>
    </w:p>
    <w:p w14:paraId="74C3CACF" w14:textId="12F72E5F" w:rsidR="705453DB" w:rsidRPr="00CA25C6" w:rsidRDefault="705453DB">
      <w:pPr>
        <w:rPr>
          <w:rPrChange w:id="46" w:author="Linda Muller-Kessels" w:date="2021-04-30T09:43:00Z">
            <w:rPr>
              <w:lang w:val="en-US"/>
            </w:rPr>
          </w:rPrChange>
        </w:rPr>
      </w:pPr>
      <w:r w:rsidRPr="00CA25C6">
        <w:rPr>
          <w:rFonts w:ascii="Calibri" w:eastAsia="Calibri" w:hAnsi="Calibri" w:cs="Calibri"/>
          <w:b/>
          <w:bCs/>
          <w:caps/>
          <w:rPrChange w:id="47" w:author="Linda Muller-Kessels" w:date="2021-04-30T09:43:00Z">
            <w:rPr>
              <w:rFonts w:ascii="Calibri" w:eastAsia="Calibri" w:hAnsi="Calibri" w:cs="Calibri"/>
              <w:b/>
              <w:bCs/>
              <w:caps/>
              <w:lang w:val="en-US"/>
            </w:rPr>
          </w:rPrChange>
        </w:rPr>
        <w:t xml:space="preserve">BRANCHE: </w:t>
      </w:r>
      <w:r w:rsidRPr="00CA25C6">
        <w:rPr>
          <w:rFonts w:ascii="Calibri" w:eastAsia="Calibri" w:hAnsi="Calibri" w:cs="Calibri"/>
          <w:rPrChange w:id="48" w:author="Linda Muller-Kessels" w:date="2021-04-30T09:43:00Z">
            <w:rPr>
              <w:rFonts w:ascii="Calibri" w:eastAsia="Calibri" w:hAnsi="Calibri" w:cs="Calibri"/>
              <w:lang w:val="en-US"/>
            </w:rPr>
          </w:rPrChange>
        </w:rPr>
        <w:t>Handel</w:t>
      </w:r>
      <w:r w:rsidRPr="00CA25C6">
        <w:rPr>
          <w:rPrChange w:id="49" w:author="Linda Muller-Kessels" w:date="2021-04-30T09:43:00Z">
            <w:rPr>
              <w:lang w:val="en-US"/>
            </w:rPr>
          </w:rPrChange>
        </w:rPr>
        <w:tab/>
      </w:r>
      <w:r w:rsidRPr="00CA25C6">
        <w:rPr>
          <w:rFonts w:ascii="Calibri" w:eastAsia="Calibri" w:hAnsi="Calibri" w:cs="Calibri"/>
          <w:rPrChange w:id="50" w:author="Linda Muller-Kessels" w:date="2021-04-30T09:43:00Z">
            <w:rPr>
              <w:rFonts w:ascii="Calibri" w:eastAsia="Calibri" w:hAnsi="Calibri" w:cs="Calibri"/>
              <w:lang w:val="en-US"/>
            </w:rPr>
          </w:rPrChange>
        </w:rPr>
        <w:t>PERIODE: sep 2008 - sep 2010</w:t>
      </w:r>
    </w:p>
    <w:p w14:paraId="2E853B11" w14:textId="1C71E5D6" w:rsidR="705453DB" w:rsidRPr="00CA25C6" w:rsidRDefault="705453DB">
      <w:pPr>
        <w:rPr>
          <w:rPrChange w:id="51" w:author="Linda Muller-Kessels" w:date="2021-04-30T09:43:00Z">
            <w:rPr>
              <w:lang w:val="en-US"/>
            </w:rPr>
          </w:rPrChange>
        </w:rPr>
      </w:pPr>
      <w:r w:rsidRPr="00CA25C6">
        <w:rPr>
          <w:rFonts w:ascii="Calibri" w:eastAsia="Calibri" w:hAnsi="Calibri" w:cs="Calibri"/>
          <w:b/>
          <w:bCs/>
          <w:caps/>
          <w:rPrChange w:id="52" w:author="Linda Muller-Kessels" w:date="2021-04-30T09:43:00Z">
            <w:rPr>
              <w:rFonts w:ascii="Calibri" w:eastAsia="Calibri" w:hAnsi="Calibri" w:cs="Calibri"/>
              <w:b/>
              <w:bCs/>
              <w:caps/>
              <w:lang w:val="en-US"/>
            </w:rPr>
          </w:rPrChange>
        </w:rPr>
        <w:t xml:space="preserve">ROL: </w:t>
      </w:r>
      <w:r w:rsidRPr="00CA25C6">
        <w:rPr>
          <w:rFonts w:ascii="Calibri" w:eastAsia="Calibri" w:hAnsi="Calibri" w:cs="Calibri"/>
          <w:rPrChange w:id="53" w:author="Linda Muller-Kessels" w:date="2021-04-30T09:43:00Z">
            <w:rPr>
              <w:rFonts w:ascii="Calibri" w:eastAsia="Calibri" w:hAnsi="Calibri" w:cs="Calibri"/>
              <w:lang w:val="en-US"/>
            </w:rPr>
          </w:rPrChange>
        </w:rPr>
        <w:t>Senior Consultant</w:t>
      </w:r>
    </w:p>
    <w:p w14:paraId="0D35CAF3" w14:textId="4798F43B" w:rsidR="705453DB" w:rsidRDefault="705453DB">
      <w:r w:rsidRPr="09281D3B">
        <w:rPr>
          <w:rFonts w:ascii="Calibri" w:eastAsia="Calibri" w:hAnsi="Calibri" w:cs="Calibri"/>
          <w:b/>
          <w:bCs/>
        </w:rPr>
        <w:t>OMSCHRIJVING:</w:t>
      </w:r>
      <w:r w:rsidRPr="09281D3B">
        <w:rPr>
          <w:rFonts w:ascii="Calibri" w:eastAsia="Calibri" w:hAnsi="Calibri" w:cs="Calibri"/>
        </w:rPr>
        <w:t xml:space="preserve"> Het uitvoeren van een ‘Proof of Concept’ en als vervolg hierop genereren van documentatie voor het </w:t>
      </w:r>
      <w:proofErr w:type="spellStart"/>
      <w:r w:rsidRPr="09281D3B">
        <w:rPr>
          <w:rFonts w:ascii="Calibri" w:eastAsia="Calibri" w:hAnsi="Calibri" w:cs="Calibri"/>
        </w:rPr>
        <w:t>Trading</w:t>
      </w:r>
      <w:proofErr w:type="spellEnd"/>
      <w:r w:rsidRPr="09281D3B">
        <w:rPr>
          <w:rFonts w:ascii="Calibri" w:eastAsia="Calibri" w:hAnsi="Calibri" w:cs="Calibri"/>
        </w:rPr>
        <w:t xml:space="preserve"> </w:t>
      </w:r>
      <w:proofErr w:type="spellStart"/>
      <w:r w:rsidRPr="09281D3B">
        <w:rPr>
          <w:rFonts w:ascii="Calibri" w:eastAsia="Calibri" w:hAnsi="Calibri" w:cs="Calibri"/>
        </w:rPr>
        <w:t>and</w:t>
      </w:r>
      <w:proofErr w:type="spellEnd"/>
      <w:r w:rsidRPr="09281D3B">
        <w:rPr>
          <w:rFonts w:ascii="Calibri" w:eastAsia="Calibri" w:hAnsi="Calibri" w:cs="Calibri"/>
        </w:rPr>
        <w:t xml:space="preserve"> Traffic System. TTS is het systeem waarin de aan- en verkoop van goederen geregistreerd worden en uiteindelijk facturen gegenereerd worden. Om dit te bereiken heeft </w:t>
      </w:r>
      <w:del w:id="54" w:author="Linda Muller-Kessels" w:date="2021-04-30T09:43:00Z">
        <w:r w:rsidRPr="09281D3B" w:rsidDel="00CA25C6">
          <w:rPr>
            <w:rFonts w:ascii="Calibri" w:eastAsia="Calibri" w:hAnsi="Calibri" w:cs="Calibri"/>
          </w:rPr>
          <w:delText>Derya</w:delText>
        </w:r>
      </w:del>
      <w:ins w:id="55" w:author="Linda Muller-Kessels" w:date="2021-04-30T09:43:00Z">
        <w:r w:rsidR="00CA25C6">
          <w:rPr>
            <w:rFonts w:ascii="Calibri" w:eastAsia="Calibri" w:hAnsi="Calibri" w:cs="Calibri"/>
          </w:rPr>
          <w:t>X</w:t>
        </w:r>
      </w:ins>
      <w:r w:rsidRPr="09281D3B">
        <w:rPr>
          <w:rFonts w:ascii="Calibri" w:eastAsia="Calibri" w:hAnsi="Calibri" w:cs="Calibri"/>
        </w:rPr>
        <w:t xml:space="preserve"> de processen en informatiestromen van het </w:t>
      </w:r>
      <w:proofErr w:type="spellStart"/>
      <w:r w:rsidRPr="09281D3B">
        <w:rPr>
          <w:rFonts w:ascii="Calibri" w:eastAsia="Calibri" w:hAnsi="Calibri" w:cs="Calibri"/>
        </w:rPr>
        <w:t>Trading</w:t>
      </w:r>
      <w:proofErr w:type="spellEnd"/>
      <w:r w:rsidRPr="09281D3B">
        <w:rPr>
          <w:rFonts w:ascii="Calibri" w:eastAsia="Calibri" w:hAnsi="Calibri" w:cs="Calibri"/>
        </w:rPr>
        <w:t xml:space="preserve"> </w:t>
      </w:r>
      <w:proofErr w:type="spellStart"/>
      <w:r w:rsidRPr="09281D3B">
        <w:rPr>
          <w:rFonts w:ascii="Calibri" w:eastAsia="Calibri" w:hAnsi="Calibri" w:cs="Calibri"/>
        </w:rPr>
        <w:t>and</w:t>
      </w:r>
      <w:proofErr w:type="spellEnd"/>
      <w:r w:rsidRPr="09281D3B">
        <w:rPr>
          <w:rFonts w:ascii="Calibri" w:eastAsia="Calibri" w:hAnsi="Calibri" w:cs="Calibri"/>
        </w:rPr>
        <w:t xml:space="preserve"> Traffic System in kaart gebracht. Met als doel om de documentatie op Intranet beschikbaar te stellen voor alle </w:t>
      </w:r>
      <w:proofErr w:type="spellStart"/>
      <w:r w:rsidRPr="09281D3B">
        <w:rPr>
          <w:rFonts w:ascii="Calibri" w:eastAsia="Calibri" w:hAnsi="Calibri" w:cs="Calibri"/>
        </w:rPr>
        <w:t>Glencore</w:t>
      </w:r>
      <w:proofErr w:type="spellEnd"/>
      <w:r w:rsidRPr="09281D3B">
        <w:rPr>
          <w:rFonts w:ascii="Calibri" w:eastAsia="Calibri" w:hAnsi="Calibri" w:cs="Calibri"/>
        </w:rPr>
        <w:t xml:space="preserve"> medewerkers wereldwijd.</w:t>
      </w:r>
    </w:p>
    <w:p w14:paraId="26AC860C" w14:textId="6F16E4FD" w:rsidR="705453DB" w:rsidRDefault="705453DB">
      <w:r w:rsidRPr="09281D3B">
        <w:rPr>
          <w:rFonts w:ascii="Calibri" w:eastAsia="Calibri" w:hAnsi="Calibri" w:cs="Calibri"/>
        </w:rPr>
        <w:t xml:space="preserve">Overige taken: Adviseren management en directie inzake bedrijfsprocessen en mediakeuze, verzamelen processen, informatiestromen en </w:t>
      </w:r>
      <w:proofErr w:type="spellStart"/>
      <w:r w:rsidRPr="09281D3B">
        <w:rPr>
          <w:rFonts w:ascii="Calibri" w:eastAsia="Calibri" w:hAnsi="Calibri" w:cs="Calibri"/>
        </w:rPr>
        <w:t>requirements</w:t>
      </w:r>
      <w:proofErr w:type="spellEnd"/>
      <w:r w:rsidRPr="09281D3B">
        <w:rPr>
          <w:rFonts w:ascii="Calibri" w:eastAsia="Calibri" w:hAnsi="Calibri" w:cs="Calibri"/>
        </w:rPr>
        <w:t>, interview gebruikers, standaarden voorstellen voor documenteren TTS-applicatie, verzorgen sessies en trainingen, uitwerken op het Intranet, opstellen documentatieplan, opstellen opleidingsplan.</w:t>
      </w:r>
    </w:p>
    <w:p w14:paraId="41D8EC85" w14:textId="640030EA" w:rsidR="705453DB" w:rsidRDefault="705453DB">
      <w:r w:rsidRPr="09281D3B">
        <w:rPr>
          <w:rFonts w:ascii="Calibri" w:eastAsia="Calibri" w:hAnsi="Calibri" w:cs="Calibri"/>
        </w:rPr>
        <w:t xml:space="preserve"> </w:t>
      </w:r>
      <w:r w:rsidRPr="09281D3B">
        <w:rPr>
          <w:rFonts w:ascii="Calibri" w:eastAsia="Calibri" w:hAnsi="Calibri" w:cs="Calibri"/>
          <w:b/>
          <w:bCs/>
        </w:rPr>
        <w:t>Resultaat:</w:t>
      </w:r>
      <w:r w:rsidRPr="09281D3B">
        <w:rPr>
          <w:rFonts w:ascii="Calibri" w:eastAsia="Calibri" w:hAnsi="Calibri" w:cs="Calibri"/>
        </w:rPr>
        <w:t xml:space="preserve"> </w:t>
      </w:r>
      <w:r>
        <w:br/>
      </w:r>
      <w:r w:rsidRPr="09281D3B">
        <w:rPr>
          <w:rFonts w:ascii="Calibri" w:eastAsia="Calibri" w:hAnsi="Calibri" w:cs="Calibri"/>
        </w:rPr>
        <w:t xml:space="preserve">TTS-documentatie op </w:t>
      </w:r>
      <w:proofErr w:type="spellStart"/>
      <w:r w:rsidRPr="09281D3B">
        <w:rPr>
          <w:rFonts w:ascii="Calibri" w:eastAsia="Calibri" w:hAnsi="Calibri" w:cs="Calibri"/>
        </w:rPr>
        <w:t>Glencore</w:t>
      </w:r>
      <w:proofErr w:type="spellEnd"/>
      <w:r w:rsidRPr="09281D3B">
        <w:rPr>
          <w:rFonts w:ascii="Calibri" w:eastAsia="Calibri" w:hAnsi="Calibri" w:cs="Calibri"/>
        </w:rPr>
        <w:t xml:space="preserve"> Intranet eind mei 2009, Use cases, geïmplementeerde business </w:t>
      </w:r>
      <w:proofErr w:type="spellStart"/>
      <w:r w:rsidRPr="09281D3B">
        <w:rPr>
          <w:rFonts w:ascii="Calibri" w:eastAsia="Calibri" w:hAnsi="Calibri" w:cs="Calibri"/>
        </w:rPr>
        <w:t>requirements</w:t>
      </w:r>
      <w:proofErr w:type="spellEnd"/>
      <w:r w:rsidRPr="09281D3B">
        <w:rPr>
          <w:rFonts w:ascii="Calibri" w:eastAsia="Calibri" w:hAnsi="Calibri" w:cs="Calibri"/>
        </w:rPr>
        <w:t>, flowcharts ITIL-processen.</w:t>
      </w:r>
    </w:p>
    <w:p w14:paraId="258C259E" w14:textId="044E836F" w:rsidR="705453DB" w:rsidRDefault="705453DB">
      <w:r w:rsidRPr="09281D3B">
        <w:rPr>
          <w:rFonts w:ascii="Calibri" w:eastAsia="Calibri" w:hAnsi="Calibri" w:cs="Calibri"/>
          <w:b/>
          <w:bCs/>
          <w:caps/>
        </w:rPr>
        <w:t xml:space="preserve">METHODEN EN TECHNIEKEN: </w:t>
      </w:r>
      <w:r w:rsidRPr="09281D3B">
        <w:rPr>
          <w:rFonts w:ascii="Calibri" w:eastAsia="Calibri" w:hAnsi="Calibri" w:cs="Calibri"/>
        </w:rPr>
        <w:t>MS Office, Stroomdiagrammen, Functioneel &amp; Technisch ontwerp, Use Case</w:t>
      </w:r>
    </w:p>
    <w:p w14:paraId="69F4741C" w14:textId="77777777" w:rsidR="00C4145A" w:rsidRDefault="00AA41A0" w:rsidP="00C4145A">
      <w:pPr>
        <w:tabs>
          <w:tab w:val="left" w:pos="2835"/>
        </w:tabs>
      </w:pPr>
      <w:r>
        <w:pict w14:anchorId="029A0668">
          <v:rect id="_x0000_i1031" style="width:0;height:1.5pt" o:hralign="center" o:bordertopcolor="this" o:borderleftcolor="this" o:borderbottomcolor="this" o:borderrightcolor="this" o:hrstd="t" o:hr="t" fillcolor="#a0a0a0" stroked="f"/>
        </w:pict>
      </w:r>
    </w:p>
    <w:p w14:paraId="553AE532" w14:textId="58DB034D" w:rsidR="705453DB" w:rsidRDefault="705453DB">
      <w:r w:rsidRPr="09281D3B">
        <w:rPr>
          <w:rFonts w:ascii="Calibri" w:eastAsia="Calibri" w:hAnsi="Calibri" w:cs="Calibri"/>
          <w:b/>
          <w:bCs/>
          <w:caps/>
        </w:rPr>
        <w:t xml:space="preserve">PROJECT: </w:t>
      </w:r>
      <w:r w:rsidRPr="09281D3B">
        <w:rPr>
          <w:rFonts w:ascii="Calibri" w:eastAsia="Calibri" w:hAnsi="Calibri" w:cs="Calibri"/>
        </w:rPr>
        <w:t xml:space="preserve">Opzetten/inrichten van </w:t>
      </w:r>
      <w:proofErr w:type="spellStart"/>
      <w:r w:rsidRPr="09281D3B">
        <w:rPr>
          <w:rFonts w:ascii="Calibri" w:eastAsia="Calibri" w:hAnsi="Calibri" w:cs="Calibri"/>
        </w:rPr>
        <w:t>Programme</w:t>
      </w:r>
      <w:proofErr w:type="spellEnd"/>
      <w:r w:rsidRPr="09281D3B">
        <w:rPr>
          <w:rFonts w:ascii="Calibri" w:eastAsia="Calibri" w:hAnsi="Calibri" w:cs="Calibri"/>
        </w:rPr>
        <w:t xml:space="preserve"> Support Office</w:t>
      </w:r>
    </w:p>
    <w:p w14:paraId="69102976" w14:textId="1621A8C5" w:rsidR="705453DB" w:rsidRDefault="705453DB">
      <w:r w:rsidRPr="09281D3B">
        <w:rPr>
          <w:rFonts w:ascii="Calibri" w:eastAsia="Calibri" w:hAnsi="Calibri" w:cs="Calibri"/>
          <w:b/>
          <w:bCs/>
          <w:caps/>
        </w:rPr>
        <w:t xml:space="preserve">OPDRACHTGEVER: </w:t>
      </w:r>
      <w:r w:rsidRPr="09281D3B">
        <w:rPr>
          <w:rFonts w:ascii="Calibri" w:eastAsia="Calibri" w:hAnsi="Calibri" w:cs="Calibri"/>
        </w:rPr>
        <w:t>Overtoom International Nederland BV, Den Dolder via Novisource OS</w:t>
      </w:r>
    </w:p>
    <w:p w14:paraId="64C6609B" w14:textId="6A4E33F0" w:rsidR="705453DB" w:rsidRDefault="705453DB">
      <w:r w:rsidRPr="09281D3B">
        <w:rPr>
          <w:rFonts w:ascii="Calibri" w:eastAsia="Calibri" w:hAnsi="Calibri" w:cs="Calibri"/>
          <w:b/>
          <w:bCs/>
          <w:caps/>
        </w:rPr>
        <w:t xml:space="preserve">BRANCHE: </w:t>
      </w:r>
      <w:r w:rsidRPr="09281D3B">
        <w:rPr>
          <w:rFonts w:ascii="Calibri" w:eastAsia="Calibri" w:hAnsi="Calibri" w:cs="Calibri"/>
        </w:rPr>
        <w:t>Logistiek</w:t>
      </w:r>
      <w:r>
        <w:tab/>
      </w:r>
      <w:r w:rsidRPr="09281D3B">
        <w:rPr>
          <w:rFonts w:ascii="Calibri" w:eastAsia="Calibri" w:hAnsi="Calibri" w:cs="Calibri"/>
        </w:rPr>
        <w:t>PERIODE: jun 2008 - aug 2008</w:t>
      </w:r>
    </w:p>
    <w:p w14:paraId="0BD37EE5" w14:textId="26144151" w:rsidR="705453DB" w:rsidRDefault="705453DB">
      <w:r w:rsidRPr="09281D3B">
        <w:rPr>
          <w:rFonts w:ascii="Calibri" w:eastAsia="Calibri" w:hAnsi="Calibri" w:cs="Calibri"/>
          <w:b/>
          <w:bCs/>
          <w:caps/>
        </w:rPr>
        <w:t xml:space="preserve">ROL: </w:t>
      </w:r>
      <w:r w:rsidRPr="09281D3B">
        <w:rPr>
          <w:rFonts w:ascii="Calibri" w:eastAsia="Calibri" w:hAnsi="Calibri" w:cs="Calibri"/>
        </w:rPr>
        <w:t>Senior Business Consultant/ Informatie Analist</w:t>
      </w:r>
    </w:p>
    <w:p w14:paraId="674FEF39" w14:textId="60E73667" w:rsidR="705453DB" w:rsidRDefault="705453DB">
      <w:r w:rsidRPr="09281D3B">
        <w:rPr>
          <w:rFonts w:ascii="Calibri" w:eastAsia="Calibri" w:hAnsi="Calibri" w:cs="Calibri"/>
          <w:b/>
          <w:bCs/>
        </w:rPr>
        <w:t>OMSCHRIJVING:</w:t>
      </w:r>
      <w:r w:rsidRPr="09281D3B">
        <w:rPr>
          <w:rFonts w:ascii="Calibri" w:eastAsia="Calibri" w:hAnsi="Calibri" w:cs="Calibri"/>
        </w:rPr>
        <w:t xml:space="preserve"> Het opzetten/inrichten van “</w:t>
      </w:r>
      <w:proofErr w:type="spellStart"/>
      <w:r w:rsidRPr="09281D3B">
        <w:rPr>
          <w:rFonts w:ascii="Calibri" w:eastAsia="Calibri" w:hAnsi="Calibri" w:cs="Calibri"/>
        </w:rPr>
        <w:t>Programme</w:t>
      </w:r>
      <w:proofErr w:type="spellEnd"/>
      <w:r w:rsidRPr="09281D3B">
        <w:rPr>
          <w:rFonts w:ascii="Calibri" w:eastAsia="Calibri" w:hAnsi="Calibri" w:cs="Calibri"/>
        </w:rPr>
        <w:t xml:space="preserve"> Support Office”, ter ondersteuning van lokale en groep projecten in Nederland, België en Frankrijk, het in kaart brengen van de huidige programma’s t.b.v. </w:t>
      </w:r>
      <w:r w:rsidRPr="09281D3B">
        <w:rPr>
          <w:rFonts w:ascii="Calibri" w:eastAsia="Calibri" w:hAnsi="Calibri" w:cs="Calibri"/>
        </w:rPr>
        <w:lastRenderedPageBreak/>
        <w:t>waarborgen van de project resultaten. Vanuit mijn kennis en ervaring met automatisering en business adviseren van de directie bij het selecteren van een geschikt pakket voor urenregistratie, facturatie en management rapportages t.b.v. het Programma Managementproces.</w:t>
      </w:r>
    </w:p>
    <w:p w14:paraId="08132985" w14:textId="3E04FE7D" w:rsidR="705453DB" w:rsidRDefault="705453DB">
      <w:r w:rsidRPr="09281D3B">
        <w:rPr>
          <w:rFonts w:ascii="Calibri" w:eastAsia="Calibri" w:hAnsi="Calibri" w:cs="Calibri"/>
        </w:rPr>
        <w:t>Overige taken: opzetten van richtlijnen/ procedures t.b.v. de projectorganisatie denk hierbij aan o.a. handboek, templates, methodiek, vergaderschema’s, procedures, opzetten van een introductieprogramma en competentie voor interne &amp; externe personeel, ondersteunen en opvoeden van de organisatie bij het leren projectmatig werken, bedenken en uitwerken van een strategieplan om nieuwe opzet tussen de oren te krijgen van Projectleiders en Projectmanagers.</w:t>
      </w:r>
    </w:p>
    <w:p w14:paraId="2B79ADE1" w14:textId="345383F9" w:rsidR="705453DB" w:rsidRPr="00C4145A" w:rsidRDefault="705453DB">
      <w:r w:rsidRPr="09281D3B">
        <w:rPr>
          <w:rFonts w:ascii="Calibri" w:eastAsia="Calibri" w:hAnsi="Calibri" w:cs="Calibri"/>
          <w:b/>
          <w:bCs/>
        </w:rPr>
        <w:t xml:space="preserve">Resultaat: </w:t>
      </w:r>
      <w:r>
        <w:br/>
      </w:r>
      <w:r w:rsidRPr="00C4145A">
        <w:rPr>
          <w:rFonts w:ascii="Calibri" w:eastAsia="Calibri" w:hAnsi="Calibri" w:cs="Calibri"/>
          <w:bCs/>
        </w:rPr>
        <w:t>De richtlijnen &amp; procedures zijn aan het einde augustus 2008 succesvol opgeleverd.</w:t>
      </w:r>
    </w:p>
    <w:p w14:paraId="2D6D14DE" w14:textId="12BED054" w:rsidR="705453DB" w:rsidRDefault="705453DB">
      <w:r w:rsidRPr="09281D3B">
        <w:rPr>
          <w:rFonts w:ascii="Calibri" w:eastAsia="Calibri" w:hAnsi="Calibri" w:cs="Calibri"/>
          <w:b/>
          <w:bCs/>
          <w:caps/>
        </w:rPr>
        <w:t xml:space="preserve">METHODEN EN TECHNIEKEN: </w:t>
      </w:r>
      <w:r w:rsidRPr="09281D3B">
        <w:rPr>
          <w:rFonts w:ascii="Calibri" w:eastAsia="Calibri" w:hAnsi="Calibri" w:cs="Calibri"/>
        </w:rPr>
        <w:t>MS Office, SharePoint</w:t>
      </w:r>
    </w:p>
    <w:p w14:paraId="7528A51E" w14:textId="77777777" w:rsidR="00C4145A" w:rsidRDefault="00AA41A0" w:rsidP="00C4145A">
      <w:pPr>
        <w:tabs>
          <w:tab w:val="left" w:pos="2835"/>
        </w:tabs>
      </w:pPr>
      <w:r>
        <w:pict w14:anchorId="69080EB2">
          <v:rect id="_x0000_i1032" style="width:0;height:1.5pt" o:hralign="center" o:bordertopcolor="this" o:borderleftcolor="this" o:borderbottomcolor="this" o:borderrightcolor="this" o:hrstd="t" o:hr="t" fillcolor="#a0a0a0" stroked="f"/>
        </w:pict>
      </w:r>
    </w:p>
    <w:p w14:paraId="3A871251" w14:textId="15DA71C4" w:rsidR="705453DB" w:rsidRDefault="705453DB">
      <w:r w:rsidRPr="09281D3B">
        <w:rPr>
          <w:rFonts w:ascii="Calibri" w:eastAsia="Calibri" w:hAnsi="Calibri" w:cs="Calibri"/>
          <w:b/>
          <w:bCs/>
          <w:caps/>
        </w:rPr>
        <w:t xml:space="preserve">PROJECT: </w:t>
      </w:r>
      <w:r w:rsidRPr="09281D3B">
        <w:rPr>
          <w:rFonts w:ascii="Calibri" w:eastAsia="Calibri" w:hAnsi="Calibri" w:cs="Calibri"/>
        </w:rPr>
        <w:t>Implementeren nieuwe contract serviceproces</w:t>
      </w:r>
    </w:p>
    <w:p w14:paraId="40DF2E70" w14:textId="0A5C8384" w:rsidR="705453DB" w:rsidRDefault="705453DB">
      <w:r w:rsidRPr="09281D3B">
        <w:rPr>
          <w:rFonts w:ascii="Calibri" w:eastAsia="Calibri" w:hAnsi="Calibri" w:cs="Calibri"/>
          <w:b/>
          <w:bCs/>
          <w:caps/>
        </w:rPr>
        <w:t xml:space="preserve">OPDRACHTGEVER: </w:t>
      </w:r>
      <w:r w:rsidRPr="09281D3B">
        <w:rPr>
          <w:rFonts w:ascii="Calibri" w:eastAsia="Calibri" w:hAnsi="Calibri" w:cs="Calibri"/>
        </w:rPr>
        <w:t>B-Street Business Professionals, Nieuwegein via Novisource OS</w:t>
      </w:r>
    </w:p>
    <w:p w14:paraId="7DAC8BE5" w14:textId="48FC70B6" w:rsidR="705453DB" w:rsidRDefault="705453DB">
      <w:r w:rsidRPr="09281D3B">
        <w:rPr>
          <w:rFonts w:ascii="Calibri" w:eastAsia="Calibri" w:hAnsi="Calibri" w:cs="Calibri"/>
          <w:b/>
          <w:bCs/>
          <w:caps/>
        </w:rPr>
        <w:t xml:space="preserve">BRANCHE: </w:t>
      </w:r>
      <w:r w:rsidRPr="09281D3B">
        <w:rPr>
          <w:rFonts w:ascii="Calibri" w:eastAsia="Calibri" w:hAnsi="Calibri" w:cs="Calibri"/>
        </w:rPr>
        <w:t>Broker</w:t>
      </w:r>
      <w:r>
        <w:tab/>
      </w:r>
      <w:r w:rsidRPr="09281D3B">
        <w:rPr>
          <w:rFonts w:ascii="Calibri" w:eastAsia="Calibri" w:hAnsi="Calibri" w:cs="Calibri"/>
        </w:rPr>
        <w:t>PERIODE: feb 2008 - jun 2008</w:t>
      </w:r>
    </w:p>
    <w:p w14:paraId="4BA01B2A" w14:textId="5963EA2A" w:rsidR="705453DB" w:rsidRPr="00CA25C6" w:rsidRDefault="705453DB">
      <w:pPr>
        <w:rPr>
          <w:rPrChange w:id="56" w:author="Linda Muller-Kessels" w:date="2021-04-30T09:43:00Z">
            <w:rPr>
              <w:lang w:val="en-US"/>
            </w:rPr>
          </w:rPrChange>
        </w:rPr>
      </w:pPr>
      <w:r w:rsidRPr="00CA25C6">
        <w:rPr>
          <w:rFonts w:ascii="Calibri" w:eastAsia="Calibri" w:hAnsi="Calibri" w:cs="Calibri"/>
          <w:b/>
          <w:bCs/>
          <w:caps/>
          <w:rPrChange w:id="57" w:author="Linda Muller-Kessels" w:date="2021-04-30T09:43:00Z">
            <w:rPr>
              <w:rFonts w:ascii="Calibri" w:eastAsia="Calibri" w:hAnsi="Calibri" w:cs="Calibri"/>
              <w:b/>
              <w:bCs/>
              <w:caps/>
              <w:lang w:val="en-US"/>
            </w:rPr>
          </w:rPrChange>
        </w:rPr>
        <w:t xml:space="preserve">ROL: </w:t>
      </w:r>
      <w:r w:rsidRPr="00CA25C6">
        <w:rPr>
          <w:rFonts w:ascii="Calibri" w:eastAsia="Calibri" w:hAnsi="Calibri" w:cs="Calibri"/>
          <w:rPrChange w:id="58" w:author="Linda Muller-Kessels" w:date="2021-04-30T09:43:00Z">
            <w:rPr>
              <w:rFonts w:ascii="Calibri" w:eastAsia="Calibri" w:hAnsi="Calibri" w:cs="Calibri"/>
              <w:lang w:val="en-US"/>
            </w:rPr>
          </w:rPrChange>
        </w:rPr>
        <w:t>Senior Business Consultant/ Informatie Analist</w:t>
      </w:r>
    </w:p>
    <w:p w14:paraId="43AA8567" w14:textId="51DE4576" w:rsidR="705453DB" w:rsidRDefault="705453DB">
      <w:r w:rsidRPr="09281D3B">
        <w:rPr>
          <w:rFonts w:ascii="Calibri" w:eastAsia="Calibri" w:hAnsi="Calibri" w:cs="Calibri"/>
          <w:b/>
          <w:bCs/>
        </w:rPr>
        <w:t>OMSCHRIJVING:</w:t>
      </w:r>
      <w:r w:rsidRPr="09281D3B">
        <w:rPr>
          <w:rFonts w:ascii="Calibri" w:eastAsia="Calibri" w:hAnsi="Calibri" w:cs="Calibri"/>
        </w:rPr>
        <w:t xml:space="preserve"> In dit traject heeft </w:t>
      </w:r>
      <w:del w:id="59" w:author="Linda Muller-Kessels" w:date="2021-04-30T09:43:00Z">
        <w:r w:rsidRPr="09281D3B" w:rsidDel="00CA25C6">
          <w:rPr>
            <w:rFonts w:ascii="Calibri" w:eastAsia="Calibri" w:hAnsi="Calibri" w:cs="Calibri"/>
          </w:rPr>
          <w:delText>Derya</w:delText>
        </w:r>
      </w:del>
      <w:ins w:id="60" w:author="Linda Muller-Kessels" w:date="2021-04-30T09:43:00Z">
        <w:r w:rsidR="00CA25C6">
          <w:rPr>
            <w:rFonts w:ascii="Calibri" w:eastAsia="Calibri" w:hAnsi="Calibri" w:cs="Calibri"/>
          </w:rPr>
          <w:t>X</w:t>
        </w:r>
      </w:ins>
      <w:r w:rsidRPr="09281D3B">
        <w:rPr>
          <w:rFonts w:ascii="Calibri" w:eastAsia="Calibri" w:hAnsi="Calibri" w:cs="Calibri"/>
        </w:rPr>
        <w:t xml:space="preserve"> de huidige aanvraagprocedure en contractservices gemodelleerd. Daarnaast heeft ze voor de afdeling ‘</w:t>
      </w:r>
      <w:proofErr w:type="spellStart"/>
      <w:r w:rsidRPr="09281D3B">
        <w:rPr>
          <w:rFonts w:ascii="Calibri" w:eastAsia="Calibri" w:hAnsi="Calibri" w:cs="Calibri"/>
        </w:rPr>
        <w:t>Contracting</w:t>
      </w:r>
      <w:proofErr w:type="spellEnd"/>
      <w:r w:rsidRPr="09281D3B">
        <w:rPr>
          <w:rFonts w:ascii="Calibri" w:eastAsia="Calibri" w:hAnsi="Calibri" w:cs="Calibri"/>
        </w:rPr>
        <w:t xml:space="preserve"> Services’ de beslisboom in kaart gebracht voor het aanleveren van AV/ VAR-verklaringen door een ZZP’er. Dit proces omvat tevens alle (fiscaal-) juridische aspecten. De afdeling ‘</w:t>
      </w:r>
      <w:proofErr w:type="spellStart"/>
      <w:r w:rsidRPr="09281D3B">
        <w:rPr>
          <w:rFonts w:ascii="Calibri" w:eastAsia="Calibri" w:hAnsi="Calibri" w:cs="Calibri"/>
        </w:rPr>
        <w:t>Contracting</w:t>
      </w:r>
      <w:proofErr w:type="spellEnd"/>
      <w:r w:rsidRPr="09281D3B">
        <w:rPr>
          <w:rFonts w:ascii="Calibri" w:eastAsia="Calibri" w:hAnsi="Calibri" w:cs="Calibri"/>
        </w:rPr>
        <w:t xml:space="preserve"> Services’ is verantwoordelijk voor het gehele </w:t>
      </w:r>
      <w:proofErr w:type="spellStart"/>
      <w:r w:rsidRPr="09281D3B">
        <w:rPr>
          <w:rFonts w:ascii="Calibri" w:eastAsia="Calibri" w:hAnsi="Calibri" w:cs="Calibri"/>
        </w:rPr>
        <w:t>contracteringsproces</w:t>
      </w:r>
      <w:proofErr w:type="spellEnd"/>
      <w:r w:rsidRPr="09281D3B">
        <w:rPr>
          <w:rFonts w:ascii="Calibri" w:eastAsia="Calibri" w:hAnsi="Calibri" w:cs="Calibri"/>
        </w:rPr>
        <w:t xml:space="preserve"> naar zowel de leverancier als de klant.</w:t>
      </w:r>
    </w:p>
    <w:p w14:paraId="40953743" w14:textId="571BAB63" w:rsidR="705453DB" w:rsidRDefault="705453DB">
      <w:r w:rsidRPr="09281D3B">
        <w:rPr>
          <w:rFonts w:ascii="Calibri" w:eastAsia="Calibri" w:hAnsi="Calibri" w:cs="Calibri"/>
        </w:rPr>
        <w:t xml:space="preserve">Overige taken: Beoordelen van de huidige functionaliteiten in het CRM-systeem en het beoordelen van de kwaliteit van de door derden opgemaakte beschrijvingen. Vanuit haar implementatie ervaring heeft </w:t>
      </w:r>
      <w:del w:id="61" w:author="Linda Muller-Kessels" w:date="2021-04-30T09:43:00Z">
        <w:r w:rsidRPr="09281D3B" w:rsidDel="00CA25C6">
          <w:rPr>
            <w:rFonts w:ascii="Calibri" w:eastAsia="Calibri" w:hAnsi="Calibri" w:cs="Calibri"/>
          </w:rPr>
          <w:delText>Derya</w:delText>
        </w:r>
      </w:del>
      <w:ins w:id="62" w:author="Linda Muller-Kessels" w:date="2021-04-30T09:43:00Z">
        <w:r w:rsidR="00CA25C6">
          <w:rPr>
            <w:rFonts w:ascii="Calibri" w:eastAsia="Calibri" w:hAnsi="Calibri" w:cs="Calibri"/>
          </w:rPr>
          <w:t>X</w:t>
        </w:r>
      </w:ins>
      <w:r w:rsidRPr="09281D3B">
        <w:rPr>
          <w:rFonts w:ascii="Calibri" w:eastAsia="Calibri" w:hAnsi="Calibri" w:cs="Calibri"/>
        </w:rPr>
        <w:t xml:space="preserve"> de implementatie van de nieuwe functionaliteiten in het CRM-systeem geleid. Gedurende het project was ze het aanspreekpunt voor de leverancier van het systeem, de eindgebruikers van het systeem en de Novisource directie.</w:t>
      </w:r>
    </w:p>
    <w:p w14:paraId="29A8C179" w14:textId="2FBC6062" w:rsidR="705453DB" w:rsidRDefault="705453DB">
      <w:r w:rsidRPr="09281D3B">
        <w:rPr>
          <w:rFonts w:ascii="Calibri" w:eastAsia="Calibri" w:hAnsi="Calibri" w:cs="Calibri"/>
          <w:b/>
          <w:bCs/>
        </w:rPr>
        <w:t>Resultaat:</w:t>
      </w:r>
      <w:r w:rsidRPr="09281D3B">
        <w:rPr>
          <w:rFonts w:ascii="Calibri" w:eastAsia="Calibri" w:hAnsi="Calibri" w:cs="Calibri"/>
        </w:rPr>
        <w:t xml:space="preserve"> </w:t>
      </w:r>
      <w:r>
        <w:br/>
      </w:r>
      <w:r w:rsidRPr="09281D3B">
        <w:rPr>
          <w:rFonts w:ascii="Calibri" w:eastAsia="Calibri" w:hAnsi="Calibri" w:cs="Calibri"/>
        </w:rPr>
        <w:t>De nieuwe functionaliteiten zijn op 1 juni 2008 succesvol geïmplementeerd en de procesbeschrijving van de contract service binnen B-Street is gebruikt bij een aanbestedingstraject van Aegon.</w:t>
      </w:r>
    </w:p>
    <w:p w14:paraId="37C470D0" w14:textId="60251443" w:rsidR="705453DB" w:rsidRDefault="705453DB">
      <w:r w:rsidRPr="09281D3B">
        <w:rPr>
          <w:rFonts w:ascii="Calibri" w:eastAsia="Calibri" w:hAnsi="Calibri" w:cs="Calibri"/>
          <w:b/>
          <w:bCs/>
          <w:caps/>
        </w:rPr>
        <w:t xml:space="preserve">METHODEN EN TECHNIEKEN: </w:t>
      </w:r>
      <w:r w:rsidRPr="09281D3B">
        <w:rPr>
          <w:rFonts w:ascii="Calibri" w:eastAsia="Calibri" w:hAnsi="Calibri" w:cs="Calibri"/>
        </w:rPr>
        <w:t>Ms Office, CRM, Stroomdiagrammen, Functioneel &amp; Technisch ontwerp</w:t>
      </w:r>
    </w:p>
    <w:p w14:paraId="500D77DE" w14:textId="77777777" w:rsidR="00C4145A" w:rsidRDefault="00AA41A0" w:rsidP="00C4145A">
      <w:pPr>
        <w:tabs>
          <w:tab w:val="left" w:pos="2835"/>
        </w:tabs>
      </w:pPr>
      <w:r>
        <w:pict w14:anchorId="07187357">
          <v:rect id="_x0000_i1033" style="width:0;height:1.5pt" o:hralign="center" o:bordertopcolor="this" o:borderleftcolor="this" o:borderbottomcolor="this" o:borderrightcolor="this" o:hrstd="t" o:hr="t" fillcolor="#a0a0a0" stroked="f"/>
        </w:pict>
      </w:r>
    </w:p>
    <w:p w14:paraId="387ED5F8" w14:textId="1214B207" w:rsidR="705453DB" w:rsidRDefault="705453DB">
      <w:r w:rsidRPr="09281D3B">
        <w:rPr>
          <w:rFonts w:ascii="Calibri" w:eastAsia="Calibri" w:hAnsi="Calibri" w:cs="Calibri"/>
          <w:b/>
          <w:bCs/>
          <w:caps/>
        </w:rPr>
        <w:t xml:space="preserve">PROJECT: </w:t>
      </w:r>
      <w:r w:rsidRPr="09281D3B">
        <w:rPr>
          <w:rFonts w:ascii="Calibri" w:eastAsia="Calibri" w:hAnsi="Calibri" w:cs="Calibri"/>
        </w:rPr>
        <w:t>Opzetten training</w:t>
      </w:r>
    </w:p>
    <w:p w14:paraId="125A54A7" w14:textId="183D0129" w:rsidR="705453DB" w:rsidRDefault="705453DB">
      <w:r w:rsidRPr="09281D3B">
        <w:rPr>
          <w:rFonts w:ascii="Calibri" w:eastAsia="Calibri" w:hAnsi="Calibri" w:cs="Calibri"/>
          <w:b/>
          <w:bCs/>
          <w:caps/>
        </w:rPr>
        <w:t xml:space="preserve">OPDRACHTGEVER: </w:t>
      </w:r>
      <w:r w:rsidRPr="09281D3B">
        <w:rPr>
          <w:rFonts w:ascii="Calibri" w:eastAsia="Calibri" w:hAnsi="Calibri" w:cs="Calibri"/>
        </w:rPr>
        <w:t>Ordina Implementatie, Nieuwegein via Ordina N.V.</w:t>
      </w:r>
    </w:p>
    <w:p w14:paraId="7B13CD71" w14:textId="4549BF20" w:rsidR="705453DB" w:rsidRPr="00C4145A" w:rsidRDefault="705453DB">
      <w:pPr>
        <w:rPr>
          <w:lang w:val="en-US"/>
        </w:rPr>
      </w:pPr>
      <w:r w:rsidRPr="09281D3B">
        <w:rPr>
          <w:rFonts w:ascii="Calibri" w:eastAsia="Calibri" w:hAnsi="Calibri" w:cs="Calibri"/>
          <w:b/>
          <w:bCs/>
          <w:caps/>
          <w:lang w:val="en-US"/>
        </w:rPr>
        <w:t xml:space="preserve">BRANCHE: </w:t>
      </w:r>
      <w:proofErr w:type="spellStart"/>
      <w:r w:rsidRPr="09281D3B">
        <w:rPr>
          <w:rFonts w:ascii="Calibri" w:eastAsia="Calibri" w:hAnsi="Calibri" w:cs="Calibri"/>
          <w:lang w:val="en-US"/>
        </w:rPr>
        <w:t>Detachering</w:t>
      </w:r>
      <w:proofErr w:type="spellEnd"/>
      <w:r w:rsidRPr="09281D3B">
        <w:rPr>
          <w:rFonts w:ascii="Calibri" w:eastAsia="Calibri" w:hAnsi="Calibri" w:cs="Calibri"/>
          <w:lang w:val="en-US"/>
        </w:rPr>
        <w:t xml:space="preserve">                </w:t>
      </w:r>
      <w:r w:rsidRPr="09281D3B">
        <w:rPr>
          <w:rFonts w:ascii="Calibri" w:eastAsia="Calibri" w:hAnsi="Calibri" w:cs="Calibri"/>
          <w:b/>
          <w:bCs/>
          <w:caps/>
          <w:lang w:val="en-US"/>
        </w:rPr>
        <w:t xml:space="preserve">PERIODE: </w:t>
      </w:r>
      <w:proofErr w:type="spellStart"/>
      <w:r w:rsidRPr="09281D3B">
        <w:rPr>
          <w:rFonts w:ascii="Calibri" w:eastAsia="Calibri" w:hAnsi="Calibri" w:cs="Calibri"/>
          <w:lang w:val="en-US"/>
        </w:rPr>
        <w:t>okt</w:t>
      </w:r>
      <w:proofErr w:type="spellEnd"/>
      <w:r w:rsidRPr="09281D3B">
        <w:rPr>
          <w:rFonts w:ascii="Calibri" w:eastAsia="Calibri" w:hAnsi="Calibri" w:cs="Calibri"/>
          <w:lang w:val="en-US"/>
        </w:rPr>
        <w:t xml:space="preserve"> 2007 - </w:t>
      </w:r>
      <w:proofErr w:type="spellStart"/>
      <w:r w:rsidRPr="09281D3B">
        <w:rPr>
          <w:rFonts w:ascii="Calibri" w:eastAsia="Calibri" w:hAnsi="Calibri" w:cs="Calibri"/>
          <w:lang w:val="en-US"/>
        </w:rPr>
        <w:t>feb</w:t>
      </w:r>
      <w:proofErr w:type="spellEnd"/>
      <w:r w:rsidRPr="09281D3B">
        <w:rPr>
          <w:rFonts w:ascii="Calibri" w:eastAsia="Calibri" w:hAnsi="Calibri" w:cs="Calibri"/>
          <w:lang w:val="en-US"/>
        </w:rPr>
        <w:t xml:space="preserve"> 2008</w:t>
      </w:r>
    </w:p>
    <w:p w14:paraId="786DB6E4" w14:textId="281195A4" w:rsidR="705453DB" w:rsidRDefault="705453DB">
      <w:r w:rsidRPr="09281D3B">
        <w:rPr>
          <w:rFonts w:ascii="Calibri" w:eastAsia="Calibri" w:hAnsi="Calibri" w:cs="Calibri"/>
          <w:b/>
          <w:bCs/>
          <w:caps/>
        </w:rPr>
        <w:t xml:space="preserve">ROL: </w:t>
      </w:r>
      <w:r w:rsidRPr="09281D3B">
        <w:rPr>
          <w:rFonts w:ascii="Calibri" w:eastAsia="Calibri" w:hAnsi="Calibri" w:cs="Calibri"/>
        </w:rPr>
        <w:t>Senior Implementatie begeleider III</w:t>
      </w:r>
    </w:p>
    <w:p w14:paraId="53B5C7D0" w14:textId="5B8AE7E7" w:rsidR="705453DB" w:rsidRDefault="705453DB">
      <w:r w:rsidRPr="09281D3B">
        <w:rPr>
          <w:rFonts w:ascii="Calibri" w:eastAsia="Calibri" w:hAnsi="Calibri" w:cs="Calibri"/>
          <w:b/>
          <w:bCs/>
        </w:rPr>
        <w:t>OMSCHRIJVING:</w:t>
      </w:r>
      <w:r w:rsidRPr="09281D3B">
        <w:rPr>
          <w:rFonts w:ascii="Calibri" w:eastAsia="Calibri" w:hAnsi="Calibri" w:cs="Calibri"/>
        </w:rPr>
        <w:t xml:space="preserve"> </w:t>
      </w:r>
      <w:del w:id="63" w:author="Linda Muller-Kessels" w:date="2021-04-30T09:43:00Z">
        <w:r w:rsidRPr="09281D3B" w:rsidDel="00CA25C6">
          <w:rPr>
            <w:rFonts w:ascii="Calibri" w:eastAsia="Calibri" w:hAnsi="Calibri" w:cs="Calibri"/>
          </w:rPr>
          <w:delText>Derya</w:delText>
        </w:r>
      </w:del>
      <w:ins w:id="64" w:author="Linda Muller-Kessels" w:date="2021-04-30T09:43:00Z">
        <w:r w:rsidR="00CA25C6">
          <w:rPr>
            <w:rFonts w:ascii="Calibri" w:eastAsia="Calibri" w:hAnsi="Calibri" w:cs="Calibri"/>
          </w:rPr>
          <w:t>X</w:t>
        </w:r>
      </w:ins>
      <w:r w:rsidRPr="09281D3B">
        <w:rPr>
          <w:rFonts w:ascii="Calibri" w:eastAsia="Calibri" w:hAnsi="Calibri" w:cs="Calibri"/>
        </w:rPr>
        <w:t xml:space="preserve"> was verantwoordelijk voor het opzetten van een implementatie training voor junior Implementatie Begeleiders. Vanuit haar Projectleiders ervaring was ze tevens verantwoordelijk voor het maken en bijhouden van de planning en het waarborgen van de beheercriteria in project.</w:t>
      </w:r>
    </w:p>
    <w:p w14:paraId="662DE2B0" w14:textId="1F16BAB0" w:rsidR="705453DB" w:rsidRPr="00C4145A" w:rsidRDefault="705453DB">
      <w:r w:rsidRPr="09281D3B">
        <w:rPr>
          <w:rFonts w:ascii="Calibri" w:eastAsia="Calibri" w:hAnsi="Calibri" w:cs="Calibri"/>
          <w:b/>
          <w:bCs/>
        </w:rPr>
        <w:t xml:space="preserve">Resultaat: </w:t>
      </w:r>
      <w:r>
        <w:br/>
      </w:r>
      <w:r w:rsidRPr="00C4145A">
        <w:rPr>
          <w:rFonts w:ascii="Calibri" w:eastAsia="Calibri" w:hAnsi="Calibri" w:cs="Calibri"/>
          <w:bCs/>
        </w:rPr>
        <w:t>De training is begin maart van start gegaan voor de eerste vier junior Implementatie Begeleiders.</w:t>
      </w:r>
    </w:p>
    <w:p w14:paraId="2205B48F" w14:textId="7A64A3F6" w:rsidR="705453DB" w:rsidRDefault="705453DB">
      <w:r w:rsidRPr="09281D3B">
        <w:rPr>
          <w:rFonts w:ascii="Calibri" w:eastAsia="Calibri" w:hAnsi="Calibri" w:cs="Calibri"/>
          <w:b/>
          <w:bCs/>
          <w:caps/>
        </w:rPr>
        <w:t xml:space="preserve">METHODEN EN TECHNIEKEN: </w:t>
      </w:r>
      <w:r w:rsidRPr="09281D3B">
        <w:rPr>
          <w:rFonts w:ascii="Calibri" w:eastAsia="Calibri" w:hAnsi="Calibri" w:cs="Calibri"/>
        </w:rPr>
        <w:t>MS Office, PRINCE2</w:t>
      </w:r>
    </w:p>
    <w:p w14:paraId="02320D74" w14:textId="77777777" w:rsidR="00C4145A" w:rsidRDefault="00AA41A0" w:rsidP="00C4145A">
      <w:pPr>
        <w:tabs>
          <w:tab w:val="left" w:pos="2835"/>
        </w:tabs>
      </w:pPr>
      <w:r>
        <w:pict w14:anchorId="1D09208A">
          <v:rect id="_x0000_i1034" style="width:0;height:1.5pt" o:hralign="center" o:bordertopcolor="this" o:borderleftcolor="this" o:borderbottomcolor="this" o:borderrightcolor="this" o:hrstd="t" o:hr="t" fillcolor="#a0a0a0" stroked="f"/>
        </w:pict>
      </w:r>
    </w:p>
    <w:p w14:paraId="3A7A72B9" w14:textId="13B44060" w:rsidR="705453DB" w:rsidRDefault="705453DB">
      <w:r w:rsidRPr="09281D3B">
        <w:rPr>
          <w:rFonts w:ascii="Calibri" w:eastAsia="Calibri" w:hAnsi="Calibri" w:cs="Calibri"/>
          <w:b/>
          <w:bCs/>
          <w:caps/>
        </w:rPr>
        <w:t xml:space="preserve">PROJECT: </w:t>
      </w:r>
      <w:r w:rsidRPr="09281D3B">
        <w:rPr>
          <w:rFonts w:ascii="Calibri" w:eastAsia="Calibri" w:hAnsi="Calibri" w:cs="Calibri"/>
        </w:rPr>
        <w:t>UNITE-project</w:t>
      </w:r>
    </w:p>
    <w:p w14:paraId="23CF855E" w14:textId="4D31F00D" w:rsidR="705453DB" w:rsidRDefault="705453DB">
      <w:r w:rsidRPr="09281D3B">
        <w:rPr>
          <w:rFonts w:ascii="Calibri" w:eastAsia="Calibri" w:hAnsi="Calibri" w:cs="Calibri"/>
          <w:b/>
          <w:bCs/>
          <w:caps/>
        </w:rPr>
        <w:t xml:space="preserve">OPDRACHTGEVER: </w:t>
      </w:r>
      <w:r w:rsidRPr="09281D3B">
        <w:rPr>
          <w:rFonts w:ascii="Calibri" w:eastAsia="Calibri" w:hAnsi="Calibri" w:cs="Calibri"/>
        </w:rPr>
        <w:t>Getronics PinkRoccade, Amersfoort via Getronics PinkRoccade</w:t>
      </w:r>
    </w:p>
    <w:p w14:paraId="4FE6637F" w14:textId="68A5F9E8" w:rsidR="705453DB" w:rsidRDefault="705453DB">
      <w:r w:rsidRPr="09281D3B">
        <w:rPr>
          <w:rFonts w:ascii="Calibri" w:eastAsia="Calibri" w:hAnsi="Calibri" w:cs="Calibri"/>
          <w:b/>
          <w:bCs/>
          <w:caps/>
        </w:rPr>
        <w:t xml:space="preserve">BRANCHE: </w:t>
      </w:r>
      <w:r w:rsidRPr="09281D3B">
        <w:rPr>
          <w:rFonts w:ascii="Calibri" w:eastAsia="Calibri" w:hAnsi="Calibri" w:cs="Calibri"/>
        </w:rPr>
        <w:t>Detachering</w:t>
      </w:r>
      <w:r>
        <w:tab/>
      </w:r>
      <w:r w:rsidRPr="09281D3B">
        <w:rPr>
          <w:rFonts w:ascii="Calibri" w:eastAsia="Calibri" w:hAnsi="Calibri" w:cs="Calibri"/>
        </w:rPr>
        <w:t>PERIODE: mei 2007 - okt 2007</w:t>
      </w:r>
    </w:p>
    <w:p w14:paraId="796CE5A3" w14:textId="5E3AABF7" w:rsidR="705453DB" w:rsidRDefault="705453DB">
      <w:r w:rsidRPr="09281D3B">
        <w:rPr>
          <w:rFonts w:ascii="Calibri" w:eastAsia="Calibri" w:hAnsi="Calibri" w:cs="Calibri"/>
          <w:b/>
          <w:bCs/>
          <w:caps/>
        </w:rPr>
        <w:t xml:space="preserve">ROL: </w:t>
      </w:r>
      <w:r w:rsidRPr="09281D3B">
        <w:rPr>
          <w:rFonts w:ascii="Calibri" w:eastAsia="Calibri" w:hAnsi="Calibri" w:cs="Calibri"/>
        </w:rPr>
        <w:t>Senior Project Ondersteuner</w:t>
      </w:r>
    </w:p>
    <w:p w14:paraId="677FF97B" w14:textId="7AEF7B2E" w:rsidR="705453DB" w:rsidRDefault="705453DB">
      <w:r w:rsidRPr="09281D3B">
        <w:rPr>
          <w:rFonts w:ascii="Calibri" w:eastAsia="Calibri" w:hAnsi="Calibri" w:cs="Calibri"/>
          <w:b/>
          <w:bCs/>
        </w:rPr>
        <w:t>OMSCHRIJVING:</w:t>
      </w:r>
      <w:r w:rsidRPr="09281D3B">
        <w:rPr>
          <w:rFonts w:ascii="Calibri" w:eastAsia="Calibri" w:hAnsi="Calibri" w:cs="Calibri"/>
        </w:rPr>
        <w:t xml:space="preserve"> Gedurende deze korte periode heeft </w:t>
      </w:r>
      <w:del w:id="65" w:author="Linda Muller-Kessels" w:date="2021-04-30T09:43:00Z">
        <w:r w:rsidRPr="09281D3B" w:rsidDel="00CA25C6">
          <w:rPr>
            <w:rFonts w:ascii="Calibri" w:eastAsia="Calibri" w:hAnsi="Calibri" w:cs="Calibri"/>
          </w:rPr>
          <w:delText>Derya</w:delText>
        </w:r>
      </w:del>
      <w:ins w:id="66" w:author="Linda Muller-Kessels" w:date="2021-04-30T09:43:00Z">
        <w:r w:rsidR="00CA25C6">
          <w:rPr>
            <w:rFonts w:ascii="Calibri" w:eastAsia="Calibri" w:hAnsi="Calibri" w:cs="Calibri"/>
          </w:rPr>
          <w:t>X</w:t>
        </w:r>
      </w:ins>
      <w:r w:rsidRPr="09281D3B">
        <w:rPr>
          <w:rFonts w:ascii="Calibri" w:eastAsia="Calibri" w:hAnsi="Calibri" w:cs="Calibri"/>
        </w:rPr>
        <w:t xml:space="preserve"> de programma manager ondersteund bij het UNITE-project. Ze was het aanspreekpunt voor zaken rondom het project en bij afwezigheid van de programma manager lag de volledige verantwoordelijkheid rondom het project bij haar.</w:t>
      </w:r>
    </w:p>
    <w:p w14:paraId="0B527A8F" w14:textId="7A3739DE" w:rsidR="705453DB" w:rsidRDefault="705453DB">
      <w:r w:rsidRPr="09281D3B">
        <w:rPr>
          <w:rFonts w:ascii="Calibri" w:eastAsia="Calibri" w:hAnsi="Calibri" w:cs="Calibri"/>
        </w:rPr>
        <w:t xml:space="preserve">Overige taken: verlengen van contracten, ondersteunen van projectleden, opleveren rapportages aan de stuurgroep en ondersteunen van de stuurgroep, beoordelen van de kwaliteiten van het projectbureau, </w:t>
      </w:r>
      <w:r w:rsidRPr="09281D3B">
        <w:rPr>
          <w:rFonts w:ascii="Calibri" w:eastAsia="Calibri" w:hAnsi="Calibri" w:cs="Calibri"/>
        </w:rPr>
        <w:lastRenderedPageBreak/>
        <w:t>opzetten richtlijnen/ procedures t.b.v. de projectorganisatie, handboek, templates, methodiek, vergaderschema’s, procedures.</w:t>
      </w:r>
    </w:p>
    <w:p w14:paraId="2DC99186" w14:textId="4FDB8C71" w:rsidR="705453DB" w:rsidRPr="00C4145A" w:rsidRDefault="705453DB">
      <w:r w:rsidRPr="09281D3B">
        <w:rPr>
          <w:rFonts w:ascii="Calibri" w:eastAsia="Calibri" w:hAnsi="Calibri" w:cs="Calibri"/>
          <w:b/>
          <w:bCs/>
        </w:rPr>
        <w:t xml:space="preserve">Resultaat: </w:t>
      </w:r>
      <w:r>
        <w:br/>
      </w:r>
      <w:r w:rsidRPr="00C4145A">
        <w:rPr>
          <w:rFonts w:ascii="Calibri" w:eastAsia="Calibri" w:hAnsi="Calibri" w:cs="Calibri"/>
          <w:bCs/>
        </w:rPr>
        <w:t>De bevindingen over het functioneren van het projectbureau zijn in deze periode opgeleverd aan de programma manager.</w:t>
      </w:r>
    </w:p>
    <w:p w14:paraId="62C6BCB4" w14:textId="77B115CF" w:rsidR="705453DB" w:rsidRDefault="705453DB">
      <w:r w:rsidRPr="09281D3B">
        <w:rPr>
          <w:rFonts w:ascii="Calibri" w:eastAsia="Calibri" w:hAnsi="Calibri" w:cs="Calibri"/>
          <w:b/>
          <w:bCs/>
          <w:caps/>
        </w:rPr>
        <w:t xml:space="preserve">METHODEN EN TECHNIEKEN: </w:t>
      </w:r>
      <w:r w:rsidRPr="09281D3B">
        <w:rPr>
          <w:rFonts w:ascii="Calibri" w:eastAsia="Calibri" w:hAnsi="Calibri" w:cs="Calibri"/>
        </w:rPr>
        <w:t>MS Office, PRINCE2</w:t>
      </w:r>
    </w:p>
    <w:p w14:paraId="2C9A90C5" w14:textId="77777777" w:rsidR="00C4145A" w:rsidRDefault="00AA41A0" w:rsidP="00C4145A">
      <w:pPr>
        <w:tabs>
          <w:tab w:val="left" w:pos="2835"/>
        </w:tabs>
      </w:pPr>
      <w:r>
        <w:pict w14:anchorId="3544D48A">
          <v:rect id="_x0000_i1035" style="width:0;height:1.5pt" o:hralign="center" o:bordertopcolor="this" o:borderleftcolor="this" o:borderbottomcolor="this" o:borderrightcolor="this" o:hrstd="t" o:hr="t" fillcolor="#a0a0a0" stroked="f"/>
        </w:pict>
      </w:r>
    </w:p>
    <w:p w14:paraId="2C00DA40" w14:textId="78CD78B0" w:rsidR="705453DB" w:rsidRDefault="705453DB">
      <w:r w:rsidRPr="09281D3B">
        <w:rPr>
          <w:rFonts w:ascii="Calibri" w:eastAsia="Calibri" w:hAnsi="Calibri" w:cs="Calibri"/>
          <w:b/>
          <w:bCs/>
          <w:caps/>
        </w:rPr>
        <w:t xml:space="preserve">PROJECT: </w:t>
      </w:r>
      <w:r w:rsidRPr="09281D3B">
        <w:rPr>
          <w:rFonts w:ascii="Calibri" w:eastAsia="Calibri" w:hAnsi="Calibri" w:cs="Calibri"/>
        </w:rPr>
        <w:t>ATRIA-project</w:t>
      </w:r>
    </w:p>
    <w:p w14:paraId="7B4230D4" w14:textId="0AD0FF30" w:rsidR="705453DB" w:rsidRDefault="705453DB">
      <w:r w:rsidRPr="09281D3B">
        <w:rPr>
          <w:rFonts w:ascii="Calibri" w:eastAsia="Calibri" w:hAnsi="Calibri" w:cs="Calibri"/>
          <w:b/>
          <w:bCs/>
          <w:caps/>
        </w:rPr>
        <w:t xml:space="preserve">OPDRACHTGEVER: </w:t>
      </w:r>
      <w:r w:rsidRPr="09281D3B">
        <w:rPr>
          <w:rFonts w:ascii="Calibri" w:eastAsia="Calibri" w:hAnsi="Calibri" w:cs="Calibri"/>
        </w:rPr>
        <w:t>Interpolis. Glashelder, Tilburg via Sogeti</w:t>
      </w:r>
    </w:p>
    <w:p w14:paraId="164C11C6" w14:textId="0C02177A" w:rsidR="705453DB" w:rsidRDefault="705453DB">
      <w:r w:rsidRPr="09281D3B">
        <w:rPr>
          <w:rFonts w:ascii="Calibri" w:eastAsia="Calibri" w:hAnsi="Calibri" w:cs="Calibri"/>
          <w:b/>
          <w:bCs/>
          <w:caps/>
        </w:rPr>
        <w:t xml:space="preserve">BRANCHE: </w:t>
      </w:r>
      <w:r w:rsidRPr="09281D3B">
        <w:rPr>
          <w:rFonts w:ascii="Calibri" w:eastAsia="Calibri" w:hAnsi="Calibri" w:cs="Calibri"/>
        </w:rPr>
        <w:t>Verzekeringen</w:t>
      </w:r>
      <w:r>
        <w:tab/>
      </w:r>
      <w:r w:rsidRPr="09281D3B">
        <w:rPr>
          <w:rFonts w:ascii="Calibri" w:eastAsia="Calibri" w:hAnsi="Calibri" w:cs="Calibri"/>
        </w:rPr>
        <w:t>PERIODE: nov 2006 - apr 2007</w:t>
      </w:r>
    </w:p>
    <w:p w14:paraId="40437102" w14:textId="0B6E258B" w:rsidR="705453DB" w:rsidRDefault="705453DB">
      <w:r w:rsidRPr="09281D3B">
        <w:rPr>
          <w:rFonts w:ascii="Calibri" w:eastAsia="Calibri" w:hAnsi="Calibri" w:cs="Calibri"/>
          <w:b/>
          <w:bCs/>
          <w:caps/>
        </w:rPr>
        <w:t xml:space="preserve">ROL: </w:t>
      </w:r>
      <w:r w:rsidRPr="09281D3B">
        <w:rPr>
          <w:rFonts w:ascii="Calibri" w:eastAsia="Calibri" w:hAnsi="Calibri" w:cs="Calibri"/>
        </w:rPr>
        <w:t>Implementatie Projectleider</w:t>
      </w:r>
    </w:p>
    <w:p w14:paraId="08EAF8C9" w14:textId="255FF143" w:rsidR="705453DB" w:rsidRDefault="705453DB">
      <w:r w:rsidRPr="09281D3B">
        <w:rPr>
          <w:rFonts w:ascii="Calibri" w:eastAsia="Calibri" w:hAnsi="Calibri" w:cs="Calibri"/>
          <w:b/>
          <w:bCs/>
        </w:rPr>
        <w:t>OMSCHRIJVING:</w:t>
      </w:r>
      <w:r w:rsidRPr="09281D3B">
        <w:rPr>
          <w:rFonts w:ascii="Calibri" w:eastAsia="Calibri" w:hAnsi="Calibri" w:cs="Calibri"/>
        </w:rPr>
        <w:t xml:space="preserve"> Het coördineren van het implementatietraject van de 10.000 schadedossiers in de projectorganisatie samengesteld uit Schadebehandelaars, Ontwikkelaars, Actuarissen, Controllers, Testers en Business Consultants.</w:t>
      </w:r>
    </w:p>
    <w:p w14:paraId="1A462626" w14:textId="6A6124B9" w:rsidR="705453DB" w:rsidRDefault="705453DB">
      <w:r w:rsidRPr="09281D3B">
        <w:rPr>
          <w:rFonts w:ascii="Calibri" w:eastAsia="Calibri" w:hAnsi="Calibri" w:cs="Calibri"/>
        </w:rPr>
        <w:t xml:space="preserve">Overige taken: vertalen van de business </w:t>
      </w:r>
      <w:proofErr w:type="spellStart"/>
      <w:r w:rsidRPr="09281D3B">
        <w:rPr>
          <w:rFonts w:ascii="Calibri" w:eastAsia="Calibri" w:hAnsi="Calibri" w:cs="Calibri"/>
        </w:rPr>
        <w:t>requirements</w:t>
      </w:r>
      <w:proofErr w:type="spellEnd"/>
      <w:r w:rsidRPr="09281D3B">
        <w:rPr>
          <w:rFonts w:ascii="Calibri" w:eastAsia="Calibri" w:hAnsi="Calibri" w:cs="Calibri"/>
        </w:rPr>
        <w:t xml:space="preserve"> naar technische ontwerpen, adviseren, waarborgen van de kwaliteit, rapporteren aan de stuurgroep conform de PRINCE2 standaarden, overdracht van het conversieproces aan de lijn (worst case), opstellen opleidingsplan, opstellen communicatieplan, opstellen conversieplan, change management, release management, incident management en risicomanagement conform ITIL-standaarden.</w:t>
      </w:r>
    </w:p>
    <w:p w14:paraId="7BE54BC7" w14:textId="3D44ACE9" w:rsidR="705453DB" w:rsidRPr="00C4145A" w:rsidRDefault="705453DB">
      <w:r w:rsidRPr="09281D3B">
        <w:rPr>
          <w:rFonts w:ascii="Calibri" w:eastAsia="Calibri" w:hAnsi="Calibri" w:cs="Calibri"/>
          <w:b/>
          <w:bCs/>
        </w:rPr>
        <w:t xml:space="preserve">Resultaat: </w:t>
      </w:r>
      <w:r>
        <w:br/>
      </w:r>
      <w:r w:rsidRPr="00C4145A">
        <w:rPr>
          <w:rFonts w:ascii="Calibri" w:eastAsia="Calibri" w:hAnsi="Calibri" w:cs="Calibri"/>
          <w:bCs/>
        </w:rPr>
        <w:t xml:space="preserve">De schadedossiers zijn succesvol geïmplementeerd/ geconverteerd in de projectorganisatie. Op 1 april 2006 is het ATRIA-project live gegaan. </w:t>
      </w:r>
    </w:p>
    <w:p w14:paraId="7406FEDE" w14:textId="2239B08A" w:rsidR="705453DB" w:rsidRDefault="705453DB">
      <w:r w:rsidRPr="09281D3B">
        <w:rPr>
          <w:rFonts w:ascii="Calibri" w:eastAsia="Calibri" w:hAnsi="Calibri" w:cs="Calibri"/>
          <w:b/>
          <w:bCs/>
          <w:caps/>
        </w:rPr>
        <w:t xml:space="preserve">METHODEN EN TECHNIEKEN: </w:t>
      </w:r>
      <w:r w:rsidRPr="09281D3B">
        <w:rPr>
          <w:rFonts w:ascii="Calibri" w:eastAsia="Calibri" w:hAnsi="Calibri" w:cs="Calibri"/>
        </w:rPr>
        <w:t>PRINCE2, Risicomanagement, Ms office, ITIL</w:t>
      </w:r>
    </w:p>
    <w:p w14:paraId="4C9D3A19" w14:textId="77777777" w:rsidR="00C4145A" w:rsidRDefault="00AA41A0" w:rsidP="00C4145A">
      <w:pPr>
        <w:tabs>
          <w:tab w:val="left" w:pos="2835"/>
        </w:tabs>
      </w:pPr>
      <w:r>
        <w:pict w14:anchorId="2B67EA88">
          <v:rect id="_x0000_i1036" style="width:0;height:1.5pt" o:hralign="center" o:bordertopcolor="this" o:borderleftcolor="this" o:borderbottomcolor="this" o:borderrightcolor="this" o:hrstd="t" o:hr="t" fillcolor="#a0a0a0" stroked="f"/>
        </w:pict>
      </w:r>
    </w:p>
    <w:p w14:paraId="6638E842" w14:textId="08409B42" w:rsidR="705453DB" w:rsidRDefault="705453DB">
      <w:r w:rsidRPr="09281D3B">
        <w:rPr>
          <w:rFonts w:ascii="Calibri" w:eastAsia="Calibri" w:hAnsi="Calibri" w:cs="Calibri"/>
          <w:b/>
          <w:bCs/>
          <w:caps/>
        </w:rPr>
        <w:t xml:space="preserve">PROJECT: </w:t>
      </w:r>
      <w:r w:rsidRPr="09281D3B">
        <w:rPr>
          <w:rFonts w:ascii="Calibri" w:eastAsia="Calibri" w:hAnsi="Calibri" w:cs="Calibri"/>
        </w:rPr>
        <w:t>UPO-implementatie</w:t>
      </w:r>
    </w:p>
    <w:p w14:paraId="1B85FD03" w14:textId="1B3DDD46" w:rsidR="705453DB" w:rsidRDefault="705453DB">
      <w:r w:rsidRPr="09281D3B">
        <w:rPr>
          <w:rFonts w:ascii="Calibri" w:eastAsia="Calibri" w:hAnsi="Calibri" w:cs="Calibri"/>
          <w:b/>
          <w:bCs/>
          <w:caps/>
        </w:rPr>
        <w:t xml:space="preserve">OPDRACHTGEVER: </w:t>
      </w:r>
      <w:r w:rsidRPr="09281D3B">
        <w:rPr>
          <w:rFonts w:ascii="Calibri" w:eastAsia="Calibri" w:hAnsi="Calibri" w:cs="Calibri"/>
        </w:rPr>
        <w:t>Zwitserleven, Amstelveen via Sogeti</w:t>
      </w:r>
    </w:p>
    <w:p w14:paraId="4AAE0C57" w14:textId="57EE9124" w:rsidR="705453DB" w:rsidRDefault="705453DB">
      <w:r w:rsidRPr="09281D3B">
        <w:rPr>
          <w:rFonts w:ascii="Calibri" w:eastAsia="Calibri" w:hAnsi="Calibri" w:cs="Calibri"/>
          <w:b/>
          <w:bCs/>
          <w:caps/>
        </w:rPr>
        <w:t xml:space="preserve">BRANCHE: </w:t>
      </w:r>
      <w:r w:rsidRPr="09281D3B">
        <w:rPr>
          <w:rFonts w:ascii="Calibri" w:eastAsia="Calibri" w:hAnsi="Calibri" w:cs="Calibri"/>
        </w:rPr>
        <w:t>Pensioenverzekeraar</w:t>
      </w:r>
      <w:r>
        <w:tab/>
      </w:r>
      <w:r w:rsidRPr="09281D3B">
        <w:rPr>
          <w:rFonts w:ascii="Calibri" w:eastAsia="Calibri" w:hAnsi="Calibri" w:cs="Calibri"/>
        </w:rPr>
        <w:t>PERIODE: jun 2006 - okt 2006</w:t>
      </w:r>
    </w:p>
    <w:p w14:paraId="76F1D843" w14:textId="646B0114" w:rsidR="705453DB" w:rsidRDefault="705453DB">
      <w:r w:rsidRPr="09281D3B">
        <w:rPr>
          <w:rFonts w:ascii="Calibri" w:eastAsia="Calibri" w:hAnsi="Calibri" w:cs="Calibri"/>
          <w:b/>
          <w:bCs/>
          <w:caps/>
        </w:rPr>
        <w:t xml:space="preserve">ROL: </w:t>
      </w:r>
      <w:r w:rsidRPr="09281D3B">
        <w:rPr>
          <w:rFonts w:ascii="Calibri" w:eastAsia="Calibri" w:hAnsi="Calibri" w:cs="Calibri"/>
        </w:rPr>
        <w:t>Technisch Projectleider</w:t>
      </w:r>
    </w:p>
    <w:p w14:paraId="30730E3D" w14:textId="505593FD" w:rsidR="705453DB" w:rsidRDefault="705453DB">
      <w:r w:rsidRPr="09281D3B">
        <w:rPr>
          <w:rFonts w:ascii="Calibri" w:eastAsia="Calibri" w:hAnsi="Calibri" w:cs="Calibri"/>
          <w:b/>
          <w:bCs/>
        </w:rPr>
        <w:t>OMSCHRIJVING:</w:t>
      </w:r>
      <w:r w:rsidRPr="09281D3B">
        <w:rPr>
          <w:rFonts w:ascii="Calibri" w:eastAsia="Calibri" w:hAnsi="Calibri" w:cs="Calibri"/>
        </w:rPr>
        <w:t xml:space="preserve"> </w:t>
      </w:r>
      <w:del w:id="67" w:author="Linda Muller-Kessels" w:date="2021-04-30T09:43:00Z">
        <w:r w:rsidRPr="09281D3B" w:rsidDel="00CA25C6">
          <w:rPr>
            <w:rFonts w:ascii="Calibri" w:eastAsia="Calibri" w:hAnsi="Calibri" w:cs="Calibri"/>
          </w:rPr>
          <w:delText>Derya</w:delText>
        </w:r>
      </w:del>
      <w:ins w:id="68" w:author="Linda Muller-Kessels" w:date="2021-04-30T09:43:00Z">
        <w:r w:rsidR="00CA25C6">
          <w:rPr>
            <w:rFonts w:ascii="Calibri" w:eastAsia="Calibri" w:hAnsi="Calibri" w:cs="Calibri"/>
          </w:rPr>
          <w:t>X</w:t>
        </w:r>
      </w:ins>
      <w:r w:rsidRPr="09281D3B">
        <w:rPr>
          <w:rFonts w:ascii="Calibri" w:eastAsia="Calibri" w:hAnsi="Calibri" w:cs="Calibri"/>
        </w:rPr>
        <w:t xml:space="preserve"> was verantwoordelijk voor het aansturen van het ontwikkelteam en voor de uitvoering en implementatie van alle uitvoerende activiteiten rond om het UPO-project. Daarnaast was ze verantwoordelijk voor de implementatie van kwartaal releases in het huidige pensioensysteem.</w:t>
      </w:r>
    </w:p>
    <w:p w14:paraId="371B63B7" w14:textId="7B1D8E6E" w:rsidR="705453DB" w:rsidRDefault="705453DB">
      <w:r w:rsidRPr="09281D3B">
        <w:rPr>
          <w:rFonts w:ascii="Calibri" w:eastAsia="Calibri" w:hAnsi="Calibri" w:cs="Calibri"/>
        </w:rPr>
        <w:t xml:space="preserve">Overige taken: vertalen van de business </w:t>
      </w:r>
      <w:proofErr w:type="spellStart"/>
      <w:r w:rsidRPr="09281D3B">
        <w:rPr>
          <w:rFonts w:ascii="Calibri" w:eastAsia="Calibri" w:hAnsi="Calibri" w:cs="Calibri"/>
        </w:rPr>
        <w:t>requirements</w:t>
      </w:r>
      <w:proofErr w:type="spellEnd"/>
      <w:r w:rsidRPr="09281D3B">
        <w:rPr>
          <w:rFonts w:ascii="Calibri" w:eastAsia="Calibri" w:hAnsi="Calibri" w:cs="Calibri"/>
        </w:rPr>
        <w:t xml:space="preserve"> naar technische ontwerpen, het beoordelen van de functionele ontwerpen en de testplannen, adviseren en rapporteren project voortgang aan de directie en teammanager, waarborgen van de kwaliteit, het rapporteren aan de stuurgroep conform de PRINCE2 standaarden, opstellen planning, change management, release management, incident management en risicomanagement conform de ITIL-standaarden.</w:t>
      </w:r>
    </w:p>
    <w:p w14:paraId="465CBC3D" w14:textId="2BFF9599" w:rsidR="705453DB" w:rsidRPr="00C4145A" w:rsidRDefault="705453DB">
      <w:r w:rsidRPr="09281D3B">
        <w:rPr>
          <w:rFonts w:ascii="Calibri" w:eastAsia="Calibri" w:hAnsi="Calibri" w:cs="Calibri"/>
          <w:b/>
          <w:bCs/>
        </w:rPr>
        <w:t xml:space="preserve">Resultaat: </w:t>
      </w:r>
      <w:r>
        <w:br/>
      </w:r>
      <w:r w:rsidRPr="00C4145A">
        <w:rPr>
          <w:rFonts w:ascii="Calibri" w:eastAsia="Calibri" w:hAnsi="Calibri" w:cs="Calibri"/>
          <w:bCs/>
        </w:rPr>
        <w:t>Eerste conceptversie van de UPO is opgeleverd in oktober aan de projectorganisatie.</w:t>
      </w:r>
    </w:p>
    <w:p w14:paraId="591F0D86" w14:textId="77777777" w:rsidR="00C4145A" w:rsidRDefault="705453DB" w:rsidP="00C4145A">
      <w:pPr>
        <w:tabs>
          <w:tab w:val="left" w:pos="2835"/>
        </w:tabs>
      </w:pPr>
      <w:r w:rsidRPr="09281D3B">
        <w:rPr>
          <w:rFonts w:ascii="Calibri" w:eastAsia="Calibri" w:hAnsi="Calibri" w:cs="Calibri"/>
          <w:b/>
          <w:bCs/>
          <w:caps/>
        </w:rPr>
        <w:t xml:space="preserve">METHODEN EN TECHNIEKEN: </w:t>
      </w:r>
      <w:r w:rsidRPr="09281D3B">
        <w:rPr>
          <w:rFonts w:ascii="Calibri" w:eastAsia="Calibri" w:hAnsi="Calibri" w:cs="Calibri"/>
        </w:rPr>
        <w:t>PRINCE2, Risicomanagement, MS Office, ITIL</w:t>
      </w:r>
      <w:r>
        <w:br/>
      </w:r>
      <w:r w:rsidR="00AA41A0">
        <w:pict w14:anchorId="5E435BA1">
          <v:rect id="_x0000_i1037" style="width:0;height:1.5pt" o:hralign="center" o:bordertopcolor="this" o:borderleftcolor="this" o:borderbottomcolor="this" o:borderrightcolor="this" o:hrstd="t" o:hr="t" fillcolor="#a0a0a0" stroked="f"/>
        </w:pict>
      </w:r>
    </w:p>
    <w:p w14:paraId="0E9423C4" w14:textId="10E20377" w:rsidR="705453DB" w:rsidRDefault="705453DB">
      <w:r w:rsidRPr="09281D3B">
        <w:rPr>
          <w:rFonts w:ascii="Calibri" w:eastAsia="Calibri" w:hAnsi="Calibri" w:cs="Calibri"/>
          <w:b/>
          <w:bCs/>
          <w:caps/>
        </w:rPr>
        <w:t xml:space="preserve">PROJECT: </w:t>
      </w:r>
      <w:proofErr w:type="spellStart"/>
      <w:r w:rsidRPr="09281D3B">
        <w:rPr>
          <w:rFonts w:ascii="Calibri" w:eastAsia="Calibri" w:hAnsi="Calibri" w:cs="Calibri"/>
        </w:rPr>
        <w:t>ProZTO</w:t>
      </w:r>
      <w:proofErr w:type="spellEnd"/>
      <w:r w:rsidRPr="09281D3B">
        <w:rPr>
          <w:rFonts w:ascii="Calibri" w:eastAsia="Calibri" w:hAnsi="Calibri" w:cs="Calibri"/>
        </w:rPr>
        <w:t xml:space="preserve"> conversie dossiers</w:t>
      </w:r>
    </w:p>
    <w:p w14:paraId="6659B2AE" w14:textId="02FD2148" w:rsidR="705453DB" w:rsidRDefault="705453DB">
      <w:r w:rsidRPr="09281D3B">
        <w:rPr>
          <w:rFonts w:ascii="Calibri" w:eastAsia="Calibri" w:hAnsi="Calibri" w:cs="Calibri"/>
          <w:b/>
          <w:bCs/>
          <w:caps/>
        </w:rPr>
        <w:t xml:space="preserve">OPDRACHTGEVER: </w:t>
      </w:r>
      <w:r w:rsidRPr="09281D3B">
        <w:rPr>
          <w:rFonts w:ascii="Calibri" w:eastAsia="Calibri" w:hAnsi="Calibri" w:cs="Calibri"/>
        </w:rPr>
        <w:t>Bureau Jeugdzorg Noord-Holland (</w:t>
      </w:r>
      <w:proofErr w:type="spellStart"/>
      <w:r w:rsidRPr="09281D3B">
        <w:rPr>
          <w:rFonts w:ascii="Calibri" w:eastAsia="Calibri" w:hAnsi="Calibri" w:cs="Calibri"/>
        </w:rPr>
        <w:t>BJzNH</w:t>
      </w:r>
      <w:proofErr w:type="spellEnd"/>
      <w:r w:rsidRPr="09281D3B">
        <w:rPr>
          <w:rFonts w:ascii="Calibri" w:eastAsia="Calibri" w:hAnsi="Calibri" w:cs="Calibri"/>
        </w:rPr>
        <w:t>), Noord-Holland via Sogeti</w:t>
      </w:r>
    </w:p>
    <w:p w14:paraId="6ED52CC1" w14:textId="5EFC3A68" w:rsidR="705453DB" w:rsidRDefault="705453DB">
      <w:r w:rsidRPr="09281D3B">
        <w:rPr>
          <w:rFonts w:ascii="Calibri" w:eastAsia="Calibri" w:hAnsi="Calibri" w:cs="Calibri"/>
          <w:b/>
          <w:bCs/>
          <w:caps/>
        </w:rPr>
        <w:t xml:space="preserve">BRANCHE: </w:t>
      </w:r>
      <w:r w:rsidRPr="09281D3B">
        <w:rPr>
          <w:rFonts w:ascii="Calibri" w:eastAsia="Calibri" w:hAnsi="Calibri" w:cs="Calibri"/>
        </w:rPr>
        <w:t>Overheid</w:t>
      </w:r>
      <w:r>
        <w:tab/>
      </w:r>
      <w:r w:rsidRPr="09281D3B">
        <w:rPr>
          <w:rFonts w:ascii="Calibri" w:eastAsia="Calibri" w:hAnsi="Calibri" w:cs="Calibri"/>
        </w:rPr>
        <w:t>PERIODE: jan 2006 - jun 2006</w:t>
      </w:r>
    </w:p>
    <w:p w14:paraId="049385C9" w14:textId="74A850BC" w:rsidR="705453DB" w:rsidRDefault="705453DB">
      <w:r w:rsidRPr="09281D3B">
        <w:rPr>
          <w:rFonts w:ascii="Calibri" w:eastAsia="Calibri" w:hAnsi="Calibri" w:cs="Calibri"/>
          <w:b/>
          <w:bCs/>
          <w:caps/>
        </w:rPr>
        <w:t xml:space="preserve">ROL: </w:t>
      </w:r>
      <w:r w:rsidRPr="09281D3B">
        <w:rPr>
          <w:rFonts w:ascii="Calibri" w:eastAsia="Calibri" w:hAnsi="Calibri" w:cs="Calibri"/>
        </w:rPr>
        <w:t>Senior Oracle Ontwikkelaar/ Informatie Analist</w:t>
      </w:r>
    </w:p>
    <w:p w14:paraId="41B5AA37" w14:textId="7315DB7D" w:rsidR="705453DB" w:rsidRDefault="705453DB">
      <w:r w:rsidRPr="09281D3B">
        <w:rPr>
          <w:rFonts w:ascii="Calibri" w:eastAsia="Calibri" w:hAnsi="Calibri" w:cs="Calibri"/>
          <w:b/>
          <w:bCs/>
        </w:rPr>
        <w:t>OMSCHRIJVING:</w:t>
      </w:r>
      <w:r w:rsidRPr="09281D3B">
        <w:rPr>
          <w:rFonts w:ascii="Calibri" w:eastAsia="Calibri" w:hAnsi="Calibri" w:cs="Calibri"/>
        </w:rPr>
        <w:t xml:space="preserve"> In dit traject is </w:t>
      </w:r>
      <w:del w:id="69" w:author="Linda Muller-Kessels" w:date="2021-04-30T09:43:00Z">
        <w:r w:rsidRPr="09281D3B" w:rsidDel="00CA25C6">
          <w:rPr>
            <w:rFonts w:ascii="Calibri" w:eastAsia="Calibri" w:hAnsi="Calibri" w:cs="Calibri"/>
          </w:rPr>
          <w:delText>Derya</w:delText>
        </w:r>
      </w:del>
      <w:ins w:id="70" w:author="Linda Muller-Kessels" w:date="2021-04-30T09:43:00Z">
        <w:r w:rsidR="00CA25C6">
          <w:rPr>
            <w:rFonts w:ascii="Calibri" w:eastAsia="Calibri" w:hAnsi="Calibri" w:cs="Calibri"/>
          </w:rPr>
          <w:t>X</w:t>
        </w:r>
      </w:ins>
      <w:r w:rsidRPr="09281D3B">
        <w:rPr>
          <w:rFonts w:ascii="Calibri" w:eastAsia="Calibri" w:hAnsi="Calibri" w:cs="Calibri"/>
        </w:rPr>
        <w:t xml:space="preserve"> verantwoordelijk geweest voor het converteren van het systeem </w:t>
      </w:r>
      <w:proofErr w:type="spellStart"/>
      <w:r w:rsidRPr="09281D3B">
        <w:rPr>
          <w:rFonts w:ascii="Calibri" w:eastAsia="Calibri" w:hAnsi="Calibri" w:cs="Calibri"/>
        </w:rPr>
        <w:t>ProZTO</w:t>
      </w:r>
      <w:proofErr w:type="spellEnd"/>
      <w:r w:rsidRPr="09281D3B">
        <w:rPr>
          <w:rFonts w:ascii="Calibri" w:eastAsia="Calibri" w:hAnsi="Calibri" w:cs="Calibri"/>
        </w:rPr>
        <w:t xml:space="preserve"> (systeem met meer dan 80.000 jeugd dossiers) naar de productie omgeving van het Informatie Jeugd Systeem (IJ). Daarnaast heeft </w:t>
      </w:r>
      <w:del w:id="71" w:author="Linda Muller-Kessels" w:date="2021-04-30T09:43:00Z">
        <w:r w:rsidRPr="09281D3B" w:rsidDel="00CA25C6">
          <w:rPr>
            <w:rFonts w:ascii="Calibri" w:eastAsia="Calibri" w:hAnsi="Calibri" w:cs="Calibri"/>
          </w:rPr>
          <w:delText>Derya</w:delText>
        </w:r>
      </w:del>
      <w:ins w:id="72" w:author="Linda Muller-Kessels" w:date="2021-04-30T09:43:00Z">
        <w:r w:rsidR="00CA25C6">
          <w:rPr>
            <w:rFonts w:ascii="Calibri" w:eastAsia="Calibri" w:hAnsi="Calibri" w:cs="Calibri"/>
          </w:rPr>
          <w:t>X</w:t>
        </w:r>
      </w:ins>
      <w:r w:rsidRPr="09281D3B">
        <w:rPr>
          <w:rFonts w:ascii="Calibri" w:eastAsia="Calibri" w:hAnsi="Calibri" w:cs="Calibri"/>
        </w:rPr>
        <w:t xml:space="preserve"> een leidende rol gespeeld in het herdefiniëren van de business </w:t>
      </w:r>
      <w:proofErr w:type="spellStart"/>
      <w:r w:rsidRPr="09281D3B">
        <w:rPr>
          <w:rFonts w:ascii="Calibri" w:eastAsia="Calibri" w:hAnsi="Calibri" w:cs="Calibri"/>
        </w:rPr>
        <w:t>requirements</w:t>
      </w:r>
      <w:proofErr w:type="spellEnd"/>
      <w:r w:rsidRPr="09281D3B">
        <w:rPr>
          <w:rFonts w:ascii="Calibri" w:eastAsia="Calibri" w:hAnsi="Calibri" w:cs="Calibri"/>
        </w:rPr>
        <w:t xml:space="preserve"> en heb pakketselectie uitgevoerd voor het vastleggen van de business </w:t>
      </w:r>
      <w:proofErr w:type="spellStart"/>
      <w:r w:rsidRPr="09281D3B">
        <w:rPr>
          <w:rFonts w:ascii="Calibri" w:eastAsia="Calibri" w:hAnsi="Calibri" w:cs="Calibri"/>
        </w:rPr>
        <w:t>requirements</w:t>
      </w:r>
      <w:proofErr w:type="spellEnd"/>
      <w:r w:rsidRPr="09281D3B">
        <w:rPr>
          <w:rFonts w:ascii="Calibri" w:eastAsia="Calibri" w:hAnsi="Calibri" w:cs="Calibri"/>
        </w:rPr>
        <w:t>.</w:t>
      </w:r>
    </w:p>
    <w:p w14:paraId="2CEC9DFF" w14:textId="5D7CE628" w:rsidR="705453DB" w:rsidRDefault="705453DB">
      <w:r w:rsidRPr="09281D3B">
        <w:rPr>
          <w:rFonts w:ascii="Calibri" w:eastAsia="Calibri" w:hAnsi="Calibri" w:cs="Calibri"/>
        </w:rPr>
        <w:t xml:space="preserve">Overige taken: adviseren en rapporteren project voortgang aan de directie, waarborgen van de kwaliteit, het rapporteren aan de stuurgroep conform de PRINCE2 standaarden, opstellen planning, change </w:t>
      </w:r>
      <w:r w:rsidRPr="09281D3B">
        <w:rPr>
          <w:rFonts w:ascii="Calibri" w:eastAsia="Calibri" w:hAnsi="Calibri" w:cs="Calibri"/>
        </w:rPr>
        <w:lastRenderedPageBreak/>
        <w:t>management, release management, incident management en risicomanagement conform de ITIL-standaarden.</w:t>
      </w:r>
    </w:p>
    <w:p w14:paraId="11795654" w14:textId="6B47E1CD" w:rsidR="705453DB" w:rsidRPr="00C4145A" w:rsidRDefault="705453DB">
      <w:r w:rsidRPr="09281D3B">
        <w:rPr>
          <w:rFonts w:ascii="Calibri" w:eastAsia="Calibri" w:hAnsi="Calibri" w:cs="Calibri"/>
          <w:b/>
          <w:bCs/>
        </w:rPr>
        <w:t xml:space="preserve">Resultaat: </w:t>
      </w:r>
      <w:r>
        <w:br/>
      </w:r>
      <w:r w:rsidRPr="00C4145A">
        <w:rPr>
          <w:rFonts w:ascii="Calibri" w:eastAsia="Calibri" w:hAnsi="Calibri" w:cs="Calibri"/>
          <w:bCs/>
        </w:rPr>
        <w:t>De 80.000 jeugd dossiers zijn succesvol geconverteerd naar de productie omgeving!</w:t>
      </w:r>
    </w:p>
    <w:p w14:paraId="431D50EE" w14:textId="552DDB55" w:rsidR="705453DB" w:rsidRDefault="705453DB">
      <w:r w:rsidRPr="09281D3B">
        <w:rPr>
          <w:rFonts w:ascii="Calibri" w:eastAsia="Calibri" w:hAnsi="Calibri" w:cs="Calibri"/>
          <w:b/>
          <w:bCs/>
          <w:caps/>
        </w:rPr>
        <w:t xml:space="preserve">METHODEN EN TECHNIEKEN: </w:t>
      </w:r>
      <w:r w:rsidRPr="09281D3B">
        <w:rPr>
          <w:rFonts w:ascii="Calibri" w:eastAsia="Calibri" w:hAnsi="Calibri" w:cs="Calibri"/>
        </w:rPr>
        <w:t>PL/SQL, SQL,</w:t>
      </w:r>
    </w:p>
    <w:p w14:paraId="61BEAEE1" w14:textId="77777777" w:rsidR="00C4145A" w:rsidRDefault="00AA41A0" w:rsidP="00C4145A">
      <w:pPr>
        <w:tabs>
          <w:tab w:val="left" w:pos="2835"/>
        </w:tabs>
      </w:pPr>
      <w:r>
        <w:pict w14:anchorId="3517810D">
          <v:rect id="_x0000_i1038" style="width:0;height:1.5pt" o:hralign="center" o:bordertopcolor="this" o:borderleftcolor="this" o:borderbottomcolor="this" o:borderrightcolor="this" o:hrstd="t" o:hr="t" fillcolor="#a0a0a0" stroked="f"/>
        </w:pict>
      </w:r>
    </w:p>
    <w:p w14:paraId="0EF30B26" w14:textId="309004CE" w:rsidR="705453DB" w:rsidRDefault="705453DB">
      <w:r w:rsidRPr="09281D3B">
        <w:rPr>
          <w:rFonts w:ascii="Calibri" w:eastAsia="Calibri" w:hAnsi="Calibri" w:cs="Calibri"/>
          <w:b/>
          <w:bCs/>
          <w:caps/>
        </w:rPr>
        <w:t xml:space="preserve">PROJECT: </w:t>
      </w:r>
      <w:r w:rsidRPr="09281D3B">
        <w:rPr>
          <w:rFonts w:ascii="Calibri" w:eastAsia="Calibri" w:hAnsi="Calibri" w:cs="Calibri"/>
        </w:rPr>
        <w:t>Implementatie Meterbase systeem</w:t>
      </w:r>
    </w:p>
    <w:p w14:paraId="2B02A6AB" w14:textId="6F41A8CF" w:rsidR="705453DB" w:rsidRDefault="705453DB">
      <w:r w:rsidRPr="09281D3B">
        <w:rPr>
          <w:rFonts w:ascii="Calibri" w:eastAsia="Calibri" w:hAnsi="Calibri" w:cs="Calibri"/>
          <w:b/>
          <w:bCs/>
          <w:caps/>
        </w:rPr>
        <w:t xml:space="preserve">OPDRACHTGEVER: </w:t>
      </w:r>
      <w:r w:rsidRPr="09281D3B">
        <w:rPr>
          <w:rFonts w:ascii="Calibri" w:eastAsia="Calibri" w:hAnsi="Calibri" w:cs="Calibri"/>
        </w:rPr>
        <w:t>Eneco energie, Capelle aan den IJssel via Sogeti</w:t>
      </w:r>
    </w:p>
    <w:p w14:paraId="2518A241" w14:textId="78BF2F56" w:rsidR="705453DB" w:rsidRDefault="705453DB">
      <w:r w:rsidRPr="09281D3B">
        <w:rPr>
          <w:rFonts w:ascii="Calibri" w:eastAsia="Calibri" w:hAnsi="Calibri" w:cs="Calibri"/>
          <w:b/>
          <w:bCs/>
          <w:caps/>
        </w:rPr>
        <w:t xml:space="preserve">BRANCHE: </w:t>
      </w:r>
      <w:r w:rsidRPr="09281D3B">
        <w:rPr>
          <w:rFonts w:ascii="Calibri" w:eastAsia="Calibri" w:hAnsi="Calibri" w:cs="Calibri"/>
        </w:rPr>
        <w:t>Energiesector</w:t>
      </w:r>
      <w:r>
        <w:tab/>
      </w:r>
      <w:r w:rsidRPr="09281D3B">
        <w:rPr>
          <w:rFonts w:ascii="Calibri" w:eastAsia="Calibri" w:hAnsi="Calibri" w:cs="Calibri"/>
        </w:rPr>
        <w:t>PERIODE: nov 2004 - dec 2005</w:t>
      </w:r>
    </w:p>
    <w:p w14:paraId="2B20E240" w14:textId="40F1B110" w:rsidR="705453DB" w:rsidRDefault="705453DB">
      <w:r w:rsidRPr="09281D3B">
        <w:rPr>
          <w:rFonts w:ascii="Calibri" w:eastAsia="Calibri" w:hAnsi="Calibri" w:cs="Calibri"/>
          <w:b/>
          <w:bCs/>
          <w:caps/>
        </w:rPr>
        <w:t xml:space="preserve">ROL: </w:t>
      </w:r>
      <w:r w:rsidRPr="09281D3B">
        <w:rPr>
          <w:rFonts w:ascii="Calibri" w:eastAsia="Calibri" w:hAnsi="Calibri" w:cs="Calibri"/>
        </w:rPr>
        <w:t>Oracle Ontwikkelaar/ Informatie Analist</w:t>
      </w:r>
    </w:p>
    <w:p w14:paraId="67025E01" w14:textId="28923F86" w:rsidR="705453DB" w:rsidRDefault="705453DB">
      <w:r w:rsidRPr="09281D3B">
        <w:rPr>
          <w:rFonts w:ascii="Calibri" w:eastAsia="Calibri" w:hAnsi="Calibri" w:cs="Calibri"/>
          <w:b/>
          <w:bCs/>
        </w:rPr>
        <w:t>OMSCHRIJVING:</w:t>
      </w:r>
      <w:r w:rsidRPr="09281D3B">
        <w:rPr>
          <w:rFonts w:ascii="Calibri" w:eastAsia="Calibri" w:hAnsi="Calibri" w:cs="Calibri"/>
        </w:rPr>
        <w:t xml:space="preserve"> </w:t>
      </w:r>
      <w:del w:id="73" w:author="Linda Muller-Kessels" w:date="2021-04-30T09:43:00Z">
        <w:r w:rsidRPr="09281D3B" w:rsidDel="00CA25C6">
          <w:rPr>
            <w:rFonts w:ascii="Calibri" w:eastAsia="Calibri" w:hAnsi="Calibri" w:cs="Calibri"/>
          </w:rPr>
          <w:delText>Derya</w:delText>
        </w:r>
      </w:del>
      <w:ins w:id="74" w:author="Linda Muller-Kessels" w:date="2021-04-30T09:43:00Z">
        <w:r w:rsidR="00CA25C6">
          <w:rPr>
            <w:rFonts w:ascii="Calibri" w:eastAsia="Calibri" w:hAnsi="Calibri" w:cs="Calibri"/>
          </w:rPr>
          <w:t>X</w:t>
        </w:r>
      </w:ins>
      <w:r w:rsidRPr="09281D3B">
        <w:rPr>
          <w:rFonts w:ascii="Calibri" w:eastAsia="Calibri" w:hAnsi="Calibri" w:cs="Calibri"/>
        </w:rPr>
        <w:t xml:space="preserve"> was verantwoordelijk voor het opstellen van functionele- en technische ontwerpen, het coördineren van de uitlevering releases, het maken van gebruikers en installatie handleidingen, het onderhouden klantencontact, testen, programmeren.</w:t>
      </w:r>
    </w:p>
    <w:p w14:paraId="51739356" w14:textId="462E68DA" w:rsidR="705453DB" w:rsidRDefault="705453DB">
      <w:r w:rsidRPr="09281D3B">
        <w:rPr>
          <w:rFonts w:ascii="Calibri" w:eastAsia="Calibri" w:hAnsi="Calibri" w:cs="Calibri"/>
        </w:rPr>
        <w:t>Overige taken: het waarborgen van een projectdossier en het rapporteren over de voortgang van het project aan de Projectmanager.</w:t>
      </w:r>
    </w:p>
    <w:p w14:paraId="0E68EF90" w14:textId="2DDAC5D3" w:rsidR="705453DB" w:rsidRDefault="705453DB">
      <w:r w:rsidRPr="09281D3B">
        <w:rPr>
          <w:rFonts w:ascii="Calibri" w:eastAsia="Calibri" w:hAnsi="Calibri" w:cs="Calibri"/>
          <w:b/>
          <w:bCs/>
        </w:rPr>
        <w:t>Resultaat:</w:t>
      </w:r>
      <w:r w:rsidRPr="09281D3B">
        <w:rPr>
          <w:rFonts w:ascii="Calibri" w:eastAsia="Calibri" w:hAnsi="Calibri" w:cs="Calibri"/>
        </w:rPr>
        <w:t xml:space="preserve"> </w:t>
      </w:r>
      <w:r>
        <w:br/>
      </w:r>
      <w:r w:rsidRPr="09281D3B">
        <w:rPr>
          <w:rFonts w:ascii="Calibri" w:eastAsia="Calibri" w:hAnsi="Calibri" w:cs="Calibri"/>
        </w:rPr>
        <w:t>Het Meterbase systeem is begin december succesvol gemigreerd naar Designer 6i.</w:t>
      </w:r>
    </w:p>
    <w:p w14:paraId="2133231F" w14:textId="4458C280" w:rsidR="705453DB" w:rsidRDefault="705453DB">
      <w:r w:rsidRPr="09281D3B">
        <w:rPr>
          <w:rFonts w:ascii="Calibri" w:eastAsia="Calibri" w:hAnsi="Calibri" w:cs="Calibri"/>
          <w:b/>
          <w:bCs/>
          <w:caps/>
        </w:rPr>
        <w:t xml:space="preserve">METHODEN EN TECHNIEKEN: </w:t>
      </w:r>
      <w:r w:rsidRPr="09281D3B">
        <w:rPr>
          <w:rFonts w:ascii="Calibri" w:eastAsia="Calibri" w:hAnsi="Calibri" w:cs="Calibri"/>
        </w:rPr>
        <w:t>Oracle Designer 6i PL/SQL, SQL</w:t>
      </w:r>
    </w:p>
    <w:p w14:paraId="5D72C294" w14:textId="36567532" w:rsidR="00C4145A" w:rsidRDefault="00AA41A0" w:rsidP="00C4145A">
      <w:pPr>
        <w:tabs>
          <w:tab w:val="left" w:pos="2835"/>
        </w:tabs>
      </w:pPr>
      <w:r>
        <w:pict w14:anchorId="3F70978D">
          <v:rect id="_x0000_i1039" style="width:0;height:1.5pt" o:hralign="center" o:bordertopcolor="this" o:borderleftcolor="this" o:borderbottomcolor="this" o:borderrightcolor="this" o:hrstd="t" o:hr="t" fillcolor="#a0a0a0" stroked="f"/>
        </w:pict>
      </w:r>
    </w:p>
    <w:p w14:paraId="2E5B8CEE" w14:textId="34AE8523" w:rsidR="705453DB" w:rsidRDefault="705453DB">
      <w:r w:rsidRPr="09281D3B">
        <w:rPr>
          <w:rFonts w:ascii="Calibri" w:eastAsia="Calibri" w:hAnsi="Calibri" w:cs="Calibri"/>
          <w:b/>
          <w:bCs/>
          <w:caps/>
        </w:rPr>
        <w:t xml:space="preserve">PROJECT: </w:t>
      </w:r>
      <w:r w:rsidRPr="09281D3B">
        <w:rPr>
          <w:rFonts w:ascii="Calibri" w:eastAsia="Calibri" w:hAnsi="Calibri" w:cs="Calibri"/>
        </w:rPr>
        <w:t>3de lijns Supportmedewerker</w:t>
      </w:r>
    </w:p>
    <w:p w14:paraId="48739DBB" w14:textId="2FCE0612" w:rsidR="705453DB" w:rsidRDefault="705453DB">
      <w:r w:rsidRPr="09281D3B">
        <w:rPr>
          <w:rFonts w:ascii="Calibri" w:eastAsia="Calibri" w:hAnsi="Calibri" w:cs="Calibri"/>
          <w:b/>
          <w:bCs/>
          <w:caps/>
        </w:rPr>
        <w:t xml:space="preserve">OPDRACHTGEVER: </w:t>
      </w:r>
      <w:r w:rsidRPr="09281D3B">
        <w:rPr>
          <w:rFonts w:ascii="Calibri" w:eastAsia="Calibri" w:hAnsi="Calibri" w:cs="Calibri"/>
        </w:rPr>
        <w:t>Centric Consulting, Woerden via Sogeti</w:t>
      </w:r>
    </w:p>
    <w:p w14:paraId="1DC55D5D" w14:textId="2668625B" w:rsidR="705453DB" w:rsidRDefault="705453DB">
      <w:r w:rsidRPr="09281D3B">
        <w:rPr>
          <w:rFonts w:ascii="Calibri" w:eastAsia="Calibri" w:hAnsi="Calibri" w:cs="Calibri"/>
          <w:b/>
          <w:bCs/>
          <w:caps/>
        </w:rPr>
        <w:t xml:space="preserve">BRANCHE: </w:t>
      </w:r>
      <w:r w:rsidRPr="09281D3B">
        <w:rPr>
          <w:rFonts w:ascii="Calibri" w:eastAsia="Calibri" w:hAnsi="Calibri" w:cs="Calibri"/>
        </w:rPr>
        <w:t>Detachering</w:t>
      </w:r>
      <w:r>
        <w:tab/>
      </w:r>
      <w:r w:rsidRPr="09281D3B">
        <w:rPr>
          <w:rFonts w:ascii="Calibri" w:eastAsia="Calibri" w:hAnsi="Calibri" w:cs="Calibri"/>
        </w:rPr>
        <w:t>PERIODE: dec 2003 - okt 2004</w:t>
      </w:r>
    </w:p>
    <w:p w14:paraId="401496A6" w14:textId="223445DA" w:rsidR="705453DB" w:rsidRDefault="705453DB">
      <w:r w:rsidRPr="09281D3B">
        <w:rPr>
          <w:rFonts w:ascii="Calibri" w:eastAsia="Calibri" w:hAnsi="Calibri" w:cs="Calibri"/>
          <w:b/>
          <w:bCs/>
          <w:caps/>
        </w:rPr>
        <w:t xml:space="preserve">ROL: </w:t>
      </w:r>
      <w:r w:rsidRPr="09281D3B">
        <w:rPr>
          <w:rFonts w:ascii="Calibri" w:eastAsia="Calibri" w:hAnsi="Calibri" w:cs="Calibri"/>
        </w:rPr>
        <w:t>Oracle Ontwikkelaar/ Informatie Analist</w:t>
      </w:r>
    </w:p>
    <w:p w14:paraId="010E0268" w14:textId="3EF0069E" w:rsidR="705453DB" w:rsidRDefault="705453DB">
      <w:r w:rsidRPr="09281D3B">
        <w:rPr>
          <w:rFonts w:ascii="Calibri" w:eastAsia="Calibri" w:hAnsi="Calibri" w:cs="Calibri"/>
          <w:b/>
          <w:bCs/>
        </w:rPr>
        <w:t>OMSCHRIJVING:</w:t>
      </w:r>
      <w:r w:rsidRPr="09281D3B">
        <w:rPr>
          <w:rFonts w:ascii="Calibri" w:eastAsia="Calibri" w:hAnsi="Calibri" w:cs="Calibri"/>
        </w:rPr>
        <w:t xml:space="preserve"> Oplossen van meldingen in GHS4all voor alle gemeenten uit Nederland, programmeren, 3de lijns helpdesk op de afdeling support en programmeren.</w:t>
      </w:r>
    </w:p>
    <w:p w14:paraId="48138EB5" w14:textId="07096EB3" w:rsidR="705453DB" w:rsidRDefault="705453DB">
      <w:r w:rsidRPr="09281D3B">
        <w:rPr>
          <w:rFonts w:ascii="Calibri" w:eastAsia="Calibri" w:hAnsi="Calibri" w:cs="Calibri"/>
        </w:rPr>
        <w:t>Overige taken: change management, release management, incident management en risicomanagement conform de ITIL-standaarden.</w:t>
      </w:r>
    </w:p>
    <w:p w14:paraId="148213B4" w14:textId="6F739038" w:rsidR="705453DB" w:rsidRPr="00C4145A" w:rsidRDefault="705453DB">
      <w:r w:rsidRPr="09281D3B">
        <w:rPr>
          <w:rFonts w:ascii="Calibri" w:eastAsia="Calibri" w:hAnsi="Calibri" w:cs="Calibri"/>
          <w:b/>
          <w:bCs/>
        </w:rPr>
        <w:t xml:space="preserve">Resultaat: </w:t>
      </w:r>
      <w:r>
        <w:br/>
      </w:r>
      <w:r w:rsidRPr="00C4145A">
        <w:rPr>
          <w:rFonts w:ascii="Calibri" w:eastAsia="Calibri" w:hAnsi="Calibri" w:cs="Calibri"/>
          <w:bCs/>
        </w:rPr>
        <w:t>Tevreden gemeentemedewerkers en veel minder meldingen.</w:t>
      </w:r>
    </w:p>
    <w:p w14:paraId="425A64D5" w14:textId="1754E069" w:rsidR="705453DB" w:rsidRDefault="705453DB">
      <w:r w:rsidRPr="09281D3B">
        <w:rPr>
          <w:rFonts w:ascii="Calibri" w:eastAsia="Calibri" w:hAnsi="Calibri" w:cs="Calibri"/>
          <w:b/>
          <w:bCs/>
          <w:caps/>
        </w:rPr>
        <w:t xml:space="preserve">METHODEN EN TECHNIEKEN: </w:t>
      </w:r>
      <w:r w:rsidRPr="09281D3B">
        <w:rPr>
          <w:rFonts w:ascii="Calibri" w:eastAsia="Calibri" w:hAnsi="Calibri" w:cs="Calibri"/>
        </w:rPr>
        <w:t>PL/ SQL, SQL, GHS4all</w:t>
      </w:r>
    </w:p>
    <w:p w14:paraId="39FB61DF" w14:textId="77777777" w:rsidR="00C4145A" w:rsidRDefault="00AA41A0" w:rsidP="00C4145A">
      <w:pPr>
        <w:tabs>
          <w:tab w:val="left" w:pos="2835"/>
        </w:tabs>
      </w:pPr>
      <w:r>
        <w:pict w14:anchorId="37F480BB">
          <v:rect id="_x0000_i1040" style="width:0;height:1.5pt" o:hralign="center" o:bordertopcolor="this" o:borderleftcolor="this" o:borderbottomcolor="this" o:borderrightcolor="this" o:hrstd="t" o:hr="t" fillcolor="#a0a0a0" stroked="f"/>
        </w:pict>
      </w:r>
    </w:p>
    <w:p w14:paraId="5685BEBF" w14:textId="1B89346F" w:rsidR="705453DB" w:rsidRDefault="705453DB">
      <w:r w:rsidRPr="09281D3B">
        <w:rPr>
          <w:rFonts w:ascii="Calibri" w:eastAsia="Calibri" w:hAnsi="Calibri" w:cs="Calibri"/>
          <w:b/>
          <w:bCs/>
          <w:caps/>
        </w:rPr>
        <w:t xml:space="preserve">PROJECT: </w:t>
      </w:r>
      <w:r w:rsidRPr="09281D3B">
        <w:rPr>
          <w:rFonts w:ascii="Calibri" w:eastAsia="Calibri" w:hAnsi="Calibri" w:cs="Calibri"/>
        </w:rPr>
        <w:t>Implementatie website PCL</w:t>
      </w:r>
    </w:p>
    <w:p w14:paraId="24157175" w14:textId="6D602803" w:rsidR="705453DB" w:rsidRDefault="705453DB">
      <w:r w:rsidRPr="09281D3B">
        <w:rPr>
          <w:rFonts w:ascii="Calibri" w:eastAsia="Calibri" w:hAnsi="Calibri" w:cs="Calibri"/>
          <w:b/>
          <w:bCs/>
          <w:caps/>
        </w:rPr>
        <w:t xml:space="preserve">OPDRACHTGEVER: </w:t>
      </w:r>
      <w:r w:rsidRPr="09281D3B">
        <w:rPr>
          <w:rFonts w:ascii="Calibri" w:eastAsia="Calibri" w:hAnsi="Calibri" w:cs="Calibri"/>
        </w:rPr>
        <w:t xml:space="preserve">Personal </w:t>
      </w:r>
      <w:proofErr w:type="spellStart"/>
      <w:r w:rsidRPr="09281D3B">
        <w:rPr>
          <w:rFonts w:ascii="Calibri" w:eastAsia="Calibri" w:hAnsi="Calibri" w:cs="Calibri"/>
        </w:rPr>
        <w:t>Car</w:t>
      </w:r>
      <w:proofErr w:type="spellEnd"/>
      <w:r w:rsidRPr="09281D3B">
        <w:rPr>
          <w:rFonts w:ascii="Calibri" w:eastAsia="Calibri" w:hAnsi="Calibri" w:cs="Calibri"/>
        </w:rPr>
        <w:t xml:space="preserve"> Lease, Nieuwegein via Sogeti</w:t>
      </w:r>
    </w:p>
    <w:p w14:paraId="7DAED423" w14:textId="7FE3B1C8" w:rsidR="705453DB" w:rsidRDefault="705453DB">
      <w:r w:rsidRPr="09281D3B">
        <w:rPr>
          <w:rFonts w:ascii="Calibri" w:eastAsia="Calibri" w:hAnsi="Calibri" w:cs="Calibri"/>
          <w:b/>
          <w:bCs/>
          <w:caps/>
        </w:rPr>
        <w:t xml:space="preserve">BRANCHE: </w:t>
      </w:r>
      <w:r w:rsidRPr="09281D3B">
        <w:rPr>
          <w:rFonts w:ascii="Calibri" w:eastAsia="Calibri" w:hAnsi="Calibri" w:cs="Calibri"/>
        </w:rPr>
        <w:t>Leasemaatschappij</w:t>
      </w:r>
      <w:r>
        <w:tab/>
      </w:r>
      <w:r w:rsidRPr="09281D3B">
        <w:rPr>
          <w:rFonts w:ascii="Calibri" w:eastAsia="Calibri" w:hAnsi="Calibri" w:cs="Calibri"/>
        </w:rPr>
        <w:t>PERIODE: aug 2003 - nov 2003</w:t>
      </w:r>
    </w:p>
    <w:p w14:paraId="232C4578" w14:textId="3634CFB9" w:rsidR="705453DB" w:rsidRDefault="705453DB">
      <w:r w:rsidRPr="09281D3B">
        <w:rPr>
          <w:rFonts w:ascii="Calibri" w:eastAsia="Calibri" w:hAnsi="Calibri" w:cs="Calibri"/>
          <w:b/>
          <w:bCs/>
          <w:caps/>
        </w:rPr>
        <w:t xml:space="preserve">ROL: </w:t>
      </w:r>
      <w:r w:rsidRPr="09281D3B">
        <w:rPr>
          <w:rFonts w:ascii="Calibri" w:eastAsia="Calibri" w:hAnsi="Calibri" w:cs="Calibri"/>
        </w:rPr>
        <w:t>Ondersteunend projectleider</w:t>
      </w:r>
    </w:p>
    <w:p w14:paraId="77CF78C1" w14:textId="3C59F77A" w:rsidR="705453DB" w:rsidRDefault="705453DB">
      <w:r w:rsidRPr="09281D3B">
        <w:rPr>
          <w:rFonts w:ascii="Calibri" w:eastAsia="Calibri" w:hAnsi="Calibri" w:cs="Calibri"/>
          <w:b/>
          <w:bCs/>
        </w:rPr>
        <w:t>OMSCHRIJVING:</w:t>
      </w:r>
      <w:r w:rsidRPr="09281D3B">
        <w:rPr>
          <w:rFonts w:ascii="Calibri" w:eastAsia="Calibri" w:hAnsi="Calibri" w:cs="Calibri"/>
        </w:rPr>
        <w:t xml:space="preserve"> Verantwoordelijk voor het waarborgen van de project resultaten, het plannen, bewaken, rapporteren en administratie gedurende het project aan de stuurgroep en directie.</w:t>
      </w:r>
    </w:p>
    <w:p w14:paraId="2693770E" w14:textId="46504608" w:rsidR="705453DB" w:rsidRDefault="705453DB">
      <w:r w:rsidRPr="09281D3B">
        <w:rPr>
          <w:rFonts w:ascii="Calibri" w:eastAsia="Calibri" w:hAnsi="Calibri" w:cs="Calibri"/>
          <w:b/>
          <w:bCs/>
        </w:rPr>
        <w:t xml:space="preserve">Resultaat: </w:t>
      </w:r>
      <w:r>
        <w:br/>
      </w:r>
      <w:r w:rsidRPr="00C4145A">
        <w:rPr>
          <w:rFonts w:ascii="Calibri" w:eastAsia="Calibri" w:hAnsi="Calibri" w:cs="Calibri"/>
          <w:bCs/>
        </w:rPr>
        <w:t>Website live.</w:t>
      </w:r>
    </w:p>
    <w:p w14:paraId="254B689A" w14:textId="36BF153C" w:rsidR="705453DB" w:rsidRDefault="705453DB">
      <w:r w:rsidRPr="09281D3B">
        <w:rPr>
          <w:rFonts w:ascii="Calibri" w:eastAsia="Calibri" w:hAnsi="Calibri" w:cs="Calibri"/>
          <w:b/>
          <w:bCs/>
          <w:caps/>
        </w:rPr>
        <w:t xml:space="preserve">METHODEN EN TECHNIEKEN: </w:t>
      </w:r>
      <w:r w:rsidRPr="09281D3B">
        <w:rPr>
          <w:rFonts w:ascii="Calibri" w:eastAsia="Calibri" w:hAnsi="Calibri" w:cs="Calibri"/>
        </w:rPr>
        <w:t>PRINCE2, MS Office</w:t>
      </w:r>
    </w:p>
    <w:p w14:paraId="23980845" w14:textId="77777777" w:rsidR="00C4145A" w:rsidRDefault="00AA41A0" w:rsidP="00C4145A">
      <w:pPr>
        <w:tabs>
          <w:tab w:val="left" w:pos="2835"/>
        </w:tabs>
      </w:pPr>
      <w:r>
        <w:pict w14:anchorId="43620CF6">
          <v:rect id="_x0000_i1041" style="width:0;height:1.5pt" o:hralign="center" o:bordertopcolor="this" o:borderleftcolor="this" o:borderbottomcolor="this" o:borderrightcolor="this" o:hrstd="t" o:hr="t" fillcolor="#a0a0a0" stroked="f"/>
        </w:pict>
      </w:r>
    </w:p>
    <w:p w14:paraId="6F8CFC99" w14:textId="60A6BF31" w:rsidR="705453DB" w:rsidRDefault="705453DB">
      <w:r w:rsidRPr="09281D3B">
        <w:rPr>
          <w:rFonts w:ascii="Calibri" w:eastAsia="Calibri" w:hAnsi="Calibri" w:cs="Calibri"/>
          <w:b/>
          <w:bCs/>
          <w:caps/>
        </w:rPr>
        <w:t xml:space="preserve">PROJECT: </w:t>
      </w:r>
      <w:r w:rsidRPr="09281D3B">
        <w:rPr>
          <w:rFonts w:ascii="Calibri" w:eastAsia="Calibri" w:hAnsi="Calibri" w:cs="Calibri"/>
        </w:rPr>
        <w:t>Beheer &amp; Onderhoud</w:t>
      </w:r>
    </w:p>
    <w:p w14:paraId="769EBD8D" w14:textId="6F6587A0" w:rsidR="705453DB" w:rsidRDefault="705453DB">
      <w:r w:rsidRPr="09281D3B">
        <w:rPr>
          <w:rFonts w:ascii="Calibri" w:eastAsia="Calibri" w:hAnsi="Calibri" w:cs="Calibri"/>
          <w:b/>
          <w:bCs/>
          <w:caps/>
        </w:rPr>
        <w:t xml:space="preserve">OPDRACHTGEVER: </w:t>
      </w:r>
      <w:r w:rsidRPr="09281D3B">
        <w:rPr>
          <w:rFonts w:ascii="Calibri" w:eastAsia="Calibri" w:hAnsi="Calibri" w:cs="Calibri"/>
        </w:rPr>
        <w:t>College Tarieven Gezondheidszorg (CTG), Utrecht via Sogeti</w:t>
      </w:r>
    </w:p>
    <w:p w14:paraId="3BDADDED" w14:textId="62947DFC" w:rsidR="705453DB" w:rsidRDefault="705453DB">
      <w:r w:rsidRPr="09281D3B">
        <w:rPr>
          <w:rFonts w:ascii="Calibri" w:eastAsia="Calibri" w:hAnsi="Calibri" w:cs="Calibri"/>
          <w:b/>
          <w:bCs/>
          <w:caps/>
        </w:rPr>
        <w:t xml:space="preserve">BRANCHE: </w:t>
      </w:r>
      <w:r w:rsidRPr="09281D3B">
        <w:rPr>
          <w:rFonts w:ascii="Calibri" w:eastAsia="Calibri" w:hAnsi="Calibri" w:cs="Calibri"/>
        </w:rPr>
        <w:t xml:space="preserve">Ministerie van Volksgezondheid, Welzijn en Sport        </w:t>
      </w:r>
      <w:r w:rsidRPr="09281D3B">
        <w:rPr>
          <w:rFonts w:ascii="Calibri" w:eastAsia="Calibri" w:hAnsi="Calibri" w:cs="Calibri"/>
          <w:b/>
          <w:bCs/>
          <w:caps/>
        </w:rPr>
        <w:t xml:space="preserve">PERIODE: </w:t>
      </w:r>
      <w:r w:rsidRPr="09281D3B">
        <w:rPr>
          <w:rFonts w:ascii="Calibri" w:eastAsia="Calibri" w:hAnsi="Calibri" w:cs="Calibri"/>
        </w:rPr>
        <w:t>dec 2002 - jul 2003</w:t>
      </w:r>
    </w:p>
    <w:p w14:paraId="174688A2" w14:textId="54EA2E7D" w:rsidR="705453DB" w:rsidRDefault="705453DB">
      <w:r w:rsidRPr="09281D3B">
        <w:rPr>
          <w:rFonts w:ascii="Calibri" w:eastAsia="Calibri" w:hAnsi="Calibri" w:cs="Calibri"/>
          <w:b/>
          <w:bCs/>
          <w:caps/>
        </w:rPr>
        <w:t xml:space="preserve">ROL: </w:t>
      </w:r>
      <w:r w:rsidRPr="09281D3B">
        <w:rPr>
          <w:rFonts w:ascii="Calibri" w:eastAsia="Calibri" w:hAnsi="Calibri" w:cs="Calibri"/>
        </w:rPr>
        <w:t>Oracle Ontwikkelaar/ Informatie Analist</w:t>
      </w:r>
    </w:p>
    <w:p w14:paraId="01FDA832" w14:textId="389FE31C" w:rsidR="705453DB" w:rsidRDefault="705453DB">
      <w:r w:rsidRPr="09281D3B">
        <w:rPr>
          <w:rFonts w:ascii="Calibri" w:eastAsia="Calibri" w:hAnsi="Calibri" w:cs="Calibri"/>
          <w:b/>
          <w:bCs/>
        </w:rPr>
        <w:t>OMSCHRIJVING:</w:t>
      </w:r>
      <w:r w:rsidRPr="09281D3B">
        <w:rPr>
          <w:rFonts w:ascii="Calibri" w:eastAsia="Calibri" w:hAnsi="Calibri" w:cs="Calibri"/>
        </w:rPr>
        <w:t xml:space="preserve"> Opstellen functioneel- en technisch ontwerp, programmeren, string testen, begeleiden acceptatie Testers.</w:t>
      </w:r>
    </w:p>
    <w:p w14:paraId="2A9A30C8" w14:textId="31B1CB8E" w:rsidR="705453DB" w:rsidRDefault="705453DB">
      <w:r w:rsidRPr="09281D3B">
        <w:rPr>
          <w:rFonts w:ascii="Calibri" w:eastAsia="Calibri" w:hAnsi="Calibri" w:cs="Calibri"/>
          <w:b/>
          <w:bCs/>
        </w:rPr>
        <w:t>Resultaat:</w:t>
      </w:r>
      <w:r w:rsidRPr="09281D3B">
        <w:rPr>
          <w:rFonts w:ascii="Calibri" w:eastAsia="Calibri" w:hAnsi="Calibri" w:cs="Calibri"/>
        </w:rPr>
        <w:t xml:space="preserve"> </w:t>
      </w:r>
      <w:r>
        <w:br/>
      </w:r>
      <w:r w:rsidRPr="09281D3B">
        <w:rPr>
          <w:rFonts w:ascii="Calibri" w:eastAsia="Calibri" w:hAnsi="Calibri" w:cs="Calibri"/>
        </w:rPr>
        <w:t>Tevreden afdelingen en systemen die veel beter aansluiten op de gebruikers eisen en wensen van onder andere juristen.</w:t>
      </w:r>
    </w:p>
    <w:p w14:paraId="3DFE11B2" w14:textId="0D2B758D" w:rsidR="705453DB" w:rsidRDefault="705453DB">
      <w:r w:rsidRPr="09281D3B">
        <w:rPr>
          <w:rFonts w:ascii="Calibri" w:eastAsia="Calibri" w:hAnsi="Calibri" w:cs="Calibri"/>
          <w:b/>
          <w:bCs/>
          <w:caps/>
        </w:rPr>
        <w:lastRenderedPageBreak/>
        <w:t xml:space="preserve">METHODEN EN TECHNIEKEN: </w:t>
      </w:r>
      <w:r w:rsidRPr="09281D3B">
        <w:rPr>
          <w:rFonts w:ascii="Calibri" w:eastAsia="Calibri" w:hAnsi="Calibri" w:cs="Calibri"/>
        </w:rPr>
        <w:t>Ms Office, PL/ SQL, SQL, Stroomdiagrammen, Functioneel &amp; Technisch ontwerp</w:t>
      </w:r>
    </w:p>
    <w:p w14:paraId="573530B6" w14:textId="77777777" w:rsidR="00C4145A" w:rsidRDefault="00AA41A0" w:rsidP="00C4145A">
      <w:pPr>
        <w:tabs>
          <w:tab w:val="left" w:pos="2835"/>
        </w:tabs>
      </w:pPr>
      <w:r>
        <w:pict w14:anchorId="4A3E6854">
          <v:rect id="_x0000_i1042" style="width:0;height:1.5pt" o:hralign="center" o:bordertopcolor="this" o:borderleftcolor="this" o:borderbottomcolor="this" o:borderrightcolor="this" o:hrstd="t" o:hr="t" fillcolor="#a0a0a0" stroked="f"/>
        </w:pict>
      </w:r>
    </w:p>
    <w:p w14:paraId="6BAEB6BE" w14:textId="2A017909" w:rsidR="705453DB" w:rsidRDefault="705453DB">
      <w:r w:rsidRPr="09281D3B">
        <w:rPr>
          <w:rFonts w:ascii="Calibri" w:eastAsia="Calibri" w:hAnsi="Calibri" w:cs="Calibri"/>
          <w:b/>
          <w:bCs/>
          <w:caps/>
        </w:rPr>
        <w:t xml:space="preserve">PROJECT: </w:t>
      </w:r>
      <w:proofErr w:type="spellStart"/>
      <w:r w:rsidRPr="09281D3B">
        <w:rPr>
          <w:rFonts w:ascii="Calibri" w:eastAsia="Calibri" w:hAnsi="Calibri" w:cs="Calibri"/>
        </w:rPr>
        <w:t>Filocity</w:t>
      </w:r>
      <w:proofErr w:type="spellEnd"/>
    </w:p>
    <w:p w14:paraId="73CAE587" w14:textId="73DF6069" w:rsidR="705453DB" w:rsidRDefault="705453DB">
      <w:r w:rsidRPr="09281D3B">
        <w:rPr>
          <w:rFonts w:ascii="Calibri" w:eastAsia="Calibri" w:hAnsi="Calibri" w:cs="Calibri"/>
          <w:b/>
          <w:bCs/>
          <w:caps/>
        </w:rPr>
        <w:t xml:space="preserve">OPDRACHTGEVER: </w:t>
      </w:r>
      <w:r w:rsidRPr="09281D3B">
        <w:rPr>
          <w:rFonts w:ascii="Calibri" w:eastAsia="Calibri" w:hAnsi="Calibri" w:cs="Calibri"/>
        </w:rPr>
        <w:t>Philips Consumer Electronics, Eindhoven via Sogeti</w:t>
      </w:r>
    </w:p>
    <w:p w14:paraId="7B181752" w14:textId="18F1E622" w:rsidR="705453DB" w:rsidRDefault="705453DB">
      <w:r w:rsidRPr="09281D3B">
        <w:rPr>
          <w:rFonts w:ascii="Calibri" w:eastAsia="Calibri" w:hAnsi="Calibri" w:cs="Calibri"/>
          <w:b/>
          <w:bCs/>
          <w:caps/>
        </w:rPr>
        <w:t xml:space="preserve">BRANCHE: </w:t>
      </w:r>
      <w:r w:rsidRPr="09281D3B">
        <w:rPr>
          <w:rFonts w:ascii="Calibri" w:eastAsia="Calibri" w:hAnsi="Calibri" w:cs="Calibri"/>
        </w:rPr>
        <w:t>Handel &amp; industrie</w:t>
      </w:r>
      <w:r>
        <w:tab/>
      </w:r>
      <w:r w:rsidRPr="09281D3B">
        <w:rPr>
          <w:rFonts w:ascii="Calibri" w:eastAsia="Calibri" w:hAnsi="Calibri" w:cs="Calibri"/>
        </w:rPr>
        <w:t>PERIODE: dec 2000 - nov 2002</w:t>
      </w:r>
    </w:p>
    <w:p w14:paraId="63FDB35F" w14:textId="697BC7F9" w:rsidR="705453DB" w:rsidRDefault="705453DB">
      <w:r w:rsidRPr="09281D3B">
        <w:rPr>
          <w:rFonts w:ascii="Calibri" w:eastAsia="Calibri" w:hAnsi="Calibri" w:cs="Calibri"/>
          <w:b/>
          <w:bCs/>
          <w:caps/>
        </w:rPr>
        <w:t xml:space="preserve">ROL: </w:t>
      </w:r>
      <w:r w:rsidRPr="09281D3B">
        <w:rPr>
          <w:rFonts w:ascii="Calibri" w:eastAsia="Calibri" w:hAnsi="Calibri" w:cs="Calibri"/>
        </w:rPr>
        <w:t>Oracle Ontwikkelaar/ Informatie Analist</w:t>
      </w:r>
    </w:p>
    <w:p w14:paraId="621D3EF7" w14:textId="0D9BCDED" w:rsidR="705453DB" w:rsidRDefault="705453DB">
      <w:r w:rsidRPr="09281D3B">
        <w:rPr>
          <w:rFonts w:ascii="Calibri" w:eastAsia="Calibri" w:hAnsi="Calibri" w:cs="Calibri"/>
          <w:b/>
          <w:bCs/>
        </w:rPr>
        <w:t>OMSCHRIJVING:</w:t>
      </w:r>
      <w:r w:rsidRPr="09281D3B">
        <w:rPr>
          <w:rFonts w:ascii="Calibri" w:eastAsia="Calibri" w:hAnsi="Calibri" w:cs="Calibri"/>
        </w:rPr>
        <w:t xml:space="preserve"> Binnen het </w:t>
      </w:r>
      <w:proofErr w:type="spellStart"/>
      <w:r w:rsidRPr="09281D3B">
        <w:rPr>
          <w:rFonts w:ascii="Calibri" w:eastAsia="Calibri" w:hAnsi="Calibri" w:cs="Calibri"/>
        </w:rPr>
        <w:t>Filocity</w:t>
      </w:r>
      <w:proofErr w:type="spellEnd"/>
      <w:r w:rsidRPr="09281D3B">
        <w:rPr>
          <w:rFonts w:ascii="Calibri" w:eastAsia="Calibri" w:hAnsi="Calibri" w:cs="Calibri"/>
        </w:rPr>
        <w:t xml:space="preserve"> project was </w:t>
      </w:r>
      <w:del w:id="75" w:author="Linda Muller-Kessels" w:date="2021-04-30T09:43:00Z">
        <w:r w:rsidRPr="09281D3B" w:rsidDel="00CA25C6">
          <w:rPr>
            <w:rFonts w:ascii="Calibri" w:eastAsia="Calibri" w:hAnsi="Calibri" w:cs="Calibri"/>
          </w:rPr>
          <w:delText>Derya</w:delText>
        </w:r>
      </w:del>
      <w:ins w:id="76" w:author="Linda Muller-Kessels" w:date="2021-04-30T09:43:00Z">
        <w:r w:rsidR="00CA25C6">
          <w:rPr>
            <w:rFonts w:ascii="Calibri" w:eastAsia="Calibri" w:hAnsi="Calibri" w:cs="Calibri"/>
          </w:rPr>
          <w:t>X</w:t>
        </w:r>
      </w:ins>
      <w:r w:rsidRPr="09281D3B">
        <w:rPr>
          <w:rFonts w:ascii="Calibri" w:eastAsia="Calibri" w:hAnsi="Calibri" w:cs="Calibri"/>
        </w:rPr>
        <w:t xml:space="preserve"> verantwoordelijk voor het programmeren van een totaal nieuw systeem. In het nieuwe systeem wordt het proces vanaf de fabriek tot de distributiecentra vastgelegd voor DP (</w:t>
      </w:r>
      <w:proofErr w:type="spellStart"/>
      <w:r w:rsidRPr="09281D3B">
        <w:rPr>
          <w:rFonts w:ascii="Calibri" w:eastAsia="Calibri" w:hAnsi="Calibri" w:cs="Calibri"/>
        </w:rPr>
        <w:t>Demand</w:t>
      </w:r>
      <w:proofErr w:type="spellEnd"/>
      <w:r w:rsidRPr="09281D3B">
        <w:rPr>
          <w:rFonts w:ascii="Calibri" w:eastAsia="Calibri" w:hAnsi="Calibri" w:cs="Calibri"/>
        </w:rPr>
        <w:t xml:space="preserve"> Planner).</w:t>
      </w:r>
    </w:p>
    <w:p w14:paraId="6C851AE4" w14:textId="13E713CA" w:rsidR="705453DB" w:rsidRDefault="705453DB">
      <w:r w:rsidRPr="09281D3B">
        <w:rPr>
          <w:rFonts w:ascii="Calibri" w:eastAsia="Calibri" w:hAnsi="Calibri" w:cs="Calibri"/>
        </w:rPr>
        <w:t>Overige taken: onderzoek naar gebruik van ‘</w:t>
      </w:r>
      <w:proofErr w:type="spellStart"/>
      <w:r w:rsidRPr="09281D3B">
        <w:rPr>
          <w:rFonts w:ascii="Calibri" w:eastAsia="Calibri" w:hAnsi="Calibri" w:cs="Calibri"/>
        </w:rPr>
        <w:t>version</w:t>
      </w:r>
      <w:proofErr w:type="spellEnd"/>
      <w:r w:rsidRPr="09281D3B">
        <w:rPr>
          <w:rFonts w:ascii="Calibri" w:eastAsia="Calibri" w:hAnsi="Calibri" w:cs="Calibri"/>
        </w:rPr>
        <w:t xml:space="preserve"> control' in Designer 6i, coachen van Business Analisten bij het testen, bouwen van userinterfaces met Headstart 6i, back up voor BR1, back up voor BR8/10, nieuwbouw PL/ SQL van BR17/BR34, BR8/BR10, maken van user documentatie voor de userinterfaces functioneel ontwerpen (FO), technische ontwerpen (TO).</w:t>
      </w:r>
    </w:p>
    <w:p w14:paraId="5AD3FEE6" w14:textId="7C0FCA79" w:rsidR="705453DB" w:rsidRDefault="705453DB">
      <w:r w:rsidRPr="09281D3B">
        <w:rPr>
          <w:rFonts w:ascii="Calibri" w:eastAsia="Calibri" w:hAnsi="Calibri" w:cs="Calibri"/>
          <w:b/>
          <w:bCs/>
        </w:rPr>
        <w:t>Resultaat:</w:t>
      </w:r>
      <w:r w:rsidRPr="09281D3B">
        <w:rPr>
          <w:rFonts w:ascii="Calibri" w:eastAsia="Calibri" w:hAnsi="Calibri" w:cs="Calibri"/>
        </w:rPr>
        <w:t xml:space="preserve"> </w:t>
      </w:r>
      <w:r>
        <w:br/>
      </w:r>
      <w:r w:rsidRPr="09281D3B">
        <w:rPr>
          <w:rFonts w:ascii="Calibri" w:eastAsia="Calibri" w:hAnsi="Calibri" w:cs="Calibri"/>
        </w:rPr>
        <w:t>Op 17 juli 2001 is het systeem in werking genomen!</w:t>
      </w:r>
    </w:p>
    <w:p w14:paraId="5ED7D3D2" w14:textId="14531375" w:rsidR="705453DB" w:rsidRDefault="705453DB">
      <w:r w:rsidRPr="09281D3B">
        <w:rPr>
          <w:rFonts w:ascii="Calibri" w:eastAsia="Calibri" w:hAnsi="Calibri" w:cs="Calibri"/>
          <w:b/>
          <w:bCs/>
          <w:caps/>
        </w:rPr>
        <w:t xml:space="preserve">METHODEN EN TECHNIEKEN: </w:t>
      </w:r>
      <w:r w:rsidRPr="09281D3B">
        <w:rPr>
          <w:rFonts w:ascii="Calibri" w:eastAsia="Calibri" w:hAnsi="Calibri" w:cs="Calibri"/>
        </w:rPr>
        <w:t>PL/ SQL, SQL, Oracle Designer 6i, Headstart 6i, Functioneel ontwerpen &amp; technische ontwerpen</w:t>
      </w:r>
    </w:p>
    <w:p w14:paraId="2B71DD2A" w14:textId="77777777" w:rsidR="00C4145A" w:rsidRDefault="00AA41A0" w:rsidP="00C4145A">
      <w:pPr>
        <w:tabs>
          <w:tab w:val="left" w:pos="2835"/>
        </w:tabs>
      </w:pPr>
      <w:r>
        <w:pict w14:anchorId="1EBBF34F">
          <v:rect id="_x0000_i1043" style="width:0;height:1.5pt" o:hralign="center" o:bordertopcolor="this" o:borderleftcolor="this" o:borderbottomcolor="this" o:borderrightcolor="this" o:hrstd="t" o:hr="t" fillcolor="#a0a0a0" stroked="f"/>
        </w:pict>
      </w:r>
    </w:p>
    <w:p w14:paraId="5738BEE0" w14:textId="177CCD2F" w:rsidR="705453DB" w:rsidRDefault="705453DB">
      <w:r w:rsidRPr="09281D3B">
        <w:rPr>
          <w:rFonts w:ascii="Calibri" w:eastAsia="Calibri" w:hAnsi="Calibri" w:cs="Calibri"/>
          <w:b/>
          <w:bCs/>
          <w:caps/>
        </w:rPr>
        <w:t xml:space="preserve">PROJECT: </w:t>
      </w:r>
      <w:r w:rsidRPr="09281D3B">
        <w:rPr>
          <w:rFonts w:ascii="Calibri" w:eastAsia="Calibri" w:hAnsi="Calibri" w:cs="Calibri"/>
        </w:rPr>
        <w:t>Beheer &amp; onderhoud</w:t>
      </w:r>
    </w:p>
    <w:p w14:paraId="1EE4CC6F" w14:textId="0EC1AE44" w:rsidR="705453DB" w:rsidRDefault="705453DB">
      <w:r w:rsidRPr="09281D3B">
        <w:rPr>
          <w:rFonts w:ascii="Calibri" w:eastAsia="Calibri" w:hAnsi="Calibri" w:cs="Calibri"/>
          <w:b/>
          <w:bCs/>
          <w:caps/>
        </w:rPr>
        <w:t xml:space="preserve">OPDRACHTGEVER: </w:t>
      </w:r>
      <w:r w:rsidRPr="09281D3B">
        <w:rPr>
          <w:rFonts w:ascii="Calibri" w:eastAsia="Calibri" w:hAnsi="Calibri" w:cs="Calibri"/>
        </w:rPr>
        <w:t>Eneco/AAR/AEX via Sogeti</w:t>
      </w:r>
    </w:p>
    <w:p w14:paraId="02A51551" w14:textId="79BDE735" w:rsidR="705453DB" w:rsidRDefault="705453DB">
      <w:r w:rsidRPr="09281D3B">
        <w:rPr>
          <w:rFonts w:ascii="Calibri" w:eastAsia="Calibri" w:hAnsi="Calibri" w:cs="Calibri"/>
          <w:b/>
          <w:bCs/>
          <w:caps/>
        </w:rPr>
        <w:t xml:space="preserve">BRANCHE: </w:t>
      </w:r>
      <w:r w:rsidRPr="09281D3B">
        <w:rPr>
          <w:rFonts w:ascii="Calibri" w:eastAsia="Calibri" w:hAnsi="Calibri" w:cs="Calibri"/>
        </w:rPr>
        <w:t>Handel, Energie</w:t>
      </w:r>
      <w:r>
        <w:tab/>
      </w:r>
      <w:r w:rsidRPr="09281D3B">
        <w:rPr>
          <w:rFonts w:ascii="Calibri" w:eastAsia="Calibri" w:hAnsi="Calibri" w:cs="Calibri"/>
        </w:rPr>
        <w:t>PERIODE: jan 2000 - nov 2000</w:t>
      </w:r>
    </w:p>
    <w:p w14:paraId="039D4C3F" w14:textId="417C2A26" w:rsidR="705453DB" w:rsidRDefault="705453DB">
      <w:r w:rsidRPr="09281D3B">
        <w:rPr>
          <w:rFonts w:ascii="Calibri" w:eastAsia="Calibri" w:hAnsi="Calibri" w:cs="Calibri"/>
          <w:b/>
          <w:bCs/>
          <w:caps/>
        </w:rPr>
        <w:t xml:space="preserve">ROL: </w:t>
      </w:r>
      <w:r w:rsidRPr="09281D3B">
        <w:rPr>
          <w:rFonts w:ascii="Calibri" w:eastAsia="Calibri" w:hAnsi="Calibri" w:cs="Calibri"/>
        </w:rPr>
        <w:t>Oracle Ontwikkelaar</w:t>
      </w:r>
    </w:p>
    <w:p w14:paraId="799AFD1C" w14:textId="6E471197" w:rsidR="705453DB" w:rsidRDefault="705453DB">
      <w:r w:rsidRPr="09281D3B">
        <w:rPr>
          <w:rFonts w:ascii="Calibri" w:eastAsia="Calibri" w:hAnsi="Calibri" w:cs="Calibri"/>
          <w:b/>
          <w:bCs/>
        </w:rPr>
        <w:t>OMSCHRIJVING:</w:t>
      </w:r>
      <w:r w:rsidRPr="09281D3B">
        <w:rPr>
          <w:rFonts w:ascii="Calibri" w:eastAsia="Calibri" w:hAnsi="Calibri" w:cs="Calibri"/>
        </w:rPr>
        <w:t xml:space="preserve"> Verantwoordelijk voor het ontwikkelen en beheren van nieuwe en bestaande systemen.</w:t>
      </w:r>
    </w:p>
    <w:p w14:paraId="427EC5AC" w14:textId="2D37B333" w:rsidR="705453DB" w:rsidRDefault="705453DB">
      <w:r w:rsidRPr="09281D3B">
        <w:rPr>
          <w:rFonts w:ascii="Calibri" w:eastAsia="Calibri" w:hAnsi="Calibri" w:cs="Calibri"/>
        </w:rPr>
        <w:t xml:space="preserve">Naast nieuwe en/ of verbeterde applicaties heeft </w:t>
      </w:r>
      <w:del w:id="77" w:author="Linda Muller-Kessels" w:date="2021-04-30T09:43:00Z">
        <w:r w:rsidRPr="09281D3B" w:rsidDel="00CA25C6">
          <w:rPr>
            <w:rFonts w:ascii="Calibri" w:eastAsia="Calibri" w:hAnsi="Calibri" w:cs="Calibri"/>
          </w:rPr>
          <w:delText>Derya</w:delText>
        </w:r>
      </w:del>
      <w:ins w:id="78" w:author="Linda Muller-Kessels" w:date="2021-04-30T09:43:00Z">
        <w:r w:rsidR="00CA25C6">
          <w:rPr>
            <w:rFonts w:ascii="Calibri" w:eastAsia="Calibri" w:hAnsi="Calibri" w:cs="Calibri"/>
          </w:rPr>
          <w:t>X</w:t>
        </w:r>
      </w:ins>
      <w:r w:rsidRPr="09281D3B">
        <w:rPr>
          <w:rFonts w:ascii="Calibri" w:eastAsia="Calibri" w:hAnsi="Calibri" w:cs="Calibri"/>
        </w:rPr>
        <w:t xml:space="preserve"> documentatie en testverslagen geproduceerd.</w:t>
      </w:r>
    </w:p>
    <w:p w14:paraId="232631E4" w14:textId="04D778B3" w:rsidR="705453DB" w:rsidRDefault="705453DB">
      <w:r w:rsidRPr="09281D3B">
        <w:rPr>
          <w:rFonts w:ascii="Calibri" w:eastAsia="Calibri" w:hAnsi="Calibri" w:cs="Calibri"/>
          <w:b/>
          <w:bCs/>
        </w:rPr>
        <w:t xml:space="preserve">Resultaat: </w:t>
      </w:r>
      <w:r>
        <w:br/>
      </w:r>
      <w:r w:rsidRPr="09281D3B">
        <w:rPr>
          <w:rFonts w:ascii="Calibri" w:eastAsia="Calibri" w:hAnsi="Calibri" w:cs="Calibri"/>
          <w:b/>
          <w:bCs/>
        </w:rPr>
        <w:t>Bug vrije applicaties en mooie documentatie.</w:t>
      </w:r>
    </w:p>
    <w:p w14:paraId="499AF14D" w14:textId="1F3A496E" w:rsidR="705453DB" w:rsidRDefault="705453DB">
      <w:r w:rsidRPr="09281D3B">
        <w:rPr>
          <w:rFonts w:ascii="Calibri" w:eastAsia="Calibri" w:hAnsi="Calibri" w:cs="Calibri"/>
          <w:b/>
          <w:bCs/>
          <w:caps/>
        </w:rPr>
        <w:t xml:space="preserve">METHODEN EN TECHNIEKEN: </w:t>
      </w:r>
      <w:r w:rsidRPr="09281D3B">
        <w:rPr>
          <w:rFonts w:ascii="Calibri" w:eastAsia="Calibri" w:hAnsi="Calibri" w:cs="Calibri"/>
        </w:rPr>
        <w:t>PL/ SQL, SQL, Oracle Designer 1.0</w:t>
      </w:r>
    </w:p>
    <w:p w14:paraId="49E398E2" w14:textId="77777777" w:rsidR="005C6DFC" w:rsidRDefault="00AA41A0">
      <w:pPr>
        <w:tabs>
          <w:tab w:val="left" w:pos="2835"/>
        </w:tabs>
      </w:pPr>
      <w:r>
        <w:pict w14:anchorId="16BF8871">
          <v:rect id="_x0000_i1044" style="width:0;height:1.5pt" o:hralign="center" o:bordertopcolor="this" o:borderleftcolor="this" o:borderbottomcolor="this" o:borderrightcolor="this" o:hrstd="t" o:hr="t" fillcolor="#a0a0a0" stroked="f"/>
        </w:pict>
      </w:r>
    </w:p>
    <w:sectPr w:rsidR="005C6DFC" w:rsidSect="00155CBC">
      <w:headerReference w:type="default" r:id="rId18"/>
      <w:headerReference w:type="first" r:id="rId19"/>
      <w:footerReference w:type="first" r:id="rId20"/>
      <w:pgSz w:w="11906" w:h="16838"/>
      <w:pgMar w:top="1702" w:right="1134" w:bottom="1418" w:left="1134" w:header="709" w:footer="83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3D91F" w14:textId="77777777" w:rsidR="002C472C" w:rsidRDefault="00A625B0">
      <w:r>
        <w:separator/>
      </w:r>
    </w:p>
  </w:endnote>
  <w:endnote w:type="continuationSeparator" w:id="0">
    <w:p w14:paraId="06BBE12F" w14:textId="77777777" w:rsidR="002C472C" w:rsidRDefault="00A625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AC816" w14:textId="77777777" w:rsidR="005C6DFC" w:rsidRDefault="00A625B0">
    <w:pPr>
      <w:tabs>
        <w:tab w:val="center" w:pos="4680"/>
        <w:tab w:val="right" w:pos="9360"/>
      </w:tabs>
      <w:rPr>
        <w:color w:val="808080"/>
        <w:sz w:val="20"/>
        <w:szCs w:val="16"/>
        <w:lang w:val="en-US"/>
      </w:rPr>
    </w:pPr>
    <w:r>
      <w:rPr>
        <w:noProof/>
        <w:lang w:eastAsia="nl-NL"/>
      </w:rPr>
      <w:drawing>
        <wp:anchor distT="0" distB="0" distL="114300" distR="114300" simplePos="0" relativeHeight="251669504" behindDoc="0" locked="0" layoutInCell="1" allowOverlap="1" wp14:anchorId="246B44F2" wp14:editId="07777777">
          <wp:simplePos x="0" y="0"/>
          <wp:positionH relativeFrom="column">
            <wp:posOffset>5584825</wp:posOffset>
          </wp:positionH>
          <wp:positionV relativeFrom="paragraph">
            <wp:posOffset>-108585</wp:posOffset>
          </wp:positionV>
          <wp:extent cx="390741" cy="609600"/>
          <wp:effectExtent l="0" t="0" r="9525" b="0"/>
          <wp:wrapNone/>
          <wp:docPr id="1230" name="_x0000_s9681" descr="Dek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9681" descr="Dekra"/>
                  <pic:cNvPicPr/>
                </pic:nvPicPr>
                <pic:blipFill>
                  <a:blip r:embed="rId1"/>
                  <a:stretch>
                    <a:fillRect/>
                  </a:stretch>
                </pic:blipFill>
                <pic:spPr bwMode="auto">
                  <a:xfrm>
                    <a:off x="0" y="0"/>
                    <a:ext cx="390741" cy="609600"/>
                  </a:xfrm>
                  <a:prstGeom prst="rect">
                    <a:avLst/>
                  </a:prstGeom>
                  <a:noFill/>
                </pic:spPr>
              </pic:pic>
            </a:graphicData>
          </a:graphic>
          <wp14:sizeRelH relativeFrom="page">
            <wp14:pctWidth>0</wp14:pctWidth>
          </wp14:sizeRelH>
          <wp14:sizeRelV relativeFrom="page">
            <wp14:pctHeight>0</wp14:pctHeight>
          </wp14:sizeRelV>
        </wp:anchor>
      </w:drawing>
    </w:r>
    <w:r w:rsidR="454564CE" w:rsidRPr="00585E80">
      <w:rPr>
        <w:color w:val="808080"/>
        <w:sz w:val="20"/>
        <w:szCs w:val="20"/>
        <w:lang w:val="en-US"/>
      </w:rPr>
      <w:t>CIMSOLUTIONS B.V.</w:t>
    </w:r>
    <w:bookmarkStart w:id="83" w:name="FooterTextLine2"/>
    <w:bookmarkEnd w:id="83"/>
  </w:p>
  <w:p w14:paraId="5AC000AE" w14:textId="77777777" w:rsidR="005C6DFC" w:rsidRDefault="00A625B0">
    <w:pPr>
      <w:tabs>
        <w:tab w:val="center" w:pos="4680"/>
        <w:tab w:val="right" w:pos="9360"/>
      </w:tabs>
      <w:rPr>
        <w:color w:val="808080"/>
        <w:sz w:val="20"/>
        <w:szCs w:val="16"/>
        <w:lang w:val="en-US"/>
      </w:rPr>
    </w:pPr>
    <w:bookmarkStart w:id="84" w:name="FooterTextLine3"/>
    <w:bookmarkStart w:id="85" w:name="FooterTextLine4"/>
    <w:bookmarkEnd w:id="84"/>
    <w:bookmarkEnd w:id="85"/>
    <w:r w:rsidRPr="00585E80">
      <w:rPr>
        <w:b/>
        <w:color w:val="808080"/>
        <w:sz w:val="20"/>
        <w:szCs w:val="16"/>
        <w:lang w:val="en-US"/>
      </w:rPr>
      <w:t>T</w:t>
    </w:r>
    <w:r w:rsidRPr="00585E80">
      <w:rPr>
        <w:color w:val="808080"/>
        <w:sz w:val="20"/>
        <w:szCs w:val="16"/>
        <w:lang w:val="en-US"/>
      </w:rPr>
      <w:t xml:space="preserve"> +31 (0)347 - 368100   </w:t>
    </w:r>
    <w:bookmarkStart w:id="86" w:name="FooterTextLine5"/>
    <w:bookmarkEnd w:id="86"/>
    <w:r w:rsidRPr="00585E80">
      <w:rPr>
        <w:b/>
        <w:color w:val="808080"/>
        <w:sz w:val="20"/>
        <w:szCs w:val="16"/>
        <w:lang w:val="en-US"/>
      </w:rPr>
      <w:t>E</w:t>
    </w:r>
    <w:r w:rsidRPr="00585E80">
      <w:rPr>
        <w:color w:val="808080"/>
        <w:sz w:val="20"/>
        <w:szCs w:val="16"/>
        <w:lang w:val="en-US"/>
      </w:rPr>
      <w:t xml:space="preserve"> cimsolutions@cimsolutions.nl   </w:t>
    </w:r>
    <w:r w:rsidRPr="00585E80">
      <w:rPr>
        <w:b/>
        <w:color w:val="808080"/>
        <w:sz w:val="20"/>
        <w:szCs w:val="16"/>
        <w:lang w:val="en-US"/>
      </w:rPr>
      <w:t>W</w:t>
    </w:r>
    <w:r w:rsidRPr="00585E80">
      <w:rPr>
        <w:color w:val="808080"/>
        <w:sz w:val="20"/>
        <w:szCs w:val="16"/>
        <w:lang w:val="en-US"/>
      </w:rPr>
      <w:t xml:space="preserve"> www.cimsolutions.nl</w:t>
    </w:r>
    <w:bookmarkStart w:id="87" w:name="FooterTextLine6"/>
    <w:bookmarkEnd w:id="87"/>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43993" w14:textId="77777777" w:rsidR="002C472C" w:rsidRDefault="00A625B0">
      <w:r>
        <w:separator/>
      </w:r>
    </w:p>
  </w:footnote>
  <w:footnote w:type="continuationSeparator" w:id="0">
    <w:p w14:paraId="61D75CA7" w14:textId="77777777" w:rsidR="002C472C" w:rsidRDefault="00A625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8AA9E" w14:textId="77777777" w:rsidR="005C6DFC" w:rsidRDefault="00A625B0">
    <w:pPr>
      <w:pStyle w:val="Koptekst"/>
      <w:tabs>
        <w:tab w:val="clear" w:pos="4536"/>
        <w:tab w:val="clear" w:pos="9072"/>
        <w:tab w:val="left" w:pos="1785"/>
      </w:tabs>
    </w:pPr>
    <w:r>
      <w:rPr>
        <w:noProof/>
        <w:lang w:eastAsia="nl-NL"/>
      </w:rPr>
      <mc:AlternateContent>
        <mc:Choice Requires="wps">
          <w:drawing>
            <wp:anchor distT="0" distB="0" distL="114300" distR="114300" simplePos="0" relativeHeight="251649024" behindDoc="0" locked="0" layoutInCell="0" hidden="0" allowOverlap="1" wp14:anchorId="74E1B344" wp14:editId="07777777">
              <wp:simplePos x="0" y="0"/>
              <wp:positionH relativeFrom="page">
                <wp:posOffset>895350</wp:posOffset>
              </wp:positionH>
              <wp:positionV relativeFrom="page">
                <wp:posOffset>504825</wp:posOffset>
              </wp:positionV>
              <wp:extent cx="5934075" cy="186055"/>
              <wp:effectExtent l="0" t="0" r="0" b="4445"/>
              <wp:wrapNone/>
              <wp:docPr id="1225" name="_x0000_s96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86055"/>
                      </a:xfrm>
                      <a:prstGeom prst="rect">
                        <a:avLst/>
                      </a:prstGeom>
                      <a:noFill/>
                      <a:ln>
                        <a:noFill/>
                      </a:ln>
                    </wps:spPr>
                    <wps:txbx>
                      <w:txbxContent>
                        <w:p w14:paraId="1F801399" w14:textId="43698BB9" w:rsidR="005C6DFC" w:rsidRDefault="00A625B0">
                          <w:pPr>
                            <w:jc w:val="right"/>
                            <w:rPr>
                              <w:color w:val="7FA244"/>
                            </w:rPr>
                          </w:pPr>
                          <w:del w:id="79" w:author="Linda Muller-Kessels" w:date="2021-04-30T09:43:00Z">
                            <w:r w:rsidDel="00CA25C6">
                              <w:rPr>
                                <w:caps/>
                                <w:color w:val="7FA244"/>
                                <w:sz w:val="24"/>
                                <w:szCs w:val="24"/>
                              </w:rPr>
                              <w:delText>Melek Alper</w:delText>
                            </w:r>
                          </w:del>
                          <w:ins w:id="80" w:author="Linda Muller-Kessels" w:date="2021-04-30T09:43:00Z">
                            <w:r w:rsidR="00CA25C6">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wps:txbx>
                    <wps:bodyPr rot="0" spcFirstLastPara="0" vertOverflow="overflow" horzOverflow="overflow" vert="horz" wrap="square" lIns="91440" tIns="0" rIns="91440" bIns="0" anchor="ctr" upright="1">
                      <a:spAutoFit/>
                    </wps:bodyPr>
                  </wps:wsp>
                </a:graphicData>
              </a:graphic>
              <wp14:sizeRelH relativeFrom="margin">
                <wp14:pctWidth>0</wp14:pctWidth>
              </wp14:sizeRelH>
              <wp14:sizeRelV relativeFrom="page">
                <wp14:pctHeight>0</wp14:pctHeight>
              </wp14:sizeRelV>
            </wp:anchor>
          </w:drawing>
        </mc:Choice>
        <mc:Fallback>
          <w:pict>
            <v:rect w14:anchorId="74E1B344" id="_x0000_s9676" o:spid="_x0000_s1026" style="position:absolute;margin-left:70.5pt;margin-top:39.75pt;width:467.25pt;height:14.6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" o:allowincell="f" filled="f" stroked="f">
              <o:lock v:ext="edit" aspectratio="t"/>
              <v:textbox style="mso-fit-shape-to-text:t" inset=",0,,0">
                <w:txbxContent>
                  <w:p w14:paraId="1F801399" w14:textId="43698BB9" w:rsidR="005C6DFC" w:rsidRDefault="00A625B0">
                    <w:pPr>
                      <w:jc w:val="right"/>
                      <w:rPr>
                        <w:color w:val="7FA244"/>
                      </w:rPr>
                    </w:pPr>
                    <w:del w:id="81" w:author="Linda Muller-Kessels" w:date="2021-04-30T09:43:00Z">
                      <w:r w:rsidDel="00CA25C6">
                        <w:rPr>
                          <w:caps/>
                          <w:color w:val="7FA244"/>
                          <w:sz w:val="24"/>
                          <w:szCs w:val="24"/>
                        </w:rPr>
                        <w:delText>Melek Alper</w:delText>
                      </w:r>
                    </w:del>
                    <w:ins w:id="82" w:author="Linda Muller-Kessels" w:date="2021-04-30T09:43:00Z">
                      <w:r w:rsidR="00CA25C6">
                        <w:rPr>
                          <w:caps/>
                          <w:color w:val="7FA244"/>
                          <w:sz w:val="24"/>
                          <w:szCs w:val="24"/>
                        </w:rPr>
                        <w:t>X</w:t>
                      </w:r>
                    </w:ins>
                    <w:r>
                      <w:rPr>
                        <w:caps/>
                        <w:color w:val="7FA244"/>
                        <w:sz w:val="24"/>
                        <w:szCs w:val="24"/>
                      </w:rPr>
                      <w:t xml:space="preserve"> - </w:t>
                    </w:r>
                    <w:r w:rsidRPr="0085036D">
                      <w:rPr>
                        <w:caps/>
                        <w:color w:val="7FA244"/>
                        <w:sz w:val="24"/>
                        <w:szCs w:val="24"/>
                      </w:rPr>
                      <w:t>Curriculum vitae</w:t>
                    </w:r>
                    <w:r>
                      <w:rPr>
                        <w:caps/>
                        <w:color w:val="7FA244"/>
                        <w:sz w:val="24"/>
                        <w:szCs w:val="24"/>
                      </w:rPr>
                      <w:t xml:space="preserve"> - cimsolutions</w:t>
                    </w:r>
                  </w:p>
                </w:txbxContent>
              </v:textbox>
              <w10:wrap anchorx="page" anchory="page"/>
            </v:rect>
          </w:pict>
        </mc:Fallback>
      </mc:AlternateContent>
    </w:r>
    <w:r>
      <w:rPr>
        <w:noProof/>
        <w:lang w:eastAsia="nl-NL"/>
      </w:rPr>
      <mc:AlternateContent>
        <mc:Choice Requires="wps">
          <w:drawing>
            <wp:anchor distT="0" distB="0" distL="114300" distR="114300" simplePos="0" relativeHeight="251653120" behindDoc="0" locked="0" layoutInCell="0" hidden="0" allowOverlap="1" wp14:anchorId="46CA7A50" wp14:editId="07777777">
              <wp:simplePos x="0" y="0"/>
              <wp:positionH relativeFrom="page">
                <wp:posOffset>6831965</wp:posOffset>
              </wp:positionH>
              <wp:positionV relativeFrom="page">
                <wp:posOffset>506095</wp:posOffset>
              </wp:positionV>
              <wp:extent cx="683260" cy="123825"/>
              <wp:effectExtent l="0" t="0" r="19050" b="28575"/>
              <wp:wrapNone/>
              <wp:docPr id="1226" name="_x0000_s96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407CE2FB" w14:textId="77777777" w:rsidR="005C6DFC" w:rsidRDefault="00A625B0">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46CA7A50" id="_x0000_s9677" o:spid="_x0000_s1027" style="position:absolute;margin-left:537.95pt;margin-top:39.85pt;width:53.8pt;height:9.75pt;z-index:251653120;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" o:allowincell="f" fillcolor="#7fa244" strokecolor="#7fa244">
              <v:path arrowok="t"/>
              <o:lock v:ext="edit" aspectratio="t"/>
              <v:textbox style="mso-fit-shape-to-text:t" inset=",0,,0">
                <w:txbxContent>
                  <w:p w14:paraId="407CE2FB" w14:textId="77777777" w:rsidR="005C6DFC" w:rsidRDefault="00A625B0">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A5558" w14:textId="77777777" w:rsidR="005C6DFC" w:rsidRDefault="00A625B0">
    <w:pPr>
      <w:pStyle w:val="Koptekst"/>
    </w:pPr>
    <w:r>
      <w:rPr>
        <w:noProof/>
        <w:lang w:eastAsia="nl-NL"/>
      </w:rPr>
      <mc:AlternateContent>
        <mc:Choice Requires="wps">
          <w:drawing>
            <wp:anchor distT="0" distB="0" distL="114300" distR="114300" simplePos="0" relativeHeight="251657216" behindDoc="0" locked="0" layoutInCell="0" hidden="0" allowOverlap="1" wp14:anchorId="629791FA" wp14:editId="07777777">
              <wp:simplePos x="0" y="0"/>
              <wp:positionH relativeFrom="page">
                <wp:posOffset>895350</wp:posOffset>
              </wp:positionH>
              <wp:positionV relativeFrom="page">
                <wp:posOffset>552450</wp:posOffset>
              </wp:positionV>
              <wp:extent cx="5934075" cy="170815"/>
              <wp:effectExtent l="0" t="0" r="0" b="635"/>
              <wp:wrapNone/>
              <wp:docPr id="1227" name="_x0000_s96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5934075" cy="170815"/>
                      </a:xfrm>
                      <a:prstGeom prst="rect">
                        <a:avLst/>
                      </a:prstGeom>
                      <a:noFill/>
                      <a:ln>
                        <a:noFill/>
                      </a:ln>
                    </wps:spPr>
                    <wps:txbx>
                      <w:txbxContent>
                        <w:p w14:paraId="46D3F454" w14:textId="77777777" w:rsidR="005C6DFC" w:rsidRDefault="00A625B0">
                          <w:pPr>
                            <w:jc w:val="right"/>
                            <w:rPr>
                              <w:color w:val="7FA244"/>
                            </w:rPr>
                          </w:pPr>
                          <w:r w:rsidRPr="0085036D">
                            <w:rPr>
                              <w:caps/>
                              <w:color w:val="7FA244"/>
                              <w:sz w:val="24"/>
                              <w:szCs w:val="24"/>
                            </w:rPr>
                            <w:t>Curriculum vitae</w:t>
                          </w:r>
                        </w:p>
                      </w:txbxContent>
                    </wps:txbx>
                    <wps:bodyPr rot="0" spcFirstLastPara="0" vertOverflow="overflow" horzOverflow="overflow" vert="horz" wrap="square" lIns="91440" tIns="0" rIns="91440" bIns="0" anchor="ctr" upright="1">
                      <a:noAutofit/>
                    </wps:bodyPr>
                  </wps:wsp>
                </a:graphicData>
              </a:graphic>
              <wp14:sizeRelH relativeFrom="margin">
                <wp14:pctWidth>0</wp14:pctWidth>
              </wp14:sizeRelH>
              <wp14:sizeRelV relativeFrom="page">
                <wp14:pctHeight>0</wp14:pctHeight>
              </wp14:sizeRelV>
            </wp:anchor>
          </w:drawing>
        </mc:Choice>
        <mc:Fallback>
          <w:pict>
            <v:rect w14:anchorId="629791FA" id="_x0000_s9678" o:spid="_x0000_s1028" style="position:absolute;margin-left:70.5pt;margin-top:43.5pt;width:467.25pt;height:13.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" o:allowincell="f" filled="f" stroked="f">
              <o:lock v:ext="edit" aspectratio="t"/>
              <v:textbox inset=",0,,0">
                <w:txbxContent>
                  <w:p w14:paraId="46D3F454" w14:textId="77777777" w:rsidR="005C6DFC" w:rsidRDefault="00A625B0">
                    <w:pPr>
                      <w:jc w:val="right"/>
                      <w:rPr>
                        <w:color w:val="7FA244"/>
                      </w:rPr>
                    </w:pPr>
                    <w:r w:rsidRPr="0085036D">
                      <w:rPr>
                        <w:caps/>
                        <w:color w:val="7FA244"/>
                        <w:sz w:val="24"/>
                        <w:szCs w:val="24"/>
                      </w:rPr>
                      <w:t>Curriculum vitae</w:t>
                    </w:r>
                  </w:p>
                </w:txbxContent>
              </v:textbox>
              <w10:wrap anchorx="page" anchory="page"/>
            </v:rect>
          </w:pict>
        </mc:Fallback>
      </mc:AlternateContent>
    </w:r>
    <w:r>
      <w:rPr>
        <w:noProof/>
        <w:lang w:eastAsia="nl-NL"/>
      </w:rPr>
      <mc:AlternateContent>
        <mc:Choice Requires="wps">
          <w:drawing>
            <wp:anchor distT="0" distB="0" distL="114300" distR="114300" simplePos="0" relativeHeight="251661312" behindDoc="0" locked="0" layoutInCell="0" hidden="0" allowOverlap="1" wp14:anchorId="07D63C2B" wp14:editId="07777777">
              <wp:simplePos x="0" y="0"/>
              <wp:positionH relativeFrom="page">
                <wp:posOffset>6827520</wp:posOffset>
              </wp:positionH>
              <wp:positionV relativeFrom="page">
                <wp:posOffset>548005</wp:posOffset>
              </wp:positionV>
              <wp:extent cx="683260" cy="123825"/>
              <wp:effectExtent l="0" t="0" r="19050" b="28575"/>
              <wp:wrapNone/>
              <wp:docPr id="1228" name="_x0000_s96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bwMode="auto">
                      <a:xfrm>
                        <a:off x="0" y="0"/>
                        <a:ext cx="683260" cy="123825"/>
                      </a:xfrm>
                      <a:prstGeom prst="rect">
                        <a:avLst/>
                      </a:prstGeom>
                      <a:solidFill>
                        <a:srgbClr val="7FA244"/>
                      </a:solidFill>
                      <a:ln>
                        <a:solidFill>
                          <a:srgbClr val="7FA244"/>
                        </a:solidFill>
                      </a:ln>
                    </wps:spPr>
                    <wps:txbx>
                      <w:txbxContent>
                        <w:p w14:paraId="5626C0F9" w14:textId="77777777" w:rsidR="005C6DFC" w:rsidRDefault="00A625B0">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wps:txbx>
                    <wps:bodyPr rot="0" spcFirstLastPara="0" vertOverflow="overflow" horzOverflow="overflow" vert="horz" wrap="square" lIns="91440" tIns="0" rIns="91440" bIns="0" anchor="ctr" upright="1">
                      <a:spAutoFit/>
                    </wps:bodyPr>
                  </wps:wsp>
                </a:graphicData>
              </a:graphic>
              <wp14:sizeRelH relativeFrom="rightMargin">
                <wp14:pctWidth>100000</wp14:pctWidth>
              </wp14:sizeRelH>
              <wp14:sizeRelV relativeFrom="page">
                <wp14:pctHeight>0</wp14:pctHeight>
              </wp14:sizeRelV>
            </wp:anchor>
          </w:drawing>
        </mc:Choice>
        <mc:Fallback>
          <w:pict>
            <v:rect w14:anchorId="07D63C2B" id="_x0000_s9679" o:spid="_x0000_s1029" style="position:absolute;margin-left:537.6pt;margin-top:43.15pt;width:53.8pt;height:9.75pt;z-index:251661312;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" o:allowincell="f" fillcolor="#7fa244" strokecolor="#7fa244">
              <v:path arrowok="t"/>
              <o:lock v:ext="edit" aspectratio="t"/>
              <v:textbox style="mso-fit-shape-to-text:t" inset=",0,,0">
                <w:txbxContent>
                  <w:p w14:paraId="5626C0F9" w14:textId="77777777" w:rsidR="005C6DFC" w:rsidRDefault="00A625B0">
                    <w:pPr>
                      <w:rPr>
                        <w:color w:val="FFFFFF"/>
                      </w:rPr>
                    </w:pPr>
                    <w:r>
                      <w:fldChar w:fldCharType="begin"/>
                    </w:r>
                    <w:r>
                      <w:instrText>PAGE   \* MERGEFORMAT</w:instrText>
                    </w:r>
                    <w:r>
                      <w:fldChar w:fldCharType="separate"/>
                    </w:r>
                    <w:r w:rsidRPr="00B25721">
                      <w:rPr>
                        <w:noProof/>
                        <w:color w:val="FFFFFF"/>
                      </w:rPr>
                      <w:t>1</w:t>
                    </w:r>
                    <w:r>
                      <w:rPr>
                        <w:color w:val="FFFFFF"/>
                      </w:rPr>
                      <w:fldChar w:fldCharType="end"/>
                    </w:r>
                  </w:p>
                </w:txbxContent>
              </v:textbox>
              <w10:wrap anchorx="page" anchory="page"/>
            </v:rect>
          </w:pict>
        </mc:Fallback>
      </mc:AlternateContent>
    </w:r>
    <w:r>
      <w:rPr>
        <w:noProof/>
        <w:lang w:eastAsia="nl-NL"/>
      </w:rPr>
      <w:drawing>
        <wp:anchor distT="0" distB="0" distL="114300" distR="114300" simplePos="0" relativeHeight="251665408" behindDoc="0" locked="0" layoutInCell="1" allowOverlap="1" wp14:anchorId="4D81786C" wp14:editId="07777777">
          <wp:simplePos x="0" y="0"/>
          <wp:positionH relativeFrom="column">
            <wp:posOffset>0</wp:posOffset>
          </wp:positionH>
          <wp:positionV relativeFrom="paragraph">
            <wp:posOffset>-635</wp:posOffset>
          </wp:positionV>
          <wp:extent cx="2590586" cy="451067"/>
          <wp:effectExtent l="0" t="0" r="635" b="6350"/>
          <wp:wrapSquare wrapText="bothSides"/>
          <wp:docPr id="1229" name="_x0000_s9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s9680"/>
                  <pic:cNvPicPr/>
                </pic:nvPicPr>
                <pic:blipFill>
                  <a:blip r:embed="rId1"/>
                  <a:stretch>
                    <a:fillRect/>
                  </a:stretch>
                </pic:blipFill>
                <pic:spPr>
                  <a:xfrm>
                    <a:off x="0" y="0"/>
                    <a:ext cx="2590586" cy="45106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37F9"/>
    <w:multiLevelType w:val="multilevel"/>
    <w:tmpl w:val="F782F1DA"/>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 w15:restartNumberingAfterBreak="0">
    <w:nsid w:val="13C22797"/>
    <w:multiLevelType w:val="hybridMultilevel"/>
    <w:tmpl w:val="30024320"/>
    <w:lvl w:ilvl="0" w:tplc="9D7C4A00">
      <w:start w:val="1"/>
      <w:numFmt w:val="decimal"/>
      <w:lvlText w:val="%1."/>
      <w:lvlJc w:val="left"/>
      <w:pPr>
        <w:ind w:left="720" w:hanging="360"/>
      </w:pPr>
    </w:lvl>
    <w:lvl w:ilvl="1" w:tplc="331ABEA0">
      <w:start w:val="1"/>
      <w:numFmt w:val="lowerLetter"/>
      <w:lvlText w:val="%2."/>
      <w:lvlJc w:val="left"/>
      <w:pPr>
        <w:ind w:left="1440" w:hanging="360"/>
      </w:pPr>
    </w:lvl>
    <w:lvl w:ilvl="2" w:tplc="AE62899C">
      <w:start w:val="1"/>
      <w:numFmt w:val="lowerRoman"/>
      <w:lvlText w:val="%3."/>
      <w:lvlJc w:val="right"/>
      <w:pPr>
        <w:ind w:left="2160" w:hanging="180"/>
      </w:pPr>
    </w:lvl>
    <w:lvl w:ilvl="3" w:tplc="920C39B6">
      <w:start w:val="1"/>
      <w:numFmt w:val="decimal"/>
      <w:lvlText w:val="%4."/>
      <w:lvlJc w:val="left"/>
      <w:pPr>
        <w:ind w:left="2880" w:hanging="360"/>
      </w:pPr>
    </w:lvl>
    <w:lvl w:ilvl="4" w:tplc="42E6CE06">
      <w:start w:val="1"/>
      <w:numFmt w:val="lowerLetter"/>
      <w:lvlText w:val="%5."/>
      <w:lvlJc w:val="left"/>
      <w:pPr>
        <w:ind w:left="3600" w:hanging="360"/>
      </w:pPr>
    </w:lvl>
    <w:lvl w:ilvl="5" w:tplc="747C547A">
      <w:start w:val="1"/>
      <w:numFmt w:val="lowerRoman"/>
      <w:lvlText w:val="%6."/>
      <w:lvlJc w:val="right"/>
      <w:pPr>
        <w:ind w:left="4320" w:hanging="180"/>
      </w:pPr>
    </w:lvl>
    <w:lvl w:ilvl="6" w:tplc="2A5A0C38">
      <w:start w:val="1"/>
      <w:numFmt w:val="decimal"/>
      <w:lvlText w:val="%7."/>
      <w:lvlJc w:val="left"/>
      <w:pPr>
        <w:ind w:left="5040" w:hanging="360"/>
      </w:pPr>
    </w:lvl>
    <w:lvl w:ilvl="7" w:tplc="3B663D00">
      <w:start w:val="1"/>
      <w:numFmt w:val="lowerLetter"/>
      <w:lvlText w:val="%8."/>
      <w:lvlJc w:val="left"/>
      <w:pPr>
        <w:ind w:left="5760" w:hanging="360"/>
      </w:pPr>
    </w:lvl>
    <w:lvl w:ilvl="8" w:tplc="7862A7D8">
      <w:start w:val="1"/>
      <w:numFmt w:val="lowerRoman"/>
      <w:lvlText w:val="%9."/>
      <w:lvlJc w:val="right"/>
      <w:pPr>
        <w:ind w:left="6480" w:hanging="180"/>
      </w:pPr>
    </w:lvl>
  </w:abstractNum>
  <w:abstractNum w:abstractNumId="2" w15:restartNumberingAfterBreak="0">
    <w:nsid w:val="144252F9"/>
    <w:multiLevelType w:val="hybridMultilevel"/>
    <w:tmpl w:val="C126846E"/>
    <w:lvl w:ilvl="0" w:tplc="E13079C8">
      <w:start w:val="1"/>
      <w:numFmt w:val="bullet"/>
      <w:lvlText w:val=""/>
      <w:lvlJc w:val="left"/>
      <w:pPr>
        <w:ind w:left="720" w:hanging="360"/>
      </w:pPr>
      <w:rPr>
        <w:rFonts w:ascii="Symbol" w:hAnsi="Symbol" w:hint="default"/>
      </w:rPr>
    </w:lvl>
    <w:lvl w:ilvl="1" w:tplc="82B4C120">
      <w:start w:val="1"/>
      <w:numFmt w:val="bullet"/>
      <w:lvlText w:val="o"/>
      <w:lvlJc w:val="left"/>
      <w:pPr>
        <w:ind w:left="1440" w:hanging="360"/>
      </w:pPr>
      <w:rPr>
        <w:rFonts w:ascii="Courier New" w:hAnsi="Courier New" w:hint="default"/>
      </w:rPr>
    </w:lvl>
    <w:lvl w:ilvl="2" w:tplc="74AC8576">
      <w:start w:val="1"/>
      <w:numFmt w:val="bullet"/>
      <w:lvlText w:val=""/>
      <w:lvlJc w:val="left"/>
      <w:pPr>
        <w:ind w:left="2160" w:hanging="360"/>
      </w:pPr>
      <w:rPr>
        <w:rFonts w:ascii="Wingdings" w:hAnsi="Wingdings" w:hint="default"/>
      </w:rPr>
    </w:lvl>
    <w:lvl w:ilvl="3" w:tplc="7C7ACBA4">
      <w:start w:val="1"/>
      <w:numFmt w:val="bullet"/>
      <w:lvlText w:val=""/>
      <w:lvlJc w:val="left"/>
      <w:pPr>
        <w:ind w:left="2880" w:hanging="360"/>
      </w:pPr>
      <w:rPr>
        <w:rFonts w:ascii="Symbol" w:hAnsi="Symbol" w:hint="default"/>
      </w:rPr>
    </w:lvl>
    <w:lvl w:ilvl="4" w:tplc="D84C9EB2">
      <w:start w:val="1"/>
      <w:numFmt w:val="bullet"/>
      <w:lvlText w:val="o"/>
      <w:lvlJc w:val="left"/>
      <w:pPr>
        <w:ind w:left="3600" w:hanging="360"/>
      </w:pPr>
      <w:rPr>
        <w:rFonts w:ascii="Courier New" w:hAnsi="Courier New" w:hint="default"/>
      </w:rPr>
    </w:lvl>
    <w:lvl w:ilvl="5" w:tplc="C1706592">
      <w:start w:val="1"/>
      <w:numFmt w:val="bullet"/>
      <w:lvlText w:val=""/>
      <w:lvlJc w:val="left"/>
      <w:pPr>
        <w:ind w:left="4320" w:hanging="360"/>
      </w:pPr>
      <w:rPr>
        <w:rFonts w:ascii="Wingdings" w:hAnsi="Wingdings" w:hint="default"/>
      </w:rPr>
    </w:lvl>
    <w:lvl w:ilvl="6" w:tplc="001A294C">
      <w:start w:val="1"/>
      <w:numFmt w:val="bullet"/>
      <w:lvlText w:val=""/>
      <w:lvlJc w:val="left"/>
      <w:pPr>
        <w:ind w:left="5040" w:hanging="360"/>
      </w:pPr>
      <w:rPr>
        <w:rFonts w:ascii="Symbol" w:hAnsi="Symbol" w:hint="default"/>
      </w:rPr>
    </w:lvl>
    <w:lvl w:ilvl="7" w:tplc="91D072E0">
      <w:start w:val="1"/>
      <w:numFmt w:val="bullet"/>
      <w:lvlText w:val="o"/>
      <w:lvlJc w:val="left"/>
      <w:pPr>
        <w:ind w:left="5760" w:hanging="360"/>
      </w:pPr>
      <w:rPr>
        <w:rFonts w:ascii="Courier New" w:hAnsi="Courier New" w:hint="default"/>
      </w:rPr>
    </w:lvl>
    <w:lvl w:ilvl="8" w:tplc="994A574C">
      <w:start w:val="1"/>
      <w:numFmt w:val="bullet"/>
      <w:lvlText w:val=""/>
      <w:lvlJc w:val="left"/>
      <w:pPr>
        <w:ind w:left="6480" w:hanging="360"/>
      </w:pPr>
      <w:rPr>
        <w:rFonts w:ascii="Wingdings" w:hAnsi="Wingdings" w:hint="default"/>
      </w:rPr>
    </w:lvl>
  </w:abstractNum>
  <w:abstractNum w:abstractNumId="3" w15:restartNumberingAfterBreak="0">
    <w:nsid w:val="14966A0C"/>
    <w:multiLevelType w:val="hybridMultilevel"/>
    <w:tmpl w:val="4EBC04BC"/>
    <w:lvl w:ilvl="0" w:tplc="23CC9F8A">
      <w:start w:val="1"/>
      <w:numFmt w:val="bullet"/>
      <w:lvlText w:val="·"/>
      <w:lvlJc w:val="left"/>
      <w:pPr>
        <w:ind w:left="720" w:hanging="360"/>
      </w:pPr>
      <w:rPr>
        <w:rFonts w:ascii="Symbol" w:hAnsi="Symbol" w:hint="default"/>
      </w:rPr>
    </w:lvl>
    <w:lvl w:ilvl="1" w:tplc="0CE2832E">
      <w:start w:val="1"/>
      <w:numFmt w:val="bullet"/>
      <w:lvlText w:val="o"/>
      <w:lvlJc w:val="left"/>
      <w:pPr>
        <w:ind w:left="1440" w:hanging="360"/>
      </w:pPr>
      <w:rPr>
        <w:rFonts w:ascii="Courier New" w:hAnsi="Courier New" w:hint="default"/>
      </w:rPr>
    </w:lvl>
    <w:lvl w:ilvl="2" w:tplc="25B85B88">
      <w:start w:val="1"/>
      <w:numFmt w:val="bullet"/>
      <w:lvlText w:val=""/>
      <w:lvlJc w:val="left"/>
      <w:pPr>
        <w:ind w:left="2160" w:hanging="360"/>
      </w:pPr>
      <w:rPr>
        <w:rFonts w:ascii="Wingdings" w:hAnsi="Wingdings" w:hint="default"/>
      </w:rPr>
    </w:lvl>
    <w:lvl w:ilvl="3" w:tplc="F2820C6E">
      <w:start w:val="1"/>
      <w:numFmt w:val="bullet"/>
      <w:lvlText w:val=""/>
      <w:lvlJc w:val="left"/>
      <w:pPr>
        <w:ind w:left="2880" w:hanging="360"/>
      </w:pPr>
      <w:rPr>
        <w:rFonts w:ascii="Symbol" w:hAnsi="Symbol" w:hint="default"/>
      </w:rPr>
    </w:lvl>
    <w:lvl w:ilvl="4" w:tplc="27DA199C">
      <w:start w:val="1"/>
      <w:numFmt w:val="bullet"/>
      <w:lvlText w:val="o"/>
      <w:lvlJc w:val="left"/>
      <w:pPr>
        <w:ind w:left="3600" w:hanging="360"/>
      </w:pPr>
      <w:rPr>
        <w:rFonts w:ascii="Courier New" w:hAnsi="Courier New" w:hint="default"/>
      </w:rPr>
    </w:lvl>
    <w:lvl w:ilvl="5" w:tplc="C30062F8">
      <w:start w:val="1"/>
      <w:numFmt w:val="bullet"/>
      <w:lvlText w:val=""/>
      <w:lvlJc w:val="left"/>
      <w:pPr>
        <w:ind w:left="4320" w:hanging="360"/>
      </w:pPr>
      <w:rPr>
        <w:rFonts w:ascii="Wingdings" w:hAnsi="Wingdings" w:hint="default"/>
      </w:rPr>
    </w:lvl>
    <w:lvl w:ilvl="6" w:tplc="242AEBFA">
      <w:start w:val="1"/>
      <w:numFmt w:val="bullet"/>
      <w:lvlText w:val=""/>
      <w:lvlJc w:val="left"/>
      <w:pPr>
        <w:ind w:left="5040" w:hanging="360"/>
      </w:pPr>
      <w:rPr>
        <w:rFonts w:ascii="Symbol" w:hAnsi="Symbol" w:hint="default"/>
      </w:rPr>
    </w:lvl>
    <w:lvl w:ilvl="7" w:tplc="880004A2">
      <w:start w:val="1"/>
      <w:numFmt w:val="bullet"/>
      <w:lvlText w:val="o"/>
      <w:lvlJc w:val="left"/>
      <w:pPr>
        <w:ind w:left="5760" w:hanging="360"/>
      </w:pPr>
      <w:rPr>
        <w:rFonts w:ascii="Courier New" w:hAnsi="Courier New" w:hint="default"/>
      </w:rPr>
    </w:lvl>
    <w:lvl w:ilvl="8" w:tplc="2E40AB58">
      <w:start w:val="1"/>
      <w:numFmt w:val="bullet"/>
      <w:lvlText w:val=""/>
      <w:lvlJc w:val="left"/>
      <w:pPr>
        <w:ind w:left="6480" w:hanging="360"/>
      </w:pPr>
      <w:rPr>
        <w:rFonts w:ascii="Wingdings" w:hAnsi="Wingdings" w:hint="default"/>
      </w:rPr>
    </w:lvl>
  </w:abstractNum>
  <w:abstractNum w:abstractNumId="4" w15:restartNumberingAfterBreak="0">
    <w:nsid w:val="178A4D71"/>
    <w:multiLevelType w:val="hybridMultilevel"/>
    <w:tmpl w:val="791A6BE2"/>
    <w:lvl w:ilvl="0" w:tplc="20DAC27A">
      <w:start w:val="1"/>
      <w:numFmt w:val="bullet"/>
      <w:lvlText w:val=""/>
      <w:lvlJc w:val="left"/>
      <w:pPr>
        <w:ind w:left="720" w:hanging="360"/>
      </w:pPr>
      <w:rPr>
        <w:rFonts w:ascii="Symbol" w:hAnsi="Symbol" w:hint="default"/>
      </w:rPr>
    </w:lvl>
    <w:lvl w:ilvl="1" w:tplc="51189CCC">
      <w:start w:val="1"/>
      <w:numFmt w:val="bullet"/>
      <w:lvlText w:val="o"/>
      <w:lvlJc w:val="left"/>
      <w:pPr>
        <w:ind w:left="1440" w:hanging="360"/>
      </w:pPr>
      <w:rPr>
        <w:rFonts w:ascii="Courier New" w:hAnsi="Courier New" w:hint="default"/>
      </w:rPr>
    </w:lvl>
    <w:lvl w:ilvl="2" w:tplc="CB3C52D0">
      <w:start w:val="1"/>
      <w:numFmt w:val="bullet"/>
      <w:lvlText w:val=""/>
      <w:lvlJc w:val="left"/>
      <w:pPr>
        <w:ind w:left="2160" w:hanging="360"/>
      </w:pPr>
      <w:rPr>
        <w:rFonts w:ascii="Wingdings" w:hAnsi="Wingdings" w:hint="default"/>
      </w:rPr>
    </w:lvl>
    <w:lvl w:ilvl="3" w:tplc="7F8A451A">
      <w:start w:val="1"/>
      <w:numFmt w:val="bullet"/>
      <w:lvlText w:val=""/>
      <w:lvlJc w:val="left"/>
      <w:pPr>
        <w:ind w:left="2880" w:hanging="360"/>
      </w:pPr>
      <w:rPr>
        <w:rFonts w:ascii="Symbol" w:hAnsi="Symbol" w:hint="default"/>
      </w:rPr>
    </w:lvl>
    <w:lvl w:ilvl="4" w:tplc="877AEC06">
      <w:start w:val="1"/>
      <w:numFmt w:val="bullet"/>
      <w:lvlText w:val="o"/>
      <w:lvlJc w:val="left"/>
      <w:pPr>
        <w:ind w:left="3600" w:hanging="360"/>
      </w:pPr>
      <w:rPr>
        <w:rFonts w:ascii="Courier New" w:hAnsi="Courier New" w:hint="default"/>
      </w:rPr>
    </w:lvl>
    <w:lvl w:ilvl="5" w:tplc="4E0EE2AC">
      <w:start w:val="1"/>
      <w:numFmt w:val="bullet"/>
      <w:lvlText w:val=""/>
      <w:lvlJc w:val="left"/>
      <w:pPr>
        <w:ind w:left="4320" w:hanging="360"/>
      </w:pPr>
      <w:rPr>
        <w:rFonts w:ascii="Wingdings" w:hAnsi="Wingdings" w:hint="default"/>
      </w:rPr>
    </w:lvl>
    <w:lvl w:ilvl="6" w:tplc="915E6DAC">
      <w:start w:val="1"/>
      <w:numFmt w:val="bullet"/>
      <w:lvlText w:val=""/>
      <w:lvlJc w:val="left"/>
      <w:pPr>
        <w:ind w:left="5040" w:hanging="360"/>
      </w:pPr>
      <w:rPr>
        <w:rFonts w:ascii="Symbol" w:hAnsi="Symbol" w:hint="default"/>
      </w:rPr>
    </w:lvl>
    <w:lvl w:ilvl="7" w:tplc="EBFE3620">
      <w:start w:val="1"/>
      <w:numFmt w:val="bullet"/>
      <w:lvlText w:val="o"/>
      <w:lvlJc w:val="left"/>
      <w:pPr>
        <w:ind w:left="5760" w:hanging="360"/>
      </w:pPr>
      <w:rPr>
        <w:rFonts w:ascii="Courier New" w:hAnsi="Courier New" w:hint="default"/>
      </w:rPr>
    </w:lvl>
    <w:lvl w:ilvl="8" w:tplc="C40A4DD8">
      <w:start w:val="1"/>
      <w:numFmt w:val="bullet"/>
      <w:lvlText w:val=""/>
      <w:lvlJc w:val="left"/>
      <w:pPr>
        <w:ind w:left="6480" w:hanging="360"/>
      </w:pPr>
      <w:rPr>
        <w:rFonts w:ascii="Wingdings" w:hAnsi="Wingdings" w:hint="default"/>
      </w:rPr>
    </w:lvl>
  </w:abstractNum>
  <w:abstractNum w:abstractNumId="5" w15:restartNumberingAfterBreak="0">
    <w:nsid w:val="1ABE20DE"/>
    <w:multiLevelType w:val="hybridMultilevel"/>
    <w:tmpl w:val="FD3EE124"/>
    <w:lvl w:ilvl="0" w:tplc="7BC49686">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7151AA0"/>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7" w15:restartNumberingAfterBreak="0">
    <w:nsid w:val="28917636"/>
    <w:multiLevelType w:val="hybridMultilevel"/>
    <w:tmpl w:val="74C05EF8"/>
    <w:lvl w:ilvl="0" w:tplc="ABE268D0">
      <w:start w:val="1"/>
      <w:numFmt w:val="bullet"/>
      <w:lvlText w:val=""/>
      <w:lvlJc w:val="left"/>
      <w:pPr>
        <w:ind w:left="720" w:hanging="360"/>
      </w:pPr>
      <w:rPr>
        <w:rFonts w:ascii="Symbol" w:hAnsi="Symbol" w:hint="default"/>
      </w:rPr>
    </w:lvl>
    <w:lvl w:ilvl="1" w:tplc="7C8C8740">
      <w:start w:val="1"/>
      <w:numFmt w:val="bullet"/>
      <w:lvlText w:val="o"/>
      <w:lvlJc w:val="left"/>
      <w:pPr>
        <w:ind w:left="1440" w:hanging="360"/>
      </w:pPr>
      <w:rPr>
        <w:rFonts w:ascii="Courier New" w:hAnsi="Courier New" w:hint="default"/>
      </w:rPr>
    </w:lvl>
    <w:lvl w:ilvl="2" w:tplc="4A12E2D0">
      <w:start w:val="1"/>
      <w:numFmt w:val="bullet"/>
      <w:lvlText w:val=""/>
      <w:lvlJc w:val="left"/>
      <w:pPr>
        <w:ind w:left="2160" w:hanging="360"/>
      </w:pPr>
      <w:rPr>
        <w:rFonts w:ascii="Wingdings" w:hAnsi="Wingdings" w:hint="default"/>
      </w:rPr>
    </w:lvl>
    <w:lvl w:ilvl="3" w:tplc="0A107214">
      <w:start w:val="1"/>
      <w:numFmt w:val="bullet"/>
      <w:lvlText w:val=""/>
      <w:lvlJc w:val="left"/>
      <w:pPr>
        <w:ind w:left="2880" w:hanging="360"/>
      </w:pPr>
      <w:rPr>
        <w:rFonts w:ascii="Symbol" w:hAnsi="Symbol" w:hint="default"/>
      </w:rPr>
    </w:lvl>
    <w:lvl w:ilvl="4" w:tplc="E070DF88">
      <w:start w:val="1"/>
      <w:numFmt w:val="bullet"/>
      <w:lvlText w:val="o"/>
      <w:lvlJc w:val="left"/>
      <w:pPr>
        <w:ind w:left="3600" w:hanging="360"/>
      </w:pPr>
      <w:rPr>
        <w:rFonts w:ascii="Courier New" w:hAnsi="Courier New" w:hint="default"/>
      </w:rPr>
    </w:lvl>
    <w:lvl w:ilvl="5" w:tplc="0FA0F3E6">
      <w:start w:val="1"/>
      <w:numFmt w:val="bullet"/>
      <w:lvlText w:val=""/>
      <w:lvlJc w:val="left"/>
      <w:pPr>
        <w:ind w:left="4320" w:hanging="360"/>
      </w:pPr>
      <w:rPr>
        <w:rFonts w:ascii="Wingdings" w:hAnsi="Wingdings" w:hint="default"/>
      </w:rPr>
    </w:lvl>
    <w:lvl w:ilvl="6" w:tplc="736EBCD2">
      <w:start w:val="1"/>
      <w:numFmt w:val="bullet"/>
      <w:lvlText w:val=""/>
      <w:lvlJc w:val="left"/>
      <w:pPr>
        <w:ind w:left="5040" w:hanging="360"/>
      </w:pPr>
      <w:rPr>
        <w:rFonts w:ascii="Symbol" w:hAnsi="Symbol" w:hint="default"/>
      </w:rPr>
    </w:lvl>
    <w:lvl w:ilvl="7" w:tplc="7FB0E3C0">
      <w:start w:val="1"/>
      <w:numFmt w:val="bullet"/>
      <w:lvlText w:val="o"/>
      <w:lvlJc w:val="left"/>
      <w:pPr>
        <w:ind w:left="5760" w:hanging="360"/>
      </w:pPr>
      <w:rPr>
        <w:rFonts w:ascii="Courier New" w:hAnsi="Courier New" w:hint="default"/>
      </w:rPr>
    </w:lvl>
    <w:lvl w:ilvl="8" w:tplc="0062188A">
      <w:start w:val="1"/>
      <w:numFmt w:val="bullet"/>
      <w:lvlText w:val=""/>
      <w:lvlJc w:val="left"/>
      <w:pPr>
        <w:ind w:left="6480" w:hanging="360"/>
      </w:pPr>
      <w:rPr>
        <w:rFonts w:ascii="Wingdings" w:hAnsi="Wingdings" w:hint="default"/>
      </w:rPr>
    </w:lvl>
  </w:abstractNum>
  <w:abstractNum w:abstractNumId="8" w15:restartNumberingAfterBreak="0">
    <w:nsid w:val="346B2AE4"/>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9" w15:restartNumberingAfterBreak="0">
    <w:nsid w:val="3CEA2B88"/>
    <w:multiLevelType w:val="hybridMultilevel"/>
    <w:tmpl w:val="6D90BEF2"/>
    <w:lvl w:ilvl="0" w:tplc="D3C0ED1C">
      <w:start w:val="1"/>
      <w:numFmt w:val="bullet"/>
      <w:lvlText w:val=""/>
      <w:lvlJc w:val="left"/>
      <w:pPr>
        <w:ind w:left="720" w:hanging="360"/>
      </w:pPr>
      <w:rPr>
        <w:rFonts w:ascii="Symbol" w:hAnsi="Symbol" w:hint="default"/>
      </w:rPr>
    </w:lvl>
    <w:lvl w:ilvl="1" w:tplc="E8CC7F54">
      <w:start w:val="1"/>
      <w:numFmt w:val="bullet"/>
      <w:lvlText w:val="o"/>
      <w:lvlJc w:val="left"/>
      <w:pPr>
        <w:ind w:left="1440" w:hanging="360"/>
      </w:pPr>
      <w:rPr>
        <w:rFonts w:ascii="Courier New" w:hAnsi="Courier New" w:hint="default"/>
      </w:rPr>
    </w:lvl>
    <w:lvl w:ilvl="2" w:tplc="55342E70">
      <w:start w:val="1"/>
      <w:numFmt w:val="bullet"/>
      <w:lvlText w:val=""/>
      <w:lvlJc w:val="left"/>
      <w:pPr>
        <w:ind w:left="2160" w:hanging="360"/>
      </w:pPr>
      <w:rPr>
        <w:rFonts w:ascii="Wingdings" w:hAnsi="Wingdings" w:hint="default"/>
      </w:rPr>
    </w:lvl>
    <w:lvl w:ilvl="3" w:tplc="F052FF3E">
      <w:start w:val="1"/>
      <w:numFmt w:val="bullet"/>
      <w:lvlText w:val=""/>
      <w:lvlJc w:val="left"/>
      <w:pPr>
        <w:ind w:left="2880" w:hanging="360"/>
      </w:pPr>
      <w:rPr>
        <w:rFonts w:ascii="Symbol" w:hAnsi="Symbol" w:hint="default"/>
      </w:rPr>
    </w:lvl>
    <w:lvl w:ilvl="4" w:tplc="963056CA">
      <w:start w:val="1"/>
      <w:numFmt w:val="bullet"/>
      <w:lvlText w:val="o"/>
      <w:lvlJc w:val="left"/>
      <w:pPr>
        <w:ind w:left="3600" w:hanging="360"/>
      </w:pPr>
      <w:rPr>
        <w:rFonts w:ascii="Courier New" w:hAnsi="Courier New" w:hint="default"/>
      </w:rPr>
    </w:lvl>
    <w:lvl w:ilvl="5" w:tplc="E5384642">
      <w:start w:val="1"/>
      <w:numFmt w:val="bullet"/>
      <w:lvlText w:val=""/>
      <w:lvlJc w:val="left"/>
      <w:pPr>
        <w:ind w:left="4320" w:hanging="360"/>
      </w:pPr>
      <w:rPr>
        <w:rFonts w:ascii="Wingdings" w:hAnsi="Wingdings" w:hint="default"/>
      </w:rPr>
    </w:lvl>
    <w:lvl w:ilvl="6" w:tplc="A32EA6BC">
      <w:start w:val="1"/>
      <w:numFmt w:val="bullet"/>
      <w:lvlText w:val=""/>
      <w:lvlJc w:val="left"/>
      <w:pPr>
        <w:ind w:left="5040" w:hanging="360"/>
      </w:pPr>
      <w:rPr>
        <w:rFonts w:ascii="Symbol" w:hAnsi="Symbol" w:hint="default"/>
      </w:rPr>
    </w:lvl>
    <w:lvl w:ilvl="7" w:tplc="2188B12E">
      <w:start w:val="1"/>
      <w:numFmt w:val="bullet"/>
      <w:lvlText w:val="o"/>
      <w:lvlJc w:val="left"/>
      <w:pPr>
        <w:ind w:left="5760" w:hanging="360"/>
      </w:pPr>
      <w:rPr>
        <w:rFonts w:ascii="Courier New" w:hAnsi="Courier New" w:hint="default"/>
      </w:rPr>
    </w:lvl>
    <w:lvl w:ilvl="8" w:tplc="A774AEE6">
      <w:start w:val="1"/>
      <w:numFmt w:val="bullet"/>
      <w:lvlText w:val=""/>
      <w:lvlJc w:val="left"/>
      <w:pPr>
        <w:ind w:left="6480" w:hanging="360"/>
      </w:pPr>
      <w:rPr>
        <w:rFonts w:ascii="Wingdings" w:hAnsi="Wingdings" w:hint="default"/>
      </w:rPr>
    </w:lvl>
  </w:abstractNum>
  <w:abstractNum w:abstractNumId="10" w15:restartNumberingAfterBreak="0">
    <w:nsid w:val="3F490D2E"/>
    <w:multiLevelType w:val="hybridMultilevel"/>
    <w:tmpl w:val="96D87BF8"/>
    <w:lvl w:ilvl="0" w:tplc="71F09950">
      <w:start w:val="1"/>
      <w:numFmt w:val="bullet"/>
      <w:lvlText w:val=""/>
      <w:lvlJc w:val="left"/>
      <w:pPr>
        <w:ind w:left="720" w:hanging="360"/>
      </w:pPr>
      <w:rPr>
        <w:rFonts w:ascii="Symbol" w:hAnsi="Symbol" w:hint="default"/>
      </w:rPr>
    </w:lvl>
    <w:lvl w:ilvl="1" w:tplc="3AE25FD4">
      <w:start w:val="1"/>
      <w:numFmt w:val="bullet"/>
      <w:lvlText w:val="o"/>
      <w:lvlJc w:val="left"/>
      <w:pPr>
        <w:ind w:left="1440" w:hanging="360"/>
      </w:pPr>
      <w:rPr>
        <w:rFonts w:ascii="Courier New" w:hAnsi="Courier New" w:hint="default"/>
      </w:rPr>
    </w:lvl>
    <w:lvl w:ilvl="2" w:tplc="9ED248FE">
      <w:start w:val="1"/>
      <w:numFmt w:val="bullet"/>
      <w:lvlText w:val=""/>
      <w:lvlJc w:val="left"/>
      <w:pPr>
        <w:ind w:left="2160" w:hanging="360"/>
      </w:pPr>
      <w:rPr>
        <w:rFonts w:ascii="Wingdings" w:hAnsi="Wingdings" w:hint="default"/>
      </w:rPr>
    </w:lvl>
    <w:lvl w:ilvl="3" w:tplc="AAD439E2">
      <w:start w:val="1"/>
      <w:numFmt w:val="bullet"/>
      <w:lvlText w:val=""/>
      <w:lvlJc w:val="left"/>
      <w:pPr>
        <w:ind w:left="2880" w:hanging="360"/>
      </w:pPr>
      <w:rPr>
        <w:rFonts w:ascii="Symbol" w:hAnsi="Symbol" w:hint="default"/>
      </w:rPr>
    </w:lvl>
    <w:lvl w:ilvl="4" w:tplc="23AE34A8">
      <w:start w:val="1"/>
      <w:numFmt w:val="bullet"/>
      <w:lvlText w:val="o"/>
      <w:lvlJc w:val="left"/>
      <w:pPr>
        <w:ind w:left="3600" w:hanging="360"/>
      </w:pPr>
      <w:rPr>
        <w:rFonts w:ascii="Courier New" w:hAnsi="Courier New" w:hint="default"/>
      </w:rPr>
    </w:lvl>
    <w:lvl w:ilvl="5" w:tplc="71FC2B7E">
      <w:start w:val="1"/>
      <w:numFmt w:val="bullet"/>
      <w:lvlText w:val=""/>
      <w:lvlJc w:val="left"/>
      <w:pPr>
        <w:ind w:left="4320" w:hanging="360"/>
      </w:pPr>
      <w:rPr>
        <w:rFonts w:ascii="Wingdings" w:hAnsi="Wingdings" w:hint="default"/>
      </w:rPr>
    </w:lvl>
    <w:lvl w:ilvl="6" w:tplc="CFC8AF22">
      <w:start w:val="1"/>
      <w:numFmt w:val="bullet"/>
      <w:lvlText w:val=""/>
      <w:lvlJc w:val="left"/>
      <w:pPr>
        <w:ind w:left="5040" w:hanging="360"/>
      </w:pPr>
      <w:rPr>
        <w:rFonts w:ascii="Symbol" w:hAnsi="Symbol" w:hint="default"/>
      </w:rPr>
    </w:lvl>
    <w:lvl w:ilvl="7" w:tplc="1CD8E864">
      <w:start w:val="1"/>
      <w:numFmt w:val="bullet"/>
      <w:lvlText w:val="o"/>
      <w:lvlJc w:val="left"/>
      <w:pPr>
        <w:ind w:left="5760" w:hanging="360"/>
      </w:pPr>
      <w:rPr>
        <w:rFonts w:ascii="Courier New" w:hAnsi="Courier New" w:hint="default"/>
      </w:rPr>
    </w:lvl>
    <w:lvl w:ilvl="8" w:tplc="067C113E">
      <w:start w:val="1"/>
      <w:numFmt w:val="bullet"/>
      <w:lvlText w:val=""/>
      <w:lvlJc w:val="left"/>
      <w:pPr>
        <w:ind w:left="6480" w:hanging="360"/>
      </w:pPr>
      <w:rPr>
        <w:rFonts w:ascii="Wingdings" w:hAnsi="Wingdings" w:hint="default"/>
      </w:rPr>
    </w:lvl>
  </w:abstractNum>
  <w:abstractNum w:abstractNumId="11" w15:restartNumberingAfterBreak="0">
    <w:nsid w:val="43834BDA"/>
    <w:multiLevelType w:val="hybridMultilevel"/>
    <w:tmpl w:val="4D66C790"/>
    <w:lvl w:ilvl="0" w:tplc="64404D4E">
      <w:start w:val="1"/>
      <w:numFmt w:val="bullet"/>
      <w:lvlText w:val=""/>
      <w:lvlJc w:val="left"/>
      <w:pPr>
        <w:ind w:left="720" w:hanging="360"/>
      </w:pPr>
      <w:rPr>
        <w:rFonts w:ascii="Symbol" w:hAnsi="Symbol" w:hint="default"/>
      </w:rPr>
    </w:lvl>
    <w:lvl w:ilvl="1" w:tplc="2AA45634">
      <w:start w:val="1"/>
      <w:numFmt w:val="bullet"/>
      <w:lvlText w:val="o"/>
      <w:lvlJc w:val="left"/>
      <w:pPr>
        <w:ind w:left="1440" w:hanging="360"/>
      </w:pPr>
      <w:rPr>
        <w:rFonts w:ascii="Courier New" w:hAnsi="Courier New" w:hint="default"/>
      </w:rPr>
    </w:lvl>
    <w:lvl w:ilvl="2" w:tplc="6F5C794C">
      <w:start w:val="1"/>
      <w:numFmt w:val="bullet"/>
      <w:lvlText w:val=""/>
      <w:lvlJc w:val="left"/>
      <w:pPr>
        <w:ind w:left="2160" w:hanging="360"/>
      </w:pPr>
      <w:rPr>
        <w:rFonts w:ascii="Wingdings" w:hAnsi="Wingdings" w:hint="default"/>
      </w:rPr>
    </w:lvl>
    <w:lvl w:ilvl="3" w:tplc="D9C641D8">
      <w:start w:val="1"/>
      <w:numFmt w:val="bullet"/>
      <w:lvlText w:val=""/>
      <w:lvlJc w:val="left"/>
      <w:pPr>
        <w:ind w:left="2880" w:hanging="360"/>
      </w:pPr>
      <w:rPr>
        <w:rFonts w:ascii="Symbol" w:hAnsi="Symbol" w:hint="default"/>
      </w:rPr>
    </w:lvl>
    <w:lvl w:ilvl="4" w:tplc="6B46BF0A">
      <w:start w:val="1"/>
      <w:numFmt w:val="bullet"/>
      <w:lvlText w:val="o"/>
      <w:lvlJc w:val="left"/>
      <w:pPr>
        <w:ind w:left="3600" w:hanging="360"/>
      </w:pPr>
      <w:rPr>
        <w:rFonts w:ascii="Courier New" w:hAnsi="Courier New" w:hint="default"/>
      </w:rPr>
    </w:lvl>
    <w:lvl w:ilvl="5" w:tplc="981836F6">
      <w:start w:val="1"/>
      <w:numFmt w:val="bullet"/>
      <w:lvlText w:val=""/>
      <w:lvlJc w:val="left"/>
      <w:pPr>
        <w:ind w:left="4320" w:hanging="360"/>
      </w:pPr>
      <w:rPr>
        <w:rFonts w:ascii="Wingdings" w:hAnsi="Wingdings" w:hint="default"/>
      </w:rPr>
    </w:lvl>
    <w:lvl w:ilvl="6" w:tplc="CCA435BA">
      <w:start w:val="1"/>
      <w:numFmt w:val="bullet"/>
      <w:lvlText w:val=""/>
      <w:lvlJc w:val="left"/>
      <w:pPr>
        <w:ind w:left="5040" w:hanging="360"/>
      </w:pPr>
      <w:rPr>
        <w:rFonts w:ascii="Symbol" w:hAnsi="Symbol" w:hint="default"/>
      </w:rPr>
    </w:lvl>
    <w:lvl w:ilvl="7" w:tplc="80E4533C">
      <w:start w:val="1"/>
      <w:numFmt w:val="bullet"/>
      <w:lvlText w:val="o"/>
      <w:lvlJc w:val="left"/>
      <w:pPr>
        <w:ind w:left="5760" w:hanging="360"/>
      </w:pPr>
      <w:rPr>
        <w:rFonts w:ascii="Courier New" w:hAnsi="Courier New" w:hint="default"/>
      </w:rPr>
    </w:lvl>
    <w:lvl w:ilvl="8" w:tplc="BBC4F900">
      <w:start w:val="1"/>
      <w:numFmt w:val="bullet"/>
      <w:lvlText w:val=""/>
      <w:lvlJc w:val="left"/>
      <w:pPr>
        <w:ind w:left="6480" w:hanging="360"/>
      </w:pPr>
      <w:rPr>
        <w:rFonts w:ascii="Wingdings" w:hAnsi="Wingdings" w:hint="default"/>
      </w:rPr>
    </w:lvl>
  </w:abstractNum>
  <w:abstractNum w:abstractNumId="12" w15:restartNumberingAfterBreak="0">
    <w:nsid w:val="43845AC0"/>
    <w:multiLevelType w:val="hybridMultilevel"/>
    <w:tmpl w:val="FFFFFFFF"/>
    <w:lvl w:ilvl="0" w:tplc="9670D75E">
      <w:start w:val="1"/>
      <w:numFmt w:val="bullet"/>
      <w:pStyle w:val="Opsomming"/>
      <w:lvlText w:val=""/>
      <w:lvlJc w:val="left"/>
      <w:pPr>
        <w:ind w:left="720" w:hanging="360"/>
      </w:pPr>
      <w:rPr>
        <w:rFonts w:ascii="Symbol" w:hAnsi="Symbol" w:hint="default"/>
      </w:rPr>
    </w:lvl>
    <w:lvl w:ilvl="1" w:tplc="C90C5BB4">
      <w:start w:val="1"/>
      <w:numFmt w:val="bullet"/>
      <w:lvlText w:val="o"/>
      <w:lvlJc w:val="left"/>
      <w:pPr>
        <w:ind w:left="1440" w:hanging="360"/>
      </w:pPr>
      <w:rPr>
        <w:rFonts w:ascii="Courier New" w:hAnsi="Courier New" w:cs="Courier New" w:hint="default"/>
      </w:rPr>
    </w:lvl>
    <w:lvl w:ilvl="2" w:tplc="74DC7706">
      <w:start w:val="1"/>
      <w:numFmt w:val="bullet"/>
      <w:lvlText w:val=""/>
      <w:lvlJc w:val="left"/>
      <w:pPr>
        <w:ind w:left="2160" w:hanging="360"/>
      </w:pPr>
      <w:rPr>
        <w:rFonts w:ascii="Wingdings" w:hAnsi="Wingdings" w:hint="default"/>
      </w:rPr>
    </w:lvl>
    <w:lvl w:ilvl="3" w:tplc="8D4AEC52">
      <w:start w:val="1"/>
      <w:numFmt w:val="bullet"/>
      <w:lvlText w:val=""/>
      <w:lvlJc w:val="left"/>
      <w:pPr>
        <w:ind w:left="2880" w:hanging="360"/>
      </w:pPr>
      <w:rPr>
        <w:rFonts w:ascii="Symbol" w:hAnsi="Symbol" w:hint="default"/>
      </w:rPr>
    </w:lvl>
    <w:lvl w:ilvl="4" w:tplc="A5C2A668">
      <w:start w:val="1"/>
      <w:numFmt w:val="bullet"/>
      <w:lvlText w:val="o"/>
      <w:lvlJc w:val="left"/>
      <w:pPr>
        <w:ind w:left="3600" w:hanging="360"/>
      </w:pPr>
      <w:rPr>
        <w:rFonts w:ascii="Courier New" w:hAnsi="Courier New" w:cs="Courier New" w:hint="default"/>
      </w:rPr>
    </w:lvl>
    <w:lvl w:ilvl="5" w:tplc="59626666">
      <w:start w:val="1"/>
      <w:numFmt w:val="bullet"/>
      <w:lvlText w:val=""/>
      <w:lvlJc w:val="left"/>
      <w:pPr>
        <w:ind w:left="4320" w:hanging="360"/>
      </w:pPr>
      <w:rPr>
        <w:rFonts w:ascii="Wingdings" w:hAnsi="Wingdings" w:hint="default"/>
      </w:rPr>
    </w:lvl>
    <w:lvl w:ilvl="6" w:tplc="CF8227B6">
      <w:start w:val="1"/>
      <w:numFmt w:val="bullet"/>
      <w:lvlText w:val=""/>
      <w:lvlJc w:val="left"/>
      <w:pPr>
        <w:ind w:left="5040" w:hanging="360"/>
      </w:pPr>
      <w:rPr>
        <w:rFonts w:ascii="Symbol" w:hAnsi="Symbol" w:hint="default"/>
      </w:rPr>
    </w:lvl>
    <w:lvl w:ilvl="7" w:tplc="FB207EA4">
      <w:start w:val="1"/>
      <w:numFmt w:val="bullet"/>
      <w:lvlText w:val="o"/>
      <w:lvlJc w:val="left"/>
      <w:pPr>
        <w:ind w:left="5760" w:hanging="360"/>
      </w:pPr>
      <w:rPr>
        <w:rFonts w:ascii="Courier New" w:hAnsi="Courier New" w:cs="Courier New" w:hint="default"/>
      </w:rPr>
    </w:lvl>
    <w:lvl w:ilvl="8" w:tplc="F30CD1BE">
      <w:start w:val="1"/>
      <w:numFmt w:val="bullet"/>
      <w:lvlText w:val=""/>
      <w:lvlJc w:val="left"/>
      <w:pPr>
        <w:ind w:left="6480" w:hanging="360"/>
      </w:pPr>
      <w:rPr>
        <w:rFonts w:ascii="Wingdings" w:hAnsi="Wingdings" w:hint="default"/>
      </w:rPr>
    </w:lvl>
  </w:abstractNum>
  <w:abstractNum w:abstractNumId="13" w15:restartNumberingAfterBreak="0">
    <w:nsid w:val="47A303B6"/>
    <w:multiLevelType w:val="hybridMultilevel"/>
    <w:tmpl w:val="22244788"/>
    <w:lvl w:ilvl="0" w:tplc="B24CA1C8">
      <w:start w:val="1"/>
      <w:numFmt w:val="bullet"/>
      <w:lvlText w:val="·"/>
      <w:lvlJc w:val="left"/>
      <w:pPr>
        <w:ind w:left="720" w:hanging="360"/>
      </w:pPr>
      <w:rPr>
        <w:rFonts w:ascii="Symbol" w:hAnsi="Symbol" w:hint="default"/>
      </w:rPr>
    </w:lvl>
    <w:lvl w:ilvl="1" w:tplc="047A2E72">
      <w:start w:val="1"/>
      <w:numFmt w:val="bullet"/>
      <w:lvlText w:val="o"/>
      <w:lvlJc w:val="left"/>
      <w:pPr>
        <w:ind w:left="1440" w:hanging="360"/>
      </w:pPr>
      <w:rPr>
        <w:rFonts w:ascii="Courier New" w:hAnsi="Courier New" w:hint="default"/>
      </w:rPr>
    </w:lvl>
    <w:lvl w:ilvl="2" w:tplc="4378D034">
      <w:start w:val="1"/>
      <w:numFmt w:val="bullet"/>
      <w:lvlText w:val=""/>
      <w:lvlJc w:val="left"/>
      <w:pPr>
        <w:ind w:left="2160" w:hanging="360"/>
      </w:pPr>
      <w:rPr>
        <w:rFonts w:ascii="Wingdings" w:hAnsi="Wingdings" w:hint="default"/>
      </w:rPr>
    </w:lvl>
    <w:lvl w:ilvl="3" w:tplc="DD102762">
      <w:start w:val="1"/>
      <w:numFmt w:val="bullet"/>
      <w:lvlText w:val=""/>
      <w:lvlJc w:val="left"/>
      <w:pPr>
        <w:ind w:left="2880" w:hanging="360"/>
      </w:pPr>
      <w:rPr>
        <w:rFonts w:ascii="Symbol" w:hAnsi="Symbol" w:hint="default"/>
      </w:rPr>
    </w:lvl>
    <w:lvl w:ilvl="4" w:tplc="486A5AD2">
      <w:start w:val="1"/>
      <w:numFmt w:val="bullet"/>
      <w:lvlText w:val="o"/>
      <w:lvlJc w:val="left"/>
      <w:pPr>
        <w:ind w:left="3600" w:hanging="360"/>
      </w:pPr>
      <w:rPr>
        <w:rFonts w:ascii="Courier New" w:hAnsi="Courier New" w:hint="default"/>
      </w:rPr>
    </w:lvl>
    <w:lvl w:ilvl="5" w:tplc="BC7C99B4">
      <w:start w:val="1"/>
      <w:numFmt w:val="bullet"/>
      <w:lvlText w:val=""/>
      <w:lvlJc w:val="left"/>
      <w:pPr>
        <w:ind w:left="4320" w:hanging="360"/>
      </w:pPr>
      <w:rPr>
        <w:rFonts w:ascii="Wingdings" w:hAnsi="Wingdings" w:hint="default"/>
      </w:rPr>
    </w:lvl>
    <w:lvl w:ilvl="6" w:tplc="F5D44A62">
      <w:start w:val="1"/>
      <w:numFmt w:val="bullet"/>
      <w:lvlText w:val=""/>
      <w:lvlJc w:val="left"/>
      <w:pPr>
        <w:ind w:left="5040" w:hanging="360"/>
      </w:pPr>
      <w:rPr>
        <w:rFonts w:ascii="Symbol" w:hAnsi="Symbol" w:hint="default"/>
      </w:rPr>
    </w:lvl>
    <w:lvl w:ilvl="7" w:tplc="0FF453F0">
      <w:start w:val="1"/>
      <w:numFmt w:val="bullet"/>
      <w:lvlText w:val="o"/>
      <w:lvlJc w:val="left"/>
      <w:pPr>
        <w:ind w:left="5760" w:hanging="360"/>
      </w:pPr>
      <w:rPr>
        <w:rFonts w:ascii="Courier New" w:hAnsi="Courier New" w:hint="default"/>
      </w:rPr>
    </w:lvl>
    <w:lvl w:ilvl="8" w:tplc="7C180752">
      <w:start w:val="1"/>
      <w:numFmt w:val="bullet"/>
      <w:lvlText w:val=""/>
      <w:lvlJc w:val="left"/>
      <w:pPr>
        <w:ind w:left="6480" w:hanging="360"/>
      </w:pPr>
      <w:rPr>
        <w:rFonts w:ascii="Wingdings" w:hAnsi="Wingdings" w:hint="default"/>
      </w:rPr>
    </w:lvl>
  </w:abstractNum>
  <w:abstractNum w:abstractNumId="14" w15:restartNumberingAfterBreak="0">
    <w:nsid w:val="4B280FD8"/>
    <w:multiLevelType w:val="hybridMultilevel"/>
    <w:tmpl w:val="D2BAC306"/>
    <w:lvl w:ilvl="0" w:tplc="6FF23508">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732B22"/>
    <w:multiLevelType w:val="multilevel"/>
    <w:tmpl w:val="FFFFFFFF"/>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16" w15:restartNumberingAfterBreak="0">
    <w:nsid w:val="564A1DB8"/>
    <w:multiLevelType w:val="hybridMultilevel"/>
    <w:tmpl w:val="9074281A"/>
    <w:lvl w:ilvl="0" w:tplc="E1B09A52">
      <w:start w:val="1"/>
      <w:numFmt w:val="bullet"/>
      <w:lvlText w:val="·"/>
      <w:lvlJc w:val="left"/>
      <w:pPr>
        <w:ind w:left="720" w:hanging="360"/>
      </w:pPr>
      <w:rPr>
        <w:rFonts w:ascii="Symbol" w:hAnsi="Symbol" w:hint="default"/>
      </w:rPr>
    </w:lvl>
    <w:lvl w:ilvl="1" w:tplc="C3C87BDE">
      <w:start w:val="1"/>
      <w:numFmt w:val="bullet"/>
      <w:lvlText w:val="o"/>
      <w:lvlJc w:val="left"/>
      <w:pPr>
        <w:ind w:left="1440" w:hanging="360"/>
      </w:pPr>
      <w:rPr>
        <w:rFonts w:ascii="Courier New" w:hAnsi="Courier New" w:hint="default"/>
      </w:rPr>
    </w:lvl>
    <w:lvl w:ilvl="2" w:tplc="8F3EA23A">
      <w:start w:val="1"/>
      <w:numFmt w:val="bullet"/>
      <w:lvlText w:val=""/>
      <w:lvlJc w:val="left"/>
      <w:pPr>
        <w:ind w:left="2160" w:hanging="360"/>
      </w:pPr>
      <w:rPr>
        <w:rFonts w:ascii="Wingdings" w:hAnsi="Wingdings" w:hint="default"/>
      </w:rPr>
    </w:lvl>
    <w:lvl w:ilvl="3" w:tplc="1A1C0E10">
      <w:start w:val="1"/>
      <w:numFmt w:val="bullet"/>
      <w:lvlText w:val=""/>
      <w:lvlJc w:val="left"/>
      <w:pPr>
        <w:ind w:left="2880" w:hanging="360"/>
      </w:pPr>
      <w:rPr>
        <w:rFonts w:ascii="Symbol" w:hAnsi="Symbol" w:hint="default"/>
      </w:rPr>
    </w:lvl>
    <w:lvl w:ilvl="4" w:tplc="D5BE87B6">
      <w:start w:val="1"/>
      <w:numFmt w:val="bullet"/>
      <w:lvlText w:val="o"/>
      <w:lvlJc w:val="left"/>
      <w:pPr>
        <w:ind w:left="3600" w:hanging="360"/>
      </w:pPr>
      <w:rPr>
        <w:rFonts w:ascii="Courier New" w:hAnsi="Courier New" w:hint="default"/>
      </w:rPr>
    </w:lvl>
    <w:lvl w:ilvl="5" w:tplc="D48EDCDA">
      <w:start w:val="1"/>
      <w:numFmt w:val="bullet"/>
      <w:lvlText w:val=""/>
      <w:lvlJc w:val="left"/>
      <w:pPr>
        <w:ind w:left="4320" w:hanging="360"/>
      </w:pPr>
      <w:rPr>
        <w:rFonts w:ascii="Wingdings" w:hAnsi="Wingdings" w:hint="default"/>
      </w:rPr>
    </w:lvl>
    <w:lvl w:ilvl="6" w:tplc="14FA3C90">
      <w:start w:val="1"/>
      <w:numFmt w:val="bullet"/>
      <w:lvlText w:val=""/>
      <w:lvlJc w:val="left"/>
      <w:pPr>
        <w:ind w:left="5040" w:hanging="360"/>
      </w:pPr>
      <w:rPr>
        <w:rFonts w:ascii="Symbol" w:hAnsi="Symbol" w:hint="default"/>
      </w:rPr>
    </w:lvl>
    <w:lvl w:ilvl="7" w:tplc="C89E09D6">
      <w:start w:val="1"/>
      <w:numFmt w:val="bullet"/>
      <w:lvlText w:val="o"/>
      <w:lvlJc w:val="left"/>
      <w:pPr>
        <w:ind w:left="5760" w:hanging="360"/>
      </w:pPr>
      <w:rPr>
        <w:rFonts w:ascii="Courier New" w:hAnsi="Courier New" w:hint="default"/>
      </w:rPr>
    </w:lvl>
    <w:lvl w:ilvl="8" w:tplc="AB86AB2C">
      <w:start w:val="1"/>
      <w:numFmt w:val="bullet"/>
      <w:lvlText w:val=""/>
      <w:lvlJc w:val="left"/>
      <w:pPr>
        <w:ind w:left="6480" w:hanging="360"/>
      </w:pPr>
      <w:rPr>
        <w:rFonts w:ascii="Wingdings" w:hAnsi="Wingdings" w:hint="default"/>
      </w:rPr>
    </w:lvl>
  </w:abstractNum>
  <w:abstractNum w:abstractNumId="17" w15:restartNumberingAfterBreak="0">
    <w:nsid w:val="577C00D4"/>
    <w:multiLevelType w:val="hybridMultilevel"/>
    <w:tmpl w:val="C1A0AE2A"/>
    <w:lvl w:ilvl="0" w:tplc="7E1C640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2DE33B2"/>
    <w:multiLevelType w:val="hybridMultilevel"/>
    <w:tmpl w:val="9F0886DE"/>
    <w:lvl w:ilvl="0" w:tplc="263E7388">
      <w:numFmt w:val="bullet"/>
      <w:lvlText w:val="•"/>
      <w:lvlJc w:val="left"/>
      <w:pPr>
        <w:ind w:left="720" w:hanging="360"/>
      </w:pPr>
      <w:rPr>
        <w:rFonts w:ascii="Calibri" w:eastAsia="Calibr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41B2C6F"/>
    <w:multiLevelType w:val="hybridMultilevel"/>
    <w:tmpl w:val="D756BA18"/>
    <w:lvl w:ilvl="0" w:tplc="7E1C640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8640B6A"/>
    <w:multiLevelType w:val="hybridMultilevel"/>
    <w:tmpl w:val="0E5641C8"/>
    <w:lvl w:ilvl="0" w:tplc="7E1C6402">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D202261"/>
    <w:multiLevelType w:val="multilevel"/>
    <w:tmpl w:val="41D029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6E0754BA"/>
    <w:multiLevelType w:val="multilevel"/>
    <w:tmpl w:val="6292EB8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F26627A"/>
    <w:multiLevelType w:val="multilevel"/>
    <w:tmpl w:val="FFFFFFFF"/>
    <w:lvl w:ilvl="0">
      <w:start w:val="1"/>
      <w:numFmt w:val="bullet"/>
      <w:lvlText w:val=""/>
      <w:lvlJc w:val="left"/>
      <w:pPr>
        <w:tabs>
          <w:tab w:val="left" w:pos="200"/>
        </w:tabs>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4" w15:restartNumberingAfterBreak="0">
    <w:nsid w:val="6FBA72E0"/>
    <w:multiLevelType w:val="hybridMultilevel"/>
    <w:tmpl w:val="979CACC2"/>
    <w:lvl w:ilvl="0" w:tplc="15EA0FE2">
      <w:start w:val="1"/>
      <w:numFmt w:val="bullet"/>
      <w:lvlText w:val=""/>
      <w:lvlJc w:val="left"/>
      <w:pPr>
        <w:ind w:left="720" w:hanging="360"/>
      </w:pPr>
      <w:rPr>
        <w:rFonts w:ascii="Symbol" w:hAnsi="Symbol" w:hint="default"/>
      </w:rPr>
    </w:lvl>
    <w:lvl w:ilvl="1" w:tplc="D45C7D1C">
      <w:start w:val="1"/>
      <w:numFmt w:val="bullet"/>
      <w:lvlText w:val="o"/>
      <w:lvlJc w:val="left"/>
      <w:pPr>
        <w:ind w:left="1440" w:hanging="360"/>
      </w:pPr>
      <w:rPr>
        <w:rFonts w:ascii="Courier New" w:hAnsi="Courier New" w:hint="default"/>
      </w:rPr>
    </w:lvl>
    <w:lvl w:ilvl="2" w:tplc="36C23FEE">
      <w:start w:val="1"/>
      <w:numFmt w:val="bullet"/>
      <w:lvlText w:val=""/>
      <w:lvlJc w:val="left"/>
      <w:pPr>
        <w:ind w:left="2160" w:hanging="360"/>
      </w:pPr>
      <w:rPr>
        <w:rFonts w:ascii="Wingdings" w:hAnsi="Wingdings" w:hint="default"/>
      </w:rPr>
    </w:lvl>
    <w:lvl w:ilvl="3" w:tplc="140207A2">
      <w:start w:val="1"/>
      <w:numFmt w:val="bullet"/>
      <w:lvlText w:val=""/>
      <w:lvlJc w:val="left"/>
      <w:pPr>
        <w:ind w:left="2880" w:hanging="360"/>
      </w:pPr>
      <w:rPr>
        <w:rFonts w:ascii="Symbol" w:hAnsi="Symbol" w:hint="default"/>
      </w:rPr>
    </w:lvl>
    <w:lvl w:ilvl="4" w:tplc="2AF43E02">
      <w:start w:val="1"/>
      <w:numFmt w:val="bullet"/>
      <w:lvlText w:val="o"/>
      <w:lvlJc w:val="left"/>
      <w:pPr>
        <w:ind w:left="3600" w:hanging="360"/>
      </w:pPr>
      <w:rPr>
        <w:rFonts w:ascii="Courier New" w:hAnsi="Courier New" w:hint="default"/>
      </w:rPr>
    </w:lvl>
    <w:lvl w:ilvl="5" w:tplc="355EB582">
      <w:start w:val="1"/>
      <w:numFmt w:val="bullet"/>
      <w:lvlText w:val=""/>
      <w:lvlJc w:val="left"/>
      <w:pPr>
        <w:ind w:left="4320" w:hanging="360"/>
      </w:pPr>
      <w:rPr>
        <w:rFonts w:ascii="Wingdings" w:hAnsi="Wingdings" w:hint="default"/>
      </w:rPr>
    </w:lvl>
    <w:lvl w:ilvl="6" w:tplc="CD12AFB4">
      <w:start w:val="1"/>
      <w:numFmt w:val="bullet"/>
      <w:lvlText w:val=""/>
      <w:lvlJc w:val="left"/>
      <w:pPr>
        <w:ind w:left="5040" w:hanging="360"/>
      </w:pPr>
      <w:rPr>
        <w:rFonts w:ascii="Symbol" w:hAnsi="Symbol" w:hint="default"/>
      </w:rPr>
    </w:lvl>
    <w:lvl w:ilvl="7" w:tplc="391A210E">
      <w:start w:val="1"/>
      <w:numFmt w:val="bullet"/>
      <w:lvlText w:val="o"/>
      <w:lvlJc w:val="left"/>
      <w:pPr>
        <w:ind w:left="5760" w:hanging="360"/>
      </w:pPr>
      <w:rPr>
        <w:rFonts w:ascii="Courier New" w:hAnsi="Courier New" w:hint="default"/>
      </w:rPr>
    </w:lvl>
    <w:lvl w:ilvl="8" w:tplc="7B6EBAB0">
      <w:start w:val="1"/>
      <w:numFmt w:val="bullet"/>
      <w:lvlText w:val=""/>
      <w:lvlJc w:val="left"/>
      <w:pPr>
        <w:ind w:left="6480" w:hanging="360"/>
      </w:pPr>
      <w:rPr>
        <w:rFonts w:ascii="Wingdings" w:hAnsi="Wingdings" w:hint="default"/>
      </w:rPr>
    </w:lvl>
  </w:abstractNum>
  <w:abstractNum w:abstractNumId="25" w15:restartNumberingAfterBreak="0">
    <w:nsid w:val="72614041"/>
    <w:multiLevelType w:val="multilevel"/>
    <w:tmpl w:val="FFFFFFFF"/>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6" w15:restartNumberingAfterBreak="0">
    <w:nsid w:val="74385E74"/>
    <w:multiLevelType w:val="hybridMultilevel"/>
    <w:tmpl w:val="8BBE9610"/>
    <w:lvl w:ilvl="0" w:tplc="846A4256">
      <w:start w:val="1"/>
      <w:numFmt w:val="bullet"/>
      <w:lvlText w:val=""/>
      <w:lvlJc w:val="left"/>
      <w:pPr>
        <w:ind w:left="720" w:hanging="360"/>
      </w:pPr>
      <w:rPr>
        <w:rFonts w:ascii="Symbol" w:hAnsi="Symbol" w:hint="default"/>
      </w:rPr>
    </w:lvl>
    <w:lvl w:ilvl="1" w:tplc="5750310E">
      <w:start w:val="1"/>
      <w:numFmt w:val="bullet"/>
      <w:lvlText w:val="o"/>
      <w:lvlJc w:val="left"/>
      <w:pPr>
        <w:ind w:left="1440" w:hanging="360"/>
      </w:pPr>
      <w:rPr>
        <w:rFonts w:ascii="Courier New" w:hAnsi="Courier New" w:hint="default"/>
      </w:rPr>
    </w:lvl>
    <w:lvl w:ilvl="2" w:tplc="2DC2B072">
      <w:start w:val="1"/>
      <w:numFmt w:val="bullet"/>
      <w:lvlText w:val=""/>
      <w:lvlJc w:val="left"/>
      <w:pPr>
        <w:ind w:left="2160" w:hanging="360"/>
      </w:pPr>
      <w:rPr>
        <w:rFonts w:ascii="Wingdings" w:hAnsi="Wingdings" w:hint="default"/>
      </w:rPr>
    </w:lvl>
    <w:lvl w:ilvl="3" w:tplc="9C8C3BC6">
      <w:start w:val="1"/>
      <w:numFmt w:val="bullet"/>
      <w:lvlText w:val=""/>
      <w:lvlJc w:val="left"/>
      <w:pPr>
        <w:ind w:left="2880" w:hanging="360"/>
      </w:pPr>
      <w:rPr>
        <w:rFonts w:ascii="Symbol" w:hAnsi="Symbol" w:hint="default"/>
      </w:rPr>
    </w:lvl>
    <w:lvl w:ilvl="4" w:tplc="A6CEB98E">
      <w:start w:val="1"/>
      <w:numFmt w:val="bullet"/>
      <w:lvlText w:val="o"/>
      <w:lvlJc w:val="left"/>
      <w:pPr>
        <w:ind w:left="3600" w:hanging="360"/>
      </w:pPr>
      <w:rPr>
        <w:rFonts w:ascii="Courier New" w:hAnsi="Courier New" w:hint="default"/>
      </w:rPr>
    </w:lvl>
    <w:lvl w:ilvl="5" w:tplc="0FA69F62">
      <w:start w:val="1"/>
      <w:numFmt w:val="bullet"/>
      <w:lvlText w:val=""/>
      <w:lvlJc w:val="left"/>
      <w:pPr>
        <w:ind w:left="4320" w:hanging="360"/>
      </w:pPr>
      <w:rPr>
        <w:rFonts w:ascii="Wingdings" w:hAnsi="Wingdings" w:hint="default"/>
      </w:rPr>
    </w:lvl>
    <w:lvl w:ilvl="6" w:tplc="1BCA6B04">
      <w:start w:val="1"/>
      <w:numFmt w:val="bullet"/>
      <w:lvlText w:val=""/>
      <w:lvlJc w:val="left"/>
      <w:pPr>
        <w:ind w:left="5040" w:hanging="360"/>
      </w:pPr>
      <w:rPr>
        <w:rFonts w:ascii="Symbol" w:hAnsi="Symbol" w:hint="default"/>
      </w:rPr>
    </w:lvl>
    <w:lvl w:ilvl="7" w:tplc="FACE4526">
      <w:start w:val="1"/>
      <w:numFmt w:val="bullet"/>
      <w:lvlText w:val="o"/>
      <w:lvlJc w:val="left"/>
      <w:pPr>
        <w:ind w:left="5760" w:hanging="360"/>
      </w:pPr>
      <w:rPr>
        <w:rFonts w:ascii="Courier New" w:hAnsi="Courier New" w:hint="default"/>
      </w:rPr>
    </w:lvl>
    <w:lvl w:ilvl="8" w:tplc="0E54075E">
      <w:start w:val="1"/>
      <w:numFmt w:val="bullet"/>
      <w:lvlText w:val=""/>
      <w:lvlJc w:val="left"/>
      <w:pPr>
        <w:ind w:left="6480" w:hanging="360"/>
      </w:pPr>
      <w:rPr>
        <w:rFonts w:ascii="Wingdings" w:hAnsi="Wingdings" w:hint="default"/>
      </w:rPr>
    </w:lvl>
  </w:abstractNum>
  <w:abstractNum w:abstractNumId="27" w15:restartNumberingAfterBreak="0">
    <w:nsid w:val="778F0473"/>
    <w:multiLevelType w:val="hybridMultilevel"/>
    <w:tmpl w:val="A97EB41E"/>
    <w:lvl w:ilvl="0" w:tplc="7E1C6402">
      <w:start w:val="1"/>
      <w:numFmt w:val="bullet"/>
      <w:lvlText w:val="·"/>
      <w:lvlJc w:val="left"/>
      <w:pPr>
        <w:ind w:left="720" w:hanging="360"/>
      </w:pPr>
      <w:rPr>
        <w:rFonts w:ascii="Symbol" w:hAnsi="Symbol" w:hint="default"/>
      </w:rPr>
    </w:lvl>
    <w:lvl w:ilvl="1" w:tplc="02C24414">
      <w:start w:val="1"/>
      <w:numFmt w:val="bullet"/>
      <w:lvlText w:val="o"/>
      <w:lvlJc w:val="left"/>
      <w:pPr>
        <w:ind w:left="1440" w:hanging="360"/>
      </w:pPr>
      <w:rPr>
        <w:rFonts w:ascii="Courier New" w:hAnsi="Courier New" w:hint="default"/>
      </w:rPr>
    </w:lvl>
    <w:lvl w:ilvl="2" w:tplc="18C20E28">
      <w:start w:val="1"/>
      <w:numFmt w:val="bullet"/>
      <w:lvlText w:val=""/>
      <w:lvlJc w:val="left"/>
      <w:pPr>
        <w:ind w:left="2160" w:hanging="360"/>
      </w:pPr>
      <w:rPr>
        <w:rFonts w:ascii="Wingdings" w:hAnsi="Wingdings" w:hint="default"/>
      </w:rPr>
    </w:lvl>
    <w:lvl w:ilvl="3" w:tplc="94A4BC22">
      <w:start w:val="1"/>
      <w:numFmt w:val="bullet"/>
      <w:lvlText w:val=""/>
      <w:lvlJc w:val="left"/>
      <w:pPr>
        <w:ind w:left="2880" w:hanging="360"/>
      </w:pPr>
      <w:rPr>
        <w:rFonts w:ascii="Symbol" w:hAnsi="Symbol" w:hint="default"/>
      </w:rPr>
    </w:lvl>
    <w:lvl w:ilvl="4" w:tplc="0F92CEFA">
      <w:start w:val="1"/>
      <w:numFmt w:val="bullet"/>
      <w:lvlText w:val="o"/>
      <w:lvlJc w:val="left"/>
      <w:pPr>
        <w:ind w:left="3600" w:hanging="360"/>
      </w:pPr>
      <w:rPr>
        <w:rFonts w:ascii="Courier New" w:hAnsi="Courier New" w:hint="default"/>
      </w:rPr>
    </w:lvl>
    <w:lvl w:ilvl="5" w:tplc="0C825BCE">
      <w:start w:val="1"/>
      <w:numFmt w:val="bullet"/>
      <w:lvlText w:val=""/>
      <w:lvlJc w:val="left"/>
      <w:pPr>
        <w:ind w:left="4320" w:hanging="360"/>
      </w:pPr>
      <w:rPr>
        <w:rFonts w:ascii="Wingdings" w:hAnsi="Wingdings" w:hint="default"/>
      </w:rPr>
    </w:lvl>
    <w:lvl w:ilvl="6" w:tplc="81726C82">
      <w:start w:val="1"/>
      <w:numFmt w:val="bullet"/>
      <w:lvlText w:val=""/>
      <w:lvlJc w:val="left"/>
      <w:pPr>
        <w:ind w:left="5040" w:hanging="360"/>
      </w:pPr>
      <w:rPr>
        <w:rFonts w:ascii="Symbol" w:hAnsi="Symbol" w:hint="default"/>
      </w:rPr>
    </w:lvl>
    <w:lvl w:ilvl="7" w:tplc="4EC8C4AE">
      <w:start w:val="1"/>
      <w:numFmt w:val="bullet"/>
      <w:lvlText w:val="o"/>
      <w:lvlJc w:val="left"/>
      <w:pPr>
        <w:ind w:left="5760" w:hanging="360"/>
      </w:pPr>
      <w:rPr>
        <w:rFonts w:ascii="Courier New" w:hAnsi="Courier New" w:hint="default"/>
      </w:rPr>
    </w:lvl>
    <w:lvl w:ilvl="8" w:tplc="EF2C10EC">
      <w:start w:val="1"/>
      <w:numFmt w:val="bullet"/>
      <w:lvlText w:val=""/>
      <w:lvlJc w:val="left"/>
      <w:pPr>
        <w:ind w:left="6480" w:hanging="360"/>
      </w:pPr>
      <w:rPr>
        <w:rFonts w:ascii="Wingdings" w:hAnsi="Wingdings" w:hint="default"/>
      </w:rPr>
    </w:lvl>
  </w:abstractNum>
  <w:abstractNum w:abstractNumId="28" w15:restartNumberingAfterBreak="0">
    <w:nsid w:val="79576144"/>
    <w:multiLevelType w:val="hybridMultilevel"/>
    <w:tmpl w:val="589A8A56"/>
    <w:lvl w:ilvl="0" w:tplc="A8FC58DA">
      <w:start w:val="1"/>
      <w:numFmt w:val="bullet"/>
      <w:lvlText w:val="·"/>
      <w:lvlJc w:val="left"/>
      <w:pPr>
        <w:ind w:left="720" w:hanging="360"/>
      </w:pPr>
      <w:rPr>
        <w:rFonts w:ascii="Symbol" w:hAnsi="Symbol" w:hint="default"/>
      </w:rPr>
    </w:lvl>
    <w:lvl w:ilvl="1" w:tplc="155AA66C">
      <w:start w:val="1"/>
      <w:numFmt w:val="bullet"/>
      <w:lvlText w:val="o"/>
      <w:lvlJc w:val="left"/>
      <w:pPr>
        <w:ind w:left="1440" w:hanging="360"/>
      </w:pPr>
      <w:rPr>
        <w:rFonts w:ascii="Courier New" w:hAnsi="Courier New" w:hint="default"/>
      </w:rPr>
    </w:lvl>
    <w:lvl w:ilvl="2" w:tplc="28909D28">
      <w:start w:val="1"/>
      <w:numFmt w:val="bullet"/>
      <w:lvlText w:val=""/>
      <w:lvlJc w:val="left"/>
      <w:pPr>
        <w:ind w:left="2160" w:hanging="360"/>
      </w:pPr>
      <w:rPr>
        <w:rFonts w:ascii="Wingdings" w:hAnsi="Wingdings" w:hint="default"/>
      </w:rPr>
    </w:lvl>
    <w:lvl w:ilvl="3" w:tplc="6D54A458">
      <w:start w:val="1"/>
      <w:numFmt w:val="bullet"/>
      <w:lvlText w:val=""/>
      <w:lvlJc w:val="left"/>
      <w:pPr>
        <w:ind w:left="2880" w:hanging="360"/>
      </w:pPr>
      <w:rPr>
        <w:rFonts w:ascii="Symbol" w:hAnsi="Symbol" w:hint="default"/>
      </w:rPr>
    </w:lvl>
    <w:lvl w:ilvl="4" w:tplc="46D0F5A4">
      <w:start w:val="1"/>
      <w:numFmt w:val="bullet"/>
      <w:lvlText w:val="o"/>
      <w:lvlJc w:val="left"/>
      <w:pPr>
        <w:ind w:left="3600" w:hanging="360"/>
      </w:pPr>
      <w:rPr>
        <w:rFonts w:ascii="Courier New" w:hAnsi="Courier New" w:hint="default"/>
      </w:rPr>
    </w:lvl>
    <w:lvl w:ilvl="5" w:tplc="1BBA392A">
      <w:start w:val="1"/>
      <w:numFmt w:val="bullet"/>
      <w:lvlText w:val=""/>
      <w:lvlJc w:val="left"/>
      <w:pPr>
        <w:ind w:left="4320" w:hanging="360"/>
      </w:pPr>
      <w:rPr>
        <w:rFonts w:ascii="Wingdings" w:hAnsi="Wingdings" w:hint="default"/>
      </w:rPr>
    </w:lvl>
    <w:lvl w:ilvl="6" w:tplc="6EE6D97A">
      <w:start w:val="1"/>
      <w:numFmt w:val="bullet"/>
      <w:lvlText w:val=""/>
      <w:lvlJc w:val="left"/>
      <w:pPr>
        <w:ind w:left="5040" w:hanging="360"/>
      </w:pPr>
      <w:rPr>
        <w:rFonts w:ascii="Symbol" w:hAnsi="Symbol" w:hint="default"/>
      </w:rPr>
    </w:lvl>
    <w:lvl w:ilvl="7" w:tplc="A00ECFA0">
      <w:start w:val="1"/>
      <w:numFmt w:val="bullet"/>
      <w:lvlText w:val="o"/>
      <w:lvlJc w:val="left"/>
      <w:pPr>
        <w:ind w:left="5760" w:hanging="360"/>
      </w:pPr>
      <w:rPr>
        <w:rFonts w:ascii="Courier New" w:hAnsi="Courier New" w:hint="default"/>
      </w:rPr>
    </w:lvl>
    <w:lvl w:ilvl="8" w:tplc="D89EE47E">
      <w:start w:val="1"/>
      <w:numFmt w:val="bullet"/>
      <w:lvlText w:val=""/>
      <w:lvlJc w:val="left"/>
      <w:pPr>
        <w:ind w:left="6480" w:hanging="360"/>
      </w:pPr>
      <w:rPr>
        <w:rFonts w:ascii="Wingdings" w:hAnsi="Wingdings" w:hint="default"/>
      </w:rPr>
    </w:lvl>
  </w:abstractNum>
  <w:abstractNum w:abstractNumId="29" w15:restartNumberingAfterBreak="0">
    <w:nsid w:val="7DBD0992"/>
    <w:multiLevelType w:val="multilevel"/>
    <w:tmpl w:val="C46CF2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E3B0035"/>
    <w:multiLevelType w:val="hybridMultilevel"/>
    <w:tmpl w:val="1EE805C4"/>
    <w:lvl w:ilvl="0" w:tplc="82AA11A2">
      <w:start w:val="1"/>
      <w:numFmt w:val="bullet"/>
      <w:lvlText w:val=""/>
      <w:lvlJc w:val="left"/>
      <w:pPr>
        <w:ind w:left="720" w:hanging="360"/>
      </w:pPr>
      <w:rPr>
        <w:rFonts w:ascii="Symbol" w:hAnsi="Symbol" w:hint="default"/>
      </w:rPr>
    </w:lvl>
    <w:lvl w:ilvl="1" w:tplc="B46AB2CE">
      <w:start w:val="1"/>
      <w:numFmt w:val="bullet"/>
      <w:lvlText w:val="o"/>
      <w:lvlJc w:val="left"/>
      <w:pPr>
        <w:ind w:left="1440" w:hanging="360"/>
      </w:pPr>
      <w:rPr>
        <w:rFonts w:ascii="Courier New" w:hAnsi="Courier New" w:hint="default"/>
      </w:rPr>
    </w:lvl>
    <w:lvl w:ilvl="2" w:tplc="2B2EC906">
      <w:start w:val="1"/>
      <w:numFmt w:val="bullet"/>
      <w:lvlText w:val=""/>
      <w:lvlJc w:val="left"/>
      <w:pPr>
        <w:ind w:left="2160" w:hanging="360"/>
      </w:pPr>
      <w:rPr>
        <w:rFonts w:ascii="Wingdings" w:hAnsi="Wingdings" w:hint="default"/>
      </w:rPr>
    </w:lvl>
    <w:lvl w:ilvl="3" w:tplc="92DA61D4">
      <w:start w:val="1"/>
      <w:numFmt w:val="bullet"/>
      <w:lvlText w:val=""/>
      <w:lvlJc w:val="left"/>
      <w:pPr>
        <w:ind w:left="2880" w:hanging="360"/>
      </w:pPr>
      <w:rPr>
        <w:rFonts w:ascii="Symbol" w:hAnsi="Symbol" w:hint="default"/>
      </w:rPr>
    </w:lvl>
    <w:lvl w:ilvl="4" w:tplc="73C26D30">
      <w:start w:val="1"/>
      <w:numFmt w:val="bullet"/>
      <w:lvlText w:val="o"/>
      <w:lvlJc w:val="left"/>
      <w:pPr>
        <w:ind w:left="3600" w:hanging="360"/>
      </w:pPr>
      <w:rPr>
        <w:rFonts w:ascii="Courier New" w:hAnsi="Courier New" w:hint="default"/>
      </w:rPr>
    </w:lvl>
    <w:lvl w:ilvl="5" w:tplc="31285956">
      <w:start w:val="1"/>
      <w:numFmt w:val="bullet"/>
      <w:lvlText w:val=""/>
      <w:lvlJc w:val="left"/>
      <w:pPr>
        <w:ind w:left="4320" w:hanging="360"/>
      </w:pPr>
      <w:rPr>
        <w:rFonts w:ascii="Wingdings" w:hAnsi="Wingdings" w:hint="default"/>
      </w:rPr>
    </w:lvl>
    <w:lvl w:ilvl="6" w:tplc="B3149F92">
      <w:start w:val="1"/>
      <w:numFmt w:val="bullet"/>
      <w:lvlText w:val=""/>
      <w:lvlJc w:val="left"/>
      <w:pPr>
        <w:ind w:left="5040" w:hanging="360"/>
      </w:pPr>
      <w:rPr>
        <w:rFonts w:ascii="Symbol" w:hAnsi="Symbol" w:hint="default"/>
      </w:rPr>
    </w:lvl>
    <w:lvl w:ilvl="7" w:tplc="22FA1CDA">
      <w:start w:val="1"/>
      <w:numFmt w:val="bullet"/>
      <w:lvlText w:val="o"/>
      <w:lvlJc w:val="left"/>
      <w:pPr>
        <w:ind w:left="5760" w:hanging="360"/>
      </w:pPr>
      <w:rPr>
        <w:rFonts w:ascii="Courier New" w:hAnsi="Courier New" w:hint="default"/>
      </w:rPr>
    </w:lvl>
    <w:lvl w:ilvl="8" w:tplc="238E80E2">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
  </w:num>
  <w:num w:numId="4">
    <w:abstractNumId w:val="27"/>
  </w:num>
  <w:num w:numId="5">
    <w:abstractNumId w:val="13"/>
  </w:num>
  <w:num w:numId="6">
    <w:abstractNumId w:val="7"/>
  </w:num>
  <w:num w:numId="7">
    <w:abstractNumId w:val="16"/>
  </w:num>
  <w:num w:numId="8">
    <w:abstractNumId w:val="3"/>
  </w:num>
  <w:num w:numId="9">
    <w:abstractNumId w:val="28"/>
  </w:num>
  <w:num w:numId="10">
    <w:abstractNumId w:val="9"/>
  </w:num>
  <w:num w:numId="11">
    <w:abstractNumId w:val="4"/>
  </w:num>
  <w:num w:numId="12">
    <w:abstractNumId w:val="26"/>
  </w:num>
  <w:num w:numId="13">
    <w:abstractNumId w:val="24"/>
  </w:num>
  <w:num w:numId="14">
    <w:abstractNumId w:val="10"/>
  </w:num>
  <w:num w:numId="15">
    <w:abstractNumId w:val="30"/>
  </w:num>
  <w:num w:numId="16">
    <w:abstractNumId w:val="21"/>
  </w:num>
  <w:num w:numId="17">
    <w:abstractNumId w:val="22"/>
  </w:num>
  <w:num w:numId="18">
    <w:abstractNumId w:val="0"/>
  </w:num>
  <w:num w:numId="19">
    <w:abstractNumId w:val="29"/>
  </w:num>
  <w:num w:numId="20">
    <w:abstractNumId w:val="15"/>
  </w:num>
  <w:num w:numId="21">
    <w:abstractNumId w:val="25"/>
  </w:num>
  <w:num w:numId="22">
    <w:abstractNumId w:val="12"/>
  </w:num>
  <w:num w:numId="23">
    <w:abstractNumId w:val="23"/>
  </w:num>
  <w:num w:numId="24">
    <w:abstractNumId w:val="8"/>
  </w:num>
  <w:num w:numId="25">
    <w:abstractNumId w:val="6"/>
  </w:num>
  <w:num w:numId="26">
    <w:abstractNumId w:val="17"/>
  </w:num>
  <w:num w:numId="27">
    <w:abstractNumId w:val="18"/>
  </w:num>
  <w:num w:numId="28">
    <w:abstractNumId w:val="20"/>
  </w:num>
  <w:num w:numId="29">
    <w:abstractNumId w:val="5"/>
  </w:num>
  <w:num w:numId="30">
    <w:abstractNumId w:val="19"/>
  </w:num>
  <w:num w:numId="3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nda Muller-Kessels">
    <w15:presenceInfo w15:providerId="AD" w15:userId="S::L.muller@cimsolutions.nl::7ee1070e-76a9-4b7f-b888-cd3c9c1a9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revisionView w:comments="0" w:insDel="0" w:formatting="0"/>
  <w:doNotTrackMoves/>
  <w:documentProtection w:edit="trackedChanges" w:enforcement="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DFC"/>
    <w:rsid w:val="002C472C"/>
    <w:rsid w:val="005C6DFC"/>
    <w:rsid w:val="007451E8"/>
    <w:rsid w:val="00A625B0"/>
    <w:rsid w:val="00AA41A0"/>
    <w:rsid w:val="00C4145A"/>
    <w:rsid w:val="00CA25C6"/>
    <w:rsid w:val="00EA395E"/>
    <w:rsid w:val="00F87E6D"/>
    <w:rsid w:val="0169BCFA"/>
    <w:rsid w:val="02748BEA"/>
    <w:rsid w:val="02F1D9AC"/>
    <w:rsid w:val="034CFCCC"/>
    <w:rsid w:val="044CDC24"/>
    <w:rsid w:val="047D22DA"/>
    <w:rsid w:val="05A27287"/>
    <w:rsid w:val="05DE8141"/>
    <w:rsid w:val="05F89D70"/>
    <w:rsid w:val="07146F99"/>
    <w:rsid w:val="07C44829"/>
    <w:rsid w:val="07D24538"/>
    <w:rsid w:val="0882112C"/>
    <w:rsid w:val="08F0BE95"/>
    <w:rsid w:val="09281D3B"/>
    <w:rsid w:val="0AA30CCE"/>
    <w:rsid w:val="0BF266FB"/>
    <w:rsid w:val="0D1B23C5"/>
    <w:rsid w:val="0F70885B"/>
    <w:rsid w:val="10438783"/>
    <w:rsid w:val="115304B8"/>
    <w:rsid w:val="1261A87F"/>
    <w:rsid w:val="12CB052F"/>
    <w:rsid w:val="12F93A7C"/>
    <w:rsid w:val="13BD1440"/>
    <w:rsid w:val="15B8CA92"/>
    <w:rsid w:val="15BE1D56"/>
    <w:rsid w:val="15C6F39A"/>
    <w:rsid w:val="1686E11A"/>
    <w:rsid w:val="17EBE82F"/>
    <w:rsid w:val="1801D7E2"/>
    <w:rsid w:val="180FB438"/>
    <w:rsid w:val="18D32A3D"/>
    <w:rsid w:val="194D733E"/>
    <w:rsid w:val="1972A54D"/>
    <w:rsid w:val="199989E4"/>
    <w:rsid w:val="19FE5DE4"/>
    <w:rsid w:val="1A4C8AA1"/>
    <w:rsid w:val="1A8FD59F"/>
    <w:rsid w:val="1ACE7FB0"/>
    <w:rsid w:val="1B14121F"/>
    <w:rsid w:val="1C362F68"/>
    <w:rsid w:val="1C851400"/>
    <w:rsid w:val="1CB9939A"/>
    <w:rsid w:val="1CD4F440"/>
    <w:rsid w:val="1D02C03E"/>
    <w:rsid w:val="1D08E22E"/>
    <w:rsid w:val="1D37D1B4"/>
    <w:rsid w:val="1D7D7B16"/>
    <w:rsid w:val="1E273D8D"/>
    <w:rsid w:val="1E9EFA4B"/>
    <w:rsid w:val="1ECC39FA"/>
    <w:rsid w:val="2049B6D7"/>
    <w:rsid w:val="2085DE3A"/>
    <w:rsid w:val="2413A88A"/>
    <w:rsid w:val="25609058"/>
    <w:rsid w:val="259B5A1D"/>
    <w:rsid w:val="2677002F"/>
    <w:rsid w:val="269BAC38"/>
    <w:rsid w:val="27284951"/>
    <w:rsid w:val="278B2549"/>
    <w:rsid w:val="278B6915"/>
    <w:rsid w:val="279F28C7"/>
    <w:rsid w:val="281762E0"/>
    <w:rsid w:val="2818B163"/>
    <w:rsid w:val="2A929CFC"/>
    <w:rsid w:val="2C8622A3"/>
    <w:rsid w:val="2CE020C8"/>
    <w:rsid w:val="2CE85E0F"/>
    <w:rsid w:val="2D320A61"/>
    <w:rsid w:val="2DEB081A"/>
    <w:rsid w:val="2EB8261E"/>
    <w:rsid w:val="2EF566B7"/>
    <w:rsid w:val="2F45147A"/>
    <w:rsid w:val="3007F56A"/>
    <w:rsid w:val="30A5066A"/>
    <w:rsid w:val="313F6DC3"/>
    <w:rsid w:val="33F1D0EB"/>
    <w:rsid w:val="354111F8"/>
    <w:rsid w:val="35F010F4"/>
    <w:rsid w:val="36153E63"/>
    <w:rsid w:val="36419A4B"/>
    <w:rsid w:val="368EF094"/>
    <w:rsid w:val="368F4585"/>
    <w:rsid w:val="3692E1C4"/>
    <w:rsid w:val="3735458B"/>
    <w:rsid w:val="38F2B45B"/>
    <w:rsid w:val="39391ACA"/>
    <w:rsid w:val="3A3B157D"/>
    <w:rsid w:val="3B6033EC"/>
    <w:rsid w:val="3BC459E5"/>
    <w:rsid w:val="3BFE8771"/>
    <w:rsid w:val="3C59668D"/>
    <w:rsid w:val="3C95DB11"/>
    <w:rsid w:val="3DA4870F"/>
    <w:rsid w:val="3DBE86BF"/>
    <w:rsid w:val="3DC7E1FE"/>
    <w:rsid w:val="3E0F4498"/>
    <w:rsid w:val="3E880A09"/>
    <w:rsid w:val="3F72F4F8"/>
    <w:rsid w:val="3F859532"/>
    <w:rsid w:val="402804CE"/>
    <w:rsid w:val="40BE727E"/>
    <w:rsid w:val="422E9AC2"/>
    <w:rsid w:val="42F62256"/>
    <w:rsid w:val="4398C9BB"/>
    <w:rsid w:val="43B4AA39"/>
    <w:rsid w:val="4436AA2C"/>
    <w:rsid w:val="443B73AC"/>
    <w:rsid w:val="44E7240E"/>
    <w:rsid w:val="454564CE"/>
    <w:rsid w:val="468BEC01"/>
    <w:rsid w:val="46A2644A"/>
    <w:rsid w:val="46E7CA2C"/>
    <w:rsid w:val="474A6384"/>
    <w:rsid w:val="4A26B92B"/>
    <w:rsid w:val="4AD07813"/>
    <w:rsid w:val="4B1EF86C"/>
    <w:rsid w:val="4B3D6D8B"/>
    <w:rsid w:val="4B5F5D24"/>
    <w:rsid w:val="4B8A80B9"/>
    <w:rsid w:val="4B8B318E"/>
    <w:rsid w:val="4C74D3A7"/>
    <w:rsid w:val="4D581DE1"/>
    <w:rsid w:val="4E5B236D"/>
    <w:rsid w:val="4FD5B680"/>
    <w:rsid w:val="50F1934C"/>
    <w:rsid w:val="51616B63"/>
    <w:rsid w:val="51C63B21"/>
    <w:rsid w:val="520F6252"/>
    <w:rsid w:val="525C7415"/>
    <w:rsid w:val="52649E52"/>
    <w:rsid w:val="52B8BB9E"/>
    <w:rsid w:val="5316144C"/>
    <w:rsid w:val="5389F772"/>
    <w:rsid w:val="53AD9F01"/>
    <w:rsid w:val="550C9AD5"/>
    <w:rsid w:val="5536D77B"/>
    <w:rsid w:val="559414D7"/>
    <w:rsid w:val="5594C0F7"/>
    <w:rsid w:val="56899BDE"/>
    <w:rsid w:val="56BCD3C8"/>
    <w:rsid w:val="5742C826"/>
    <w:rsid w:val="57AA7450"/>
    <w:rsid w:val="57BD4A6E"/>
    <w:rsid w:val="587077BF"/>
    <w:rsid w:val="59F0E315"/>
    <w:rsid w:val="5A7E0758"/>
    <w:rsid w:val="5B5A3FCD"/>
    <w:rsid w:val="5BB5DE89"/>
    <w:rsid w:val="5C5E3D1E"/>
    <w:rsid w:val="5C6943E1"/>
    <w:rsid w:val="5C7ABCDB"/>
    <w:rsid w:val="5CFCE592"/>
    <w:rsid w:val="5D2411ED"/>
    <w:rsid w:val="5DB7A72D"/>
    <w:rsid w:val="5DEB80AE"/>
    <w:rsid w:val="5DF9EEC0"/>
    <w:rsid w:val="5DFE888F"/>
    <w:rsid w:val="5EEE9C08"/>
    <w:rsid w:val="5F50D5D8"/>
    <w:rsid w:val="618B4166"/>
    <w:rsid w:val="61CEEC5B"/>
    <w:rsid w:val="628BF61E"/>
    <w:rsid w:val="6368E5BA"/>
    <w:rsid w:val="636B4D4C"/>
    <w:rsid w:val="6370A0AB"/>
    <w:rsid w:val="6399029C"/>
    <w:rsid w:val="63F53FE3"/>
    <w:rsid w:val="6428828D"/>
    <w:rsid w:val="64C47170"/>
    <w:rsid w:val="650B285D"/>
    <w:rsid w:val="650D0F51"/>
    <w:rsid w:val="65270959"/>
    <w:rsid w:val="662634E6"/>
    <w:rsid w:val="6659B8C0"/>
    <w:rsid w:val="66E266EE"/>
    <w:rsid w:val="67EE0610"/>
    <w:rsid w:val="69842E4E"/>
    <w:rsid w:val="69C8363E"/>
    <w:rsid w:val="6A29D3EE"/>
    <w:rsid w:val="6A8AC74D"/>
    <w:rsid w:val="6AF07571"/>
    <w:rsid w:val="6B892273"/>
    <w:rsid w:val="6B8CFC91"/>
    <w:rsid w:val="6C148349"/>
    <w:rsid w:val="6CEE42A5"/>
    <w:rsid w:val="6CF9CE40"/>
    <w:rsid w:val="6D28CCF2"/>
    <w:rsid w:val="6D6A4828"/>
    <w:rsid w:val="6F3F89F7"/>
    <w:rsid w:val="6F484973"/>
    <w:rsid w:val="6F95B5EF"/>
    <w:rsid w:val="6FA1EA2B"/>
    <w:rsid w:val="705453DB"/>
    <w:rsid w:val="7091A303"/>
    <w:rsid w:val="7098EAEE"/>
    <w:rsid w:val="70D15EF9"/>
    <w:rsid w:val="70D600E7"/>
    <w:rsid w:val="70E9A571"/>
    <w:rsid w:val="71708B6A"/>
    <w:rsid w:val="71B6221E"/>
    <w:rsid w:val="71EFE19D"/>
    <w:rsid w:val="72B9A1B0"/>
    <w:rsid w:val="73ED87D0"/>
    <w:rsid w:val="74395C4B"/>
    <w:rsid w:val="753B276F"/>
    <w:rsid w:val="77398E35"/>
    <w:rsid w:val="7784936B"/>
    <w:rsid w:val="77A0BCE1"/>
    <w:rsid w:val="77EBA89F"/>
    <w:rsid w:val="79502DD8"/>
    <w:rsid w:val="7ABCA669"/>
    <w:rsid w:val="7C03E74B"/>
    <w:rsid w:val="7C16C408"/>
    <w:rsid w:val="7DD091A5"/>
    <w:rsid w:val="7E146B0B"/>
    <w:rsid w:val="7EE96997"/>
    <w:rsid w:val="7F6E791B"/>
    <w:rsid w:val="7F8A2499"/>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2FDCE264"/>
  <w15:docId w15:val="{9907A6AA-B698-4585-AA63-ABFE3412D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Smart Link" w:semiHidden="1" w:unhideWhenUsed="1"/>
  </w:latentStyles>
  <w:style w:type="paragraph" w:default="1" w:styleId="Standaard">
    <w:name w:val="Normal"/>
    <w:qFormat/>
    <w:rsid w:val="00C4145A"/>
    <w:pPr>
      <w:spacing w:after="0" w:line="240" w:lineRule="auto"/>
    </w:pPr>
  </w:style>
  <w:style w:type="paragraph" w:styleId="Kop1">
    <w:name w:val="heading 1"/>
    <w:basedOn w:val="Standaard"/>
    <w:next w:val="Standaard"/>
    <w:link w:val="Kop1Char"/>
    <w:uiPriority w:val="9"/>
    <w:qFormat/>
    <w:rsid w:val="00CC610D"/>
    <w:pPr>
      <w:keepNext/>
      <w:keepLines/>
      <w:pBdr>
        <w:bottom w:val="single" w:sz="8" w:space="1" w:color="7FA244"/>
      </w:pBdr>
      <w:spacing w:after="60"/>
      <w:outlineLvl w:val="0"/>
    </w:pPr>
    <w:rPr>
      <w:rFonts w:asciiTheme="majorHAnsi" w:eastAsiaTheme="majorEastAsia" w:hAnsiTheme="majorHAnsi" w:cstheme="majorBidi"/>
      <w:caps/>
      <w:color w:val="7FA244"/>
      <w:sz w:val="32"/>
      <w:szCs w:val="32"/>
      <w:u w:color="7FA244"/>
    </w:rPr>
  </w:style>
  <w:style w:type="paragraph" w:styleId="Kop2">
    <w:name w:val="heading 2"/>
    <w:aliases w:val="Labels Vet HOOFDletter"/>
    <w:basedOn w:val="Standaard"/>
    <w:next w:val="Standaard"/>
    <w:link w:val="Kop2Char"/>
    <w:uiPriority w:val="9"/>
    <w:unhideWhenUsed/>
    <w:qFormat/>
    <w:rsid w:val="00CD47AA"/>
    <w:pPr>
      <w:keepNext/>
      <w:keepLines/>
      <w:outlineLvl w:val="1"/>
    </w:pPr>
    <w:rPr>
      <w:rFonts w:ascii="Calibri" w:eastAsiaTheme="majorEastAsia" w:hAnsi="Calibri" w:cstheme="majorBidi"/>
      <w:b/>
      <w:cap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uiPriority w:val="10"/>
    <w:rsid w:val="00112EAB"/>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uiPriority w:val="10"/>
    <w:rsid w:val="00112EAB"/>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CC610D"/>
    <w:rPr>
      <w:rFonts w:asciiTheme="majorHAnsi" w:eastAsiaTheme="majorEastAsia" w:hAnsiTheme="majorHAnsi" w:cstheme="majorBidi"/>
      <w:caps/>
      <w:color w:val="7FA244"/>
      <w:sz w:val="32"/>
      <w:szCs w:val="32"/>
      <w:u w:color="7FA244"/>
    </w:rPr>
  </w:style>
  <w:style w:type="character" w:customStyle="1" w:styleId="Kop2Char">
    <w:name w:val="Kop 2 Char"/>
    <w:aliases w:val="Labels Vet HOOFDletter Char"/>
    <w:basedOn w:val="Standaardalinea-lettertype"/>
    <w:link w:val="Kop2"/>
    <w:uiPriority w:val="9"/>
    <w:rsid w:val="00CD47AA"/>
    <w:rPr>
      <w:rFonts w:ascii="Calibri" w:eastAsiaTheme="majorEastAsia" w:hAnsi="Calibri" w:cstheme="majorBidi"/>
      <w:b/>
      <w:caps/>
      <w:szCs w:val="26"/>
    </w:rPr>
  </w:style>
  <w:style w:type="paragraph" w:styleId="Koptekst">
    <w:name w:val="header"/>
    <w:basedOn w:val="Standaard"/>
    <w:uiPriority w:val="99"/>
    <w:unhideWhenUsed/>
    <w:rsid w:val="00112EAB"/>
    <w:pPr>
      <w:tabs>
        <w:tab w:val="center" w:pos="4536"/>
        <w:tab w:val="right" w:pos="9072"/>
      </w:tabs>
    </w:pPr>
  </w:style>
  <w:style w:type="character" w:customStyle="1" w:styleId="KoptekstChar">
    <w:name w:val="Koptekst Char"/>
    <w:basedOn w:val="Standaardalinea-lettertype"/>
    <w:uiPriority w:val="99"/>
    <w:rsid w:val="00112EAB"/>
  </w:style>
  <w:style w:type="paragraph" w:styleId="Voettekst">
    <w:name w:val="footer"/>
    <w:basedOn w:val="Standaard"/>
    <w:uiPriority w:val="99"/>
    <w:unhideWhenUsed/>
    <w:rsid w:val="00112EAB"/>
    <w:pPr>
      <w:tabs>
        <w:tab w:val="center" w:pos="4536"/>
        <w:tab w:val="right" w:pos="9072"/>
      </w:tabs>
    </w:pPr>
  </w:style>
  <w:style w:type="character" w:customStyle="1" w:styleId="VoettekstChar">
    <w:name w:val="Voettekst Char"/>
    <w:basedOn w:val="Standaardalinea-lettertype"/>
    <w:uiPriority w:val="99"/>
    <w:rsid w:val="00112EAB"/>
  </w:style>
  <w:style w:type="character" w:styleId="Hyperlink">
    <w:name w:val="Hyperlink"/>
    <w:basedOn w:val="Standaardalinea-lettertype"/>
    <w:uiPriority w:val="99"/>
    <w:unhideWhenUsed/>
    <w:rsid w:val="00B92761"/>
    <w:rPr>
      <w:color w:val="0563C1" w:themeColor="hyperlink"/>
      <w:u w:val="single"/>
    </w:rPr>
  </w:style>
  <w:style w:type="character" w:styleId="Onopgelostemelding">
    <w:name w:val="Unresolved Mention"/>
    <w:basedOn w:val="Standaardalinea-lettertype"/>
    <w:uiPriority w:val="99"/>
    <w:semiHidden/>
    <w:unhideWhenUsed/>
    <w:rsid w:val="00B92761"/>
    <w:rPr>
      <w:color w:val="605E5C"/>
      <w:shd w:val="clear" w:color="auto" w:fill="E1DFDD"/>
    </w:rPr>
  </w:style>
  <w:style w:type="paragraph" w:styleId="Lijstalinea">
    <w:name w:val="List Paragraph"/>
    <w:basedOn w:val="Standaard"/>
    <w:uiPriority w:val="34"/>
    <w:rsid w:val="000D6970"/>
    <w:pPr>
      <w:ind w:left="720"/>
      <w:contextualSpacing/>
    </w:pPr>
  </w:style>
  <w:style w:type="paragraph" w:customStyle="1" w:styleId="Opsomming">
    <w:name w:val="Opsomming"/>
    <w:basedOn w:val="Lijstalinea"/>
    <w:qFormat/>
    <w:rsid w:val="00CC610D"/>
    <w:pPr>
      <w:numPr>
        <w:numId w:val="22"/>
      </w:numPr>
      <w:ind w:left="284" w:hanging="284"/>
    </w:pPr>
  </w:style>
  <w:style w:type="paragraph" w:customStyle="1" w:styleId="LabelVetHOOFDletter">
    <w:name w:val="Label Vet HOOFDletter"/>
    <w:basedOn w:val="Standaard"/>
    <w:next w:val="Standaard"/>
    <w:rsid w:val="00B24CDE"/>
    <w:rPr>
      <w:b/>
    </w:rPr>
  </w:style>
  <w:style w:type="character" w:customStyle="1" w:styleId="LijstalineaChar">
    <w:name w:val="Lijstalinea Char"/>
    <w:basedOn w:val="Standaardalinea-lettertype"/>
    <w:uiPriority w:val="34"/>
    <w:rsid w:val="00CC610D"/>
  </w:style>
  <w:style w:type="character" w:customStyle="1" w:styleId="OpsommingChar">
    <w:name w:val="Opsomming Char"/>
    <w:basedOn w:val="LijstalineaChar"/>
    <w:rsid w:val="00CC610D"/>
  </w:style>
  <w:style w:type="character" w:customStyle="1" w:styleId="LabelVetHOOFDletterChar">
    <w:name w:val="Label Vet HOOFDletter Char"/>
    <w:basedOn w:val="Standaardalinea-lettertype"/>
    <w:rsid w:val="00B24CDE"/>
    <w:rPr>
      <w:b/>
    </w:rPr>
  </w:style>
  <w:style w:type="table" w:styleId="Tabelraster">
    <w:name w:val="Table Grid"/>
    <w:basedOn w:val="Standaardtabel"/>
    <w:tblPr>
      <w:tblBorders>
        <w:top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tyles" Target="style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numbering" Target="numbering.xml"/><Relationship Id="rId17"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footnotes" Target="footnotes.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5" Type="http://schemas.openxmlformats.org/officeDocument/2006/relationships/customXml" Target="../customXml/item5.xml"/><Relationship Id="rId1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ettings" Target="settings.xml"/><Relationship Id="rId22"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0.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11.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8712DAF4C9D154580D6EE411916D4DE" ma:contentTypeVersion="4" ma:contentTypeDescription="Create a new document." ma:contentTypeScope="" ma:versionID="bc964b7091044226f257aedc8e9e5847">
  <xsd:schema xmlns:xsd="http://www.w3.org/2001/XMLSchema" xmlns:xs="http://www.w3.org/2001/XMLSchema" xmlns:p="http://schemas.microsoft.com/office/2006/metadata/properties" xmlns:ns2="3f9eee22-c1f5-41d9-808d-9efb2888d493" xmlns:ns3="3e62252a-bb90-414b-9b14-35124cee2a4b" targetNamespace="http://schemas.microsoft.com/office/2006/metadata/properties" ma:root="true" ma:fieldsID="c02b6248ac362f465398401156942105" ns2:_="" ns3:_="">
    <xsd:import namespace="3f9eee22-c1f5-41d9-808d-9efb2888d493"/>
    <xsd:import namespace="3e62252a-bb90-414b-9b14-35124cee2a4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9eee22-c1f5-41d9-808d-9efb2888d4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e62252a-bb90-414b-9b14-35124cee2a4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roperties xmlns="http://schemas.openxmlformats.org/officeDocument/2006/extended-properties" xmlns:vt="http://schemas.openxmlformats.org/officeDocument/2006/docPropsVTypes">
  <Template>Normal.dotm</Template>
  <TotalTime>105</TotalTime>
  <Pages>1</Pages>
  <Words>76</Words>
  <Characters>422</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CIM2004 0052 CV template</vt:lpstr>
    </vt:vector>
  </TitlesOfParts>
  <Company>CIMSOLUTIONS</Company>
  <LinksUpToDate>false</LinksUpToDate>
  <CharactersWithSpaces>497</CharactersWithSpaces>
  <SharedDoc>false</SharedDoc>
  <HyperlinksChanged>false</HyperlinksChanged>
  <AppVersion>16.0000</AppVersion>
</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subject/>
  <dc:creator>Anneke Wijdekop</dc:creator>
  <cp:keywords>v36</cp:keywords>
  <dc:description>CR2020-36, CR2021-05</dc:description>
  <cp:lastModifiedBy>Dennis van der Horst</cp:lastModifiedBy>
  <cp:revision>46</cp:revision>
  <dcterms:created xsi:type="dcterms:W3CDTF">2021-01-28T14:26:00Z</dcterms:created>
  <dcterms:modified xsi:type="dcterms:W3CDTF">2021-02-15T13:18:00Z</dcterms:modified>
</cp:coreProperties>
</file>

<file path=customXml/item8.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9.xml><?xml version="1.0" encoding="utf-8"?>
<Properties xmlns="http://schemas.openxmlformats.org/officeDocument/2006/custom-properties" xmlns:vt="http://schemas.openxmlformats.org/officeDocument/2006/docPropsVTypes">
  <property fmtid="{D5CDD505-2E9C-101B-9397-08002B2CF9AE}" pid="2" name="ContentTypeId">
    <vt:lpwstr>0x010100A2A1D9EA398CEE479AFB70A9D806D7A7</vt:lpwstr>
  </property>
</Properties>
</file>

<file path=customXml/itemProps1.xml><?xml version="1.0" encoding="utf-8"?>
<ds:datastoreItem xmlns:ds="http://schemas.openxmlformats.org/officeDocument/2006/customXml" ds:itemID="{DBA8637F-56BC-40F7-B2B9-D30974AA2FEC}">
  <ds:schemaRefs/>
</ds:datastoreItem>
</file>

<file path=customXml/itemProps10.xml><?xml version="1.0" encoding="utf-8"?>
<ds:datastoreItem xmlns:ds="http://schemas.openxmlformats.org/officeDocument/2006/customXml" ds:itemID="{00FF9725-94C6-44A2-8E5A-35D70E513231}">
  <ds:schemaRefs>
    <ds:schemaRef ds:uri="http://schemas.openxmlformats.org/officeDocument/2006/custom-properties"/>
    <ds:schemaRef ds:uri="http://schemas.openxmlformats.org/officeDocument/2006/docPropsVTypes"/>
  </ds:schemaRefs>
</ds:datastoreItem>
</file>

<file path=customXml/itemProps11.xml><?xml version="1.0" encoding="utf-8"?>
<ds:datastoreItem xmlns:ds="http://schemas.openxmlformats.org/officeDocument/2006/customXml" ds:itemID="{A1AD2261-5E73-4631-BBA7-86A78831FD40}">
  <ds:schemaRefs/>
</ds:datastoreItem>
</file>

<file path=customXml/itemProps2.xml><?xml version="1.0" encoding="utf-8"?>
<ds:datastoreItem xmlns:ds="http://schemas.openxmlformats.org/officeDocument/2006/customXml" ds:itemID="{089A7E9E-46BE-437D-A70C-62DAECBC31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9eee22-c1f5-41d9-808d-9efb2888d493"/>
    <ds:schemaRef ds:uri="3e62252a-bb90-414b-9b14-35124cee2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5A920AF-B0E4-437F-B9A9-4E4D6DABC29E}">
  <ds:schemaRefs>
    <ds:schemaRef ds:uri="http://schemas.openxmlformats.org/officeDocument/2006/extended-properties"/>
    <ds:schemaRef ds:uri="http://schemas.openxmlformats.org/officeDocument/2006/docPropsVTypes"/>
  </ds:schemaRefs>
</ds:datastoreItem>
</file>

<file path=customXml/itemProps4.xml><?xml version="1.0" encoding="utf-8"?>
<ds:datastoreItem xmlns:ds="http://schemas.openxmlformats.org/officeDocument/2006/customXml" ds:itemID="{DEF3CEDF-109B-49F9-A2FA-7C146373C183}">
  <ds:schemaRefs>
    <ds:schemaRef ds:uri="http://schemas.openxmlformats.org/officeDocument/2006/bibliography"/>
  </ds:schemaRefs>
</ds:datastoreItem>
</file>

<file path=customXml/itemProps5.xml><?xml version="1.0" encoding="utf-8"?>
<ds:datastoreItem xmlns:ds="http://schemas.openxmlformats.org/officeDocument/2006/customXml" ds:itemID="{A3BDC5D6-8C9B-4651-A2A9-7C2A0A8CC581}">
  <ds:schemaRefs>
    <ds:schemaRef ds:uri="http://purl.org/dc/elements/1.1/"/>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3e62252a-bb90-414b-9b14-35124cee2a4b"/>
    <ds:schemaRef ds:uri="3f9eee22-c1f5-41d9-808d-9efb2888d493"/>
    <ds:schemaRef ds:uri="http://schemas.microsoft.com/office/2006/metadata/properties"/>
    <ds:schemaRef ds:uri="http://www.w3.org/XML/1998/namespace"/>
  </ds:schemaRefs>
</ds:datastoreItem>
</file>

<file path=customXml/itemProps6.xml><?xml version="1.0" encoding="utf-8"?>
<ds:datastoreItem xmlns:ds="http://schemas.openxmlformats.org/officeDocument/2006/customXml" ds:itemID="{26788041-9D3D-4EFF-AB37-081DA9B69893}">
  <ds:schemaRefs>
    <ds:schemaRef ds:uri="http://schemas.microsoft.com/sharepoint/v3/contenttype/forms"/>
  </ds:schemaRefs>
</ds:datastoreItem>
</file>

<file path=customXml/itemProps7.xml><?xml version="1.0" encoding="utf-8"?>
<ds:datastoreItem xmlns:ds="http://schemas.openxmlformats.org/officeDocument/2006/customXml" ds:itemID="{CDAA9E28-94BA-405B-A00C-9D4782E4067A}">
  <ds:schemaRefs>
    <ds:schemaRef ds:uri="http://schemas.openxmlformats.org/package/2006/metadata/core-properties"/>
    <ds:schemaRef ds:uri="http://purl.org/dc/elements/1.1/"/>
    <ds:schemaRef ds:uri="http://purl.org/dc/terms/"/>
    <ds:schemaRef ds:uri="http://purl.org/dc/dcmitype/"/>
  </ds:schemaRefs>
</ds:datastoreItem>
</file>

<file path=customXml/itemProps8.xml><?xml version="1.0" encoding="utf-8"?>
<ds:datastoreItem xmlns:ds="http://schemas.openxmlformats.org/officeDocument/2006/customXml" ds:itemID="{7CF06B5C-7AD9-4884-80C0-F3F3C0142233}">
  <ds:schemaRefs/>
</ds:datastoreItem>
</file>

<file path=customXml/itemProps9.xml><?xml version="1.0" encoding="utf-8"?>
<ds:datastoreItem xmlns:ds="http://schemas.openxmlformats.org/officeDocument/2006/customXml" ds:itemID="{AD41746F-D9A5-4315-A149-67820DFEBCCA}">
  <ds:schemaRefs>
    <ds:schemaRef ds:uri="http://schemas.openxmlformats.org/officeDocument/2006/custom-properties"/>
    <ds:schemaRef ds:uri="http://schemas.openxmlformats.org/officeDocument/2006/docPropsVTyp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4473</Words>
  <Characters>25497</Characters>
  <Application>Microsoft Office Word</Application>
  <DocSecurity>0</DocSecurity>
  <Lines>212</Lines>
  <Paragraphs>59</Paragraphs>
  <ScaleCrop>false</ScaleCrop>
  <Company>CIMSOLUTIONS</Company>
  <LinksUpToDate>false</LinksUpToDate>
  <CharactersWithSpaces>29911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CIM2004 0052 CV template</dc:title>
  <dc:creator>Anneke Wijdekop</dc:creator>
  <cp:keywords>v36</cp:keywords>
  <dc:description>CR2020-36, CR2021-05</dc:description>
  <cp:lastModifiedBy>Linda Muller-Kessels</cp:lastModifiedBy>
  <cp:revision>5</cp:revision>
  <dcterms:created xsi:type="dcterms:W3CDTF">2021-04-30T07:43:00Z</dcterms:created>
  <dcterms:modified xsi:type="dcterms:W3CDTF">2021-04-30T07:44:00Z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0x010100E8712DAF4C9D154580D6EE411916D4DE</vt:lpwstr>
  </property>
</Properties>
</file>