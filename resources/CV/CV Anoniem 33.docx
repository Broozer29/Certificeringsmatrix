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9274ED" w:rsidRDefault="00050F7B">
      <w:pPr>
        <w:pStyle w:val="Kop1"/>
        <w:tabs>
          <w:tab w:val="left" w:pos="2127"/>
          <w:tab w:val="left" w:pos="2835"/>
        </w:tabs>
      </w:pPr>
      <w:r>
        <w:t>Personalia</w:t>
      </w:r>
    </w:p>
    <w:p w14:paraId="216D0320" w14:textId="1BA14131" w:rsidR="009274ED" w:rsidRDefault="00050F7B">
      <w:pPr>
        <w:tabs>
          <w:tab w:val="left" w:pos="2127"/>
          <w:tab w:val="left" w:pos="2268"/>
        </w:tabs>
      </w:pPr>
      <w:r w:rsidRPr="00B24CDE">
        <w:rPr>
          <w:rStyle w:val="LabelVetHOOFDletterChar"/>
        </w:rPr>
        <w:t>NAAM:</w:t>
      </w:r>
      <w:r>
        <w:tab/>
      </w:r>
      <w:del w:id="0" w:author="Linda Muller-Kessels" w:date="2021-04-30T09:19:00Z">
        <w:r w:rsidDel="00D400F6">
          <w:delText>Martijn Kalteren</w:delText>
        </w:r>
      </w:del>
      <w:ins w:id="1" w:author="Linda Muller-Kessels" w:date="2021-04-30T09:19:00Z">
        <w:r w:rsidR="00D400F6">
          <w:t>X</w:t>
        </w:r>
      </w:ins>
    </w:p>
    <w:p w14:paraId="20D6358C" w14:textId="77777777" w:rsidR="009274ED" w:rsidRDefault="00050F7B">
      <w:pPr>
        <w:tabs>
          <w:tab w:val="left" w:pos="2127"/>
          <w:tab w:val="left" w:pos="2268"/>
        </w:tabs>
      </w:pPr>
      <w:r w:rsidRPr="00CD47AA">
        <w:rPr>
          <w:rStyle w:val="Kop2Char"/>
        </w:rPr>
        <w:t>WOONPLAATS:</w:t>
      </w:r>
      <w:r w:rsidRPr="00CD47AA">
        <w:rPr>
          <w:rStyle w:val="Kop2Char"/>
        </w:rPr>
        <w:tab/>
      </w:r>
      <w:r>
        <w:t>Zwolle</w:t>
      </w:r>
    </w:p>
    <w:p w14:paraId="25648D3F" w14:textId="77777777" w:rsidR="009274ED" w:rsidRDefault="00050F7B">
      <w:pPr>
        <w:tabs>
          <w:tab w:val="left" w:pos="2127"/>
          <w:tab w:val="left" w:pos="2268"/>
        </w:tabs>
      </w:pPr>
      <w:r w:rsidRPr="00CD47AA">
        <w:rPr>
          <w:rStyle w:val="Kop2Char"/>
        </w:rPr>
        <w:t>FUNCTIE:</w:t>
      </w:r>
      <w:r>
        <w:tab/>
      </w:r>
      <w:r w:rsidRPr="009462B7">
        <w:t>Software Engineer</w:t>
      </w:r>
    </w:p>
    <w:p w14:paraId="0C55F33D" w14:textId="77777777" w:rsidR="009274ED" w:rsidRDefault="00050F7B">
      <w:pPr>
        <w:tabs>
          <w:tab w:val="left" w:pos="2127"/>
          <w:tab w:val="left" w:pos="2268"/>
        </w:tabs>
      </w:pPr>
      <w:r w:rsidRPr="00CD47AA">
        <w:rPr>
          <w:rStyle w:val="Kop2Char"/>
        </w:rPr>
        <w:t>GEBOORTEDATUM:</w:t>
      </w:r>
      <w:r>
        <w:tab/>
        <w:t>22-1-1993</w:t>
      </w:r>
    </w:p>
    <w:p w14:paraId="4D18C2BF" w14:textId="77777777" w:rsidR="009274ED" w:rsidRDefault="00050F7B">
      <w:pPr>
        <w:tabs>
          <w:tab w:val="left" w:pos="2127"/>
          <w:tab w:val="left" w:pos="2268"/>
        </w:tabs>
      </w:pPr>
      <w:r w:rsidRPr="009952E4">
        <w:rPr>
          <w:rStyle w:val="Kop2Char"/>
        </w:rPr>
        <w:t>NATIONALITEIT:</w:t>
      </w:r>
      <w:r w:rsidRPr="009952E4">
        <w:rPr>
          <w:b/>
        </w:rPr>
        <w:tab/>
      </w:r>
      <w:r w:rsidRPr="009952E4">
        <w:t>Nederlandse</w:t>
      </w:r>
    </w:p>
    <w:p w14:paraId="26910BC6" w14:textId="77777777" w:rsidR="009274ED" w:rsidRDefault="00050F7B">
      <w:pPr>
        <w:tabs>
          <w:tab w:val="left" w:pos="2127"/>
          <w:tab w:val="left" w:pos="2268"/>
        </w:tabs>
      </w:pPr>
      <w:r w:rsidRPr="009952E4">
        <w:rPr>
          <w:rStyle w:val="Kop2Char"/>
        </w:rPr>
        <w:t>TALEN:</w:t>
      </w:r>
      <w:r w:rsidRPr="009952E4">
        <w:rPr>
          <w:rStyle w:val="Kop2Char"/>
        </w:rPr>
        <w:tab/>
      </w:r>
      <w:r w:rsidRPr="009952E4">
        <w:t>Nederlands (moedertaal), Engels</w:t>
      </w:r>
    </w:p>
    <w:p w14:paraId="6724C426" w14:textId="77777777" w:rsidR="009274ED" w:rsidRDefault="00050F7B">
      <w:pPr>
        <w:tabs>
          <w:tab w:val="left" w:pos="2127"/>
          <w:tab w:val="left" w:pos="2268"/>
        </w:tabs>
      </w:pPr>
      <w:r w:rsidRPr="009952E4">
        <w:rPr>
          <w:rStyle w:val="Kop2Char"/>
        </w:rPr>
        <w:t>ERVARING SINDS:</w:t>
      </w:r>
      <w:r w:rsidRPr="009952E4">
        <w:tab/>
        <w:t>2014</w:t>
      </w:r>
    </w:p>
    <w:p w14:paraId="672A6659" w14:textId="77777777" w:rsidR="009274ED" w:rsidRDefault="009274ED">
      <w:pPr>
        <w:tabs>
          <w:tab w:val="left" w:pos="2835"/>
        </w:tabs>
      </w:pPr>
    </w:p>
    <w:p w14:paraId="6B249F65" w14:textId="77777777" w:rsidR="009274ED" w:rsidRDefault="00050F7B">
      <w:pPr>
        <w:pStyle w:val="Kop1"/>
        <w:tabs>
          <w:tab w:val="left" w:pos="2835"/>
        </w:tabs>
      </w:pPr>
      <w:r w:rsidRPr="000A52E1">
        <w:t>Specialisme</w:t>
      </w:r>
    </w:p>
    <w:p w14:paraId="5C54C360" w14:textId="596234B9" w:rsidR="009274ED" w:rsidRDefault="00050F7B">
      <w:pPr>
        <w:numPr>
          <w:ilvl w:val="0"/>
          <w:numId w:val="4"/>
        </w:numPr>
        <w:ind w:left="375" w:right="375"/>
      </w:pPr>
      <w:r>
        <w:t xml:space="preserve">Software Engineering gebruik makend van Microsoft Technologie (o.a. C# .NET, </w:t>
      </w:r>
      <w:proofErr w:type="spellStart"/>
      <w:r>
        <w:t>Entity</w:t>
      </w:r>
      <w:proofErr w:type="spellEnd"/>
      <w:r>
        <w:t xml:space="preserve"> Framework,</w:t>
      </w:r>
    </w:p>
    <w:p w14:paraId="382A2CE7" w14:textId="596CD66F" w:rsidR="009274ED" w:rsidRPr="00F0197C" w:rsidRDefault="00050F7B" w:rsidP="6F8A6081">
      <w:pPr>
        <w:ind w:right="375"/>
        <w:rPr>
          <w:lang w:val="en-US"/>
        </w:rPr>
      </w:pPr>
      <w:r w:rsidRPr="00F0197C">
        <w:rPr>
          <w:lang w:val="en-US"/>
        </w:rPr>
        <w:t>ASP.NET MVC, ASP.NET CORE, Windows Forms, Xamarin) en Angular 8</w:t>
      </w:r>
    </w:p>
    <w:p w14:paraId="7F7BE9BA" w14:textId="41CA96D1" w:rsidR="009274ED" w:rsidRPr="00234F2F" w:rsidRDefault="00234F2F">
      <w:pPr>
        <w:numPr>
          <w:ilvl w:val="0"/>
          <w:numId w:val="4"/>
        </w:numPr>
        <w:ind w:left="375" w:right="375"/>
        <w:rPr>
          <w:lang w:val="en-US"/>
        </w:rPr>
      </w:pPr>
      <w:r w:rsidRPr="23BA5A08">
        <w:rPr>
          <w:lang w:val="en-US"/>
        </w:rPr>
        <w:t xml:space="preserve">Chatbots, </w:t>
      </w:r>
      <w:proofErr w:type="spellStart"/>
      <w:r w:rsidR="00050F7B" w:rsidRPr="23BA5A08">
        <w:rPr>
          <w:lang w:val="en-US"/>
        </w:rPr>
        <w:t>Webapplicaties</w:t>
      </w:r>
      <w:proofErr w:type="spellEnd"/>
      <w:r w:rsidR="00050F7B" w:rsidRPr="23BA5A08">
        <w:rPr>
          <w:lang w:val="en-US"/>
        </w:rPr>
        <w:t xml:space="preserve">, </w:t>
      </w:r>
      <w:proofErr w:type="spellStart"/>
      <w:r w:rsidR="00050F7B" w:rsidRPr="23BA5A08">
        <w:rPr>
          <w:lang w:val="en-US"/>
        </w:rPr>
        <w:t>Desktopapplicaties</w:t>
      </w:r>
      <w:proofErr w:type="spellEnd"/>
      <w:r w:rsidR="00050F7B" w:rsidRPr="23BA5A08">
        <w:rPr>
          <w:lang w:val="en-US"/>
        </w:rPr>
        <w:t xml:space="preserve">, </w:t>
      </w:r>
      <w:proofErr w:type="spellStart"/>
      <w:r w:rsidR="00050F7B" w:rsidRPr="23BA5A08">
        <w:rPr>
          <w:lang w:val="en-US"/>
        </w:rPr>
        <w:t>Mobiele</w:t>
      </w:r>
      <w:proofErr w:type="spellEnd"/>
      <w:r w:rsidR="00050F7B" w:rsidRPr="23BA5A08">
        <w:rPr>
          <w:lang w:val="en-US"/>
        </w:rPr>
        <w:t xml:space="preserve"> applicaties</w:t>
      </w:r>
    </w:p>
    <w:p w14:paraId="6BCED24B" w14:textId="123E9838" w:rsidR="009274ED" w:rsidRDefault="00050F7B">
      <w:pPr>
        <w:numPr>
          <w:ilvl w:val="0"/>
          <w:numId w:val="4"/>
        </w:numPr>
        <w:ind w:left="375" w:right="375"/>
      </w:pPr>
      <w:r>
        <w:t>Agile Scrum, DevOps, T-</w:t>
      </w:r>
      <w:proofErr w:type="spellStart"/>
      <w:r>
        <w:t>Shaped</w:t>
      </w:r>
      <w:proofErr w:type="spellEnd"/>
      <w:r>
        <w:t xml:space="preserve"> ontwikkelen</w:t>
      </w:r>
      <w:r w:rsidR="00234F2F">
        <w:t>, Cloud</w:t>
      </w:r>
    </w:p>
    <w:p w14:paraId="099B4446" w14:textId="18D96A33" w:rsidR="009274ED" w:rsidRDefault="00050F7B" w:rsidP="23BA5A08">
      <w:pPr>
        <w:numPr>
          <w:ilvl w:val="0"/>
          <w:numId w:val="4"/>
        </w:numPr>
        <w:spacing w:afterAutospacing="1"/>
        <w:ind w:left="375" w:right="375"/>
      </w:pPr>
      <w:proofErr w:type="spellStart"/>
      <w:r>
        <w:t>Neural</w:t>
      </w:r>
      <w:proofErr w:type="spellEnd"/>
      <w:r>
        <w:t xml:space="preserve"> Networking (AI), Simulaties, Games Programming</w:t>
      </w:r>
    </w:p>
    <w:p w14:paraId="675EB11C" w14:textId="77777777" w:rsidR="009274ED" w:rsidRDefault="00050F7B">
      <w:pPr>
        <w:pStyle w:val="Kop1"/>
        <w:tabs>
          <w:tab w:val="left" w:pos="2835"/>
        </w:tabs>
      </w:pPr>
      <w:r w:rsidRPr="000A52E1">
        <w:t>Samenvatting</w:t>
      </w:r>
    </w:p>
    <w:p w14:paraId="3938430E" w14:textId="2BE62782" w:rsidR="009274ED" w:rsidRDefault="00050F7B" w:rsidP="00234F2F">
      <w:r>
        <w:t xml:space="preserve">Tijdens en na het behalen van zijn diploma (HBO-ICT Technische Informatica) aan Hogeschool Windesheim te Zwolle, heeft </w:t>
      </w:r>
      <w:del w:id="2" w:author="Linda Muller-Kessels" w:date="2021-04-30T09:20:00Z">
        <w:r w:rsidR="0DA8C816" w:rsidDel="00D400F6">
          <w:delText>Martijn</w:delText>
        </w:r>
      </w:del>
      <w:ins w:id="3" w:author="Linda Muller-Kessels" w:date="2021-04-30T09:20:00Z">
        <w:r w:rsidR="00D400F6">
          <w:t>X</w:t>
        </w:r>
      </w:ins>
      <w:r>
        <w:t xml:space="preserve"> 6 jaar werkervaring opgedaan met het T-</w:t>
      </w:r>
      <w:proofErr w:type="spellStart"/>
      <w:r>
        <w:t>Shaped</w:t>
      </w:r>
      <w:proofErr w:type="spellEnd"/>
      <w:r>
        <w:t xml:space="preserve"> Full Stack ontwikkelen van .NET software van informatiesystemen voor de organisaties VGZ, Rijkswaterstaat, </w:t>
      </w:r>
      <w:proofErr w:type="spellStart"/>
      <w:r>
        <w:t>Beenen</w:t>
      </w:r>
      <w:proofErr w:type="spellEnd"/>
      <w:r>
        <w:t xml:space="preserve"> B.V. (Batenburg), </w:t>
      </w:r>
      <w:proofErr w:type="spellStart"/>
      <w:r>
        <w:t>Actemium</w:t>
      </w:r>
      <w:proofErr w:type="spellEnd"/>
      <w:r>
        <w:t xml:space="preserve"> (Vinci </w:t>
      </w:r>
      <w:proofErr w:type="spellStart"/>
      <w:r>
        <w:t>Energies</w:t>
      </w:r>
      <w:proofErr w:type="spellEnd"/>
      <w:r>
        <w:t xml:space="preserve">) en CIMSOLUTIONS. </w:t>
      </w:r>
    </w:p>
    <w:p w14:paraId="39008723" w14:textId="644D20DB" w:rsidR="00234F2F" w:rsidRDefault="00234F2F" w:rsidP="00234F2F"/>
    <w:p w14:paraId="56683584" w14:textId="48072C6D" w:rsidR="00234F2F" w:rsidRDefault="00234F2F" w:rsidP="00234F2F">
      <w:del w:id="4" w:author="Linda Muller-Kessels" w:date="2021-04-30T09:20:00Z">
        <w:r w:rsidDel="00D400F6">
          <w:delText>Martijn</w:delText>
        </w:r>
      </w:del>
      <w:ins w:id="5" w:author="Linda Muller-Kessels" w:date="2021-04-30T09:20:00Z">
        <w:r w:rsidR="00D400F6">
          <w:t>X</w:t>
        </w:r>
      </w:ins>
      <w:r>
        <w:t xml:space="preserve"> is zeer ervaren in het ontwikkelen van webapplicaties, desktopapplicaties en mobiele applicaties. Zo heeft hij gewerkt aan chatbots voor CIMSOLUTIONS, zoekmachines voor VGZ en verschillende data opslagsystemen o.a. voor Rijkswaterstaat. Voor het ontwikkelen maakt hij vooral gebruik van C# .NET, ASP.NET (Core, MVC etc.),  Agile / Scrum en </w:t>
      </w:r>
      <w:proofErr w:type="spellStart"/>
      <w:r>
        <w:t>Angular</w:t>
      </w:r>
      <w:proofErr w:type="spellEnd"/>
      <w:r>
        <w:t xml:space="preserve">. </w:t>
      </w:r>
      <w:del w:id="6" w:author="Linda Muller-Kessels" w:date="2021-04-30T09:20:00Z">
        <w:r w:rsidDel="00D400F6">
          <w:delText>Martijn</w:delText>
        </w:r>
      </w:del>
      <w:ins w:id="7" w:author="Linda Muller-Kessels" w:date="2021-04-30T09:20:00Z">
        <w:r w:rsidR="00D400F6">
          <w:t>X</w:t>
        </w:r>
      </w:ins>
      <w:r>
        <w:t xml:space="preserve"> ontwikkelt software T-</w:t>
      </w:r>
      <w:proofErr w:type="spellStart"/>
      <w:r>
        <w:t>Shaped</w:t>
      </w:r>
      <w:proofErr w:type="spellEnd"/>
      <w:r>
        <w:t xml:space="preserve"> volgens de SOLID principes. Hij maakt clean code inclusief tests. </w:t>
      </w:r>
      <w:del w:id="8" w:author="Linda Muller-Kessels" w:date="2021-04-30T09:20:00Z">
        <w:r w:rsidDel="00D400F6">
          <w:delText>Martijn</w:delText>
        </w:r>
      </w:del>
      <w:ins w:id="9" w:author="Linda Muller-Kessels" w:date="2021-04-30T09:20:00Z">
        <w:r w:rsidR="00D400F6">
          <w:t>X</w:t>
        </w:r>
      </w:ins>
      <w:r>
        <w:t xml:space="preserve"> heeft verschillende certificaten behaald op het gebied van software ontwikkeling, maar ook op gebied van testen en Scrum.</w:t>
      </w:r>
    </w:p>
    <w:p w14:paraId="5A39BBE3" w14:textId="0673439A" w:rsidR="009274ED" w:rsidRDefault="009274ED" w:rsidP="23BA5A08"/>
    <w:p w14:paraId="76E51E74" w14:textId="564027D7" w:rsidR="009274ED" w:rsidRPr="00F0197C" w:rsidRDefault="6A0D092F">
      <w:pPr>
        <w:rPr>
          <w:lang w:val="en-US"/>
        </w:rPr>
      </w:pPr>
      <w:del w:id="10" w:author="Linda Muller-Kessels" w:date="2021-04-30T09:20:00Z">
        <w:r w:rsidDel="00D400F6">
          <w:delText>Martijn</w:delText>
        </w:r>
      </w:del>
      <w:ins w:id="11" w:author="Linda Muller-Kessels" w:date="2021-04-30T09:20:00Z">
        <w:r w:rsidR="00D400F6">
          <w:t>X</w:t>
        </w:r>
      </w:ins>
      <w:r w:rsidR="00050F7B">
        <w:t xml:space="preserve"> heeft tevens kennis van en ervaring met design</w:t>
      </w:r>
      <w:r w:rsidR="00234F2F">
        <w:t>, T-</w:t>
      </w:r>
      <w:proofErr w:type="spellStart"/>
      <w:r w:rsidR="00234F2F">
        <w:t>Shaped</w:t>
      </w:r>
      <w:proofErr w:type="spellEnd"/>
      <w:r w:rsidR="00050F7B">
        <w:t xml:space="preserve"> </w:t>
      </w:r>
      <w:r w:rsidR="00234F2F">
        <w:t>ontwikkelen en testen van software</w:t>
      </w:r>
      <w:r w:rsidR="00050F7B">
        <w:t xml:space="preserve"> in Agile</w:t>
      </w:r>
      <w:r w:rsidR="1956D40C">
        <w:t xml:space="preserve"> / </w:t>
      </w:r>
      <w:r w:rsidR="00050F7B">
        <w:t xml:space="preserve">Scrum, UML, C#. </w:t>
      </w:r>
      <w:r w:rsidR="00050F7B" w:rsidRPr="23BA5A08">
        <w:rPr>
          <w:lang w:val="en-US"/>
        </w:rPr>
        <w:t>NET, Angular, HTML5, CSS3, JavaScript, TypeScript, XNA, ASP.NET</w:t>
      </w:r>
      <w:r w:rsidR="00234F2F" w:rsidRPr="23BA5A08">
        <w:rPr>
          <w:lang w:val="en-US"/>
        </w:rPr>
        <w:t>, Microsoft Bot Framework</w:t>
      </w:r>
      <w:r w:rsidR="00050F7B" w:rsidRPr="23BA5A08">
        <w:rPr>
          <w:lang w:val="en-US"/>
        </w:rPr>
        <w:t>, Neural Networking (AI), SQL, Arduino, Jira, Jenkins, Continuous Integration</w:t>
      </w:r>
      <w:r w:rsidR="1956D40C" w:rsidRPr="23BA5A08">
        <w:rPr>
          <w:lang w:val="en-US"/>
        </w:rPr>
        <w:t xml:space="preserve"> / </w:t>
      </w:r>
      <w:r w:rsidR="00050F7B" w:rsidRPr="23BA5A08">
        <w:rPr>
          <w:lang w:val="en-US"/>
        </w:rPr>
        <w:t>Continuous Delivery (CI</w:t>
      </w:r>
      <w:r w:rsidR="1956D40C" w:rsidRPr="23BA5A08">
        <w:rPr>
          <w:lang w:val="en-US"/>
        </w:rPr>
        <w:t xml:space="preserve"> / </w:t>
      </w:r>
      <w:r w:rsidR="00050F7B" w:rsidRPr="23BA5A08">
        <w:rPr>
          <w:lang w:val="en-US"/>
        </w:rPr>
        <w:t>CD), Git, Object Oriented Programming, Inversion of Control (IoC), UML, Model View Controller (MVC), .NET Core, .NET Framework, Entity Framework, DevExpress.</w:t>
      </w:r>
    </w:p>
    <w:p w14:paraId="41C8F396" w14:textId="77777777" w:rsidR="009274ED" w:rsidRPr="00F0197C" w:rsidRDefault="009274ED">
      <w:pPr>
        <w:tabs>
          <w:tab w:val="left" w:pos="2835"/>
        </w:tabs>
        <w:rPr>
          <w:lang w:val="en-US"/>
        </w:rPr>
      </w:pPr>
    </w:p>
    <w:p w14:paraId="45CE0989" w14:textId="77777777" w:rsidR="009274ED" w:rsidRDefault="00050F7B">
      <w:pPr>
        <w:pStyle w:val="Kop1"/>
        <w:tabs>
          <w:tab w:val="left" w:pos="2835"/>
        </w:tabs>
      </w:pPr>
      <w:r w:rsidRPr="000A52E1">
        <w:t>Opleidingen</w:t>
      </w:r>
    </w:p>
    <w:p w14:paraId="6E450FA9" w14:textId="325401BB" w:rsidR="009274ED" w:rsidRPr="00F0197C" w:rsidRDefault="00050F7B">
      <w:pPr>
        <w:rPr>
          <w:lang w:val="en-US"/>
        </w:rPr>
      </w:pPr>
      <w:r>
        <w:t>2010</w:t>
      </w:r>
      <w:r w:rsidR="54DD98F5">
        <w:t xml:space="preserve"> – </w:t>
      </w:r>
      <w:r>
        <w:t>2017</w:t>
      </w:r>
      <w:r w:rsidR="54DD98F5">
        <w:t xml:space="preserve"> </w:t>
      </w:r>
      <w:r>
        <w:t xml:space="preserve">Technische Informatica aan Hogeschool Windesheim te Zwolle, Minor Games Programming, 2x 20-weken stages. </w:t>
      </w:r>
      <w:r w:rsidRPr="00F0197C">
        <w:rPr>
          <w:lang w:val="en-US"/>
        </w:rPr>
        <w:t>(Focus: Agile</w:t>
      </w:r>
      <w:r w:rsidR="1956D40C" w:rsidRPr="00F0197C">
        <w:rPr>
          <w:lang w:val="en-US"/>
        </w:rPr>
        <w:t xml:space="preserve"> / </w:t>
      </w:r>
      <w:r w:rsidRPr="00F0197C">
        <w:rPr>
          <w:lang w:val="en-US"/>
        </w:rPr>
        <w:t>Scrum, C# .NET, C, C++, HTML, Arduino, Visual Studio, XNA)</w:t>
      </w:r>
    </w:p>
    <w:p w14:paraId="72A3D3EC" w14:textId="77777777" w:rsidR="009274ED" w:rsidRPr="00F0197C" w:rsidRDefault="009274ED">
      <w:pPr>
        <w:tabs>
          <w:tab w:val="left" w:pos="2835"/>
        </w:tabs>
        <w:rPr>
          <w:lang w:val="en-US"/>
        </w:rPr>
      </w:pPr>
    </w:p>
    <w:p w14:paraId="032FDCF6" w14:textId="77777777" w:rsidR="009274ED" w:rsidRPr="00F0197C" w:rsidRDefault="00050F7B">
      <w:pPr>
        <w:pStyle w:val="Kop1"/>
        <w:tabs>
          <w:tab w:val="left" w:pos="2835"/>
        </w:tabs>
        <w:rPr>
          <w:lang w:val="en-US"/>
        </w:rPr>
      </w:pPr>
      <w:r w:rsidRPr="00F0197C">
        <w:rPr>
          <w:lang w:val="en-US"/>
        </w:rPr>
        <w:t>Trainingen</w:t>
      </w:r>
    </w:p>
    <w:p w14:paraId="05B17424" w14:textId="6DD7877B" w:rsidR="009274ED" w:rsidRPr="00F0197C" w:rsidRDefault="00050F7B">
      <w:pPr>
        <w:rPr>
          <w:lang w:val="en-US"/>
        </w:rPr>
      </w:pPr>
      <w:r w:rsidRPr="00F0197C">
        <w:rPr>
          <w:lang w:val="en-US"/>
        </w:rPr>
        <w:t>2019</w:t>
      </w:r>
      <w:r w:rsidRPr="00F0197C">
        <w:rPr>
          <w:lang w:val="en-US"/>
        </w:rPr>
        <w:tab/>
        <w:t xml:space="preserve">Pluralsight training: Angular Getting Started + Angular Routing + Angular Reactive Forms (by Deborah </w:t>
      </w:r>
      <w:proofErr w:type="spellStart"/>
      <w:r w:rsidRPr="00F0197C">
        <w:rPr>
          <w:lang w:val="en-US"/>
        </w:rPr>
        <w:t>Kurata</w:t>
      </w:r>
      <w:proofErr w:type="spellEnd"/>
      <w:r w:rsidRPr="00F0197C">
        <w:rPr>
          <w:lang w:val="en-US"/>
        </w:rPr>
        <w:t>)</w:t>
      </w:r>
      <w:r w:rsidRPr="00F0197C">
        <w:rPr>
          <w:lang w:val="en-US"/>
        </w:rPr>
        <w:br/>
        <w:t>2019</w:t>
      </w:r>
      <w:r w:rsidRPr="00F0197C">
        <w:rPr>
          <w:lang w:val="en-US"/>
        </w:rPr>
        <w:tab/>
        <w:t xml:space="preserve">2 </w:t>
      </w:r>
      <w:proofErr w:type="spellStart"/>
      <w:r w:rsidRPr="00F0197C">
        <w:rPr>
          <w:lang w:val="en-US"/>
        </w:rPr>
        <w:t>daagse</w:t>
      </w:r>
      <w:proofErr w:type="spellEnd"/>
      <w:r w:rsidRPr="00F0197C">
        <w:rPr>
          <w:lang w:val="en-US"/>
        </w:rPr>
        <w:t xml:space="preserve"> training: Microsoft Dynamics 365 - Configuration &amp; Customizations</w:t>
      </w:r>
      <w:r w:rsidRPr="00F0197C">
        <w:rPr>
          <w:lang w:val="en-US"/>
        </w:rPr>
        <w:br/>
        <w:t>2019</w:t>
      </w:r>
      <w:r w:rsidRPr="00F0197C">
        <w:rPr>
          <w:lang w:val="en-US"/>
        </w:rPr>
        <w:tab/>
        <w:t>Interne Training: Software Architectuur (door Wilbert de Wolf, CIMSOLUTIONS)</w:t>
      </w:r>
      <w:r w:rsidRPr="00F0197C">
        <w:rPr>
          <w:lang w:val="en-US"/>
        </w:rPr>
        <w:br/>
        <w:t>2019</w:t>
      </w:r>
      <w:r w:rsidRPr="00F0197C">
        <w:rPr>
          <w:lang w:val="en-US"/>
        </w:rPr>
        <w:tab/>
        <w:t xml:space="preserve">Masterclass: </w:t>
      </w:r>
      <w:proofErr w:type="spellStart"/>
      <w:r w:rsidRPr="00F0197C">
        <w:rPr>
          <w:lang w:val="en-US"/>
        </w:rPr>
        <w:t>Trainingsprogramma</w:t>
      </w:r>
      <w:proofErr w:type="spellEnd"/>
      <w:r w:rsidRPr="00F0197C">
        <w:rPr>
          <w:lang w:val="en-US"/>
        </w:rPr>
        <w:t xml:space="preserve"> (fulltime 2 </w:t>
      </w:r>
      <w:proofErr w:type="spellStart"/>
      <w:r w:rsidRPr="00F0197C">
        <w:rPr>
          <w:lang w:val="en-US"/>
        </w:rPr>
        <w:t>maanden</w:t>
      </w:r>
      <w:proofErr w:type="spellEnd"/>
      <w:r w:rsidRPr="00F0197C">
        <w:rPr>
          <w:lang w:val="en-US"/>
        </w:rPr>
        <w:t xml:space="preserve">) C# .NET </w:t>
      </w:r>
      <w:proofErr w:type="spellStart"/>
      <w:r w:rsidRPr="00F0197C">
        <w:rPr>
          <w:lang w:val="en-US"/>
        </w:rPr>
        <w:t>voor</w:t>
      </w:r>
      <w:proofErr w:type="spellEnd"/>
      <w:r w:rsidRPr="00F0197C">
        <w:rPr>
          <w:lang w:val="en-US"/>
        </w:rPr>
        <w:t xml:space="preserve"> </w:t>
      </w:r>
      <w:proofErr w:type="spellStart"/>
      <w:r w:rsidRPr="00F0197C">
        <w:rPr>
          <w:lang w:val="en-US"/>
        </w:rPr>
        <w:t>gevorderden</w:t>
      </w:r>
      <w:proofErr w:type="spellEnd"/>
      <w:r w:rsidRPr="00F0197C">
        <w:rPr>
          <w:lang w:val="en-US"/>
        </w:rPr>
        <w:t xml:space="preserve">, CIMSOLUTIONS </w:t>
      </w:r>
      <w:r w:rsidRPr="00F0197C">
        <w:rPr>
          <w:lang w:val="en-US"/>
        </w:rPr>
        <w:lastRenderedPageBreak/>
        <w:t>(C# .NET, ASP.NET Core, Agile</w:t>
      </w:r>
      <w:r w:rsidR="1956D40C" w:rsidRPr="00F0197C">
        <w:rPr>
          <w:lang w:val="en-US"/>
        </w:rPr>
        <w:t xml:space="preserve"> / </w:t>
      </w:r>
      <w:r w:rsidRPr="00F0197C">
        <w:rPr>
          <w:lang w:val="en-US"/>
        </w:rPr>
        <w:t xml:space="preserve">Scrum, Design Patterns, Continuous Integration </w:t>
      </w:r>
      <w:r w:rsidR="1956D40C" w:rsidRPr="00F0197C">
        <w:rPr>
          <w:lang w:val="en-US"/>
        </w:rPr>
        <w:t xml:space="preserve"> / </w:t>
      </w:r>
      <w:r w:rsidRPr="00F0197C">
        <w:rPr>
          <w:lang w:val="en-US"/>
        </w:rPr>
        <w:t xml:space="preserve"> Continuous Delivery (CI</w:t>
      </w:r>
      <w:r w:rsidR="1956D40C" w:rsidRPr="00F0197C">
        <w:rPr>
          <w:lang w:val="en-US"/>
        </w:rPr>
        <w:t xml:space="preserve"> / </w:t>
      </w:r>
      <w:r w:rsidRPr="00F0197C">
        <w:rPr>
          <w:lang w:val="en-US"/>
        </w:rPr>
        <w:t>CD), Visual Studio)</w:t>
      </w:r>
    </w:p>
    <w:p w14:paraId="0D0B940D" w14:textId="77777777" w:rsidR="009274ED" w:rsidRPr="00F0197C" w:rsidRDefault="009274ED">
      <w:pPr>
        <w:tabs>
          <w:tab w:val="left" w:pos="2835"/>
        </w:tabs>
        <w:rPr>
          <w:lang w:val="en-US"/>
        </w:rPr>
      </w:pPr>
    </w:p>
    <w:p w14:paraId="700FA469" w14:textId="77777777" w:rsidR="009274ED" w:rsidRPr="00F0197C" w:rsidRDefault="00050F7B">
      <w:pPr>
        <w:pStyle w:val="Kop1"/>
        <w:tabs>
          <w:tab w:val="left" w:pos="2835"/>
        </w:tabs>
        <w:rPr>
          <w:lang w:val="en-US"/>
        </w:rPr>
      </w:pPr>
      <w:r w:rsidRPr="00F0197C">
        <w:rPr>
          <w:lang w:val="en-US"/>
        </w:rPr>
        <w:t>Certificeringen</w:t>
      </w:r>
    </w:p>
    <w:p w14:paraId="02B3BA9F" w14:textId="14E358A2" w:rsidR="009274ED" w:rsidRPr="00F0197C" w:rsidRDefault="00050F7B">
      <w:pPr>
        <w:rPr>
          <w:lang w:val="en-US"/>
        </w:rPr>
      </w:pPr>
      <w:r w:rsidRPr="00F0197C">
        <w:rPr>
          <w:lang w:val="en-US"/>
        </w:rPr>
        <w:t>2020</w:t>
      </w:r>
      <w:r w:rsidRPr="00F0197C">
        <w:rPr>
          <w:lang w:val="en-US"/>
        </w:rPr>
        <w:tab/>
        <w:t>EXIN Cloud Computing Foundation</w:t>
      </w:r>
      <w:r w:rsidRPr="00F0197C">
        <w:rPr>
          <w:lang w:val="en-US"/>
        </w:rPr>
        <w:br/>
        <w:t>2020</w:t>
      </w:r>
      <w:r w:rsidRPr="00F0197C">
        <w:rPr>
          <w:lang w:val="en-US"/>
        </w:rPr>
        <w:tab/>
        <w:t>PSM 1 Scrum Master</w:t>
      </w:r>
      <w:r w:rsidRPr="00F0197C">
        <w:rPr>
          <w:lang w:val="en-US"/>
        </w:rPr>
        <w:br/>
        <w:t>2019</w:t>
      </w:r>
      <w:r w:rsidRPr="00F0197C">
        <w:rPr>
          <w:lang w:val="en-US"/>
        </w:rPr>
        <w:tab/>
        <w:t>MCSA Developing ASP.NET MVC Web Applications (70-486)</w:t>
      </w:r>
      <w:r w:rsidRPr="00F0197C">
        <w:rPr>
          <w:lang w:val="en-US"/>
        </w:rPr>
        <w:br/>
        <w:t>2019</w:t>
      </w:r>
      <w:r w:rsidRPr="00F0197C">
        <w:rPr>
          <w:lang w:val="en-US"/>
        </w:rPr>
        <w:tab/>
        <w:t>ISTQB Certified Tester Foundation Level 2018 (CTFL 2018)</w:t>
      </w:r>
      <w:r w:rsidRPr="00F0197C">
        <w:rPr>
          <w:lang w:val="en-US"/>
        </w:rPr>
        <w:br/>
        <w:t>2019</w:t>
      </w:r>
      <w:r w:rsidRPr="00F0197C">
        <w:rPr>
          <w:lang w:val="en-US"/>
        </w:rPr>
        <w:tab/>
        <w:t>MCSA Programming in HTML5 with JavaScript and CSS3 (70-480)</w:t>
      </w:r>
      <w:r w:rsidRPr="00F0197C">
        <w:rPr>
          <w:lang w:val="en-US"/>
        </w:rPr>
        <w:br/>
        <w:t>2019</w:t>
      </w:r>
      <w:r w:rsidRPr="00F0197C">
        <w:rPr>
          <w:lang w:val="en-US"/>
        </w:rPr>
        <w:tab/>
        <w:t>MCSA Programming in C# (70-483)</w:t>
      </w:r>
      <w:r w:rsidRPr="00F0197C">
        <w:rPr>
          <w:lang w:val="en-US"/>
        </w:rPr>
        <w:br/>
        <w:t>2012</w:t>
      </w:r>
      <w:r w:rsidRPr="00F0197C">
        <w:rPr>
          <w:lang w:val="en-US"/>
        </w:rPr>
        <w:tab/>
        <w:t>The 7 habits of highly effective people</w:t>
      </w:r>
    </w:p>
    <w:p w14:paraId="0E27B00A" w14:textId="77777777" w:rsidR="009274ED" w:rsidRPr="00F0197C" w:rsidRDefault="009274ED">
      <w:pPr>
        <w:tabs>
          <w:tab w:val="left" w:pos="2835"/>
        </w:tabs>
        <w:rPr>
          <w:lang w:val="en-US"/>
        </w:rPr>
      </w:pPr>
    </w:p>
    <w:p w14:paraId="553245CC" w14:textId="77777777" w:rsidR="009274ED" w:rsidRPr="00F0197C" w:rsidRDefault="00050F7B">
      <w:pPr>
        <w:pStyle w:val="Kop1"/>
        <w:tabs>
          <w:tab w:val="left" w:pos="2835"/>
        </w:tabs>
        <w:rPr>
          <w:lang w:val="en-US"/>
        </w:rPr>
      </w:pPr>
      <w:r w:rsidRPr="00F0197C">
        <w:rPr>
          <w:lang w:val="en-US"/>
        </w:rPr>
        <w:t>Expertise</w:t>
      </w:r>
    </w:p>
    <w:p w14:paraId="5E975157" w14:textId="6DD7A66A" w:rsidR="009274ED" w:rsidRPr="00F0197C" w:rsidRDefault="00050F7B">
      <w:pPr>
        <w:tabs>
          <w:tab w:val="left" w:pos="2835"/>
        </w:tabs>
        <w:rPr>
          <w:lang w:val="en-US"/>
        </w:rPr>
      </w:pPr>
      <w:r w:rsidRPr="23BA5A08">
        <w:rPr>
          <w:b/>
          <w:bCs/>
          <w:lang w:val="en-US"/>
        </w:rPr>
        <w:t>COMPUTERSYSTEMEN:</w:t>
      </w:r>
      <w:r w:rsidRPr="23BA5A08">
        <w:rPr>
          <w:lang w:val="en-US"/>
        </w:rPr>
        <w:t xml:space="preserve"> PC, Microsoft Windows </w:t>
      </w:r>
      <w:proofErr w:type="spellStart"/>
      <w:r w:rsidRPr="23BA5A08">
        <w:rPr>
          <w:lang w:val="en-US"/>
        </w:rPr>
        <w:t>versie</w:t>
      </w:r>
      <w:proofErr w:type="spellEnd"/>
      <w:r w:rsidRPr="23BA5A08">
        <w:rPr>
          <w:lang w:val="en-US"/>
        </w:rPr>
        <w:t xml:space="preserve"> t</w:t>
      </w:r>
      <w:r w:rsidR="1956D40C" w:rsidRPr="23BA5A08">
        <w:rPr>
          <w:lang w:val="en-US"/>
        </w:rPr>
        <w:t xml:space="preserve"> / </w:t>
      </w:r>
      <w:r w:rsidRPr="23BA5A08">
        <w:rPr>
          <w:lang w:val="en-US"/>
        </w:rPr>
        <w:t>m 10, Windows Server 2008, 2012 &amp; 2016, Android</w:t>
      </w:r>
      <w:r w:rsidR="00234F2F" w:rsidRPr="23BA5A08">
        <w:rPr>
          <w:lang w:val="en-US"/>
        </w:rPr>
        <w:t>, Azure Cloud</w:t>
      </w:r>
    </w:p>
    <w:p w14:paraId="1E217C3B" w14:textId="4B8257D1" w:rsidR="009274ED" w:rsidRPr="00F0197C" w:rsidRDefault="00050F7B">
      <w:pPr>
        <w:tabs>
          <w:tab w:val="left" w:pos="2835"/>
        </w:tabs>
        <w:rPr>
          <w:lang w:val="en-US"/>
        </w:rPr>
      </w:pPr>
      <w:r w:rsidRPr="23BA5A08">
        <w:rPr>
          <w:b/>
          <w:bCs/>
          <w:lang w:val="en-US"/>
        </w:rPr>
        <w:t>COMPUTERTALEN:</w:t>
      </w:r>
      <w:r w:rsidRPr="23BA5A08">
        <w:rPr>
          <w:lang w:val="en-US"/>
        </w:rPr>
        <w:t xml:space="preserve"> C#</w:t>
      </w:r>
      <w:r w:rsidR="00234F2F" w:rsidRPr="23BA5A08">
        <w:rPr>
          <w:lang w:val="en-US"/>
        </w:rPr>
        <w:t>,</w:t>
      </w:r>
      <w:r w:rsidRPr="23BA5A08">
        <w:rPr>
          <w:lang w:val="en-US"/>
        </w:rPr>
        <w:t xml:space="preserve"> .NET</w:t>
      </w:r>
      <w:r w:rsidR="00234F2F" w:rsidRPr="23BA5A08">
        <w:rPr>
          <w:lang w:val="en-US"/>
        </w:rPr>
        <w:t xml:space="preserve"> Framework, .NET Core t/m 3.1</w:t>
      </w:r>
      <w:r w:rsidRPr="23BA5A08">
        <w:rPr>
          <w:lang w:val="en-US"/>
        </w:rPr>
        <w:t>, HTML5, CSS3, JavaScript, TypeScript, SQL, JSON, XML, XAML, C, C++, Java, Arduino</w:t>
      </w:r>
    </w:p>
    <w:p w14:paraId="1A760801" w14:textId="4F04D496" w:rsidR="009274ED" w:rsidRPr="00F0197C" w:rsidRDefault="00050F7B">
      <w:pPr>
        <w:tabs>
          <w:tab w:val="left" w:pos="2835"/>
        </w:tabs>
        <w:rPr>
          <w:lang w:val="en-US"/>
        </w:rPr>
      </w:pPr>
      <w:r w:rsidRPr="23BA5A08">
        <w:rPr>
          <w:b/>
          <w:bCs/>
          <w:lang w:val="en-US"/>
        </w:rPr>
        <w:t>(ONTWIKKEL) TOOLS:</w:t>
      </w:r>
      <w:r w:rsidRPr="23BA5A08">
        <w:rPr>
          <w:lang w:val="en-US"/>
        </w:rPr>
        <w:t xml:space="preserve"> MS Visual Studio, MS Visual Studio Code, Git, </w:t>
      </w:r>
      <w:proofErr w:type="spellStart"/>
      <w:r w:rsidRPr="23BA5A08">
        <w:rPr>
          <w:lang w:val="en-US"/>
        </w:rPr>
        <w:t>BitBucket</w:t>
      </w:r>
      <w:proofErr w:type="spellEnd"/>
      <w:r w:rsidRPr="23BA5A08">
        <w:rPr>
          <w:lang w:val="en-US"/>
        </w:rPr>
        <w:t>, NPM, Microsoft SQL Server 2008, Microsoft SQL Server 2016, SQL Server Management Studio (SSMS), SQL Server Reporting Services (SSRS), Reporting Services Configuration Manager, MySQL Server, MySQL Workbench, UML, Azure DevOps, Azure, Jenkins, Jira, Slack, Confluence, Notepad++, Dynamics 365</w:t>
      </w:r>
      <w:r w:rsidR="00234F2F" w:rsidRPr="23BA5A08">
        <w:rPr>
          <w:lang w:val="en-US"/>
        </w:rPr>
        <w:t>, Azure Cognitive Services, LUIS (Language Understanding Intelligent Service), Microsoft Bot Framework</w:t>
      </w:r>
    </w:p>
    <w:p w14:paraId="1F705BF3" w14:textId="799E08C6" w:rsidR="009274ED" w:rsidRPr="00F0197C" w:rsidRDefault="00050F7B">
      <w:pPr>
        <w:tabs>
          <w:tab w:val="left" w:pos="2835"/>
        </w:tabs>
        <w:rPr>
          <w:lang w:val="en-US"/>
        </w:rPr>
      </w:pPr>
      <w:r w:rsidRPr="23BA5A08">
        <w:rPr>
          <w:b/>
          <w:bCs/>
          <w:lang w:val="en-US"/>
        </w:rPr>
        <w:t>(ONTWIKKEL) METHODIEKEN:</w:t>
      </w:r>
      <w:r w:rsidRPr="23BA5A08">
        <w:rPr>
          <w:lang w:val="en-US"/>
        </w:rPr>
        <w:t xml:space="preserve"> Agile</w:t>
      </w:r>
      <w:r w:rsidR="1956D40C" w:rsidRPr="23BA5A08">
        <w:rPr>
          <w:lang w:val="en-US"/>
        </w:rPr>
        <w:t xml:space="preserve"> / </w:t>
      </w:r>
      <w:r w:rsidRPr="23BA5A08">
        <w:rPr>
          <w:lang w:val="en-US"/>
        </w:rPr>
        <w:t>Scrum, SOLID, Object Oriented Programming</w:t>
      </w:r>
      <w:r w:rsidR="00234F2F" w:rsidRPr="23BA5A08">
        <w:rPr>
          <w:lang w:val="en-US"/>
        </w:rPr>
        <w:t>, Cloud</w:t>
      </w:r>
      <w:r w:rsidRPr="23BA5A08">
        <w:rPr>
          <w:lang w:val="en-US"/>
        </w:rPr>
        <w:t xml:space="preserve">, Model View Controller (MVC), Design Patterns, Continuous Integration </w:t>
      </w:r>
      <w:r w:rsidR="1956D40C" w:rsidRPr="23BA5A08">
        <w:rPr>
          <w:lang w:val="en-US"/>
        </w:rPr>
        <w:t xml:space="preserve">/ </w:t>
      </w:r>
      <w:r w:rsidRPr="23BA5A08">
        <w:rPr>
          <w:lang w:val="en-US"/>
        </w:rPr>
        <w:t>Continuous Delivery (CI</w:t>
      </w:r>
      <w:r w:rsidR="1956D40C" w:rsidRPr="23BA5A08">
        <w:rPr>
          <w:lang w:val="en-US"/>
        </w:rPr>
        <w:t xml:space="preserve"> / </w:t>
      </w:r>
      <w:r w:rsidRPr="23BA5A08">
        <w:rPr>
          <w:lang w:val="en-US"/>
        </w:rPr>
        <w:t>CD), REST API's, Unit Testing, UML, Waterval</w:t>
      </w:r>
    </w:p>
    <w:p w14:paraId="3927142D" w14:textId="31CFD034" w:rsidR="009274ED" w:rsidRPr="00F0197C" w:rsidRDefault="00050F7B">
      <w:pPr>
        <w:tabs>
          <w:tab w:val="left" w:pos="2835"/>
        </w:tabs>
        <w:rPr>
          <w:lang w:val="en-US"/>
        </w:rPr>
      </w:pPr>
      <w:r w:rsidRPr="23BA5A08">
        <w:rPr>
          <w:b/>
          <w:bCs/>
          <w:lang w:val="en-US"/>
        </w:rPr>
        <w:t>FRAMEWORKS:</w:t>
      </w:r>
      <w:r w:rsidRPr="23BA5A08">
        <w:rPr>
          <w:lang w:val="en-US"/>
        </w:rPr>
        <w:t xml:space="preserve"> </w:t>
      </w:r>
      <w:proofErr w:type="spellStart"/>
      <w:r w:rsidRPr="23BA5A08">
        <w:rPr>
          <w:lang w:val="en-US"/>
        </w:rPr>
        <w:t>NUnit</w:t>
      </w:r>
      <w:proofErr w:type="spellEnd"/>
      <w:r w:rsidRPr="23BA5A08">
        <w:rPr>
          <w:lang w:val="en-US"/>
        </w:rPr>
        <w:t xml:space="preserve">, </w:t>
      </w:r>
      <w:proofErr w:type="spellStart"/>
      <w:r w:rsidRPr="23BA5A08">
        <w:rPr>
          <w:lang w:val="en-US"/>
        </w:rPr>
        <w:t>xUnit</w:t>
      </w:r>
      <w:proofErr w:type="spellEnd"/>
      <w:r w:rsidRPr="23BA5A08">
        <w:rPr>
          <w:lang w:val="en-US"/>
        </w:rPr>
        <w:t xml:space="preserve">, Selenium, </w:t>
      </w:r>
      <w:proofErr w:type="spellStart"/>
      <w:r w:rsidRPr="23BA5A08">
        <w:rPr>
          <w:lang w:val="en-US"/>
        </w:rPr>
        <w:t>SpecFlow</w:t>
      </w:r>
      <w:proofErr w:type="spellEnd"/>
      <w:r w:rsidRPr="23BA5A08">
        <w:rPr>
          <w:lang w:val="en-US"/>
        </w:rPr>
        <w:t>, .NET Framework, ASP.NET, ASP.NET MVC, ASP.NET Core, Angular 8, Entity Framework, WPF, WinForms, Razor Pages, XNA, COM Interop, DevExpress, Azure DevOps</w:t>
      </w:r>
      <w:r w:rsidR="00234F2F" w:rsidRPr="23BA5A08">
        <w:rPr>
          <w:lang w:val="en-US"/>
        </w:rPr>
        <w:t>, Azure Cloud</w:t>
      </w:r>
    </w:p>
    <w:p w14:paraId="60061E4C" w14:textId="77777777" w:rsidR="009274ED" w:rsidRPr="00F0197C" w:rsidRDefault="009274ED">
      <w:pPr>
        <w:tabs>
          <w:tab w:val="left" w:pos="2835"/>
        </w:tabs>
        <w:rPr>
          <w:lang w:val="en-US"/>
        </w:rPr>
      </w:pPr>
    </w:p>
    <w:p w14:paraId="31300F47" w14:textId="77777777" w:rsidR="009274ED" w:rsidRDefault="00050F7B">
      <w:pPr>
        <w:pStyle w:val="Kop1"/>
        <w:tabs>
          <w:tab w:val="left" w:pos="2835"/>
        </w:tabs>
      </w:pPr>
      <w:r>
        <w:t>Werkervaring</w:t>
      </w:r>
    </w:p>
    <w:p w14:paraId="1272D06F" w14:textId="5791D1F0" w:rsidR="009274ED" w:rsidRDefault="00050F7B">
      <w:r>
        <w:t>jan 2019 -</w:t>
      </w:r>
      <w:r w:rsidR="468086DF">
        <w:t xml:space="preserve"> heden</w:t>
      </w:r>
      <w:r>
        <w:tab/>
        <w:t xml:space="preserve">CIMSOLUTIONS B.V. </w:t>
      </w:r>
      <w:r>
        <w:tab/>
      </w:r>
      <w:r>
        <w:tab/>
        <w:t>Software Engineer</w:t>
      </w:r>
      <w:r>
        <w:br/>
        <w:t xml:space="preserve">dec 2016 - mei 2017 </w:t>
      </w:r>
      <w:r>
        <w:tab/>
      </w:r>
      <w:proofErr w:type="spellStart"/>
      <w:r>
        <w:t>Actemium</w:t>
      </w:r>
      <w:proofErr w:type="spellEnd"/>
      <w:r>
        <w:t xml:space="preserve"> (Vinci </w:t>
      </w:r>
      <w:proofErr w:type="spellStart"/>
      <w:r>
        <w:t>Energies</w:t>
      </w:r>
      <w:proofErr w:type="spellEnd"/>
      <w:r>
        <w:t xml:space="preserve">) </w:t>
      </w:r>
      <w:r>
        <w:tab/>
        <w:t>Software Engineer</w:t>
      </w:r>
      <w:r>
        <w:br/>
        <w:t xml:space="preserve">okt 2014 - apr 2015 </w:t>
      </w:r>
      <w:r>
        <w:tab/>
      </w:r>
      <w:proofErr w:type="spellStart"/>
      <w:r>
        <w:t>Beenen</w:t>
      </w:r>
      <w:proofErr w:type="spellEnd"/>
      <w:r>
        <w:t xml:space="preserve"> B.V. (Batenburg) </w:t>
      </w:r>
      <w:r>
        <w:tab/>
        <w:t>Software Engineer</w:t>
      </w:r>
    </w:p>
    <w:p w14:paraId="44EAFD9C" w14:textId="77777777" w:rsidR="009274ED" w:rsidRDefault="009274ED">
      <w:pPr>
        <w:tabs>
          <w:tab w:val="left" w:pos="2835"/>
        </w:tabs>
      </w:pPr>
    </w:p>
    <w:p w14:paraId="745E8D8D" w14:textId="77777777" w:rsidR="009274ED" w:rsidRDefault="00050F7B">
      <w:pPr>
        <w:pStyle w:val="Kop1"/>
        <w:tabs>
          <w:tab w:val="left" w:pos="2835"/>
        </w:tabs>
      </w:pPr>
      <w:r>
        <w:t>opdrachten</w:t>
      </w:r>
    </w:p>
    <w:p w14:paraId="2F31AA18" w14:textId="048DA903" w:rsidR="009274ED" w:rsidRDefault="00050F7B">
      <w:pPr>
        <w:tabs>
          <w:tab w:val="left" w:pos="2835"/>
        </w:tabs>
      </w:pPr>
      <w:r w:rsidRPr="23BA5A08">
        <w:rPr>
          <w:rStyle w:val="Kop2Char"/>
        </w:rPr>
        <w:t xml:space="preserve">PROJECT: </w:t>
      </w:r>
      <w:r>
        <w:t xml:space="preserve">Microsoft </w:t>
      </w:r>
      <w:proofErr w:type="spellStart"/>
      <w:r>
        <w:t>Azure</w:t>
      </w:r>
      <w:proofErr w:type="spellEnd"/>
      <w:r>
        <w:t xml:space="preserve"> Bot Service ontwikkeling aan </w:t>
      </w:r>
      <w:proofErr w:type="spellStart"/>
      <w:r w:rsidR="00234F2F">
        <w:t>chatbot</w:t>
      </w:r>
      <w:proofErr w:type="spellEnd"/>
    </w:p>
    <w:p w14:paraId="7811CE4F" w14:textId="77777777" w:rsidR="009274ED" w:rsidRPr="00F0197C" w:rsidRDefault="00050F7B">
      <w:pPr>
        <w:tabs>
          <w:tab w:val="left" w:pos="2835"/>
        </w:tabs>
        <w:rPr>
          <w:lang w:val="en-US"/>
        </w:rPr>
      </w:pPr>
      <w:r w:rsidRPr="00F0197C">
        <w:rPr>
          <w:rStyle w:val="Kop2Char"/>
          <w:lang w:val="en-US"/>
        </w:rPr>
        <w:t xml:space="preserve">OPDRACHTGEVER: </w:t>
      </w:r>
      <w:r w:rsidRPr="00F0197C">
        <w:rPr>
          <w:lang w:val="en-US"/>
        </w:rPr>
        <w:t>CIMSOLUTIONS B.V.</w:t>
      </w:r>
    </w:p>
    <w:p w14:paraId="311386B9" w14:textId="77777777" w:rsidR="009274ED" w:rsidRPr="00F0197C" w:rsidRDefault="00050F7B">
      <w:pPr>
        <w:tabs>
          <w:tab w:val="left" w:pos="2835"/>
          <w:tab w:val="left" w:pos="5812"/>
        </w:tabs>
        <w:rPr>
          <w:lang w:val="en-US"/>
        </w:rPr>
      </w:pPr>
      <w:r w:rsidRPr="00F0197C">
        <w:rPr>
          <w:rStyle w:val="Kop2Char"/>
          <w:lang w:val="en-US"/>
        </w:rPr>
        <w:t xml:space="preserve">BRANCHE: </w:t>
      </w:r>
      <w:r w:rsidRPr="00F0197C">
        <w:rPr>
          <w:lang w:val="en-US"/>
        </w:rPr>
        <w:t>Web Development, Recruitment, Customer care</w:t>
      </w:r>
      <w:r w:rsidRPr="00F0197C">
        <w:rPr>
          <w:lang w:val="en-US"/>
        </w:rPr>
        <w:tab/>
      </w:r>
      <w:r w:rsidRPr="00F0197C">
        <w:rPr>
          <w:rStyle w:val="Kop2Char"/>
          <w:lang w:val="en-US"/>
        </w:rPr>
        <w:t xml:space="preserve">PERIODE: </w:t>
      </w:r>
      <w:proofErr w:type="spellStart"/>
      <w:r w:rsidRPr="00F0197C">
        <w:rPr>
          <w:lang w:val="en-US"/>
        </w:rPr>
        <w:t>jul</w:t>
      </w:r>
      <w:proofErr w:type="spellEnd"/>
      <w:r w:rsidRPr="00F0197C">
        <w:rPr>
          <w:lang w:val="en-US"/>
        </w:rPr>
        <w:t xml:space="preserve"> 2020 - nu</w:t>
      </w:r>
    </w:p>
    <w:p w14:paraId="0E46D97E" w14:textId="503D9436" w:rsidR="009274ED" w:rsidRDefault="00050F7B">
      <w:pPr>
        <w:tabs>
          <w:tab w:val="left" w:pos="2835"/>
        </w:tabs>
      </w:pPr>
      <w:r w:rsidRPr="23BA5A08">
        <w:rPr>
          <w:rStyle w:val="Kop2Char"/>
        </w:rPr>
        <w:t xml:space="preserve">ROL: </w:t>
      </w:r>
      <w:r w:rsidR="009F3CDA">
        <w:t>Lead</w:t>
      </w:r>
      <w:r w:rsidR="2DD8A8D6">
        <w:t xml:space="preserve"> </w:t>
      </w:r>
      <w:r w:rsidR="009F3CDA">
        <w:t>S</w:t>
      </w:r>
      <w:r>
        <w:t>oftware Engineer</w:t>
      </w:r>
    </w:p>
    <w:p w14:paraId="665A3B19" w14:textId="76453F90" w:rsidR="009274ED" w:rsidRDefault="00050F7B">
      <w:r w:rsidRPr="23BA5A08">
        <w:rPr>
          <w:b/>
          <w:bCs/>
        </w:rPr>
        <w:t>OMSCHRIJVING:</w:t>
      </w:r>
      <w:r>
        <w:t xml:space="preserve"> Voor CIMSOLUTIONS heeft </w:t>
      </w:r>
      <w:del w:id="12" w:author="Linda Muller-Kessels" w:date="2021-04-30T09:20:00Z">
        <w:r w:rsidR="6A0D092F" w:rsidDel="00D400F6">
          <w:delText>Martijn</w:delText>
        </w:r>
      </w:del>
      <w:ins w:id="13" w:author="Linda Muller-Kessels" w:date="2021-04-30T09:20:00Z">
        <w:r w:rsidR="00D400F6">
          <w:t>X</w:t>
        </w:r>
      </w:ins>
      <w:r>
        <w:t xml:space="preserve"> gewerkt aan de </w:t>
      </w:r>
      <w:proofErr w:type="spellStart"/>
      <w:r w:rsidR="00234F2F">
        <w:t>chatbot</w:t>
      </w:r>
      <w:proofErr w:type="spellEnd"/>
      <w:r>
        <w:t xml:space="preserve">. Dit is een geavanceerde bot waarmee websitebezoekers een gesprek kunnen voeren. Het doel van de </w:t>
      </w:r>
      <w:proofErr w:type="spellStart"/>
      <w:r w:rsidR="00234F2F">
        <w:t>chatbot</w:t>
      </w:r>
      <w:proofErr w:type="spellEnd"/>
      <w:r>
        <w:t xml:space="preserve"> is het informeren van de websitebezoekers. Daarnaast is een doel van de </w:t>
      </w:r>
      <w:proofErr w:type="spellStart"/>
      <w:r w:rsidR="00234F2F">
        <w:t>chatbot</w:t>
      </w:r>
      <w:proofErr w:type="spellEnd"/>
      <w:r>
        <w:t xml:space="preserve"> het verkrijgen van contactgegevens van gebruikers, bijvoorbeeld voor recruitment doeleinden. De </w:t>
      </w:r>
      <w:proofErr w:type="spellStart"/>
      <w:r w:rsidR="00234F2F">
        <w:t>chatbot</w:t>
      </w:r>
      <w:proofErr w:type="spellEnd"/>
      <w:r>
        <w:t xml:space="preserve"> is ontwikkeld om zowel in het Nederlands als in het Engels te communiceren. </w:t>
      </w:r>
    </w:p>
    <w:p w14:paraId="1F014497" w14:textId="77777777" w:rsidR="00234F2F" w:rsidRDefault="00234F2F" w:rsidP="00234F2F"/>
    <w:p w14:paraId="6496BD38" w14:textId="59A47D0F" w:rsidR="00234F2F" w:rsidRDefault="00234F2F" w:rsidP="00234F2F">
      <w:r>
        <w:t xml:space="preserve">In zijn rol als </w:t>
      </w:r>
      <w:r w:rsidR="54D8B35B">
        <w:t>L</w:t>
      </w:r>
      <w:r>
        <w:t xml:space="preserve">ead </w:t>
      </w:r>
      <w:r w:rsidR="1985D05E">
        <w:t>S</w:t>
      </w:r>
      <w:r>
        <w:t xml:space="preserve">oftware </w:t>
      </w:r>
      <w:r w:rsidR="7A35216B">
        <w:t>E</w:t>
      </w:r>
      <w:r>
        <w:t xml:space="preserve">ngineer heeft </w:t>
      </w:r>
      <w:del w:id="14" w:author="Linda Muller-Kessels" w:date="2021-04-30T09:20:00Z">
        <w:r w:rsidDel="00D400F6">
          <w:delText>Martijn</w:delText>
        </w:r>
      </w:del>
      <w:ins w:id="15" w:author="Linda Muller-Kessels" w:date="2021-04-30T09:20:00Z">
        <w:r w:rsidR="00D400F6">
          <w:t>X</w:t>
        </w:r>
      </w:ins>
      <w:r>
        <w:t xml:space="preserve"> een grote verantwoordelijkheid gedragen voor het verloop van het project. Zo heeft hij heeft gewerkt aan de architectuur van de </w:t>
      </w:r>
      <w:proofErr w:type="spellStart"/>
      <w:r>
        <w:t>chatbot</w:t>
      </w:r>
      <w:proofErr w:type="spellEnd"/>
      <w:r>
        <w:t xml:space="preserve"> en kosten en datastromen in </w:t>
      </w:r>
      <w:r>
        <w:lastRenderedPageBreak/>
        <w:t xml:space="preserve">kaart gebracht. De bot bestaat uit een front end, een back en een scala aan services. De front en back end communiceren met elkaar via een </w:t>
      </w:r>
      <w:proofErr w:type="spellStart"/>
      <w:r>
        <w:t>directline</w:t>
      </w:r>
      <w:proofErr w:type="spellEnd"/>
      <w:r>
        <w:t xml:space="preserve"> / Web Socket verbinding.</w:t>
      </w:r>
    </w:p>
    <w:p w14:paraId="05E5F8A5" w14:textId="77777777" w:rsidR="00234F2F" w:rsidRDefault="00234F2F" w:rsidP="00234F2F"/>
    <w:p w14:paraId="6280899D" w14:textId="77777777" w:rsidR="00234F2F" w:rsidRDefault="00234F2F" w:rsidP="00234F2F">
      <w:r>
        <w:t xml:space="preserve">De front end is gebouwd in </w:t>
      </w:r>
      <w:proofErr w:type="spellStart"/>
      <w:r>
        <w:t>JavaScript</w:t>
      </w:r>
      <w:proofErr w:type="spellEnd"/>
      <w:r>
        <w:t xml:space="preserve">, HTML5 en CSS3, en is geïntegreerd in de code van de website van CIMSOLUTIONS. </w:t>
      </w:r>
    </w:p>
    <w:p w14:paraId="782C244C" w14:textId="77777777" w:rsidR="00234F2F" w:rsidRDefault="00234F2F" w:rsidP="00234F2F"/>
    <w:p w14:paraId="4B94D5A5" w14:textId="63A95461" w:rsidR="009274ED" w:rsidRDefault="00234F2F">
      <w:r>
        <w:t xml:space="preserve">De back end van de </w:t>
      </w:r>
      <w:proofErr w:type="spellStart"/>
      <w:r>
        <w:t>chatbot</w:t>
      </w:r>
      <w:proofErr w:type="spellEnd"/>
      <w:r>
        <w:t xml:space="preserve"> is een .NET Core 3.1 applicatie die draait in een </w:t>
      </w:r>
      <w:proofErr w:type="spellStart"/>
      <w:r>
        <w:t>Azure</w:t>
      </w:r>
      <w:proofErr w:type="spellEnd"/>
      <w:r>
        <w:t xml:space="preserve"> Cloud App Service. De back end maakt gebruik van LUIS (Language Understanding Intelligent Service) om te bepalen wat de gebruiker bedoelt. LUIS is een </w:t>
      </w:r>
      <w:proofErr w:type="spellStart"/>
      <w:r>
        <w:t>artificial</w:t>
      </w:r>
      <w:proofErr w:type="spellEnd"/>
      <w:r>
        <w:t xml:space="preserve"> intelligence (AI) service van Microsoft gericht op het begrijpen van taal. Het kan zijn dat de tekst die de gebruiker stuurt spelfouten bevat. Om te zorgen dat LUIS de gebruiker toch goed begrijpt, maakt de back end gebruik van de Bing Spell Check API. Het kan ook zijn dat de gebruiker in een andere taal praat tegen de bot. Voor deze gevallen maakt de bot gebruik van </w:t>
      </w:r>
      <w:proofErr w:type="spellStart"/>
      <w:r>
        <w:t>Azure</w:t>
      </w:r>
      <w:proofErr w:type="spellEnd"/>
      <w:r>
        <w:t xml:space="preserve"> </w:t>
      </w:r>
      <w:proofErr w:type="spellStart"/>
      <w:r>
        <w:t>Cognitive</w:t>
      </w:r>
      <w:proofErr w:type="spellEnd"/>
      <w:r>
        <w:t xml:space="preserve"> </w:t>
      </w:r>
      <w:proofErr w:type="spellStart"/>
      <w:r>
        <w:t>Translator</w:t>
      </w:r>
      <w:proofErr w:type="spellEnd"/>
      <w:r>
        <w:t xml:space="preserve"> Service om de tekst automatisch te vertalen. Alle gegevens worden opgeslagen in een </w:t>
      </w:r>
      <w:proofErr w:type="spellStart"/>
      <w:r>
        <w:t>Cosmos</w:t>
      </w:r>
      <w:proofErr w:type="spellEnd"/>
      <w:r>
        <w:t xml:space="preserve"> Database, een structuurloze, </w:t>
      </w:r>
      <w:proofErr w:type="spellStart"/>
      <w:r>
        <w:t>NoSQL</w:t>
      </w:r>
      <w:proofErr w:type="spellEnd"/>
      <w:r>
        <w:t xml:space="preserve"> database. Veder wordt </w:t>
      </w:r>
      <w:proofErr w:type="spellStart"/>
      <w:r>
        <w:t>Azure</w:t>
      </w:r>
      <w:proofErr w:type="spellEnd"/>
      <w:r>
        <w:t xml:space="preserve"> Application </w:t>
      </w:r>
      <w:proofErr w:type="spellStart"/>
      <w:r>
        <w:t>Insights</w:t>
      </w:r>
      <w:proofErr w:type="spellEnd"/>
      <w:r>
        <w:t xml:space="preserve"> gebruikt om meer inzage te geven in hoe de </w:t>
      </w:r>
      <w:proofErr w:type="spellStart"/>
      <w:r>
        <w:t>chatbot</w:t>
      </w:r>
      <w:proofErr w:type="spellEnd"/>
      <w:r>
        <w:t xml:space="preserve"> gebruikt wordt, zoals het loggen van </w:t>
      </w:r>
      <w:proofErr w:type="spellStart"/>
      <w:r>
        <w:t>errors</w:t>
      </w:r>
      <w:proofErr w:type="spellEnd"/>
      <w:r>
        <w:t>. Om nog meer inzicht te krijgen in het functioneren van de bot en wie de gebruikers van de bot zijn, wordt er ook gebruik gemaakt van Power BI.</w:t>
      </w:r>
    </w:p>
    <w:p w14:paraId="5EFDCB9C" w14:textId="1370128D" w:rsidR="00234F2F" w:rsidRDefault="00234F2F" w:rsidP="23BA5A08"/>
    <w:p w14:paraId="451C5951" w14:textId="165E8B22" w:rsidR="00234F2F" w:rsidRDefault="00234F2F">
      <w:del w:id="16" w:author="Linda Muller-Kessels" w:date="2021-04-30T09:20:00Z">
        <w:r w:rsidDel="00D400F6">
          <w:delText>Martijn</w:delText>
        </w:r>
      </w:del>
      <w:ins w:id="17" w:author="Linda Muller-Kessels" w:date="2021-04-30T09:20:00Z">
        <w:r w:rsidR="00D400F6">
          <w:t>X</w:t>
        </w:r>
      </w:ins>
      <w:r>
        <w:t xml:space="preserve"> heeft gewerkt aan het opzetten, koppelen en beheren van vrijwel alle services en het ontwikkelen van de software van alle onderdelen van de bot in. Zo heeft hij er voor gezorgd dat de </w:t>
      </w:r>
      <w:proofErr w:type="spellStart"/>
      <w:r>
        <w:t>chatbot</w:t>
      </w:r>
      <w:proofErr w:type="spellEnd"/>
      <w:r>
        <w:t xml:space="preserve"> niet alleen simpele vragen kan beantwoorden, maar ook complexe gesprekken kan voeren met gebruikers. Wanneer een gebruiker bijvoorbeeld vraagt naar vacatures, gaat de bot hierop in door te vragen naar het soort vacature dat de gebruiker zoekt. De bot stuurt niet alleen een link naar een passende vacature, maar blijft het gesprek voortzetten door te vragen naar de contactgegevens van de gebruiker. Deze contactgegevens worden opgeslagen in de database en er wordt automatisch een mail verstuurd naar een </w:t>
      </w:r>
      <w:proofErr w:type="spellStart"/>
      <w:r>
        <w:t>recruiter</w:t>
      </w:r>
      <w:proofErr w:type="spellEnd"/>
      <w:r>
        <w:t xml:space="preserve"> van CIMSOLUTIONS.</w:t>
      </w:r>
    </w:p>
    <w:p w14:paraId="4FB51B30" w14:textId="71E0CF42" w:rsidR="00234F2F" w:rsidRDefault="00234F2F"/>
    <w:p w14:paraId="2C108BC5" w14:textId="440C534B" w:rsidR="00234F2F" w:rsidRDefault="00234F2F" w:rsidP="00234F2F">
      <w:r>
        <w:t xml:space="preserve">Verder heeft </w:t>
      </w:r>
      <w:del w:id="18" w:author="Linda Muller-Kessels" w:date="2021-04-30T09:20:00Z">
        <w:r w:rsidDel="00D400F6">
          <w:delText>Martijn</w:delText>
        </w:r>
      </w:del>
      <w:ins w:id="19" w:author="Linda Muller-Kessels" w:date="2021-04-30T09:20:00Z">
        <w:r w:rsidR="00D400F6">
          <w:t>X</w:t>
        </w:r>
      </w:ins>
      <w:r>
        <w:t xml:space="preserve"> de </w:t>
      </w:r>
      <w:proofErr w:type="spellStart"/>
      <w:r>
        <w:t>build</w:t>
      </w:r>
      <w:proofErr w:type="spellEnd"/>
      <w:r>
        <w:t>- en release-pipelines ontwikkeld in YAML (</w:t>
      </w:r>
      <w:proofErr w:type="spellStart"/>
      <w:r>
        <w:t>Azure</w:t>
      </w:r>
      <w:proofErr w:type="spellEnd"/>
      <w:r>
        <w:t xml:space="preserve"> DevOps). Hij heeft ook gewerkt aan het configureren en beheren van de </w:t>
      </w:r>
      <w:proofErr w:type="spellStart"/>
      <w:r>
        <w:t>Azure</w:t>
      </w:r>
      <w:proofErr w:type="spellEnd"/>
      <w:r>
        <w:t xml:space="preserve"> resources (App Service, App Service Plan, Application </w:t>
      </w:r>
      <w:proofErr w:type="spellStart"/>
      <w:r>
        <w:t>Insights</w:t>
      </w:r>
      <w:proofErr w:type="spellEnd"/>
      <w:r>
        <w:t xml:space="preserve">, Bing Resource, Web App Bot, </w:t>
      </w:r>
      <w:proofErr w:type="spellStart"/>
      <w:r>
        <w:t>Cognitive</w:t>
      </w:r>
      <w:proofErr w:type="spellEnd"/>
      <w:r>
        <w:t xml:space="preserve"> Services). Dit geldt voor de volledige OTAP (Ontwikkel Test Acceptatie en Productie) straat.</w:t>
      </w:r>
    </w:p>
    <w:p w14:paraId="11CEC90E" w14:textId="77777777" w:rsidR="00234F2F" w:rsidRDefault="00234F2F" w:rsidP="00234F2F"/>
    <w:p w14:paraId="4503D250" w14:textId="7BFA8EF8" w:rsidR="00234F2F" w:rsidRDefault="00234F2F" w:rsidP="00234F2F">
      <w:r>
        <w:t xml:space="preserve">Verder heeft </w:t>
      </w:r>
      <w:del w:id="20" w:author="Linda Muller-Kessels" w:date="2021-04-30T09:20:00Z">
        <w:r w:rsidDel="00D400F6">
          <w:delText>Martijn</w:delText>
        </w:r>
      </w:del>
      <w:ins w:id="21" w:author="Linda Muller-Kessels" w:date="2021-04-30T09:20:00Z">
        <w:r w:rsidR="00D400F6">
          <w:t>X</w:t>
        </w:r>
      </w:ins>
      <w:r>
        <w:t xml:space="preserve"> zijn teamleden gecoacht en meerdere teamleden ingewerkt. Hiervoor heeft hij onder andere kennisdelingssessies georganiseerd. Hier heeft hij niet alleen zijn eigen kennis gedeeld, maar heeft </w:t>
      </w:r>
      <w:del w:id="22" w:author="Linda Muller-Kessels" w:date="2021-04-30T09:20:00Z">
        <w:r w:rsidDel="00D400F6">
          <w:delText>Martijn</w:delText>
        </w:r>
      </w:del>
      <w:ins w:id="23" w:author="Linda Muller-Kessels" w:date="2021-04-30T09:20:00Z">
        <w:r w:rsidR="00D400F6">
          <w:t>X</w:t>
        </w:r>
      </w:ins>
      <w:r>
        <w:t xml:space="preserve"> ook zijn teamleden de ruimte gegeven om hun kennis binnen het team te delen.</w:t>
      </w:r>
    </w:p>
    <w:p w14:paraId="3DEEC669" w14:textId="77777777" w:rsidR="009274ED" w:rsidRDefault="009274ED"/>
    <w:p w14:paraId="500D6B2A" w14:textId="170F6C04" w:rsidR="009274ED" w:rsidRDefault="00050F7B">
      <w:r>
        <w:t xml:space="preserve">De </w:t>
      </w:r>
      <w:proofErr w:type="spellStart"/>
      <w:r w:rsidR="00234F2F">
        <w:t>chatbot</w:t>
      </w:r>
      <w:proofErr w:type="spellEnd"/>
      <w:r>
        <w:t xml:space="preserve"> is nog volop in aanbouw.</w:t>
      </w:r>
    </w:p>
    <w:p w14:paraId="47D642E5" w14:textId="55D3D358" w:rsidR="009274ED" w:rsidRPr="00F0197C" w:rsidRDefault="00050F7B">
      <w:pPr>
        <w:tabs>
          <w:tab w:val="left" w:pos="2835"/>
        </w:tabs>
        <w:rPr>
          <w:noProof/>
          <w:lang w:val="en-US"/>
        </w:rPr>
      </w:pPr>
      <w:r w:rsidRPr="23BA5A08">
        <w:rPr>
          <w:rStyle w:val="Kop2Char"/>
          <w:lang w:val="en-US"/>
        </w:rPr>
        <w:t xml:space="preserve">METHODEN EN TECHNIEKEN: </w:t>
      </w:r>
      <w:r w:rsidRPr="23BA5A08">
        <w:rPr>
          <w:lang w:val="en-US"/>
        </w:rPr>
        <w:t xml:space="preserve">C# .NET, .NET Core 3.1, Microsoft Azure Bot Service, Bot Framework, HTML5, CSS3, JavaScript, </w:t>
      </w:r>
      <w:proofErr w:type="spellStart"/>
      <w:r w:rsidRPr="23BA5A08">
        <w:rPr>
          <w:lang w:val="en-US"/>
        </w:rPr>
        <w:t>xUnit</w:t>
      </w:r>
      <w:proofErr w:type="spellEnd"/>
      <w:r w:rsidRPr="23BA5A08">
        <w:rPr>
          <w:lang w:val="en-US"/>
        </w:rPr>
        <w:t>, Azure DevOps, LUIS</w:t>
      </w:r>
      <w:r w:rsidR="00431FD4" w:rsidRPr="23BA5A08">
        <w:rPr>
          <w:lang w:val="en-US"/>
        </w:rPr>
        <w:t xml:space="preserve"> (language understanding intelligent service)</w:t>
      </w:r>
      <w:r w:rsidRPr="23BA5A08">
        <w:rPr>
          <w:lang w:val="en-US"/>
        </w:rPr>
        <w:t>, JSON, Language Generation, CI</w:t>
      </w:r>
      <w:r w:rsidR="1956D40C" w:rsidRPr="23BA5A08">
        <w:rPr>
          <w:lang w:val="en-US"/>
        </w:rPr>
        <w:t xml:space="preserve"> / </w:t>
      </w:r>
      <w:r w:rsidRPr="23BA5A08">
        <w:rPr>
          <w:lang w:val="en-US"/>
        </w:rPr>
        <w:t>CD, YAML, IoC (Dependency Injection), NoSQL, Azure Cosmos DB, Agile</w:t>
      </w:r>
      <w:r w:rsidR="1956D40C" w:rsidRPr="23BA5A08">
        <w:rPr>
          <w:lang w:val="en-US"/>
        </w:rPr>
        <w:t xml:space="preserve"> / </w:t>
      </w:r>
      <w:r w:rsidRPr="23BA5A08">
        <w:rPr>
          <w:lang w:val="en-US"/>
        </w:rPr>
        <w:t>Scrum</w:t>
      </w:r>
    </w:p>
    <w:p w14:paraId="3656B9AB" w14:textId="77777777" w:rsidR="009274ED" w:rsidRDefault="00D400F6">
      <w:pPr>
        <w:tabs>
          <w:tab w:val="left" w:pos="2835"/>
        </w:tabs>
      </w:pPr>
      <w:r>
        <w:pict w14:anchorId="5802D3E7">
          <v:rect id="_x0000_i1025" style="width:0;height:1.5pt" o:hralign="center" o:bordertopcolor="this" o:borderleftcolor="this" o:borderbottomcolor="this" o:borderrightcolor="this" o:hrstd="t" o:hr="t" fillcolor="#a0a0a0" stroked="f"/>
        </w:pict>
      </w:r>
    </w:p>
    <w:p w14:paraId="75A102F1" w14:textId="77777777" w:rsidR="009274ED" w:rsidRDefault="00050F7B">
      <w:pPr>
        <w:tabs>
          <w:tab w:val="left" w:pos="2835"/>
        </w:tabs>
      </w:pPr>
      <w:r w:rsidRPr="00CD47AA">
        <w:rPr>
          <w:rStyle w:val="Kop2Char"/>
        </w:rPr>
        <w:t>PROJECT:</w:t>
      </w:r>
      <w:r>
        <w:rPr>
          <w:rStyle w:val="Kop2Char"/>
        </w:rPr>
        <w:t xml:space="preserve"> </w:t>
      </w:r>
      <w:r>
        <w:t xml:space="preserve">ASP.NET Core en </w:t>
      </w:r>
      <w:proofErr w:type="spellStart"/>
      <w:r>
        <w:t>Angular</w:t>
      </w:r>
      <w:proofErr w:type="spellEnd"/>
      <w:r>
        <w:t xml:space="preserve"> Full Stack Ontwikkeling in DevOps omgeving</w:t>
      </w:r>
    </w:p>
    <w:p w14:paraId="30C2ED8C" w14:textId="77777777" w:rsidR="009274ED" w:rsidRDefault="00050F7B">
      <w:pPr>
        <w:tabs>
          <w:tab w:val="left" w:pos="2835"/>
        </w:tabs>
      </w:pPr>
      <w:r w:rsidRPr="00CD47AA">
        <w:rPr>
          <w:rStyle w:val="Kop2Char"/>
        </w:rPr>
        <w:t>OPDRACHTGEVER:</w:t>
      </w:r>
      <w:r>
        <w:rPr>
          <w:rStyle w:val="Kop2Char"/>
        </w:rPr>
        <w:t xml:space="preserve"> </w:t>
      </w:r>
      <w:r>
        <w:t>Zorgverzekeraar VGZ</w:t>
      </w:r>
    </w:p>
    <w:p w14:paraId="19AA92FD" w14:textId="77777777" w:rsidR="009274ED" w:rsidRDefault="00050F7B">
      <w:pPr>
        <w:tabs>
          <w:tab w:val="left" w:pos="2835"/>
          <w:tab w:val="left" w:pos="5812"/>
        </w:tabs>
      </w:pPr>
      <w:r w:rsidRPr="00BA776E">
        <w:rPr>
          <w:rStyle w:val="Kop2Char"/>
        </w:rPr>
        <w:t xml:space="preserve">BRANCHE: </w:t>
      </w:r>
      <w:r w:rsidRPr="00BA776E">
        <w:t>Zorgverzekeraar</w:t>
      </w:r>
      <w:r w:rsidRPr="00BA776E">
        <w:tab/>
      </w:r>
      <w:r w:rsidRPr="00BA776E">
        <w:rPr>
          <w:rStyle w:val="Kop2Char"/>
        </w:rPr>
        <w:t xml:space="preserve">PERIODE: </w:t>
      </w:r>
      <w:r w:rsidRPr="00BA776E">
        <w:t>feb 2020 - jun 2020</w:t>
      </w:r>
    </w:p>
    <w:p w14:paraId="3D5D6908" w14:textId="77777777" w:rsidR="009274ED" w:rsidRDefault="00050F7B">
      <w:pPr>
        <w:tabs>
          <w:tab w:val="left" w:pos="2835"/>
        </w:tabs>
      </w:pPr>
      <w:r w:rsidRPr="00CD47AA">
        <w:rPr>
          <w:rStyle w:val="Kop2Char"/>
        </w:rPr>
        <w:t>ROL:</w:t>
      </w:r>
      <w:r>
        <w:rPr>
          <w:rStyle w:val="Kop2Char"/>
        </w:rPr>
        <w:t xml:space="preserve"> </w:t>
      </w:r>
      <w:r>
        <w:t>Software Engineer</w:t>
      </w:r>
    </w:p>
    <w:p w14:paraId="249CAFFA" w14:textId="564BB8A7" w:rsidR="009274ED" w:rsidRDefault="00050F7B">
      <w:r w:rsidRPr="6F8A6081">
        <w:rPr>
          <w:b/>
          <w:bCs/>
        </w:rPr>
        <w:t>OMSCHRIJVING:</w:t>
      </w:r>
      <w:r>
        <w:t xml:space="preserve"> Voor VGZ heeft </w:t>
      </w:r>
      <w:del w:id="24" w:author="Linda Muller-Kessels" w:date="2021-04-30T09:20:00Z">
        <w:r w:rsidR="6A0D092F" w:rsidDel="00D400F6">
          <w:delText>Martijn</w:delText>
        </w:r>
      </w:del>
      <w:ins w:id="25" w:author="Linda Muller-Kessels" w:date="2021-04-30T09:20:00Z">
        <w:r w:rsidR="00D400F6">
          <w:t>X</w:t>
        </w:r>
      </w:ins>
      <w:r>
        <w:t xml:space="preserve"> aan twee applicaties gewerkt in multidisciplinaire DevOps teams: de Zorgzoeker en Apollo. Voor beide applicaties wordt </w:t>
      </w:r>
      <w:proofErr w:type="spellStart"/>
      <w:r>
        <w:t>Azure</w:t>
      </w:r>
      <w:proofErr w:type="spellEnd"/>
      <w:r>
        <w:t xml:space="preserve"> DevOps gebruikt voor o.a. Scrum boards, source control, cloud hosting.</w:t>
      </w:r>
    </w:p>
    <w:p w14:paraId="45FB0818" w14:textId="77777777" w:rsidR="009274ED" w:rsidRDefault="009274ED"/>
    <w:p w14:paraId="762733EC" w14:textId="08EF5393" w:rsidR="009274ED" w:rsidRDefault="00050F7B">
      <w:r>
        <w:t xml:space="preserve">De Zorgzoeker is een onderdeel van de publieke websites van alle merklabels van VGZ en heeft op de drukste momenten duizenden </w:t>
      </w:r>
      <w:proofErr w:type="spellStart"/>
      <w:r>
        <w:t>requests</w:t>
      </w:r>
      <w:proofErr w:type="spellEnd"/>
      <w:r>
        <w:t xml:space="preserve"> per uur. De Zorgzoeker is een complexe zoekmachine waar een </w:t>
      </w:r>
      <w:r>
        <w:lastRenderedPageBreak/>
        <w:t xml:space="preserve">gebruiker zoekt naar zorgaanbieders (bijvoorbeeld een huisartsenpraktijk) binnen een bepaald gebied. Voor de Zorgzoeker heeft </w:t>
      </w:r>
      <w:del w:id="26" w:author="Linda Muller-Kessels" w:date="2021-04-30T09:20:00Z">
        <w:r w:rsidR="6A0D092F" w:rsidDel="00D400F6">
          <w:delText>Martijn</w:delText>
        </w:r>
      </w:del>
      <w:ins w:id="27" w:author="Linda Muller-Kessels" w:date="2021-04-30T09:20:00Z">
        <w:r w:rsidR="00D400F6">
          <w:t>X</w:t>
        </w:r>
      </w:ins>
      <w:r>
        <w:t xml:space="preserve"> gewerkt aan de API met ASP.NET Core 3.1 MVC. Eerst heeft hij </w:t>
      </w:r>
      <w:proofErr w:type="spellStart"/>
      <w:r>
        <w:t>refactoring</w:t>
      </w:r>
      <w:proofErr w:type="spellEnd"/>
      <w:r>
        <w:t xml:space="preserve"> gedaan en daar uitbreiding van de API. </w:t>
      </w:r>
      <w:proofErr w:type="spellStart"/>
      <w:r w:rsidRPr="00F0197C">
        <w:rPr>
          <w:lang w:val="en-US"/>
        </w:rPr>
        <w:t>Deze</w:t>
      </w:r>
      <w:proofErr w:type="spellEnd"/>
      <w:r w:rsidRPr="00F0197C">
        <w:rPr>
          <w:lang w:val="en-US"/>
        </w:rPr>
        <w:t xml:space="preserve"> API </w:t>
      </w:r>
      <w:proofErr w:type="spellStart"/>
      <w:r w:rsidRPr="00F0197C">
        <w:rPr>
          <w:lang w:val="en-US"/>
        </w:rPr>
        <w:t>haalt</w:t>
      </w:r>
      <w:proofErr w:type="spellEnd"/>
      <w:r w:rsidRPr="00F0197C">
        <w:rPr>
          <w:lang w:val="en-US"/>
        </w:rPr>
        <w:t xml:space="preserve"> data </w:t>
      </w:r>
      <w:proofErr w:type="spellStart"/>
      <w:r w:rsidRPr="00F0197C">
        <w:rPr>
          <w:lang w:val="en-US"/>
        </w:rPr>
        <w:t>uit</w:t>
      </w:r>
      <w:proofErr w:type="spellEnd"/>
      <w:r w:rsidRPr="00F0197C">
        <w:rPr>
          <w:lang w:val="en-US"/>
        </w:rPr>
        <w:t xml:space="preserve"> een Azure Cognitive Search service </w:t>
      </w:r>
      <w:proofErr w:type="spellStart"/>
      <w:r w:rsidRPr="00F0197C">
        <w:rPr>
          <w:lang w:val="en-US"/>
        </w:rPr>
        <w:t>m.b.v</w:t>
      </w:r>
      <w:proofErr w:type="spellEnd"/>
      <w:r w:rsidRPr="00F0197C">
        <w:rPr>
          <w:lang w:val="en-US"/>
        </w:rPr>
        <w:t xml:space="preserve">. OData queries. </w:t>
      </w:r>
      <w:r>
        <w:t xml:space="preserve">Deze data wordt samengevoegd met data uit een andere API en uiteindelijk ontsloten voor de front-end. Verder heeft </w:t>
      </w:r>
      <w:del w:id="28" w:author="Linda Muller-Kessels" w:date="2021-04-30T09:20:00Z">
        <w:r w:rsidR="6A0D092F" w:rsidDel="00D400F6">
          <w:delText>Martijn</w:delText>
        </w:r>
      </w:del>
      <w:ins w:id="29" w:author="Linda Muller-Kessels" w:date="2021-04-30T09:20:00Z">
        <w:r w:rsidR="00D400F6">
          <w:t>X</w:t>
        </w:r>
      </w:ins>
      <w:r>
        <w:t xml:space="preserve"> de </w:t>
      </w:r>
      <w:proofErr w:type="spellStart"/>
      <w:r>
        <w:t>build</w:t>
      </w:r>
      <w:proofErr w:type="spellEnd"/>
      <w:r>
        <w:t xml:space="preserve"> en release pipelines (CI</w:t>
      </w:r>
      <w:r w:rsidR="1956D40C">
        <w:t xml:space="preserve"> / </w:t>
      </w:r>
      <w:r>
        <w:t xml:space="preserve">CD) voor de Zorgzoeker gemaakt in </w:t>
      </w:r>
      <w:proofErr w:type="spellStart"/>
      <w:r>
        <w:t>Azure</w:t>
      </w:r>
      <w:proofErr w:type="spellEnd"/>
      <w:r>
        <w:t xml:space="preserve"> DevOps.</w:t>
      </w:r>
    </w:p>
    <w:p w14:paraId="049F31CB" w14:textId="77777777" w:rsidR="009274ED" w:rsidRDefault="009274ED"/>
    <w:p w14:paraId="521BA3A3" w14:textId="103EFA47" w:rsidR="009274ED" w:rsidRDefault="00050F7B">
      <w:r>
        <w:t xml:space="preserve">Apollo is een interne tool met 700+ gebruikers. De tool wordt onder andere gebruikt door callcentermedewerkers van alle merklabels van VGZ. Ze gebruiken Apollo om klantgegevens op te halen en om administratieve acties uit te voeren. </w:t>
      </w:r>
      <w:del w:id="30" w:author="Linda Muller-Kessels" w:date="2021-04-30T09:20:00Z">
        <w:r w:rsidR="6A0D092F" w:rsidDel="00D400F6">
          <w:delText>Martijn</w:delText>
        </w:r>
      </w:del>
      <w:ins w:id="31" w:author="Linda Muller-Kessels" w:date="2021-04-30T09:20:00Z">
        <w:r w:rsidR="00D400F6">
          <w:t>X</w:t>
        </w:r>
      </w:ins>
      <w:r>
        <w:t xml:space="preserve"> heeft voor Apollo verschillende onderdelen ontwikkeld. </w:t>
      </w:r>
      <w:del w:id="32" w:author="Linda Muller-Kessels" w:date="2021-04-30T09:20:00Z">
        <w:r w:rsidR="6A0D092F" w:rsidDel="00D400F6">
          <w:delText>Martijn</w:delText>
        </w:r>
      </w:del>
      <w:ins w:id="33" w:author="Linda Muller-Kessels" w:date="2021-04-30T09:20:00Z">
        <w:r w:rsidR="00D400F6">
          <w:t>X</w:t>
        </w:r>
      </w:ins>
      <w:r>
        <w:t xml:space="preserve"> heeft ontwikkeld aan zowel de front-end met </w:t>
      </w:r>
      <w:proofErr w:type="spellStart"/>
      <w:r>
        <w:t>Angular</w:t>
      </w:r>
      <w:proofErr w:type="spellEnd"/>
      <w:r>
        <w:t xml:space="preserve"> 8 als </w:t>
      </w:r>
      <w:proofErr w:type="spellStart"/>
      <w:r>
        <w:t>back-end</w:t>
      </w:r>
      <w:proofErr w:type="spellEnd"/>
      <w:r>
        <w:t xml:space="preserve"> met ASP.NET Core 3.1 MVC. De koppeling tussen front- en </w:t>
      </w:r>
      <w:proofErr w:type="spellStart"/>
      <w:r>
        <w:t>back-end</w:t>
      </w:r>
      <w:proofErr w:type="spellEnd"/>
      <w:r>
        <w:t xml:space="preserve"> is gedaan m.b.v. Swagger. Daarnaast heeft </w:t>
      </w:r>
      <w:del w:id="34" w:author="Linda Muller-Kessels" w:date="2021-04-30T09:20:00Z">
        <w:r w:rsidR="6A0D092F" w:rsidDel="00D400F6">
          <w:delText>Martijn</w:delText>
        </w:r>
      </w:del>
      <w:ins w:id="35" w:author="Linda Muller-Kessels" w:date="2021-04-30T09:20:00Z">
        <w:r w:rsidR="00D400F6">
          <w:t>X</w:t>
        </w:r>
      </w:ins>
      <w:r>
        <w:t xml:space="preserve"> gewerkt aan geautomatiseerde tests via Selenium met behulp van </w:t>
      </w:r>
      <w:proofErr w:type="spellStart"/>
      <w:r>
        <w:t>SpecFlow</w:t>
      </w:r>
      <w:proofErr w:type="spellEnd"/>
      <w:r>
        <w:t>.</w:t>
      </w:r>
    </w:p>
    <w:p w14:paraId="4239FB3A" w14:textId="14A72DE8"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C# .NET, HTML5, JavaScript</w:t>
      </w:r>
      <w:r w:rsidR="1956D40C" w:rsidRPr="00F0197C">
        <w:rPr>
          <w:lang w:val="en-US"/>
        </w:rPr>
        <w:t xml:space="preserve"> / </w:t>
      </w:r>
      <w:r w:rsidRPr="00F0197C">
        <w:rPr>
          <w:lang w:val="en-US"/>
        </w:rPr>
        <w:t xml:space="preserve">TypeScript, CSS3, SASS, Angular 8, </w:t>
      </w:r>
      <w:proofErr w:type="spellStart"/>
      <w:r w:rsidRPr="00F0197C">
        <w:rPr>
          <w:lang w:val="en-US"/>
        </w:rPr>
        <w:t>RxJS</w:t>
      </w:r>
      <w:proofErr w:type="spellEnd"/>
      <w:r w:rsidRPr="00F0197C">
        <w:rPr>
          <w:lang w:val="en-US"/>
        </w:rPr>
        <w:t xml:space="preserve">, </w:t>
      </w:r>
      <w:proofErr w:type="spellStart"/>
      <w:r w:rsidRPr="00F0197C">
        <w:rPr>
          <w:lang w:val="en-US"/>
        </w:rPr>
        <w:t>MSTest</w:t>
      </w:r>
      <w:proofErr w:type="spellEnd"/>
      <w:r w:rsidRPr="00F0197C">
        <w:rPr>
          <w:lang w:val="en-US"/>
        </w:rPr>
        <w:t xml:space="preserve">, </w:t>
      </w:r>
      <w:proofErr w:type="spellStart"/>
      <w:r w:rsidRPr="00F0197C">
        <w:rPr>
          <w:lang w:val="en-US"/>
        </w:rPr>
        <w:t>nUnit</w:t>
      </w:r>
      <w:proofErr w:type="spellEnd"/>
      <w:r w:rsidRPr="00F0197C">
        <w:rPr>
          <w:lang w:val="en-US"/>
        </w:rPr>
        <w:t xml:space="preserve">, </w:t>
      </w:r>
      <w:proofErr w:type="spellStart"/>
      <w:r w:rsidRPr="00F0197C">
        <w:rPr>
          <w:lang w:val="en-US"/>
        </w:rPr>
        <w:t>Moq</w:t>
      </w:r>
      <w:proofErr w:type="spellEnd"/>
      <w:r w:rsidRPr="00F0197C">
        <w:rPr>
          <w:lang w:val="en-US"/>
        </w:rPr>
        <w:t xml:space="preserve">, </w:t>
      </w:r>
      <w:proofErr w:type="spellStart"/>
      <w:r w:rsidRPr="00F0197C">
        <w:rPr>
          <w:lang w:val="en-US"/>
        </w:rPr>
        <w:t>AutoFixture</w:t>
      </w:r>
      <w:proofErr w:type="spellEnd"/>
      <w:r w:rsidRPr="00F0197C">
        <w:rPr>
          <w:lang w:val="en-US"/>
        </w:rPr>
        <w:t xml:space="preserve">, Postman tests, ASP.NET Core 3.1, MVC, REST, RESTful API, Azure DevOps, YAML, Swagger, Selenium, </w:t>
      </w:r>
      <w:proofErr w:type="spellStart"/>
      <w:r w:rsidRPr="00F0197C">
        <w:rPr>
          <w:lang w:val="en-US"/>
        </w:rPr>
        <w:t>SpecFlow</w:t>
      </w:r>
      <w:proofErr w:type="spellEnd"/>
      <w:r w:rsidRPr="00F0197C">
        <w:rPr>
          <w:lang w:val="en-US"/>
        </w:rPr>
        <w:t>, Continuous Integration</w:t>
      </w:r>
      <w:r w:rsidR="1956D40C" w:rsidRPr="00F0197C">
        <w:rPr>
          <w:lang w:val="en-US"/>
        </w:rPr>
        <w:t xml:space="preserve"> / </w:t>
      </w:r>
      <w:r w:rsidRPr="00F0197C">
        <w:rPr>
          <w:lang w:val="en-US"/>
        </w:rPr>
        <w:t>Continuous Delivery (CI</w:t>
      </w:r>
      <w:r w:rsidR="1956D40C" w:rsidRPr="00F0197C">
        <w:rPr>
          <w:lang w:val="en-US"/>
        </w:rPr>
        <w:t xml:space="preserve"> / </w:t>
      </w:r>
      <w:r w:rsidRPr="00F0197C">
        <w:rPr>
          <w:lang w:val="en-US"/>
        </w:rPr>
        <w:t>CD), JSON, IoC (Dependency Injection), Agile</w:t>
      </w:r>
      <w:r w:rsidR="1956D40C" w:rsidRPr="00F0197C">
        <w:rPr>
          <w:lang w:val="en-US"/>
        </w:rPr>
        <w:t xml:space="preserve"> / </w:t>
      </w:r>
      <w:r w:rsidRPr="00F0197C">
        <w:rPr>
          <w:lang w:val="en-US"/>
        </w:rPr>
        <w:t>Scrum, DevOps, Git, Visual Studio 2019, Visual Studio Code</w:t>
      </w:r>
    </w:p>
    <w:p w14:paraId="53128261" w14:textId="77777777" w:rsidR="009274ED" w:rsidRDefault="00D400F6">
      <w:pPr>
        <w:tabs>
          <w:tab w:val="left" w:pos="2835"/>
        </w:tabs>
      </w:pPr>
      <w:r>
        <w:pict w14:anchorId="6C9B8A47">
          <v:rect id="_x0000_i1026" style="width:0;height:1.5pt" o:hralign="center" o:bordertopcolor="this" o:borderleftcolor="this" o:borderbottomcolor="this" o:borderrightcolor="this" o:hrstd="t" o:hr="t" fillcolor="#a0a0a0" stroked="f"/>
        </w:pict>
      </w:r>
    </w:p>
    <w:p w14:paraId="02A7B560" w14:textId="77777777" w:rsidR="009274ED" w:rsidRDefault="00050F7B">
      <w:pPr>
        <w:tabs>
          <w:tab w:val="left" w:pos="2835"/>
        </w:tabs>
      </w:pPr>
      <w:r w:rsidRPr="00CD47AA">
        <w:rPr>
          <w:rStyle w:val="Kop2Char"/>
        </w:rPr>
        <w:t>PROJECT:</w:t>
      </w:r>
      <w:r>
        <w:rPr>
          <w:rStyle w:val="Kop2Char"/>
        </w:rPr>
        <w:t xml:space="preserve"> </w:t>
      </w:r>
      <w:r>
        <w:t xml:space="preserve">ASP.NET Core en </w:t>
      </w:r>
      <w:proofErr w:type="spellStart"/>
      <w:r>
        <w:t>Angular</w:t>
      </w:r>
      <w:proofErr w:type="spellEnd"/>
      <w:r>
        <w:t xml:space="preserve"> Ontwikkeling en Testautomatisering Recruitment Tool</w:t>
      </w:r>
    </w:p>
    <w:p w14:paraId="442C4472" w14:textId="77777777" w:rsidR="009274ED" w:rsidRDefault="00050F7B">
      <w:pPr>
        <w:tabs>
          <w:tab w:val="left" w:pos="2835"/>
        </w:tabs>
      </w:pPr>
      <w:r w:rsidRPr="00CD47AA">
        <w:rPr>
          <w:rStyle w:val="Kop2Char"/>
        </w:rPr>
        <w:t>OPDRACHTGEVER:</w:t>
      </w:r>
      <w:r>
        <w:rPr>
          <w:rStyle w:val="Kop2Char"/>
        </w:rPr>
        <w:t xml:space="preserve"> </w:t>
      </w:r>
      <w:r>
        <w:t>CIMSOLUTIONS B.V.</w:t>
      </w:r>
    </w:p>
    <w:p w14:paraId="11D04340" w14:textId="77777777" w:rsidR="009274ED" w:rsidRDefault="00050F7B">
      <w:pPr>
        <w:tabs>
          <w:tab w:val="left" w:pos="2835"/>
          <w:tab w:val="left" w:pos="5812"/>
        </w:tabs>
      </w:pPr>
      <w:r w:rsidRPr="00BA776E">
        <w:rPr>
          <w:rStyle w:val="Kop2Char"/>
        </w:rPr>
        <w:t xml:space="preserve">BRANCHE: </w:t>
      </w:r>
      <w:r w:rsidRPr="00BA776E">
        <w:t>Innovatieproject</w:t>
      </w:r>
      <w:r w:rsidRPr="00BA776E">
        <w:tab/>
      </w:r>
      <w:r w:rsidRPr="00BA776E">
        <w:rPr>
          <w:rStyle w:val="Kop2Char"/>
        </w:rPr>
        <w:t xml:space="preserve">PERIODE: </w:t>
      </w:r>
      <w:r w:rsidRPr="00BA776E">
        <w:t>okt 2019 - feb 2020</w:t>
      </w:r>
    </w:p>
    <w:p w14:paraId="1F0CB72F" w14:textId="77777777" w:rsidR="009274ED" w:rsidRDefault="00050F7B">
      <w:pPr>
        <w:tabs>
          <w:tab w:val="left" w:pos="2835"/>
        </w:tabs>
      </w:pPr>
      <w:r w:rsidRPr="00CD47AA">
        <w:rPr>
          <w:rStyle w:val="Kop2Char"/>
        </w:rPr>
        <w:t>ROL:</w:t>
      </w:r>
      <w:r>
        <w:rPr>
          <w:rStyle w:val="Kop2Char"/>
        </w:rPr>
        <w:t xml:space="preserve"> </w:t>
      </w:r>
      <w:r>
        <w:t>Software Engineer</w:t>
      </w:r>
    </w:p>
    <w:p w14:paraId="2AF51D5E" w14:textId="300EBAA9" w:rsidR="009274ED" w:rsidRDefault="00050F7B">
      <w:r w:rsidRPr="6407E4CE">
        <w:rPr>
          <w:b/>
          <w:bCs/>
        </w:rPr>
        <w:t>OMSCHRIJVING:</w:t>
      </w:r>
      <w:r>
        <w:t xml:space="preserve"> Dit is een innovatieproject. Het doel van de Recruitment Tool is om ingezet te worden bij beurzen, om stands aantrekkelijker te maken en om persoonsgegevens te verzamelen. De tool gebruikt hiervoor een spel dat zich afspeelt op een groot scherm. Spelers kunnen met hun eigen smartphone een QR-code scannen om mee te spelen. Spelers bedienen met hun smartphone het spel op het grote scherm. Voordat ze kunnen spelen, moeten spelers hun persoonsgegevens achterlaten. Deze gegevens worden verstuurd naar afdeling recruitment. De tool is een webapplicatie. Zowel de smartphones als het grote scherm zijn web-clients. Voor de webapplicatie is gebruikgemaakt van ASP.NET Core en </w:t>
      </w:r>
      <w:proofErr w:type="spellStart"/>
      <w:r>
        <w:t>Angular</w:t>
      </w:r>
      <w:proofErr w:type="spellEnd"/>
      <w:r>
        <w:t xml:space="preserve"> 8. Voor dit project is gebruikgemaakt van </w:t>
      </w:r>
      <w:proofErr w:type="spellStart"/>
      <w:r>
        <w:t>Azure</w:t>
      </w:r>
      <w:proofErr w:type="spellEnd"/>
      <w:r>
        <w:t xml:space="preserve"> DevOps voor o.a. Scrum-board, Git-</w:t>
      </w:r>
      <w:proofErr w:type="spellStart"/>
      <w:r>
        <w:t>repository</w:t>
      </w:r>
      <w:proofErr w:type="spellEnd"/>
      <w:r>
        <w:t>, CI</w:t>
      </w:r>
      <w:r w:rsidR="1956D40C">
        <w:t xml:space="preserve"> / </w:t>
      </w:r>
      <w:r>
        <w:t>CD pipelines, en Wiki.</w:t>
      </w:r>
    </w:p>
    <w:p w14:paraId="62486C05" w14:textId="77777777" w:rsidR="009274ED" w:rsidRDefault="009274ED"/>
    <w:p w14:paraId="01D1FA39" w14:textId="335441A4" w:rsidR="009274ED" w:rsidRDefault="6A0D092F">
      <w:del w:id="36" w:author="Linda Muller-Kessels" w:date="2021-04-30T09:20:00Z">
        <w:r w:rsidDel="00D400F6">
          <w:delText>Martijn</w:delText>
        </w:r>
      </w:del>
      <w:ins w:id="37" w:author="Linda Muller-Kessels" w:date="2021-04-30T09:20:00Z">
        <w:r w:rsidR="00D400F6">
          <w:t>X</w:t>
        </w:r>
      </w:ins>
      <w:r w:rsidR="00050F7B">
        <w:t xml:space="preserve"> heeft voor dit project de CI</w:t>
      </w:r>
      <w:r w:rsidR="1956D40C">
        <w:t xml:space="preserve"> / </w:t>
      </w:r>
      <w:r w:rsidR="00050F7B">
        <w:t xml:space="preserve">CD pipeline opgezet in </w:t>
      </w:r>
      <w:proofErr w:type="spellStart"/>
      <w:r w:rsidR="00050F7B">
        <w:t>Azure</w:t>
      </w:r>
      <w:proofErr w:type="spellEnd"/>
      <w:r w:rsidR="00050F7B">
        <w:t xml:space="preserve"> DevOps, om geautomatiseerd te integreren, testen en </w:t>
      </w:r>
      <w:proofErr w:type="spellStart"/>
      <w:r w:rsidR="00050F7B">
        <w:t>deployen</w:t>
      </w:r>
      <w:proofErr w:type="spellEnd"/>
      <w:r w:rsidR="00050F7B">
        <w:t xml:space="preserve">. De testprojecten heeft hij opgezet met behulp van </w:t>
      </w:r>
      <w:proofErr w:type="spellStart"/>
      <w:r w:rsidR="00050F7B">
        <w:t>xUnit</w:t>
      </w:r>
      <w:proofErr w:type="spellEnd"/>
      <w:r w:rsidR="00050F7B">
        <w:t xml:space="preserve"> en Selenium. Hiermee kunnen alle Ontwikkelaars en Testers automatische testen maken, die door de CI</w:t>
      </w:r>
      <w:r w:rsidR="1956D40C">
        <w:t xml:space="preserve"> / </w:t>
      </w:r>
      <w:r w:rsidR="00050F7B">
        <w:t xml:space="preserve">CD pipeline worden uitgevoerd. Daarnaast heeft </w:t>
      </w:r>
      <w:del w:id="38" w:author="Linda Muller-Kessels" w:date="2021-04-30T09:20:00Z">
        <w:r w:rsidDel="00D400F6">
          <w:delText>Martijn</w:delText>
        </w:r>
      </w:del>
      <w:ins w:id="39" w:author="Linda Muller-Kessels" w:date="2021-04-30T09:20:00Z">
        <w:r w:rsidR="00D400F6">
          <w:t>X</w:t>
        </w:r>
      </w:ins>
      <w:r w:rsidR="00050F7B">
        <w:t xml:space="preserve"> software ontwikkeld en testen geschreven voor verschillende onderdelen van de Recruitment Tool, zoals het versturen van persoonsgegevens naar het recruitment team en het weergeven van de spelwereld m.b.v. het HTML5 &lt;canvas&gt; element.</w:t>
      </w:r>
    </w:p>
    <w:p w14:paraId="5A221784" w14:textId="6120C36D"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C# .NET, HTML5, JavaScript</w:t>
      </w:r>
      <w:r w:rsidR="1956D40C" w:rsidRPr="00F0197C">
        <w:rPr>
          <w:lang w:val="en-US"/>
        </w:rPr>
        <w:t xml:space="preserve"> / </w:t>
      </w:r>
      <w:r w:rsidRPr="00F0197C">
        <w:rPr>
          <w:lang w:val="en-US"/>
        </w:rPr>
        <w:t xml:space="preserve">TypeScript, CSS3, </w:t>
      </w:r>
      <w:proofErr w:type="spellStart"/>
      <w:r w:rsidRPr="00F0197C">
        <w:rPr>
          <w:lang w:val="en-US"/>
        </w:rPr>
        <w:t>xUnit</w:t>
      </w:r>
      <w:proofErr w:type="spellEnd"/>
      <w:r w:rsidRPr="00F0197C">
        <w:rPr>
          <w:lang w:val="en-US"/>
        </w:rPr>
        <w:t>, Selenium, ASP.NET Core, MVC, REST, Angular 8, Azure DevOps, YAML, Continuous Integration</w:t>
      </w:r>
      <w:r w:rsidR="1956D40C" w:rsidRPr="00F0197C">
        <w:rPr>
          <w:lang w:val="en-US"/>
        </w:rPr>
        <w:t xml:space="preserve"> / </w:t>
      </w:r>
      <w:r w:rsidRPr="00F0197C">
        <w:rPr>
          <w:lang w:val="en-US"/>
        </w:rPr>
        <w:t>Continuous Delivery (CI</w:t>
      </w:r>
      <w:r w:rsidR="1956D40C" w:rsidRPr="00F0197C">
        <w:rPr>
          <w:lang w:val="en-US"/>
        </w:rPr>
        <w:t xml:space="preserve"> / </w:t>
      </w:r>
      <w:r w:rsidRPr="00F0197C">
        <w:rPr>
          <w:lang w:val="en-US"/>
        </w:rPr>
        <w:t>CD), JSON, IoC (Dependency Injection), Agile</w:t>
      </w:r>
      <w:r w:rsidR="1956D40C" w:rsidRPr="00F0197C">
        <w:rPr>
          <w:lang w:val="en-US"/>
        </w:rPr>
        <w:t xml:space="preserve"> / </w:t>
      </w:r>
      <w:r w:rsidRPr="00F0197C">
        <w:rPr>
          <w:lang w:val="en-US"/>
        </w:rPr>
        <w:t>Scrum, Git</w:t>
      </w:r>
    </w:p>
    <w:p w14:paraId="4101652C" w14:textId="77777777" w:rsidR="009274ED" w:rsidRDefault="00D400F6">
      <w:pPr>
        <w:tabs>
          <w:tab w:val="left" w:pos="2835"/>
        </w:tabs>
      </w:pPr>
      <w:r>
        <w:pict w14:anchorId="7A6D2874">
          <v:rect id="_x0000_i1027" style="width:0;height:1.5pt" o:hralign="center" o:bordertopcolor="this" o:borderleftcolor="this" o:borderbottomcolor="this" o:borderrightcolor="this" o:hrstd="t" o:hr="t" fillcolor="#a0a0a0" stroked="f"/>
        </w:pict>
      </w:r>
    </w:p>
    <w:p w14:paraId="30CAB59D" w14:textId="77777777" w:rsidR="009274ED" w:rsidRDefault="00050F7B">
      <w:pPr>
        <w:tabs>
          <w:tab w:val="left" w:pos="2835"/>
        </w:tabs>
      </w:pPr>
      <w:r w:rsidRPr="00CD47AA">
        <w:rPr>
          <w:rStyle w:val="Kop2Char"/>
        </w:rPr>
        <w:t>PROJECT:</w:t>
      </w:r>
      <w:r>
        <w:rPr>
          <w:rStyle w:val="Kop2Char"/>
        </w:rPr>
        <w:t xml:space="preserve"> </w:t>
      </w:r>
      <w:r>
        <w:t xml:space="preserve">C# .NET Ontwikkelen en </w:t>
      </w:r>
      <w:proofErr w:type="spellStart"/>
      <w:r>
        <w:t>deployen</w:t>
      </w:r>
      <w:proofErr w:type="spellEnd"/>
      <w:r>
        <w:t xml:space="preserve"> webapplicatie </w:t>
      </w:r>
      <w:proofErr w:type="spellStart"/>
      <w:r>
        <w:t>PenB</w:t>
      </w:r>
      <w:proofErr w:type="spellEnd"/>
    </w:p>
    <w:p w14:paraId="57C380BE" w14:textId="77777777" w:rsidR="009274ED" w:rsidRDefault="00050F7B">
      <w:pPr>
        <w:tabs>
          <w:tab w:val="left" w:pos="2835"/>
        </w:tabs>
      </w:pPr>
      <w:r w:rsidRPr="00CD47AA">
        <w:rPr>
          <w:rStyle w:val="Kop2Char"/>
        </w:rPr>
        <w:t>OPDRACHTGEVER:</w:t>
      </w:r>
      <w:r>
        <w:rPr>
          <w:rStyle w:val="Kop2Char"/>
        </w:rPr>
        <w:t xml:space="preserve"> </w:t>
      </w:r>
      <w:r>
        <w:t>Rijkswaterstaat</w:t>
      </w:r>
    </w:p>
    <w:p w14:paraId="78D01CC8" w14:textId="77777777" w:rsidR="009274ED" w:rsidRDefault="00050F7B">
      <w:pPr>
        <w:tabs>
          <w:tab w:val="left" w:pos="2835"/>
          <w:tab w:val="left" w:pos="5812"/>
        </w:tabs>
      </w:pPr>
      <w:r w:rsidRPr="00BA776E">
        <w:rPr>
          <w:rStyle w:val="Kop2Char"/>
        </w:rPr>
        <w:t xml:space="preserve">BRANCHE: </w:t>
      </w:r>
      <w:r w:rsidRPr="00BA776E">
        <w:t>Overheid, Web</w:t>
      </w:r>
      <w:r w:rsidRPr="00BA776E">
        <w:tab/>
      </w:r>
      <w:r w:rsidRPr="00BA776E">
        <w:rPr>
          <w:rStyle w:val="Kop2Char"/>
        </w:rPr>
        <w:t xml:space="preserve">PERIODE: </w:t>
      </w:r>
      <w:r w:rsidRPr="00BA776E">
        <w:t>mei 2019 - sep 2019</w:t>
      </w:r>
    </w:p>
    <w:p w14:paraId="249673A6" w14:textId="77777777" w:rsidR="009274ED" w:rsidRDefault="00050F7B">
      <w:pPr>
        <w:tabs>
          <w:tab w:val="left" w:pos="2835"/>
        </w:tabs>
      </w:pPr>
      <w:r w:rsidRPr="00CD47AA">
        <w:rPr>
          <w:rStyle w:val="Kop2Char"/>
        </w:rPr>
        <w:t>ROL:</w:t>
      </w:r>
      <w:r>
        <w:rPr>
          <w:rStyle w:val="Kop2Char"/>
        </w:rPr>
        <w:t xml:space="preserve"> </w:t>
      </w:r>
      <w:r>
        <w:t>Software Engineer</w:t>
      </w:r>
    </w:p>
    <w:p w14:paraId="4F050222" w14:textId="77777777" w:rsidR="009274ED" w:rsidRDefault="00050F7B">
      <w:r>
        <w:rPr>
          <w:b/>
        </w:rPr>
        <w:t>OMSCHRIJVING:</w:t>
      </w:r>
      <w:r>
        <w:t xml:space="preserve"> Rijkswaterstaat gebruikt de bestaande ASP.NET webapplicatie Proefvakken en Boorkernen (</w:t>
      </w:r>
      <w:proofErr w:type="spellStart"/>
      <w:r>
        <w:t>PenB</w:t>
      </w:r>
      <w:proofErr w:type="spellEnd"/>
      <w:r>
        <w:t xml:space="preserve">) voor de opslag van informatie over het testasfalt van de Nederlandse wegen. Dit testasfalt is opgedeeld in proefvakken op verschillende locaties van de Nederlandse wegen. Uit de proefvakken worden cilindrische monsters geboord, de zogeheten boorkernen. Meerdere componenten van </w:t>
      </w:r>
      <w:proofErr w:type="spellStart"/>
      <w:r>
        <w:t>PenB</w:t>
      </w:r>
      <w:proofErr w:type="spellEnd"/>
      <w:r>
        <w:t xml:space="preserve"> waren toe aan een upgrade, evenals de Server.</w:t>
      </w:r>
    </w:p>
    <w:p w14:paraId="4B99056E" w14:textId="77777777" w:rsidR="009274ED" w:rsidRDefault="009274ED"/>
    <w:p w14:paraId="7296BCDB" w14:textId="7F71F4FB" w:rsidR="009274ED" w:rsidRDefault="6A0D092F">
      <w:del w:id="40" w:author="Linda Muller-Kessels" w:date="2021-04-30T09:20:00Z">
        <w:r w:rsidDel="00D400F6">
          <w:delText>Martijn</w:delText>
        </w:r>
      </w:del>
      <w:ins w:id="41" w:author="Linda Muller-Kessels" w:date="2021-04-30T09:20:00Z">
        <w:r w:rsidR="00D400F6">
          <w:t>X</w:t>
        </w:r>
      </w:ins>
      <w:r w:rsidR="00050F7B">
        <w:t xml:space="preserve"> heeft een diverse aanpassingen en upgrades aan </w:t>
      </w:r>
      <w:proofErr w:type="spellStart"/>
      <w:r w:rsidR="00050F7B">
        <w:t>PenB</w:t>
      </w:r>
      <w:proofErr w:type="spellEnd"/>
      <w:r w:rsidR="00050F7B">
        <w:t xml:space="preserve"> uitgevoerd in opdracht van Rijkswaterstaat. Hij heeft het versiebeheer van </w:t>
      </w:r>
      <w:proofErr w:type="spellStart"/>
      <w:r w:rsidR="00050F7B">
        <w:t>PenB</w:t>
      </w:r>
      <w:proofErr w:type="spellEnd"/>
      <w:r w:rsidR="00050F7B">
        <w:t xml:space="preserve"> gemigreerd naar </w:t>
      </w:r>
      <w:proofErr w:type="spellStart"/>
      <w:r w:rsidR="00050F7B">
        <w:t>BitBucket</w:t>
      </w:r>
      <w:proofErr w:type="spellEnd"/>
      <w:r w:rsidR="00050F7B">
        <w:t xml:space="preserve"> (Git). </w:t>
      </w:r>
      <w:del w:id="42" w:author="Linda Muller-Kessels" w:date="2021-04-30T09:20:00Z">
        <w:r w:rsidDel="00D400F6">
          <w:delText>Martijn</w:delText>
        </w:r>
      </w:del>
      <w:ins w:id="43" w:author="Linda Muller-Kessels" w:date="2021-04-30T09:20:00Z">
        <w:r w:rsidR="00D400F6">
          <w:t>X</w:t>
        </w:r>
      </w:ins>
      <w:r w:rsidR="00050F7B">
        <w:t xml:space="preserve"> heeft de ASP.NET versie van de website geüpgraded van 3.5 naar 4.7.2. Hij heeft de SQL Server versie geüpgraded van 2008 naar 2016. Daarnaast heeft </w:t>
      </w:r>
      <w:del w:id="44" w:author="Linda Muller-Kessels" w:date="2021-04-30T09:20:00Z">
        <w:r w:rsidDel="00D400F6">
          <w:delText>Martijn</w:delText>
        </w:r>
      </w:del>
      <w:ins w:id="45" w:author="Linda Muller-Kessels" w:date="2021-04-30T09:20:00Z">
        <w:r w:rsidR="00D400F6">
          <w:t>X</w:t>
        </w:r>
      </w:ins>
      <w:r w:rsidR="00050F7B">
        <w:t xml:space="preserve"> een verouderde module herschreven i.v.m. performance en compatibiliteit redenen. Deze module heeft als taak gegevens importeren en exporteren van verschillende gegevens van en naar Excel vanuit de applicatie. Verder heeft </w:t>
      </w:r>
      <w:del w:id="46" w:author="Linda Muller-Kessels" w:date="2021-04-30T09:20:00Z">
        <w:r w:rsidDel="00D400F6">
          <w:delText>Martijn</w:delText>
        </w:r>
      </w:del>
      <w:ins w:id="47" w:author="Linda Muller-Kessels" w:date="2021-04-30T09:20:00Z">
        <w:r w:rsidR="00D400F6">
          <w:t>X</w:t>
        </w:r>
      </w:ins>
      <w:r w:rsidR="00050F7B">
        <w:t xml:space="preserve"> een aantal aanpassingen gedaan in de gebruikersinterface (GUI). Voor een groot deel van deze aanpassingen is gebruik gemaakt van SQL Server Reporting Services (SSRS).</w:t>
      </w:r>
    </w:p>
    <w:p w14:paraId="1299C43A" w14:textId="77777777" w:rsidR="009274ED" w:rsidRDefault="009274ED"/>
    <w:p w14:paraId="5A807BD9" w14:textId="51D02BA8" w:rsidR="009274ED" w:rsidRDefault="00050F7B">
      <w:r>
        <w:t xml:space="preserve">Naast het ontwikkelen viel het </w:t>
      </w:r>
      <w:proofErr w:type="spellStart"/>
      <w:r>
        <w:t>deployen</w:t>
      </w:r>
      <w:proofErr w:type="spellEnd"/>
      <w:r>
        <w:t xml:space="preserve"> van de webapplicatie onder de verantwoordelijkheden van </w:t>
      </w:r>
      <w:del w:id="48" w:author="Linda Muller-Kessels" w:date="2021-04-30T09:20:00Z">
        <w:r w:rsidR="6A0D092F" w:rsidDel="00D400F6">
          <w:delText>Martijn</w:delText>
        </w:r>
      </w:del>
      <w:ins w:id="49" w:author="Linda Muller-Kessels" w:date="2021-04-30T09:20:00Z">
        <w:r w:rsidR="00D400F6">
          <w:t>X</w:t>
        </w:r>
      </w:ins>
      <w:r>
        <w:t xml:space="preserve">. Dit heeft hij gedaan op een nieuwe, schone installatie van Windows Server 2016 omgeving met behulp van Internet Information Services (IIS). Om </w:t>
      </w:r>
      <w:proofErr w:type="spellStart"/>
      <w:r>
        <w:t>deployment</w:t>
      </w:r>
      <w:proofErr w:type="spellEnd"/>
      <w:r>
        <w:t xml:space="preserve"> issues te voorkomen in de productie</w:t>
      </w:r>
      <w:r w:rsidR="563DA4A5">
        <w:t>-</w:t>
      </w:r>
      <w:r>
        <w:t>omgeving, heeft hij eerst een Windows Server 2016 testomgeving opgezet met behulp van Hyper-V.</w:t>
      </w:r>
    </w:p>
    <w:p w14:paraId="4DDBEF00" w14:textId="77777777" w:rsidR="009274ED" w:rsidRDefault="009274ED"/>
    <w:p w14:paraId="3A58F849" w14:textId="77777777" w:rsidR="009274ED" w:rsidRDefault="00050F7B">
      <w:r>
        <w:t>Deze release is succesvol opgeleverd aan de klant.</w:t>
      </w:r>
    </w:p>
    <w:p w14:paraId="3A1E6464" w14:textId="2DDF6CD7"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 xml:space="preserve">C# .NET, Visual Studio, </w:t>
      </w:r>
      <w:proofErr w:type="spellStart"/>
      <w:r w:rsidRPr="00F0197C">
        <w:rPr>
          <w:lang w:val="en-US"/>
        </w:rPr>
        <w:t>BitBucket</w:t>
      </w:r>
      <w:proofErr w:type="spellEnd"/>
      <w:r w:rsidRPr="00F0197C">
        <w:rPr>
          <w:lang w:val="en-US"/>
        </w:rPr>
        <w:t>, Git, ASP.NET, ASPX View Engine, Web Forms, XML, XAML, HTML5, Windows Server 2008, Windows Server 2016, Internet Information Services (IIS), Microsoft SQL Server 2008, Microsoft SQL Server 2016, SQL Server Management Studio (SSMS), SQL Server Reporting Services (SSRS), Reporting Services Configuration Manager, Microsoft Excel, COM Interop (Excel import</w:t>
      </w:r>
      <w:r w:rsidR="1956D40C" w:rsidRPr="00F0197C">
        <w:rPr>
          <w:lang w:val="en-US"/>
        </w:rPr>
        <w:t xml:space="preserve"> / </w:t>
      </w:r>
      <w:r w:rsidRPr="00F0197C">
        <w:rPr>
          <w:lang w:val="en-US"/>
        </w:rPr>
        <w:t>export), Microsoft Hyper-V</w:t>
      </w:r>
    </w:p>
    <w:p w14:paraId="3461D779" w14:textId="77777777" w:rsidR="009274ED" w:rsidRDefault="00D400F6">
      <w:pPr>
        <w:tabs>
          <w:tab w:val="left" w:pos="2835"/>
        </w:tabs>
      </w:pPr>
      <w:r>
        <w:pict w14:anchorId="4DE7092B">
          <v:rect id="_x0000_i1028" style="width:0;height:1.5pt" o:hralign="center" o:bordertopcolor="this" o:borderleftcolor="this" o:borderbottomcolor="this" o:borderrightcolor="this" o:hrstd="t" o:hr="t" fillcolor="#a0a0a0" stroked="f"/>
        </w:pict>
      </w:r>
    </w:p>
    <w:p w14:paraId="489E4942" w14:textId="77777777" w:rsidR="009274ED" w:rsidRDefault="00050F7B">
      <w:pPr>
        <w:tabs>
          <w:tab w:val="left" w:pos="2835"/>
        </w:tabs>
      </w:pPr>
      <w:r w:rsidRPr="00CD47AA">
        <w:rPr>
          <w:rStyle w:val="Kop2Char"/>
        </w:rPr>
        <w:t>PROJECT:</w:t>
      </w:r>
      <w:r>
        <w:rPr>
          <w:rStyle w:val="Kop2Char"/>
        </w:rPr>
        <w:t xml:space="preserve"> </w:t>
      </w:r>
      <w:r>
        <w:t xml:space="preserve">Opzetten project en C# .NET ontwikkelen mobiele applicatie </w:t>
      </w:r>
      <w:proofErr w:type="spellStart"/>
      <w:r>
        <w:t>MiRo</w:t>
      </w:r>
      <w:proofErr w:type="spellEnd"/>
      <w:r>
        <w:t xml:space="preserve"> Zorgrobot</w:t>
      </w:r>
    </w:p>
    <w:p w14:paraId="739F2A76" w14:textId="77777777" w:rsidR="009274ED" w:rsidRDefault="00050F7B">
      <w:pPr>
        <w:tabs>
          <w:tab w:val="left" w:pos="2835"/>
        </w:tabs>
      </w:pPr>
      <w:r w:rsidRPr="00CD47AA">
        <w:rPr>
          <w:rStyle w:val="Kop2Char"/>
        </w:rPr>
        <w:t>OPDRACHTGEVER:</w:t>
      </w:r>
      <w:r>
        <w:rPr>
          <w:rStyle w:val="Kop2Char"/>
        </w:rPr>
        <w:t xml:space="preserve"> </w:t>
      </w:r>
      <w:r>
        <w:t>Zorginstellingen, CIMSOLUTIONS B.V.</w:t>
      </w:r>
    </w:p>
    <w:p w14:paraId="47EFBA15" w14:textId="77777777" w:rsidR="009274ED" w:rsidRDefault="00050F7B">
      <w:pPr>
        <w:tabs>
          <w:tab w:val="left" w:pos="2835"/>
          <w:tab w:val="left" w:pos="5812"/>
        </w:tabs>
      </w:pPr>
      <w:r w:rsidRPr="00BA776E">
        <w:rPr>
          <w:rStyle w:val="Kop2Char"/>
        </w:rPr>
        <w:t xml:space="preserve">BRANCHE: </w:t>
      </w:r>
      <w:r w:rsidRPr="00BA776E">
        <w:t>Zorg, Innovatieproject</w:t>
      </w:r>
      <w:r w:rsidRPr="00BA776E">
        <w:tab/>
      </w:r>
      <w:r w:rsidRPr="00BA776E">
        <w:rPr>
          <w:rStyle w:val="Kop2Char"/>
        </w:rPr>
        <w:t xml:space="preserve">PERIODE: </w:t>
      </w:r>
      <w:r w:rsidRPr="00BA776E">
        <w:t>mrt 2019 - okt 2019</w:t>
      </w:r>
    </w:p>
    <w:p w14:paraId="5261435A" w14:textId="77777777" w:rsidR="009274ED" w:rsidRDefault="00050F7B">
      <w:pPr>
        <w:tabs>
          <w:tab w:val="left" w:pos="2835"/>
        </w:tabs>
      </w:pPr>
      <w:r w:rsidRPr="00CD47AA">
        <w:rPr>
          <w:rStyle w:val="Kop2Char"/>
        </w:rPr>
        <w:t>ROL:</w:t>
      </w:r>
      <w:r>
        <w:rPr>
          <w:rStyle w:val="Kop2Char"/>
        </w:rPr>
        <w:t xml:space="preserve"> </w:t>
      </w:r>
      <w:r>
        <w:t>Software Engineer, Scrum Master</w:t>
      </w:r>
    </w:p>
    <w:p w14:paraId="20116701" w14:textId="0AF43832" w:rsidR="009274ED" w:rsidRDefault="00050F7B">
      <w:r w:rsidRPr="6407E4CE">
        <w:rPr>
          <w:b/>
          <w:bCs/>
        </w:rPr>
        <w:t>OMSCHRIJVING:</w:t>
      </w:r>
      <w:r>
        <w:t xml:space="preserve"> Het doel van het project is het ontwikkelen van de applicaties en besturingssoftware voor de zorgrobot met de naam </w:t>
      </w:r>
      <w:proofErr w:type="spellStart"/>
      <w:r>
        <w:t>MiRo</w:t>
      </w:r>
      <w:proofErr w:type="spellEnd"/>
      <w:r>
        <w:t xml:space="preserve">. </w:t>
      </w:r>
      <w:proofErr w:type="spellStart"/>
      <w:r>
        <w:t>MiRo</w:t>
      </w:r>
      <w:proofErr w:type="spellEnd"/>
      <w:r>
        <w:t xml:space="preserve"> is een programmeerbare robot van </w:t>
      </w:r>
      <w:proofErr w:type="spellStart"/>
      <w:r>
        <w:t>Consequential</w:t>
      </w:r>
      <w:proofErr w:type="spellEnd"/>
      <w:r>
        <w:t xml:space="preserve"> </w:t>
      </w:r>
      <w:proofErr w:type="spellStart"/>
      <w:r>
        <w:t>Robotics</w:t>
      </w:r>
      <w:proofErr w:type="spellEnd"/>
      <w:r>
        <w:t xml:space="preserve"> (https:</w:t>
      </w:r>
      <w:r w:rsidR="1956D40C">
        <w:t xml:space="preserve"> /  / </w:t>
      </w:r>
      <w:r>
        <w:t>consequentialrobotics.com</w:t>
      </w:r>
      <w:r w:rsidR="1956D40C">
        <w:t xml:space="preserve"> / </w:t>
      </w:r>
      <w:proofErr w:type="spellStart"/>
      <w:r>
        <w:t>miro</w:t>
      </w:r>
      <w:proofErr w:type="spellEnd"/>
      <w:r>
        <w:t xml:space="preserve">). De robot kan worden ingezet als oplettend huisdier in zorginstellingen. Voor deze toepassing vertoont </w:t>
      </w:r>
      <w:proofErr w:type="spellStart"/>
      <w:r>
        <w:t>MiRo</w:t>
      </w:r>
      <w:proofErr w:type="spellEnd"/>
      <w:r>
        <w:t xml:space="preserve"> huisdiergedrag. Daarnaast heeft de robot zorgfuncties.</w:t>
      </w:r>
    </w:p>
    <w:p w14:paraId="3CF2D8B6" w14:textId="77777777" w:rsidR="009274ED" w:rsidRDefault="009274ED"/>
    <w:p w14:paraId="614B8ADB" w14:textId="5CC0699F" w:rsidR="009274ED" w:rsidRDefault="6A0D092F">
      <w:del w:id="50" w:author="Linda Muller-Kessels" w:date="2021-04-30T09:20:00Z">
        <w:r w:rsidDel="00D400F6">
          <w:delText>Martijn</w:delText>
        </w:r>
      </w:del>
      <w:ins w:id="51" w:author="Linda Muller-Kessels" w:date="2021-04-30T09:20:00Z">
        <w:r w:rsidR="00D400F6">
          <w:t>X</w:t>
        </w:r>
      </w:ins>
      <w:r w:rsidR="00050F7B">
        <w:t xml:space="preserve"> heeft in twee losse fases gewerkt aan dit project. Eerst heeft hij met een andere </w:t>
      </w:r>
      <w:proofErr w:type="spellStart"/>
      <w:r w:rsidR="00050F7B">
        <w:t>developer</w:t>
      </w:r>
      <w:proofErr w:type="spellEnd"/>
      <w:r w:rsidR="00050F7B">
        <w:t xml:space="preserve"> het project opgezet. Toen is </w:t>
      </w:r>
      <w:del w:id="52" w:author="Linda Muller-Kessels" w:date="2021-04-30T09:20:00Z">
        <w:r w:rsidDel="00D400F6">
          <w:delText>Martijn</w:delText>
        </w:r>
      </w:del>
      <w:ins w:id="53" w:author="Linda Muller-Kessels" w:date="2021-04-30T09:20:00Z">
        <w:r w:rsidR="00D400F6">
          <w:t>X</w:t>
        </w:r>
      </w:ins>
      <w:r w:rsidR="00050F7B">
        <w:t xml:space="preserve"> gestart met zijn opdracht voor Rijkswaterstaat. Na zijn opdracht voor Rijkswaterstaat is </w:t>
      </w:r>
      <w:del w:id="54" w:author="Linda Muller-Kessels" w:date="2021-04-30T09:20:00Z">
        <w:r w:rsidDel="00D400F6">
          <w:delText>Martijn</w:delText>
        </w:r>
      </w:del>
      <w:ins w:id="55" w:author="Linda Muller-Kessels" w:date="2021-04-30T09:20:00Z">
        <w:r w:rsidR="00D400F6">
          <w:t>X</w:t>
        </w:r>
      </w:ins>
      <w:r w:rsidR="00050F7B">
        <w:t xml:space="preserve"> teruggevraagd voor het </w:t>
      </w:r>
      <w:proofErr w:type="spellStart"/>
      <w:r w:rsidR="00050F7B">
        <w:t>MiRo</w:t>
      </w:r>
      <w:proofErr w:type="spellEnd"/>
      <w:r w:rsidR="00050F7B">
        <w:t xml:space="preserve"> project om de mobiele applicatie te ontwikkelen.</w:t>
      </w:r>
    </w:p>
    <w:p w14:paraId="0FB78278" w14:textId="77777777" w:rsidR="009274ED" w:rsidRDefault="009274ED"/>
    <w:p w14:paraId="288C7291" w14:textId="159D7108" w:rsidR="009274ED" w:rsidRDefault="00050F7B">
      <w:r>
        <w:t xml:space="preserve">Het opzetten van dit project heeft </w:t>
      </w:r>
      <w:del w:id="56" w:author="Linda Muller-Kessels" w:date="2021-04-30T09:20:00Z">
        <w:r w:rsidR="6A0D092F" w:rsidDel="00D400F6">
          <w:delText>Martijn</w:delText>
        </w:r>
      </w:del>
      <w:ins w:id="57" w:author="Linda Muller-Kessels" w:date="2021-04-30T09:20:00Z">
        <w:r w:rsidR="00D400F6">
          <w:t>X</w:t>
        </w:r>
      </w:ins>
      <w:r>
        <w:t xml:space="preserve"> gedaan in een Agile</w:t>
      </w:r>
      <w:r w:rsidR="1956D40C">
        <w:t xml:space="preserve"> / </w:t>
      </w:r>
      <w:r>
        <w:t xml:space="preserve">Scrum team, waarin </w:t>
      </w:r>
      <w:del w:id="58" w:author="Linda Muller-Kessels" w:date="2021-04-30T09:20:00Z">
        <w:r w:rsidR="6A0D092F" w:rsidDel="00D400F6">
          <w:delText>Martijn</w:delText>
        </w:r>
      </w:del>
      <w:ins w:id="59" w:author="Linda Muller-Kessels" w:date="2021-04-30T09:20:00Z">
        <w:r w:rsidR="00D400F6">
          <w:t>X</w:t>
        </w:r>
      </w:ins>
      <w:r>
        <w:t xml:space="preserve"> Scrum Master was. Alle keuzes en gerelateerde informatie voor dit project is centraal opgeslagen, hiervoor heeft hij gebruik gemaakt van </w:t>
      </w:r>
      <w:proofErr w:type="spellStart"/>
      <w:r>
        <w:t>Confluence</w:t>
      </w:r>
      <w:proofErr w:type="spellEnd"/>
      <w:r>
        <w:t xml:space="preserve"> en Jira. </w:t>
      </w:r>
      <w:del w:id="60" w:author="Linda Muller-Kessels" w:date="2021-04-30T09:20:00Z">
        <w:r w:rsidR="6A0D092F" w:rsidDel="00D400F6">
          <w:delText>Martijn</w:delText>
        </w:r>
      </w:del>
      <w:ins w:id="61" w:author="Linda Muller-Kessels" w:date="2021-04-30T09:20:00Z">
        <w:r w:rsidR="00D400F6">
          <w:t>X</w:t>
        </w:r>
      </w:ins>
      <w:r>
        <w:t xml:space="preserve"> heeft voor dit project Continuous Integration</w:t>
      </w:r>
      <w:r w:rsidR="1956D40C">
        <w:t xml:space="preserve"> / </w:t>
      </w:r>
      <w:r>
        <w:t>Continuous Development (CI</w:t>
      </w:r>
      <w:r w:rsidR="1956D40C">
        <w:t xml:space="preserve"> / </w:t>
      </w:r>
      <w:r>
        <w:t xml:space="preserve">CD) opgezet via Jenkins en </w:t>
      </w:r>
      <w:proofErr w:type="spellStart"/>
      <w:r>
        <w:t>BitBucket</w:t>
      </w:r>
      <w:proofErr w:type="spellEnd"/>
      <w:r>
        <w:t>, conform DevOps.</w:t>
      </w:r>
    </w:p>
    <w:p w14:paraId="1FC39945" w14:textId="77777777" w:rsidR="009274ED" w:rsidRDefault="009274ED"/>
    <w:p w14:paraId="534F794F" w14:textId="5405F3FB" w:rsidR="009274ED" w:rsidRDefault="00050F7B">
      <w:r>
        <w:t xml:space="preserve">Na zijn opdracht voor Rijkswaterstaat heeft </w:t>
      </w:r>
      <w:del w:id="62" w:author="Linda Muller-Kessels" w:date="2021-04-30T09:20:00Z">
        <w:r w:rsidR="6A0D092F" w:rsidDel="00D400F6">
          <w:delText>Martijn</w:delText>
        </w:r>
      </w:del>
      <w:ins w:id="63" w:author="Linda Muller-Kessels" w:date="2021-04-30T09:20:00Z">
        <w:r w:rsidR="00D400F6">
          <w:t>X</w:t>
        </w:r>
      </w:ins>
      <w:r>
        <w:t xml:space="preserve"> de mobiele applicatie voor </w:t>
      </w:r>
      <w:proofErr w:type="spellStart"/>
      <w:r>
        <w:t>MiRo</w:t>
      </w:r>
      <w:proofErr w:type="spellEnd"/>
      <w:r>
        <w:t xml:space="preserve"> ontwikkeld, gebruik makend van C# .NET met </w:t>
      </w:r>
      <w:proofErr w:type="spellStart"/>
      <w:r>
        <w:t>Xamarin.Forms</w:t>
      </w:r>
      <w:proofErr w:type="spellEnd"/>
      <w:r>
        <w:t xml:space="preserve"> in de Visual Studio omgeving in een Agile</w:t>
      </w:r>
      <w:r w:rsidR="1956D40C">
        <w:t xml:space="preserve"> / </w:t>
      </w:r>
      <w:r>
        <w:t xml:space="preserve">Scrum team. Hiervoor heeft hij gebruik gemaakt van het architectuur-patroon Model View </w:t>
      </w:r>
      <w:proofErr w:type="spellStart"/>
      <w:r>
        <w:t>ViewModel</w:t>
      </w:r>
      <w:proofErr w:type="spellEnd"/>
      <w:r>
        <w:t xml:space="preserve"> (MVVM) via het PRISM </w:t>
      </w:r>
      <w:proofErr w:type="spellStart"/>
      <w:r>
        <w:t>framework</w:t>
      </w:r>
      <w:proofErr w:type="spellEnd"/>
      <w:r>
        <w:t xml:space="preserve">. De mobiele applicatie communiceert met de besturingssoftware op de zorgrobot. Zo is het mogelijk om instellingen van </w:t>
      </w:r>
      <w:proofErr w:type="spellStart"/>
      <w:r>
        <w:t>MiRo</w:t>
      </w:r>
      <w:proofErr w:type="spellEnd"/>
      <w:r>
        <w:t xml:space="preserve"> aan te passen en om </w:t>
      </w:r>
      <w:proofErr w:type="spellStart"/>
      <w:r>
        <w:t>MiRo</w:t>
      </w:r>
      <w:proofErr w:type="spellEnd"/>
      <w:r>
        <w:t xml:space="preserve"> bepaalde commando's te geven vanuit de mobiele applicatie. De applicatie en </w:t>
      </w:r>
      <w:proofErr w:type="spellStart"/>
      <w:r>
        <w:t>MiRo</w:t>
      </w:r>
      <w:proofErr w:type="spellEnd"/>
      <w:r>
        <w:t xml:space="preserve"> kunnen gezamenlijk de cliënt herinneren om bv. medicijnen te nemen. De mobiele applicatie wordt gebruikt om noodgevallen te herkennen op basis van de sensorgegevens van de robot. Bij noodgevallen, zoals weglopen of valpartijen, worden verpleegkundigen automatisch gebeld vanuit de applicatie.</w:t>
      </w:r>
    </w:p>
    <w:p w14:paraId="0562CB0E" w14:textId="77777777" w:rsidR="009274ED" w:rsidRDefault="009274ED"/>
    <w:p w14:paraId="63985163" w14:textId="77777777" w:rsidR="009274ED" w:rsidRDefault="00050F7B">
      <w:r>
        <w:lastRenderedPageBreak/>
        <w:t>Het resultaat van het opzetten van het project is dat de andere leden van het projectteam zonder problemen van start zijn gegaan met het ontwikkelen van de besturingssoftware voor de robot. De mobiele applicatie en de besturingssoftware van de robot zijn succesvol opgeleverd.</w:t>
      </w:r>
    </w:p>
    <w:p w14:paraId="5587B754" w14:textId="4E3EECB0"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C# .NET, Visual Studio 2019, UML, Agile</w:t>
      </w:r>
      <w:r w:rsidR="1956D40C" w:rsidRPr="00F0197C">
        <w:rPr>
          <w:lang w:val="en-US"/>
        </w:rPr>
        <w:t xml:space="preserve"> / </w:t>
      </w:r>
      <w:r w:rsidRPr="00F0197C">
        <w:rPr>
          <w:lang w:val="en-US"/>
        </w:rPr>
        <w:t xml:space="preserve">Scrum, MVVM, </w:t>
      </w:r>
      <w:proofErr w:type="spellStart"/>
      <w:r w:rsidRPr="00F0197C">
        <w:rPr>
          <w:lang w:val="en-US"/>
        </w:rPr>
        <w:t>Xamarin.Forms</w:t>
      </w:r>
      <w:proofErr w:type="spellEnd"/>
      <w:r w:rsidRPr="00F0197C">
        <w:rPr>
          <w:lang w:val="en-US"/>
        </w:rPr>
        <w:t xml:space="preserve">, PRISM 7, XAML, </w:t>
      </w:r>
      <w:proofErr w:type="spellStart"/>
      <w:r w:rsidRPr="00F0197C">
        <w:rPr>
          <w:lang w:val="en-US"/>
        </w:rPr>
        <w:t>MiRo</w:t>
      </w:r>
      <w:proofErr w:type="spellEnd"/>
      <w:r w:rsidRPr="00F0197C">
        <w:rPr>
          <w:lang w:val="en-US"/>
        </w:rPr>
        <w:t xml:space="preserve">, IoC (Dependency Injection), Android, Confluence, Jira, </w:t>
      </w:r>
      <w:proofErr w:type="spellStart"/>
      <w:r w:rsidRPr="00F0197C">
        <w:rPr>
          <w:lang w:val="en-US"/>
        </w:rPr>
        <w:t>BitBucket</w:t>
      </w:r>
      <w:proofErr w:type="spellEnd"/>
      <w:r w:rsidRPr="00F0197C">
        <w:rPr>
          <w:lang w:val="en-US"/>
        </w:rPr>
        <w:t>, Git, Jenkins, Continuous Integration</w:t>
      </w:r>
      <w:r w:rsidR="1956D40C" w:rsidRPr="00F0197C">
        <w:rPr>
          <w:lang w:val="en-US"/>
        </w:rPr>
        <w:t xml:space="preserve"> / </w:t>
      </w:r>
      <w:r w:rsidRPr="00F0197C">
        <w:rPr>
          <w:lang w:val="en-US"/>
        </w:rPr>
        <w:t>Continuous Delivery (CI</w:t>
      </w:r>
      <w:r w:rsidR="1956D40C" w:rsidRPr="00F0197C">
        <w:rPr>
          <w:lang w:val="en-US"/>
        </w:rPr>
        <w:t xml:space="preserve"> / </w:t>
      </w:r>
      <w:r w:rsidRPr="00F0197C">
        <w:rPr>
          <w:lang w:val="en-US"/>
        </w:rPr>
        <w:t>CD), DevOps</w:t>
      </w:r>
    </w:p>
    <w:p w14:paraId="34CE0A41" w14:textId="77777777" w:rsidR="009274ED" w:rsidRDefault="00D400F6">
      <w:pPr>
        <w:tabs>
          <w:tab w:val="left" w:pos="2835"/>
        </w:tabs>
      </w:pPr>
      <w:r>
        <w:pict w14:anchorId="4BD01212">
          <v:rect id="_x0000_i1029" style="width:0;height:1.5pt" o:hralign="center" o:bordertopcolor="this" o:borderleftcolor="this" o:borderbottomcolor="this" o:borderrightcolor="this" o:hrstd="t" o:hr="t" fillcolor="#a0a0a0" stroked="f"/>
        </w:pict>
      </w:r>
    </w:p>
    <w:p w14:paraId="4DC5AF66" w14:textId="77777777" w:rsidR="009274ED" w:rsidRDefault="00050F7B">
      <w:pPr>
        <w:tabs>
          <w:tab w:val="left" w:pos="2835"/>
        </w:tabs>
      </w:pPr>
      <w:r w:rsidRPr="00CD47AA">
        <w:rPr>
          <w:rStyle w:val="Kop2Char"/>
        </w:rPr>
        <w:t>PROJECT:</w:t>
      </w:r>
      <w:r>
        <w:rPr>
          <w:rStyle w:val="Kop2Char"/>
        </w:rPr>
        <w:t xml:space="preserve"> </w:t>
      </w:r>
      <w:r>
        <w:t>Masterclass: Trainingsprogramma C# .NET voor gevorderden, CIMSOLUTIONS</w:t>
      </w:r>
    </w:p>
    <w:p w14:paraId="1E54C474" w14:textId="77777777" w:rsidR="009274ED" w:rsidRDefault="00050F7B">
      <w:pPr>
        <w:tabs>
          <w:tab w:val="left" w:pos="2835"/>
        </w:tabs>
      </w:pPr>
      <w:r w:rsidRPr="00CD47AA">
        <w:rPr>
          <w:rStyle w:val="Kop2Char"/>
        </w:rPr>
        <w:t>OPDRACHTGEVER:</w:t>
      </w:r>
      <w:r>
        <w:rPr>
          <w:rStyle w:val="Kop2Char"/>
        </w:rPr>
        <w:t xml:space="preserve"> </w:t>
      </w:r>
      <w:r>
        <w:t>CIMSOLUTIONS B.V.</w:t>
      </w:r>
    </w:p>
    <w:p w14:paraId="26D5D4FA" w14:textId="77777777" w:rsidR="009274ED" w:rsidRDefault="00050F7B">
      <w:pPr>
        <w:tabs>
          <w:tab w:val="left" w:pos="2835"/>
          <w:tab w:val="left" w:pos="5812"/>
        </w:tabs>
      </w:pPr>
      <w:r w:rsidRPr="00BA776E">
        <w:rPr>
          <w:rStyle w:val="Kop2Char"/>
        </w:rPr>
        <w:t xml:space="preserve">BRANCHE: </w:t>
      </w:r>
      <w:r w:rsidRPr="00BA776E">
        <w:t>Web development</w:t>
      </w:r>
      <w:r w:rsidRPr="00BA776E">
        <w:tab/>
      </w:r>
      <w:r w:rsidRPr="00BA776E">
        <w:rPr>
          <w:rStyle w:val="Kop2Char"/>
        </w:rPr>
        <w:t xml:space="preserve">PERIODE: </w:t>
      </w:r>
      <w:r w:rsidRPr="00BA776E">
        <w:t>jan 2019 - feb 2019</w:t>
      </w:r>
    </w:p>
    <w:p w14:paraId="77C37ED3" w14:textId="77777777" w:rsidR="009274ED" w:rsidRDefault="00050F7B">
      <w:pPr>
        <w:tabs>
          <w:tab w:val="left" w:pos="2835"/>
        </w:tabs>
      </w:pPr>
      <w:r w:rsidRPr="00CD47AA">
        <w:rPr>
          <w:rStyle w:val="Kop2Char"/>
        </w:rPr>
        <w:t>ROL:</w:t>
      </w:r>
      <w:r>
        <w:rPr>
          <w:rStyle w:val="Kop2Char"/>
        </w:rPr>
        <w:t xml:space="preserve"> </w:t>
      </w:r>
      <w:r>
        <w:t>Software Engineer, Scrum Master</w:t>
      </w:r>
    </w:p>
    <w:p w14:paraId="3C2BDAD3" w14:textId="25814DF2" w:rsidR="009274ED" w:rsidRDefault="00050F7B">
      <w:r w:rsidRPr="6407E4CE">
        <w:rPr>
          <w:b/>
          <w:bCs/>
        </w:rPr>
        <w:t>OMSCHRIJVING:</w:t>
      </w:r>
      <w:r>
        <w:t xml:space="preserve"> </w:t>
      </w:r>
      <w:del w:id="64" w:author="Linda Muller-Kessels" w:date="2021-04-30T09:20:00Z">
        <w:r w:rsidR="6A0D092F" w:rsidDel="00D400F6">
          <w:delText>Martijn</w:delText>
        </w:r>
      </w:del>
      <w:ins w:id="65" w:author="Linda Muller-Kessels" w:date="2021-04-30T09:20:00Z">
        <w:r w:rsidR="00D400F6">
          <w:t>X</w:t>
        </w:r>
      </w:ins>
      <w:r>
        <w:t xml:space="preserve"> heeft een intensief trainingsprogramma gevolgd gedurende twee maanden (40 uur per week). Dit heeft hij met tevredenheid van de klant afgerond. Hij heeft meerdere trainingen gehad, waaronder C# .NET en Agile</w:t>
      </w:r>
      <w:r w:rsidR="1956D40C">
        <w:t xml:space="preserve"> / </w:t>
      </w:r>
      <w:r>
        <w:t xml:space="preserve">Scrum. Naast de trainingen heeft hij in teamverband een website ontwikkeld. </w:t>
      </w:r>
      <w:del w:id="66" w:author="Linda Muller-Kessels" w:date="2021-04-30T09:20:00Z">
        <w:r w:rsidR="6A0D092F" w:rsidDel="00D400F6">
          <w:delText>Martijn</w:delText>
        </w:r>
      </w:del>
      <w:ins w:id="67" w:author="Linda Muller-Kessels" w:date="2021-04-30T09:20:00Z">
        <w:r w:rsidR="00D400F6">
          <w:t>X</w:t>
        </w:r>
      </w:ins>
      <w:r>
        <w:t xml:space="preserve"> heeft een groot deel van de achterkant van de website ontwikkeld. Dit heeft hij gedaan in C# met ASP.NET Core. Hij heeft een </w:t>
      </w:r>
      <w:proofErr w:type="spellStart"/>
      <w:r>
        <w:t>MySQL</w:t>
      </w:r>
      <w:proofErr w:type="spellEnd"/>
      <w:r>
        <w:t xml:space="preserve"> database gemodelleerd en opgezet via </w:t>
      </w:r>
      <w:proofErr w:type="spellStart"/>
      <w:r>
        <w:t>Entity</w:t>
      </w:r>
      <w:proofErr w:type="spellEnd"/>
      <w:r>
        <w:t xml:space="preserve"> Framework Core.</w:t>
      </w:r>
    </w:p>
    <w:p w14:paraId="62EBF3C5" w14:textId="77777777" w:rsidR="009274ED" w:rsidRDefault="009274ED"/>
    <w:p w14:paraId="5B62786A" w14:textId="6C980E22" w:rsidR="009274ED" w:rsidRDefault="00050F7B">
      <w:r>
        <w:t>Naast het ontwikkelen in ASP.NET lag de focus van de training op het werken met Agile</w:t>
      </w:r>
      <w:r w:rsidR="1956D40C">
        <w:t xml:space="preserve"> / </w:t>
      </w:r>
      <w:r>
        <w:t xml:space="preserve">Scrum en Continuous Integration </w:t>
      </w:r>
      <w:r w:rsidR="1956D40C">
        <w:t xml:space="preserve"> / </w:t>
      </w:r>
      <w:r>
        <w:t xml:space="preserve"> Continuous Delivery (CI</w:t>
      </w:r>
      <w:r w:rsidR="1956D40C">
        <w:t xml:space="preserve"> / </w:t>
      </w:r>
      <w:r>
        <w:t xml:space="preserve">CD). Zo is er gebruikgemaakt van Jira en Jenkins. Er werd iedere sprint een andere Scrum Master gekozen, die ook voorzitter was voor de meetings. Op deze manier is </w:t>
      </w:r>
      <w:del w:id="68" w:author="Linda Muller-Kessels" w:date="2021-04-30T09:20:00Z">
        <w:r w:rsidR="6A0D092F" w:rsidDel="00D400F6">
          <w:delText>Martijn</w:delText>
        </w:r>
      </w:del>
      <w:ins w:id="69" w:author="Linda Muller-Kessels" w:date="2021-04-30T09:20:00Z">
        <w:r w:rsidR="00D400F6">
          <w:t>X</w:t>
        </w:r>
      </w:ins>
      <w:r>
        <w:t xml:space="preserve"> ook Scrum Master geweest. Het project is met succes afgerond, door middel van een gebruikersacceptatietest.</w:t>
      </w:r>
    </w:p>
    <w:p w14:paraId="3FF874F9" w14:textId="042D5D9A"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 xml:space="preserve">C# .NET, ASP.NET MVC5, ASP.NET Core, MVC, Razor View Engine, HTML5, CSS3, JavaScript, JSON, REST, RESTful API, Entity Framework (Core), Git, Jenkins, Continuous Integration </w:t>
      </w:r>
      <w:r w:rsidR="1956D40C" w:rsidRPr="00F0197C">
        <w:rPr>
          <w:lang w:val="en-US"/>
        </w:rPr>
        <w:t xml:space="preserve"> / </w:t>
      </w:r>
      <w:r w:rsidRPr="00F0197C">
        <w:rPr>
          <w:lang w:val="en-US"/>
        </w:rPr>
        <w:t xml:space="preserve"> Continuous Delivery (CI</w:t>
      </w:r>
      <w:r w:rsidR="1956D40C" w:rsidRPr="00F0197C">
        <w:rPr>
          <w:lang w:val="en-US"/>
        </w:rPr>
        <w:t xml:space="preserve"> / </w:t>
      </w:r>
      <w:r w:rsidRPr="00F0197C">
        <w:rPr>
          <w:lang w:val="en-US"/>
        </w:rPr>
        <w:t>CD), DevOps, Dependency Injection, MySQL, UML, Agile</w:t>
      </w:r>
      <w:r w:rsidR="1956D40C" w:rsidRPr="00F0197C">
        <w:rPr>
          <w:lang w:val="en-US"/>
        </w:rPr>
        <w:t xml:space="preserve"> / </w:t>
      </w:r>
      <w:r w:rsidRPr="00F0197C">
        <w:rPr>
          <w:lang w:val="en-US"/>
        </w:rPr>
        <w:t xml:space="preserve">Scrum, Jira, Slack, </w:t>
      </w:r>
      <w:proofErr w:type="spellStart"/>
      <w:r w:rsidRPr="00F0197C">
        <w:rPr>
          <w:lang w:val="en-US"/>
        </w:rPr>
        <w:t>NUnit</w:t>
      </w:r>
      <w:proofErr w:type="spellEnd"/>
      <w:r w:rsidRPr="00F0197C">
        <w:rPr>
          <w:lang w:val="en-US"/>
        </w:rPr>
        <w:t>, Visual Studio</w:t>
      </w:r>
    </w:p>
    <w:p w14:paraId="6D98A12B" w14:textId="77777777" w:rsidR="009274ED" w:rsidRDefault="00D400F6">
      <w:pPr>
        <w:tabs>
          <w:tab w:val="left" w:pos="2835"/>
        </w:tabs>
      </w:pPr>
      <w:r>
        <w:pict w14:anchorId="7B462DAB">
          <v:rect id="_x0000_i1030" style="width:0;height:1.5pt" o:hralign="center" o:bordertopcolor="this" o:borderleftcolor="this" o:borderbottomcolor="this" o:borderrightcolor="this" o:hrstd="t" o:hr="t" fillcolor="#a0a0a0" stroked="f"/>
        </w:pict>
      </w:r>
    </w:p>
    <w:p w14:paraId="559C29ED" w14:textId="77777777" w:rsidR="009274ED" w:rsidRDefault="00050F7B">
      <w:pPr>
        <w:tabs>
          <w:tab w:val="left" w:pos="2835"/>
        </w:tabs>
      </w:pPr>
      <w:r w:rsidRPr="00CD47AA">
        <w:rPr>
          <w:rStyle w:val="Kop2Char"/>
        </w:rPr>
        <w:t>PROJECT:</w:t>
      </w:r>
      <w:r>
        <w:rPr>
          <w:rStyle w:val="Kop2Char"/>
        </w:rPr>
        <w:t xml:space="preserve"> </w:t>
      </w:r>
      <w:r>
        <w:t>C# .NET Ontwikkeling Configuratieapplicatie (WPF)</w:t>
      </w:r>
    </w:p>
    <w:p w14:paraId="584CA091" w14:textId="77777777" w:rsidR="009274ED" w:rsidRDefault="00050F7B">
      <w:pPr>
        <w:tabs>
          <w:tab w:val="left" w:pos="2835"/>
        </w:tabs>
      </w:pPr>
      <w:r w:rsidRPr="00CD47AA">
        <w:rPr>
          <w:rStyle w:val="Kop2Char"/>
        </w:rPr>
        <w:t>OPDRACHTGEVER:</w:t>
      </w:r>
      <w:r>
        <w:rPr>
          <w:rStyle w:val="Kop2Char"/>
        </w:rPr>
        <w:t xml:space="preserve"> </w:t>
      </w:r>
      <w:proofErr w:type="spellStart"/>
      <w:r>
        <w:t>Actemium</w:t>
      </w:r>
      <w:proofErr w:type="spellEnd"/>
      <w:r>
        <w:t xml:space="preserve"> (Vinci </w:t>
      </w:r>
      <w:proofErr w:type="spellStart"/>
      <w:r>
        <w:t>Energies</w:t>
      </w:r>
      <w:proofErr w:type="spellEnd"/>
      <w:r>
        <w:t>)</w:t>
      </w:r>
    </w:p>
    <w:p w14:paraId="7EFF0EA2" w14:textId="77777777" w:rsidR="009274ED" w:rsidRDefault="00050F7B">
      <w:pPr>
        <w:tabs>
          <w:tab w:val="left" w:pos="2835"/>
          <w:tab w:val="left" w:pos="5812"/>
        </w:tabs>
      </w:pPr>
      <w:r w:rsidRPr="00BA776E">
        <w:rPr>
          <w:rStyle w:val="Kop2Char"/>
        </w:rPr>
        <w:t xml:space="preserve">BRANCHE: </w:t>
      </w:r>
      <w:r w:rsidRPr="00BA776E">
        <w:t>Automation</w:t>
      </w:r>
      <w:r w:rsidRPr="00BA776E">
        <w:tab/>
      </w:r>
      <w:r w:rsidRPr="00BA776E">
        <w:rPr>
          <w:rStyle w:val="Kop2Char"/>
        </w:rPr>
        <w:t xml:space="preserve">PERIODE: </w:t>
      </w:r>
      <w:r w:rsidRPr="00BA776E">
        <w:t>dec 2016 - mei 2017</w:t>
      </w:r>
    </w:p>
    <w:p w14:paraId="7EFA6037" w14:textId="77777777" w:rsidR="009274ED" w:rsidRDefault="00050F7B">
      <w:pPr>
        <w:tabs>
          <w:tab w:val="left" w:pos="2835"/>
        </w:tabs>
      </w:pPr>
      <w:r w:rsidRPr="00CD47AA">
        <w:rPr>
          <w:rStyle w:val="Kop2Char"/>
        </w:rPr>
        <w:t>ROL:</w:t>
      </w:r>
      <w:r>
        <w:rPr>
          <w:rStyle w:val="Kop2Char"/>
        </w:rPr>
        <w:t xml:space="preserve"> </w:t>
      </w:r>
      <w:r>
        <w:t>Software Engineer</w:t>
      </w:r>
    </w:p>
    <w:p w14:paraId="1475DDAA" w14:textId="20632AA9" w:rsidR="009274ED" w:rsidRDefault="00050F7B">
      <w:r w:rsidRPr="6F8A6081">
        <w:rPr>
          <w:b/>
          <w:bCs/>
        </w:rPr>
        <w:t>OMSCHRIJVING:</w:t>
      </w:r>
      <w:r>
        <w:t xml:space="preserve"> </w:t>
      </w:r>
      <w:del w:id="70" w:author="Linda Muller-Kessels" w:date="2021-04-30T09:20:00Z">
        <w:r w:rsidR="6A0D092F" w:rsidDel="00D400F6">
          <w:delText>Martijn</w:delText>
        </w:r>
      </w:del>
      <w:ins w:id="71" w:author="Linda Muller-Kessels" w:date="2021-04-30T09:20:00Z">
        <w:r w:rsidR="00D400F6">
          <w:t>X</w:t>
        </w:r>
      </w:ins>
      <w:r>
        <w:t xml:space="preserve"> heeft een desktopapplicatie ontworpen en ontwikkeld. Deze applicatie is ontwikkeld in C# .NET met behulp van Windows Presentation Foundation (WPF). De data opslag is gedaan met een </w:t>
      </w:r>
      <w:proofErr w:type="spellStart"/>
      <w:r>
        <w:t>MySQL</w:t>
      </w:r>
      <w:proofErr w:type="spellEnd"/>
      <w:r>
        <w:t xml:space="preserve"> database via </w:t>
      </w:r>
      <w:proofErr w:type="spellStart"/>
      <w:r>
        <w:t>Entity</w:t>
      </w:r>
      <w:proofErr w:type="spellEnd"/>
      <w:r>
        <w:t xml:space="preserve"> Framework. </w:t>
      </w:r>
    </w:p>
    <w:p w14:paraId="2946DB82" w14:textId="77777777" w:rsidR="009274ED" w:rsidRDefault="009274ED"/>
    <w:p w14:paraId="23AD187F" w14:textId="77777777" w:rsidR="009274ED" w:rsidRDefault="00050F7B">
      <w:r>
        <w:t xml:space="preserve">De PLC-Ontwikkelaars van </w:t>
      </w:r>
      <w:proofErr w:type="spellStart"/>
      <w:r>
        <w:t>Actemium</w:t>
      </w:r>
      <w:proofErr w:type="spellEnd"/>
      <w:r>
        <w:t xml:space="preserve"> voerden eerder de technische specificaties van PLC-projecten in met behulp van een Excel-template. Dit template werd ingelezen door een bestaande applicatie, die code genereerde voor </w:t>
      </w:r>
      <w:proofErr w:type="spellStart"/>
      <w:r>
        <w:t>PLC's</w:t>
      </w:r>
      <w:proofErr w:type="spellEnd"/>
      <w:r>
        <w:t xml:space="preserve"> op basis van het Excel-document.</w:t>
      </w:r>
    </w:p>
    <w:p w14:paraId="5997CC1D" w14:textId="77777777" w:rsidR="009274ED" w:rsidRDefault="009274ED"/>
    <w:p w14:paraId="69EF5C71" w14:textId="1768560F" w:rsidR="009274ED" w:rsidRDefault="6A0D092F">
      <w:del w:id="72" w:author="Linda Muller-Kessels" w:date="2021-04-30T09:20:00Z">
        <w:r w:rsidDel="00D400F6">
          <w:delText>Martijn</w:delText>
        </w:r>
      </w:del>
      <w:ins w:id="73" w:author="Linda Muller-Kessels" w:date="2021-04-30T09:20:00Z">
        <w:r w:rsidR="00D400F6">
          <w:t>X</w:t>
        </w:r>
      </w:ins>
      <w:r w:rsidR="00050F7B">
        <w:t xml:space="preserve"> heeft een gebruikersinterface (GUI) ontwikkeld, die het Excel-template vervangt. Dit is gedaan als uitbreiding van de bestaande applicatie die de code genereert. Zo kunnen de Ontwikkelaars de technische specificaties invoeren in de GUI en daarna direct de code genereren voor de PLC. De gebruikersinterface is gemaakt op basis van Siemens Step7 en specifieke wensen van de eindgebruikers. </w:t>
      </w:r>
    </w:p>
    <w:p w14:paraId="110FFD37" w14:textId="77777777" w:rsidR="009274ED" w:rsidRDefault="009274ED"/>
    <w:p w14:paraId="001D508E" w14:textId="77777777" w:rsidR="009274ED" w:rsidRDefault="00050F7B">
      <w:r>
        <w:t>De GUI biedt vele voordelen ten opzichte van de oude werkwijze. Zo kan de GUI suggesties geven en foute invoer markeren. Verder is het in de GUI niet nodig om kolommen en rijen te kopiëren, dit was wel nodig in het Excel-template. Het eindproduct bespaart de PLC-Ontwikkelaars veel tijd bij het opstellen van technische specificaties.</w:t>
      </w:r>
    </w:p>
    <w:p w14:paraId="6932386D" w14:textId="0D90D5D3"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C# .NET, Windows Presentation Foundation (WPF), XAML, MVVM, Entity Framework, MySQL Database, IoC (Dependency Injection), GUI, Visual Studio, PLC, Siemens Step7, UML, Agile</w:t>
      </w:r>
      <w:r w:rsidR="1956D40C" w:rsidRPr="00F0197C">
        <w:rPr>
          <w:lang w:val="en-US"/>
        </w:rPr>
        <w:t xml:space="preserve"> / </w:t>
      </w:r>
      <w:r w:rsidRPr="00F0197C">
        <w:rPr>
          <w:lang w:val="en-US"/>
        </w:rPr>
        <w:t>Scrum</w:t>
      </w:r>
    </w:p>
    <w:p w14:paraId="6B699379" w14:textId="77777777" w:rsidR="009274ED" w:rsidRDefault="00D400F6">
      <w:pPr>
        <w:tabs>
          <w:tab w:val="left" w:pos="2835"/>
        </w:tabs>
      </w:pPr>
      <w:r>
        <w:lastRenderedPageBreak/>
        <w:pict w14:anchorId="0689E5A2">
          <v:rect id="_x0000_i1031" style="width:0;height:1.5pt" o:hralign="center" o:bordertopcolor="this" o:borderleftcolor="this" o:borderbottomcolor="this" o:borderrightcolor="this" o:hrstd="t" o:hr="t" fillcolor="#a0a0a0" stroked="f"/>
        </w:pict>
      </w:r>
    </w:p>
    <w:p w14:paraId="1CE7525D" w14:textId="77777777" w:rsidR="009274ED" w:rsidRDefault="00050F7B">
      <w:pPr>
        <w:tabs>
          <w:tab w:val="left" w:pos="2835"/>
        </w:tabs>
      </w:pPr>
      <w:r w:rsidRPr="00CD47AA">
        <w:rPr>
          <w:rStyle w:val="Kop2Char"/>
        </w:rPr>
        <w:t>PROJECT:</w:t>
      </w:r>
      <w:r>
        <w:rPr>
          <w:rStyle w:val="Kop2Char"/>
        </w:rPr>
        <w:t xml:space="preserve"> </w:t>
      </w:r>
      <w:r>
        <w:t>C# .NET Ontwikkeling applicatie voor generieke opslag (</w:t>
      </w:r>
      <w:proofErr w:type="spellStart"/>
      <w:r>
        <w:t>WinForms</w:t>
      </w:r>
      <w:proofErr w:type="spellEnd"/>
      <w:r>
        <w:t>)</w:t>
      </w:r>
    </w:p>
    <w:p w14:paraId="4F2D6184" w14:textId="77777777" w:rsidR="009274ED" w:rsidRDefault="00050F7B">
      <w:pPr>
        <w:tabs>
          <w:tab w:val="left" w:pos="2835"/>
        </w:tabs>
      </w:pPr>
      <w:r w:rsidRPr="00CD47AA">
        <w:rPr>
          <w:rStyle w:val="Kop2Char"/>
        </w:rPr>
        <w:t>OPDRACHTGEVER:</w:t>
      </w:r>
      <w:r>
        <w:rPr>
          <w:rStyle w:val="Kop2Char"/>
        </w:rPr>
        <w:t xml:space="preserve"> </w:t>
      </w:r>
      <w:proofErr w:type="spellStart"/>
      <w:r>
        <w:t>Beenen</w:t>
      </w:r>
      <w:proofErr w:type="spellEnd"/>
      <w:r>
        <w:t xml:space="preserve"> B.V. (Batenburg)</w:t>
      </w:r>
    </w:p>
    <w:p w14:paraId="7E1C0AB9" w14:textId="77777777" w:rsidR="009274ED" w:rsidRDefault="00050F7B">
      <w:pPr>
        <w:tabs>
          <w:tab w:val="left" w:pos="2835"/>
          <w:tab w:val="left" w:pos="5812"/>
        </w:tabs>
      </w:pPr>
      <w:r w:rsidRPr="00BA776E">
        <w:rPr>
          <w:rStyle w:val="Kop2Char"/>
        </w:rPr>
        <w:t xml:space="preserve">BRANCHE: </w:t>
      </w:r>
      <w:r w:rsidRPr="00BA776E">
        <w:t>Automation</w:t>
      </w:r>
      <w:r w:rsidRPr="00BA776E">
        <w:tab/>
      </w:r>
      <w:r w:rsidRPr="00BA776E">
        <w:rPr>
          <w:rStyle w:val="Kop2Char"/>
        </w:rPr>
        <w:t xml:space="preserve">PERIODE: </w:t>
      </w:r>
      <w:r w:rsidRPr="00BA776E">
        <w:t>okt 2014 - apr 2015</w:t>
      </w:r>
    </w:p>
    <w:p w14:paraId="29B81C0E" w14:textId="77777777" w:rsidR="009274ED" w:rsidRDefault="00050F7B">
      <w:pPr>
        <w:tabs>
          <w:tab w:val="left" w:pos="2835"/>
        </w:tabs>
      </w:pPr>
      <w:r w:rsidRPr="00CD47AA">
        <w:rPr>
          <w:rStyle w:val="Kop2Char"/>
        </w:rPr>
        <w:t>ROL:</w:t>
      </w:r>
      <w:r>
        <w:rPr>
          <w:rStyle w:val="Kop2Char"/>
        </w:rPr>
        <w:t xml:space="preserve"> </w:t>
      </w:r>
      <w:r>
        <w:t>Software Engineer</w:t>
      </w:r>
    </w:p>
    <w:p w14:paraId="15740CF2" w14:textId="18BA4DED" w:rsidR="009274ED" w:rsidRDefault="00050F7B">
      <w:r w:rsidRPr="6F8A6081">
        <w:rPr>
          <w:b/>
          <w:bCs/>
        </w:rPr>
        <w:t>OMSCHRIJVING:</w:t>
      </w:r>
      <w:r>
        <w:t xml:space="preserve"> </w:t>
      </w:r>
      <w:del w:id="74" w:author="Linda Muller-Kessels" w:date="2021-04-30T09:20:00Z">
        <w:r w:rsidR="6A0D092F" w:rsidDel="00D400F6">
          <w:delText>Martijn</w:delText>
        </w:r>
      </w:del>
      <w:ins w:id="75" w:author="Linda Muller-Kessels" w:date="2021-04-30T09:20:00Z">
        <w:r w:rsidR="00D400F6">
          <w:t>X</w:t>
        </w:r>
      </w:ins>
      <w:r>
        <w:t xml:space="preserve"> heeft in teamverband de basis voor een uitgebreid systeem ontwikkeld in C# .NET met </w:t>
      </w:r>
      <w:proofErr w:type="spellStart"/>
      <w:r>
        <w:t>WinForms</w:t>
      </w:r>
      <w:proofErr w:type="spellEnd"/>
      <w:r>
        <w:t xml:space="preserve">. Dit systeem is gemaakt om generieke data op te slaan in een </w:t>
      </w:r>
      <w:proofErr w:type="spellStart"/>
      <w:r>
        <w:t>MySQL</w:t>
      </w:r>
      <w:proofErr w:type="spellEnd"/>
      <w:r>
        <w:t xml:space="preserve"> database en de data weer te geven in een gebruikersinterface (GUI). Dit systeem is volledig modulair. </w:t>
      </w:r>
    </w:p>
    <w:p w14:paraId="3FE9F23F" w14:textId="77777777" w:rsidR="009274ED" w:rsidRDefault="009274ED"/>
    <w:p w14:paraId="56D86CC9" w14:textId="3E4C33B9" w:rsidR="009274ED" w:rsidRDefault="6A0D092F">
      <w:del w:id="76" w:author="Linda Muller-Kessels" w:date="2021-04-30T09:20:00Z">
        <w:r w:rsidDel="00D400F6">
          <w:delText>Martijn</w:delText>
        </w:r>
      </w:del>
      <w:ins w:id="77" w:author="Linda Muller-Kessels" w:date="2021-04-30T09:20:00Z">
        <w:r w:rsidR="00D400F6">
          <w:t>X</w:t>
        </w:r>
      </w:ins>
      <w:r w:rsidR="00050F7B">
        <w:t xml:space="preserve"> heeft het modulesysteem ontwikkeld. Via dit systeem kunnen medewerkers van </w:t>
      </w:r>
      <w:proofErr w:type="spellStart"/>
      <w:r w:rsidR="00050F7B">
        <w:t>Beenen</w:t>
      </w:r>
      <w:proofErr w:type="spellEnd"/>
      <w:r w:rsidR="00050F7B">
        <w:t xml:space="preserve"> modules selecteren om pakketten samen te stellen voor klanten. Zo kan </w:t>
      </w:r>
      <w:proofErr w:type="spellStart"/>
      <w:r w:rsidR="00050F7B">
        <w:t>Beenen</w:t>
      </w:r>
      <w:proofErr w:type="spellEnd"/>
      <w:r w:rsidR="00050F7B">
        <w:t xml:space="preserve"> snel een product neerzetten bij de klant, op basis van bestaande modules. Ook kunnen de Ontwikkelaars modules bijbouwen om aan specifieke wensen van klanten te voldoen.</w:t>
      </w:r>
    </w:p>
    <w:p w14:paraId="1F72F646" w14:textId="77777777" w:rsidR="009274ED" w:rsidRDefault="009274ED"/>
    <w:p w14:paraId="3DF74F53" w14:textId="0C6903A5" w:rsidR="009274ED" w:rsidRDefault="00050F7B">
      <w:r>
        <w:t xml:space="preserve">Daarnaast heeft </w:t>
      </w:r>
      <w:del w:id="78" w:author="Linda Muller-Kessels" w:date="2021-04-30T09:20:00Z">
        <w:r w:rsidR="6A0D092F" w:rsidDel="00D400F6">
          <w:delText>Martijn</w:delText>
        </w:r>
      </w:del>
      <w:ins w:id="79" w:author="Linda Muller-Kessels" w:date="2021-04-30T09:20:00Z">
        <w:r w:rsidR="00D400F6">
          <w:t>X</w:t>
        </w:r>
      </w:ins>
      <w:r>
        <w:t xml:space="preserve"> het merendeel van de GUI ontwikkeld. Deze GUI is gebaseerd op het startmenu van Windows 8 (</w:t>
      </w:r>
      <w:proofErr w:type="spellStart"/>
      <w:r>
        <w:t>tiles</w:t>
      </w:r>
      <w:proofErr w:type="spellEnd"/>
      <w:r>
        <w:t>, nu ook in nieuwere Windows versies). De gehele GUI is te configureren via een backoffice. Hieronder valt autorisatie, uiterlijk en knopacties.</w:t>
      </w:r>
    </w:p>
    <w:p w14:paraId="522851AA" w14:textId="1614AC9A" w:rsidR="009274ED" w:rsidRPr="00F0197C" w:rsidRDefault="00050F7B">
      <w:pPr>
        <w:tabs>
          <w:tab w:val="left" w:pos="2835"/>
        </w:tabs>
        <w:rPr>
          <w:noProof/>
          <w:lang w:val="en-US"/>
        </w:rPr>
      </w:pPr>
      <w:r w:rsidRPr="00F0197C">
        <w:rPr>
          <w:rStyle w:val="Kop2Char"/>
          <w:lang w:val="en-US"/>
        </w:rPr>
        <w:t xml:space="preserve">METHODEN EN TECHNIEKEN: </w:t>
      </w:r>
      <w:r w:rsidRPr="00F0197C">
        <w:rPr>
          <w:lang w:val="en-US"/>
        </w:rPr>
        <w:t>C# .NET, Entity Framework, Windows Forms (WinForms), MySQL Database, DevExpress, UML, GUI, Agile</w:t>
      </w:r>
      <w:r w:rsidR="1956D40C" w:rsidRPr="00F0197C">
        <w:rPr>
          <w:lang w:val="en-US"/>
        </w:rPr>
        <w:t xml:space="preserve"> / </w:t>
      </w:r>
      <w:r w:rsidRPr="00F0197C">
        <w:rPr>
          <w:lang w:val="en-US"/>
        </w:rPr>
        <w:t>Scrum</w:t>
      </w:r>
    </w:p>
    <w:p w14:paraId="08CE6F91" w14:textId="77777777" w:rsidR="009274ED" w:rsidRDefault="00D400F6">
      <w:pPr>
        <w:tabs>
          <w:tab w:val="left" w:pos="2835"/>
        </w:tabs>
      </w:pPr>
      <w:r>
        <w:pict w14:anchorId="466ECF5E">
          <v:rect id="_x0000_i1032" style="width:0;height:1.5pt" o:hralign="center" o:bordertopcolor="this" o:borderleftcolor="this" o:borderbottomcolor="this" o:borderrightcolor="this" o:hrstd="t" o:hr="t" fillcolor="#a0a0a0" stroked="f"/>
        </w:pict>
      </w:r>
    </w:p>
    <w:sectPr w:rsidR="009274ED"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C2E3" w14:textId="77777777" w:rsidR="00A65E7A" w:rsidRDefault="00050F7B">
      <w:r>
        <w:separator/>
      </w:r>
    </w:p>
  </w:endnote>
  <w:endnote w:type="continuationSeparator" w:id="0">
    <w:p w14:paraId="25D413FB" w14:textId="77777777" w:rsidR="00A65E7A" w:rsidRDefault="0005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9274ED" w:rsidRDefault="00050F7B">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31F7605" wp14:editId="07777777">
          <wp:simplePos x="0" y="0"/>
          <wp:positionH relativeFrom="column">
            <wp:posOffset>5584825</wp:posOffset>
          </wp:positionH>
          <wp:positionV relativeFrom="paragraph">
            <wp:posOffset>-108585</wp:posOffset>
          </wp:positionV>
          <wp:extent cx="390741" cy="609600"/>
          <wp:effectExtent l="0" t="0" r="9525" b="0"/>
          <wp:wrapNone/>
          <wp:docPr id="1050" name="_x0000_s8709"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709"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3BA5A08" w:rsidRPr="00585E80">
      <w:rPr>
        <w:color w:val="808080"/>
        <w:sz w:val="20"/>
        <w:szCs w:val="20"/>
        <w:lang w:val="en-US"/>
      </w:rPr>
      <w:t>CIMSOLUTIONS B.V.</w:t>
    </w:r>
    <w:bookmarkStart w:id="84" w:name="FooterTextLine2"/>
    <w:bookmarkEnd w:id="84"/>
  </w:p>
  <w:p w14:paraId="5AC000AE" w14:textId="77777777" w:rsidR="009274ED" w:rsidRDefault="00050F7B">
    <w:pPr>
      <w:tabs>
        <w:tab w:val="center" w:pos="4680"/>
        <w:tab w:val="right" w:pos="9360"/>
      </w:tabs>
      <w:rPr>
        <w:color w:val="808080"/>
        <w:sz w:val="20"/>
        <w:szCs w:val="16"/>
        <w:lang w:val="en-US"/>
      </w:rPr>
    </w:pPr>
    <w:bookmarkStart w:id="85" w:name="FooterTextLine3"/>
    <w:bookmarkStart w:id="86" w:name="FooterTextLine4"/>
    <w:bookmarkEnd w:id="85"/>
    <w:bookmarkEnd w:id="86"/>
    <w:r w:rsidRPr="00585E80">
      <w:rPr>
        <w:b/>
        <w:color w:val="808080"/>
        <w:sz w:val="20"/>
        <w:szCs w:val="16"/>
        <w:lang w:val="en-US"/>
      </w:rPr>
      <w:t>T</w:t>
    </w:r>
    <w:r w:rsidRPr="00585E80">
      <w:rPr>
        <w:color w:val="808080"/>
        <w:sz w:val="20"/>
        <w:szCs w:val="16"/>
        <w:lang w:val="en-US"/>
      </w:rPr>
      <w:t xml:space="preserve"> +31 (0)347 - 368100   </w:t>
    </w:r>
    <w:bookmarkStart w:id="87" w:name="FooterTextLine5"/>
    <w:bookmarkEnd w:id="87"/>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88" w:name="FooterTextLine6"/>
    <w:bookmarkEnd w:id="8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2EC3" w14:textId="77777777" w:rsidR="00A65E7A" w:rsidRDefault="00050F7B">
      <w:r>
        <w:separator/>
      </w:r>
    </w:p>
  </w:footnote>
  <w:footnote w:type="continuationSeparator" w:id="0">
    <w:p w14:paraId="1988828A" w14:textId="77777777" w:rsidR="00A65E7A" w:rsidRDefault="0005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C46B" w14:textId="77777777" w:rsidR="009274ED" w:rsidRDefault="00050F7B">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D031607" wp14:editId="07777777">
              <wp:simplePos x="0" y="0"/>
              <wp:positionH relativeFrom="page">
                <wp:posOffset>895350</wp:posOffset>
              </wp:positionH>
              <wp:positionV relativeFrom="page">
                <wp:posOffset>504825</wp:posOffset>
              </wp:positionV>
              <wp:extent cx="5934075" cy="186055"/>
              <wp:effectExtent l="0" t="0" r="0" b="4445"/>
              <wp:wrapNone/>
              <wp:docPr id="1045" name="_x0000_s87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DB524AE" w14:textId="144EBE45" w:rsidR="009274ED" w:rsidRDefault="00050F7B">
                          <w:pPr>
                            <w:jc w:val="right"/>
                            <w:rPr>
                              <w:color w:val="7FA244"/>
                            </w:rPr>
                          </w:pPr>
                          <w:del w:id="80" w:author="Linda Muller-Kessels" w:date="2021-04-30T09:19:00Z">
                            <w:r w:rsidDel="00D400F6">
                              <w:rPr>
                                <w:caps/>
                                <w:color w:val="7FA244"/>
                                <w:sz w:val="24"/>
                                <w:szCs w:val="24"/>
                              </w:rPr>
                              <w:delText>Martijn Kalteren</w:delText>
                            </w:r>
                          </w:del>
                          <w:ins w:id="81" w:author="Linda Muller-Kessels" w:date="2021-04-30T09:19:00Z">
                            <w:r w:rsidR="00D400F6">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D031607" id="_x0000_s8704"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B+pMeU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2DB524AE" w14:textId="144EBE45" w:rsidR="009274ED" w:rsidRDefault="00050F7B">
                    <w:pPr>
                      <w:jc w:val="right"/>
                      <w:rPr>
                        <w:color w:val="7FA244"/>
                      </w:rPr>
                    </w:pPr>
                    <w:del w:id="82" w:author="Linda Muller-Kessels" w:date="2021-04-30T09:19:00Z">
                      <w:r w:rsidDel="00D400F6">
                        <w:rPr>
                          <w:caps/>
                          <w:color w:val="7FA244"/>
                          <w:sz w:val="24"/>
                          <w:szCs w:val="24"/>
                        </w:rPr>
                        <w:delText>Martijn Kalteren</w:delText>
                      </w:r>
                    </w:del>
                    <w:ins w:id="83" w:author="Linda Muller-Kessels" w:date="2021-04-30T09:19:00Z">
                      <w:r w:rsidR="00D400F6">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C0B68A3" wp14:editId="07777777">
              <wp:simplePos x="0" y="0"/>
              <wp:positionH relativeFrom="page">
                <wp:posOffset>6831965</wp:posOffset>
              </wp:positionH>
              <wp:positionV relativeFrom="page">
                <wp:posOffset>506095</wp:posOffset>
              </wp:positionV>
              <wp:extent cx="683260" cy="123825"/>
              <wp:effectExtent l="0" t="0" r="19050" b="28575"/>
              <wp:wrapNone/>
              <wp:docPr id="1046" name="_x0000_s87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9274ED" w:rsidRDefault="00050F7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C0B68A3" id="_x0000_s8705"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OF9mME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9274ED" w:rsidRDefault="00050F7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9274ED" w:rsidRDefault="00050F7B">
    <w:pPr>
      <w:pStyle w:val="Koptekst"/>
    </w:pPr>
    <w:r>
      <w:rPr>
        <w:noProof/>
        <w:lang w:eastAsia="nl-NL"/>
      </w:rPr>
      <mc:AlternateContent>
        <mc:Choice Requires="wps">
          <w:drawing>
            <wp:anchor distT="0" distB="0" distL="114300" distR="114300" simplePos="0" relativeHeight="251657216" behindDoc="0" locked="0" layoutInCell="0" hidden="0" allowOverlap="1" wp14:anchorId="5E4F0774" wp14:editId="07777777">
              <wp:simplePos x="0" y="0"/>
              <wp:positionH relativeFrom="page">
                <wp:posOffset>895350</wp:posOffset>
              </wp:positionH>
              <wp:positionV relativeFrom="page">
                <wp:posOffset>552450</wp:posOffset>
              </wp:positionV>
              <wp:extent cx="5934075" cy="170815"/>
              <wp:effectExtent l="0" t="0" r="0" b="635"/>
              <wp:wrapNone/>
              <wp:docPr id="1047" name="_x0000_s87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9274ED" w:rsidRDefault="00050F7B">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E4F0774" id="_x0000_s8706"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CYcg80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9274ED" w:rsidRDefault="00050F7B">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EDEFCFA" wp14:editId="07777777">
              <wp:simplePos x="0" y="0"/>
              <wp:positionH relativeFrom="page">
                <wp:posOffset>6827520</wp:posOffset>
              </wp:positionH>
              <wp:positionV relativeFrom="page">
                <wp:posOffset>548005</wp:posOffset>
              </wp:positionV>
              <wp:extent cx="683260" cy="123825"/>
              <wp:effectExtent l="0" t="0" r="19050" b="28575"/>
              <wp:wrapNone/>
              <wp:docPr id="1048" name="_x0000_s87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9274ED" w:rsidRDefault="00050F7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EDEFCFA" id="_x0000_s8707"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AX4oOE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9274ED" w:rsidRDefault="00050F7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0FD31B95" wp14:editId="07777777">
          <wp:simplePos x="0" y="0"/>
          <wp:positionH relativeFrom="column">
            <wp:posOffset>0</wp:posOffset>
          </wp:positionH>
          <wp:positionV relativeFrom="paragraph">
            <wp:posOffset>-635</wp:posOffset>
          </wp:positionV>
          <wp:extent cx="2590586" cy="451067"/>
          <wp:effectExtent l="0" t="0" r="635" b="6350"/>
          <wp:wrapSquare wrapText="bothSides"/>
          <wp:docPr id="1049" name="_x0000_s8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708"/>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9B9"/>
    <w:multiLevelType w:val="hybridMultilevel"/>
    <w:tmpl w:val="FFFFFFFF"/>
    <w:lvl w:ilvl="0" w:tplc="E4949796">
      <w:start w:val="1"/>
      <w:numFmt w:val="bullet"/>
      <w:pStyle w:val="Opsomming"/>
      <w:lvlText w:val=""/>
      <w:lvlJc w:val="left"/>
      <w:pPr>
        <w:ind w:left="720" w:hanging="360"/>
      </w:pPr>
      <w:rPr>
        <w:rFonts w:ascii="Symbol" w:hAnsi="Symbol" w:hint="default"/>
      </w:rPr>
    </w:lvl>
    <w:lvl w:ilvl="1" w:tplc="D124CD86">
      <w:start w:val="1"/>
      <w:numFmt w:val="bullet"/>
      <w:lvlText w:val="o"/>
      <w:lvlJc w:val="left"/>
      <w:pPr>
        <w:ind w:left="1440" w:hanging="360"/>
      </w:pPr>
      <w:rPr>
        <w:rFonts w:ascii="Courier New" w:hAnsi="Courier New" w:cs="Courier New" w:hint="default"/>
      </w:rPr>
    </w:lvl>
    <w:lvl w:ilvl="2" w:tplc="3648E940">
      <w:start w:val="1"/>
      <w:numFmt w:val="bullet"/>
      <w:lvlText w:val=""/>
      <w:lvlJc w:val="left"/>
      <w:pPr>
        <w:ind w:left="2160" w:hanging="360"/>
      </w:pPr>
      <w:rPr>
        <w:rFonts w:ascii="Wingdings" w:hAnsi="Wingdings" w:hint="default"/>
      </w:rPr>
    </w:lvl>
    <w:lvl w:ilvl="3" w:tplc="F7B6A34A">
      <w:start w:val="1"/>
      <w:numFmt w:val="bullet"/>
      <w:lvlText w:val=""/>
      <w:lvlJc w:val="left"/>
      <w:pPr>
        <w:ind w:left="2880" w:hanging="360"/>
      </w:pPr>
      <w:rPr>
        <w:rFonts w:ascii="Symbol" w:hAnsi="Symbol" w:hint="default"/>
      </w:rPr>
    </w:lvl>
    <w:lvl w:ilvl="4" w:tplc="DF6CBDB6">
      <w:start w:val="1"/>
      <w:numFmt w:val="bullet"/>
      <w:lvlText w:val="o"/>
      <w:lvlJc w:val="left"/>
      <w:pPr>
        <w:ind w:left="3600" w:hanging="360"/>
      </w:pPr>
      <w:rPr>
        <w:rFonts w:ascii="Courier New" w:hAnsi="Courier New" w:cs="Courier New" w:hint="default"/>
      </w:rPr>
    </w:lvl>
    <w:lvl w:ilvl="5" w:tplc="901617AC">
      <w:start w:val="1"/>
      <w:numFmt w:val="bullet"/>
      <w:lvlText w:val=""/>
      <w:lvlJc w:val="left"/>
      <w:pPr>
        <w:ind w:left="4320" w:hanging="360"/>
      </w:pPr>
      <w:rPr>
        <w:rFonts w:ascii="Wingdings" w:hAnsi="Wingdings" w:hint="default"/>
      </w:rPr>
    </w:lvl>
    <w:lvl w:ilvl="6" w:tplc="8A0A1BE6">
      <w:start w:val="1"/>
      <w:numFmt w:val="bullet"/>
      <w:lvlText w:val=""/>
      <w:lvlJc w:val="left"/>
      <w:pPr>
        <w:ind w:left="5040" w:hanging="360"/>
      </w:pPr>
      <w:rPr>
        <w:rFonts w:ascii="Symbol" w:hAnsi="Symbol" w:hint="default"/>
      </w:rPr>
    </w:lvl>
    <w:lvl w:ilvl="7" w:tplc="BDFC25C2">
      <w:start w:val="1"/>
      <w:numFmt w:val="bullet"/>
      <w:lvlText w:val="o"/>
      <w:lvlJc w:val="left"/>
      <w:pPr>
        <w:ind w:left="5760" w:hanging="360"/>
      </w:pPr>
      <w:rPr>
        <w:rFonts w:ascii="Courier New" w:hAnsi="Courier New" w:cs="Courier New" w:hint="default"/>
      </w:rPr>
    </w:lvl>
    <w:lvl w:ilvl="8" w:tplc="FDE6E702">
      <w:start w:val="1"/>
      <w:numFmt w:val="bullet"/>
      <w:lvlText w:val=""/>
      <w:lvlJc w:val="left"/>
      <w:pPr>
        <w:ind w:left="6480" w:hanging="360"/>
      </w:pPr>
      <w:rPr>
        <w:rFonts w:ascii="Wingdings" w:hAnsi="Wingdings" w:hint="default"/>
      </w:rPr>
    </w:lvl>
  </w:abstractNum>
  <w:abstractNum w:abstractNumId="1" w15:restartNumberingAfterBreak="0">
    <w:nsid w:val="10997865"/>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279280C"/>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92007AD"/>
    <w:multiLevelType w:val="hybridMultilevel"/>
    <w:tmpl w:val="FFFFFFFF"/>
    <w:lvl w:ilvl="0" w:tplc="A8D0A3D0">
      <w:start w:val="1"/>
      <w:numFmt w:val="bullet"/>
      <w:lvlText w:val=""/>
      <w:lvlJc w:val="left"/>
      <w:pPr>
        <w:tabs>
          <w:tab w:val="left" w:pos="200"/>
        </w:tabs>
        <w:ind w:left="1080" w:hanging="360"/>
      </w:pPr>
      <w:rPr>
        <w:rFonts w:ascii="Symbol" w:eastAsia="Symbol" w:hAnsi="Symbol" w:cs="Symbol"/>
      </w:rPr>
    </w:lvl>
    <w:lvl w:ilvl="1" w:tplc="DE7A9DF4">
      <w:start w:val="1"/>
      <w:numFmt w:val="bullet"/>
      <w:lvlText w:val="o"/>
      <w:lvlJc w:val="left"/>
      <w:pPr>
        <w:ind w:left="1800" w:hanging="360"/>
      </w:pPr>
      <w:rPr>
        <w:rFonts w:ascii="Courier New" w:eastAsia="Courier New" w:hAnsi="Courier New" w:cs="Courier New"/>
      </w:rPr>
    </w:lvl>
    <w:lvl w:ilvl="2" w:tplc="00703CDE">
      <w:start w:val="1"/>
      <w:numFmt w:val="bullet"/>
      <w:lvlText w:val=""/>
      <w:lvlJc w:val="left"/>
      <w:pPr>
        <w:ind w:left="2520" w:hanging="360"/>
      </w:pPr>
      <w:rPr>
        <w:rFonts w:ascii="Wingdings" w:eastAsia="Wingdings" w:hAnsi="Wingdings" w:cs="Wingdings"/>
      </w:rPr>
    </w:lvl>
    <w:lvl w:ilvl="3" w:tplc="9A2C3B04">
      <w:start w:val="1"/>
      <w:numFmt w:val="bullet"/>
      <w:lvlText w:val=""/>
      <w:lvlJc w:val="left"/>
      <w:pPr>
        <w:ind w:left="3240" w:hanging="360"/>
      </w:pPr>
      <w:rPr>
        <w:rFonts w:ascii="Symbol" w:eastAsia="Symbol" w:hAnsi="Symbol" w:cs="Symbol"/>
      </w:rPr>
    </w:lvl>
    <w:lvl w:ilvl="4" w:tplc="630C29D6">
      <w:start w:val="1"/>
      <w:numFmt w:val="bullet"/>
      <w:lvlText w:val="o"/>
      <w:lvlJc w:val="left"/>
      <w:pPr>
        <w:ind w:left="3960" w:hanging="360"/>
      </w:pPr>
      <w:rPr>
        <w:rFonts w:ascii="Courier New" w:eastAsia="Courier New" w:hAnsi="Courier New" w:cs="Courier New"/>
      </w:rPr>
    </w:lvl>
    <w:lvl w:ilvl="5" w:tplc="71ECDFCE">
      <w:start w:val="1"/>
      <w:numFmt w:val="bullet"/>
      <w:lvlText w:val=""/>
      <w:lvlJc w:val="left"/>
      <w:pPr>
        <w:ind w:left="4680" w:hanging="360"/>
      </w:pPr>
      <w:rPr>
        <w:rFonts w:ascii="Wingdings" w:eastAsia="Wingdings" w:hAnsi="Wingdings" w:cs="Wingdings"/>
      </w:rPr>
    </w:lvl>
    <w:lvl w:ilvl="6" w:tplc="73AABC10">
      <w:start w:val="1"/>
      <w:numFmt w:val="bullet"/>
      <w:lvlText w:val=""/>
      <w:lvlJc w:val="left"/>
      <w:pPr>
        <w:ind w:left="5400" w:hanging="360"/>
      </w:pPr>
      <w:rPr>
        <w:rFonts w:ascii="Symbol" w:eastAsia="Symbol" w:hAnsi="Symbol" w:cs="Symbol"/>
      </w:rPr>
    </w:lvl>
    <w:lvl w:ilvl="7" w:tplc="3FC82672">
      <w:start w:val="1"/>
      <w:numFmt w:val="bullet"/>
      <w:lvlText w:val="o"/>
      <w:lvlJc w:val="left"/>
      <w:pPr>
        <w:ind w:left="6120" w:hanging="360"/>
      </w:pPr>
      <w:rPr>
        <w:rFonts w:ascii="Courier New" w:eastAsia="Courier New" w:hAnsi="Courier New" w:cs="Courier New"/>
      </w:rPr>
    </w:lvl>
    <w:lvl w:ilvl="8" w:tplc="66787518">
      <w:start w:val="1"/>
      <w:numFmt w:val="bullet"/>
      <w:lvlText w:val=""/>
      <w:lvlJc w:val="left"/>
      <w:pPr>
        <w:ind w:left="6840" w:hanging="360"/>
      </w:pPr>
      <w:rPr>
        <w:rFonts w:ascii="Wingdings" w:eastAsia="Wingdings" w:hAnsi="Wingdings" w:cs="Wingdings"/>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ED"/>
    <w:rsid w:val="00002A1D"/>
    <w:rsid w:val="00050F7B"/>
    <w:rsid w:val="00234F2F"/>
    <w:rsid w:val="00431FD4"/>
    <w:rsid w:val="004A54EB"/>
    <w:rsid w:val="00620375"/>
    <w:rsid w:val="009274ED"/>
    <w:rsid w:val="009D4F99"/>
    <w:rsid w:val="009F3CDA"/>
    <w:rsid w:val="00A65E7A"/>
    <w:rsid w:val="00D400F6"/>
    <w:rsid w:val="00F0197C"/>
    <w:rsid w:val="030D270E"/>
    <w:rsid w:val="0BA8491B"/>
    <w:rsid w:val="0BBCA45D"/>
    <w:rsid w:val="0BD46BF8"/>
    <w:rsid w:val="0CFCE2B0"/>
    <w:rsid w:val="0DA8C816"/>
    <w:rsid w:val="0EA16B94"/>
    <w:rsid w:val="1956D40C"/>
    <w:rsid w:val="1985D05E"/>
    <w:rsid w:val="19FCBEFF"/>
    <w:rsid w:val="1F4E61F5"/>
    <w:rsid w:val="23BA5A08"/>
    <w:rsid w:val="26B7C52A"/>
    <w:rsid w:val="28E2B9E5"/>
    <w:rsid w:val="2BD93F9C"/>
    <w:rsid w:val="2DD8A8D6"/>
    <w:rsid w:val="34EAF4AA"/>
    <w:rsid w:val="4168DC21"/>
    <w:rsid w:val="42461177"/>
    <w:rsid w:val="4506FD6A"/>
    <w:rsid w:val="468086DF"/>
    <w:rsid w:val="497B54F3"/>
    <w:rsid w:val="4F3ABE89"/>
    <w:rsid w:val="5366C845"/>
    <w:rsid w:val="54D8B35B"/>
    <w:rsid w:val="54DD98F5"/>
    <w:rsid w:val="563DA4A5"/>
    <w:rsid w:val="58080FD4"/>
    <w:rsid w:val="5A208AA6"/>
    <w:rsid w:val="5CE26163"/>
    <w:rsid w:val="6407E4CE"/>
    <w:rsid w:val="670E21B0"/>
    <w:rsid w:val="680A9206"/>
    <w:rsid w:val="6A0D092F"/>
    <w:rsid w:val="6F8A6081"/>
    <w:rsid w:val="7562CD93"/>
    <w:rsid w:val="7A35216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DD7958"/>
  <w15:docId w15:val="{10F756EB-2BEC-4269-ACA8-7F747130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tekst">
    <w:name w:val="Balloon Text"/>
    <w:basedOn w:val="Standaard"/>
    <w:link w:val="BallontekstChar"/>
    <w:uiPriority w:val="99"/>
    <w:semiHidden/>
    <w:unhideWhenUsed/>
    <w:rsid w:val="00234F2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34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121830C6-C5A9-4AA0-BD38-72698EC2E17A}">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A40D2259-F54B-4840-B9B6-D44E45B7A660}">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2.xml><?xml version="1.0" encoding="utf-8"?>
<ds:datastoreItem xmlns:ds="http://schemas.openxmlformats.org/officeDocument/2006/customXml" ds:itemID="{F1DDA043-B5AD-4E68-AB35-626BC1CEF76E}">
  <ds:schemaRefs/>
</ds:datastoreItem>
</file>

<file path=customXml/itemProps3.xml><?xml version="1.0" encoding="utf-8"?>
<ds:datastoreItem xmlns:ds="http://schemas.openxmlformats.org/officeDocument/2006/customXml" ds:itemID="{A3BDC5D6-8C9B-4651-A2A9-7C2A0A8CC581}">
  <ds:schemaRefs>
    <ds:schemaRef ds:uri="http://schemas.microsoft.com/office/2006/metadata/properties"/>
    <ds:schemaRef ds:uri="http://schemas.microsoft.com/office/2006/documentManagement/types"/>
    <ds:schemaRef ds:uri="http://purl.org/dc/terms/"/>
    <ds:schemaRef ds:uri="3f9eee22-c1f5-41d9-808d-9efb2888d493"/>
    <ds:schemaRef ds:uri="http://purl.org/dc/elements/1.1/"/>
    <ds:schemaRef ds:uri="http://purl.org/dc/dcmitype/"/>
    <ds:schemaRef ds:uri="http://schemas.microsoft.com/office/infopath/2007/PartnerControls"/>
    <ds:schemaRef ds:uri="3e62252a-bb90-414b-9b14-35124cee2a4b"/>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2CD80D7-D713-43F6-ABA9-8DD1A733CC59}">
  <ds:schemaRefs>
    <ds:schemaRef ds:uri="http://schemas.openxmlformats.org/officeDocument/2006/bibliography"/>
  </ds:schemaRefs>
</ds:datastoreItem>
</file>

<file path=customXml/itemProps5.xml><?xml version="1.0" encoding="utf-8"?>
<ds:datastoreItem xmlns:ds="http://schemas.openxmlformats.org/officeDocument/2006/customXml" ds:itemID="{45D16FAB-0343-44EE-9A58-B0246F05E3B6}">
  <ds:schemaRefs>
    <ds:schemaRef ds:uri="http://schemas.openxmlformats.org/package/2006/metadata/core-properties"/>
    <ds:schemaRef ds:uri="http://purl.org/dc/elements/1.1/"/>
    <ds:schemaRef ds:uri="http://purl.org/dc/terms/"/>
    <ds:schemaRef ds:uri="http://purl.org/dc/dcmitype/"/>
  </ds:schemaRefs>
</ds:datastoreItem>
</file>

<file path=customXml/itemProps6.xml><?xml version="1.0" encoding="utf-8"?>
<ds:datastoreItem xmlns:ds="http://schemas.openxmlformats.org/officeDocument/2006/customXml" ds:itemID="{CB78ABBF-3B86-41AF-9634-C44349CA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E855488-B868-43FF-BA37-2C57E5148B58}">
  <ds:schemaRefs/>
</ds:datastoreItem>
</file>

<file path=customXml/itemProps8.xml><?xml version="1.0" encoding="utf-8"?>
<ds:datastoreItem xmlns:ds="http://schemas.openxmlformats.org/officeDocument/2006/customXml" ds:itemID="{22865512-C865-40E0-AF82-21B7A991F3BC}">
  <ds:schemaRefs>
    <ds:schemaRef ds:uri="http://schemas.openxmlformats.org/officeDocument/2006/custom-properties"/>
    <ds:schemaRef ds:uri="http://schemas.openxmlformats.org/officeDocument/2006/docPropsVTypes"/>
  </ds:schemaRefs>
</ds:datastoreItem>
</file>

<file path=customXml/itemProps9.xml><?xml version="1.0" encoding="utf-8"?>
<ds:datastoreItem xmlns:ds="http://schemas.openxmlformats.org/officeDocument/2006/customXml" ds:itemID="{1A57B5D6-D39C-4325-AD99-825628987E8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3213</Words>
  <Characters>18320</Characters>
  <Application>Microsoft Office Word</Application>
  <DocSecurity>0</DocSecurity>
  <Lines>152</Lines>
  <Paragraphs>42</Paragraphs>
  <ScaleCrop>false</ScaleCrop>
  <Company>CIMSOLUTIONS</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2021-04-30T07:19:00Z</dcterms:created>
  <dcterms:modified xsi:type="dcterms:W3CDTF">2021-04-30T07:20:00Z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